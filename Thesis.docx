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61AF" w14:textId="4C81C275" w:rsidR="0CDFDB09" w:rsidRPr="008A4765" w:rsidRDefault="4F224317" w:rsidP="4F224317">
      <w:pPr>
        <w:pStyle w:val="Title"/>
        <w:rPr>
          <w:rFonts w:ascii="Times New Roman" w:eastAsia="Times New Roman" w:hAnsi="Times New Roman" w:cs="Times New Roman"/>
          <w:sz w:val="40"/>
          <w:szCs w:val="40"/>
          <w:lang w:val="en"/>
        </w:rPr>
      </w:pPr>
      <w:r w:rsidRPr="4F224317">
        <w:rPr>
          <w:rFonts w:ascii="Times New Roman" w:eastAsia="Times New Roman" w:hAnsi="Times New Roman" w:cs="Times New Roman"/>
          <w:sz w:val="40"/>
          <w:szCs w:val="40"/>
          <w:lang w:val="en"/>
        </w:rPr>
        <w:t xml:space="preserve">Malicious Game </w:t>
      </w:r>
      <w:r w:rsidR="002F3CF5">
        <w:rPr>
          <w:rFonts w:ascii="Times New Roman" w:eastAsia="Times New Roman" w:hAnsi="Times New Roman" w:cs="Times New Roman"/>
          <w:sz w:val="40"/>
          <w:szCs w:val="40"/>
          <w:lang w:val="en"/>
        </w:rPr>
        <w:t>Client</w:t>
      </w:r>
      <w:r w:rsidRPr="4F224317">
        <w:rPr>
          <w:rFonts w:ascii="Times New Roman" w:eastAsia="Times New Roman" w:hAnsi="Times New Roman" w:cs="Times New Roman"/>
          <w:sz w:val="40"/>
          <w:szCs w:val="40"/>
          <w:lang w:val="en"/>
        </w:rPr>
        <w:t xml:space="preserve"> Detection Using Feature Extraction and Machine Learning</w:t>
      </w:r>
    </w:p>
    <w:p w14:paraId="2DE7505B" w14:textId="20088CF5" w:rsidR="159EC86B" w:rsidRPr="002F3CF5" w:rsidRDefault="4F224317" w:rsidP="4F224317">
      <w:pPr>
        <w:pStyle w:val="Heading1"/>
        <w:rPr>
          <w:rStyle w:val="normaltextrun"/>
          <w:rFonts w:cs="Times New Roman"/>
          <w:color w:val="auto"/>
          <w:sz w:val="24"/>
          <w:szCs w:val="24"/>
          <w:lang w:val="en"/>
        </w:rPr>
      </w:pPr>
      <w:r w:rsidRPr="002F3CF5">
        <w:rPr>
          <w:rFonts w:cs="Times New Roman"/>
          <w:color w:val="auto"/>
          <w:sz w:val="24"/>
          <w:szCs w:val="24"/>
          <w:lang w:val="en"/>
        </w:rPr>
        <w:t>INTRO</w:t>
      </w:r>
    </w:p>
    <w:p w14:paraId="2527FB16" w14:textId="3C45E6AD" w:rsidR="004D0740" w:rsidRPr="002F3CF5" w:rsidRDefault="7C3E4520" w:rsidP="544B2ADE">
      <w:pPr>
        <w:pStyle w:val="paragraph"/>
        <w:spacing w:before="0" w:beforeAutospacing="0" w:after="0" w:afterAutospacing="0" w:line="480" w:lineRule="auto"/>
        <w:ind w:firstLine="720"/>
        <w:textAlignment w:val="baseline"/>
        <w:rPr>
          <w:rStyle w:val="eop"/>
        </w:rPr>
      </w:pPr>
      <w:r w:rsidRPr="002F3CF5">
        <w:rPr>
          <w:rStyle w:val="normaltextrun"/>
          <w:lang w:val="en"/>
        </w:rPr>
        <w:t xml:space="preserve">The popularity of video games is enormous with games like Grand Theft Auto 5 (GTA 5) hitting 165 million sales </w:t>
      </w:r>
      <w:r w:rsidR="002F3CF5" w:rsidRPr="002F3CF5">
        <w:rPr>
          <w:rStyle w:val="normaltextrun"/>
          <w:lang w:val="en"/>
        </w:rPr>
        <w:t xml:space="preserve">by </w:t>
      </w:r>
      <w:r w:rsidR="002F3CF5" w:rsidRPr="000C42E9">
        <w:t>2022</w:t>
      </w:r>
      <w:r w:rsidRPr="000C42E9">
        <w:t xml:space="preserve">  </w:t>
      </w:r>
      <w:commentRangeStart w:id="0"/>
      <w:sdt>
        <w:sdtPr>
          <w:rPr>
            <w:highlight w:val="white"/>
          </w:rPr>
          <w:alias w:val="Citation"/>
          <w:tag w:val="{&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
          <w:id w:val="604326582"/>
          <w:placeholder>
            <w:docPart w:val="DefaultPlaceholder_1081868574"/>
          </w:placeholder>
        </w:sdtPr>
        <w:sdtContent>
          <w:r w:rsidR="009540F6">
            <w:rPr>
              <w:color w:val="000000"/>
            </w:rPr>
            <w:t>(Clement, 2022)</w:t>
          </w:r>
        </w:sdtContent>
      </w:sdt>
      <w:commentRangeEnd w:id="0"/>
      <w:r w:rsidR="00A029CF" w:rsidRPr="000C42E9">
        <w:rPr>
          <w:rFonts w:eastAsiaTheme="minorHAnsi"/>
        </w:rPr>
        <w:commentReference w:id="0"/>
      </w:r>
      <w:r w:rsidRPr="000C42E9">
        <w:t>. Another</w:t>
      </w:r>
      <w:r w:rsidRPr="002F3CF5">
        <w:rPr>
          <w:rStyle w:val="normaltextrun"/>
          <w:lang w:val="en"/>
        </w:rPr>
        <w:t xml:space="preserve"> popular game, Minecraft, has sold over 238 million copies through July </w:t>
      </w:r>
      <w:r w:rsidRPr="000C42E9">
        <w:t xml:space="preserve">2021 </w:t>
      </w:r>
      <w:sdt>
        <w:sdtPr>
          <w:rPr>
            <w:highlight w:val="white"/>
          </w:rPr>
          <w:alias w:val="Citation"/>
          <w:tag w:val="{&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
          <w:id w:val="1163439425"/>
          <w:placeholder>
            <w:docPart w:val="DefaultPlaceholder_1081868574"/>
          </w:placeholder>
        </w:sdtPr>
        <w:sdtContent>
          <w:r w:rsidR="009540F6">
            <w:rPr>
              <w:color w:val="000000"/>
            </w:rPr>
            <w:t>(Clement, 2021)</w:t>
          </w:r>
        </w:sdtContent>
      </w:sdt>
      <w:r w:rsidRPr="000C42E9">
        <w:t xml:space="preserve">. User-made </w:t>
      </w:r>
      <w:r w:rsidR="002F3CF5" w:rsidRPr="000C42E9">
        <w:t>extensions</w:t>
      </w:r>
      <w:r w:rsidRPr="000C42E9">
        <w:t xml:space="preserve"> for these games are also immensely popular. One popular repository</w:t>
      </w:r>
      <w:r w:rsidR="002F3CF5" w:rsidRPr="000C42E9">
        <w:t xml:space="preserve"> for these types</w:t>
      </w:r>
      <w:r w:rsidR="002F3CF5" w:rsidRPr="002F3CF5">
        <w:rPr>
          <w:rStyle w:val="normaltextrun"/>
          <w:lang w:val="en"/>
        </w:rPr>
        <w:t xml:space="preserve"> of extensions</w:t>
      </w:r>
      <w:r w:rsidRPr="002F3CF5">
        <w:rPr>
          <w:rStyle w:val="normaltextrun"/>
          <w:lang w:val="en"/>
        </w:rPr>
        <w:t>, GTA5-mods, hosts tens of thousands of mod</w:t>
      </w:r>
      <w:r w:rsidR="002F3CF5" w:rsidRPr="002F3CF5">
        <w:rPr>
          <w:rStyle w:val="normaltextrun"/>
          <w:lang w:val="en"/>
        </w:rPr>
        <w:t>ifications</w:t>
      </w:r>
      <w:r w:rsidRPr="002F3CF5">
        <w:rPr>
          <w:rStyle w:val="normaltextrun"/>
          <w:lang w:val="en"/>
        </w:rPr>
        <w:t xml:space="preserve"> for GTA 5 with hundreds of millions of downloads  </w:t>
      </w:r>
      <w:sdt>
        <w:sdtPr>
          <w:rPr>
            <w:highlight w:val="white"/>
          </w:rPr>
          <w:alias w:val="Citation"/>
          <w:tag w:val="{&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
          <w:id w:val="1167320622"/>
          <w:placeholder>
            <w:docPart w:val="DefaultPlaceholder_1081868574"/>
          </w:placeholder>
        </w:sdtPr>
        <w:sdtContent>
          <w:r w:rsidR="009540F6">
            <w:rPr>
              <w:color w:val="000000"/>
            </w:rPr>
            <w:t>(GTA5-mods, 2022)</w:t>
          </w:r>
        </w:sdtContent>
      </w:sdt>
      <w:r w:rsidRPr="002F3CF5">
        <w:rPr>
          <w:rStyle w:val="normaltextrun"/>
          <w:lang w:val="en"/>
        </w:rPr>
        <w:t xml:space="preserve">. </w:t>
      </w:r>
      <w:r w:rsidR="002F3CF5" w:rsidRPr="002F3CF5">
        <w:rPr>
          <w:rStyle w:val="normaltextrun"/>
          <w:lang w:val="en"/>
        </w:rPr>
        <w:t>Similarly,</w:t>
      </w:r>
      <w:r w:rsidRPr="002F3CF5">
        <w:rPr>
          <w:rStyle w:val="normaltextrun"/>
          <w:lang w:val="en"/>
        </w:rPr>
        <w:t xml:space="preserve"> Minecraft </w:t>
      </w:r>
      <w:r w:rsidR="002F3CF5" w:rsidRPr="002F3CF5">
        <w:rPr>
          <w:rStyle w:val="normaltextrun"/>
          <w:lang w:val="en"/>
        </w:rPr>
        <w:t xml:space="preserve">has attracted thousands of unpaid developers to make extensions and clients for the </w:t>
      </w:r>
      <w:r w:rsidR="002F3CF5" w:rsidRPr="000C42E9">
        <w:t>game</w:t>
      </w:r>
      <w:r w:rsidRPr="000C42E9">
        <w:t xml:space="preserve">  </w:t>
      </w:r>
      <w:sdt>
        <w:sdtPr>
          <w:rPr>
            <w:highlight w:val="white"/>
          </w:rPr>
          <w:alias w:val="Citation"/>
          <w:tag w:val="{&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
          <w:id w:val="832756581"/>
          <w:placeholder>
            <w:docPart w:val="DefaultPlaceholder_1081868574"/>
          </w:placeholder>
        </w:sdtPr>
        <w:sdtContent>
          <w:r w:rsidR="009540F6">
            <w:rPr>
              <w:color w:val="000000"/>
            </w:rPr>
            <w:t>(</w:t>
          </w:r>
          <w:proofErr w:type="spellStart"/>
          <w:r w:rsidR="009540F6">
            <w:rPr>
              <w:color w:val="000000"/>
            </w:rPr>
            <w:t>Curseforge</w:t>
          </w:r>
          <w:proofErr w:type="spellEnd"/>
          <w:r w:rsidR="009540F6">
            <w:rPr>
              <w:color w:val="000000"/>
            </w:rPr>
            <w:t>, 2022)</w:t>
          </w:r>
        </w:sdtContent>
      </w:sdt>
      <w:r w:rsidRPr="000C42E9">
        <w:t>.</w:t>
      </w:r>
      <w:r w:rsidRPr="002F3CF5">
        <w:rPr>
          <w:rStyle w:val="normaltextrun"/>
          <w:lang w:val="en"/>
        </w:rPr>
        <w:t> </w:t>
      </w:r>
      <w:r w:rsidRPr="002F3CF5">
        <w:rPr>
          <w:rStyle w:val="eop"/>
        </w:rPr>
        <w:t> </w:t>
      </w:r>
    </w:p>
    <w:p w14:paraId="09D84F24" w14:textId="680FDD6E" w:rsidR="004D0740" w:rsidRPr="002F3CF5" w:rsidRDefault="7C3E4520" w:rsidP="544B2ADE">
      <w:pPr>
        <w:pStyle w:val="paragraph"/>
        <w:spacing w:before="0" w:beforeAutospacing="0" w:after="0" w:afterAutospacing="0" w:line="480" w:lineRule="auto"/>
        <w:ind w:firstLine="720"/>
        <w:textAlignment w:val="baseline"/>
      </w:pPr>
      <w:r w:rsidRPr="002F3CF5">
        <w:rPr>
          <w:rStyle w:val="normaltextrun"/>
          <w:lang w:val="en"/>
        </w:rPr>
        <w:t>Because of the large player base and evident popularity of use</w:t>
      </w:r>
      <w:r w:rsidR="002F3CF5" w:rsidRPr="002F3CF5">
        <w:rPr>
          <w:rStyle w:val="normaltextrun"/>
          <w:lang w:val="en"/>
        </w:rPr>
        <w:t>r-made extensions</w:t>
      </w:r>
      <w:r w:rsidRPr="002F3CF5">
        <w:rPr>
          <w:rStyle w:val="normaltextrun"/>
          <w:lang w:val="en"/>
        </w:rPr>
        <w:t>, it has already attracted malware authors using video game</w:t>
      </w:r>
      <w:r w:rsidR="002F3CF5" w:rsidRPr="002F3CF5">
        <w:rPr>
          <w:rStyle w:val="normaltextrun"/>
          <w:lang w:val="en"/>
        </w:rPr>
        <w:t>s</w:t>
      </w:r>
      <w:r w:rsidRPr="002F3CF5">
        <w:rPr>
          <w:rStyle w:val="normaltextrun"/>
          <w:lang w:val="en"/>
        </w:rPr>
        <w:t xml:space="preserve"> as a delivery mechanism for malicious software. Cisco Talos (talosintelligence.com) recently discovered a large campaign to push out malware using modding tools for two games, Point Blank and Crossfire. While these tools promised to provide tweaks to the game, they also installed a backdoor trojan known as </w:t>
      </w:r>
      <w:proofErr w:type="spellStart"/>
      <w:r w:rsidRPr="002F3CF5">
        <w:rPr>
          <w:rStyle w:val="normaltextrun"/>
          <w:lang w:val="en"/>
        </w:rPr>
        <w:t>XtremeRAT</w:t>
      </w:r>
      <w:proofErr w:type="spellEnd"/>
      <w:r w:rsidRPr="002F3CF5">
        <w:rPr>
          <w:rStyle w:val="normaltextrun"/>
          <w:lang w:val="en"/>
        </w:rPr>
        <w:t xml:space="preserve">  </w:t>
      </w:r>
      <w:sdt>
        <w:sdtPr>
          <w:rPr>
            <w:highlight w:val="white"/>
          </w:rPr>
          <w:alias w:val="Citation"/>
          <w:tag w:val="{&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
          <w:id w:val="1904284772"/>
          <w:placeholder>
            <w:docPart w:val="DefaultPlaceholder_1081868574"/>
          </w:placeholder>
        </w:sdtPr>
        <w:sdtContent>
          <w:r w:rsidR="009540F6">
            <w:rPr>
              <w:color w:val="000000"/>
            </w:rPr>
            <w:t>(Unterbrink, 2021)</w:t>
          </w:r>
        </w:sdtContent>
      </w:sdt>
      <w:r w:rsidRPr="002F3CF5">
        <w:rPr>
          <w:rStyle w:val="normaltextrun"/>
          <w:lang w:val="en"/>
        </w:rPr>
        <w:t xml:space="preserve">. A survey from July 2020 to June 2021 found that Minecraft was the most infected game with game-related malware  </w:t>
      </w:r>
      <w:sdt>
        <w:sdtPr>
          <w:rPr>
            <w:highlight w:val="white"/>
          </w:rPr>
          <w:alias w:val="Citation"/>
          <w:tag w:val="{&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
          <w:id w:val="663065470"/>
          <w:placeholder>
            <w:docPart w:val="DefaultPlaceholder_1081868574"/>
          </w:placeholder>
        </w:sdtPr>
        <w:sdtContent>
          <w:r w:rsidR="009540F6">
            <w:rPr>
              <w:color w:val="000000"/>
            </w:rPr>
            <w:t>(Kaspersky, 2021)</w:t>
          </w:r>
        </w:sdtContent>
      </w:sdt>
      <w:r w:rsidRPr="002F3CF5">
        <w:rPr>
          <w:rStyle w:val="normaltextrun"/>
          <w:lang w:val="en"/>
        </w:rPr>
        <w:t xml:space="preserve">. This data </w:t>
      </w:r>
      <w:r w:rsidRPr="002F3CF5">
        <w:t>from the Kaspersky Security Network found over 184,000 infected users across 3 million detections for Minecraft-related malware. </w:t>
      </w:r>
    </w:p>
    <w:p w14:paraId="7E53F96B" w14:textId="48809189" w:rsidR="004D0740" w:rsidRPr="002F3CF5" w:rsidRDefault="7C3E4520" w:rsidP="544B2ADE">
      <w:pPr>
        <w:pStyle w:val="paragraph"/>
        <w:spacing w:before="0" w:beforeAutospacing="0" w:after="0" w:afterAutospacing="0" w:line="480" w:lineRule="auto"/>
        <w:ind w:firstLine="720"/>
        <w:textAlignment w:val="baseline"/>
        <w:rPr>
          <w:rStyle w:val="eop"/>
        </w:rPr>
      </w:pPr>
      <w:r w:rsidRPr="002F3CF5">
        <w:rPr>
          <w:rStyle w:val="normaltextrun"/>
          <w:lang w:val="en"/>
        </w:rPr>
        <w:t xml:space="preserve">Many studies have looked at key indicators for malware on infected machines  </w:t>
      </w:r>
      <w:sdt>
        <w:sdtPr>
          <w:rPr>
            <w:rStyle w:val="normaltextrun"/>
            <w:color w:val="000000" w:themeColor="text1"/>
            <w:highlight w:val="white"/>
            <w:lang w:val="en"/>
          </w:rPr>
          <w:alias w:val="Citation"/>
          <w:tag w:val="{&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2018; Canzanese et al., ; Liang et al., 2016)&lt;/span&gt;&quot;}"/>
          <w:id w:val="1411626512"/>
          <w:placeholder>
            <w:docPart w:val="9E2CE43485BD4FE7B623CBE4B09F9EC8"/>
          </w:placeholder>
        </w:sdtPr>
        <w:sdtContent>
          <w:r w:rsidR="009540F6">
            <w:rPr>
              <w:color w:val="000000"/>
            </w:rPr>
            <w:t xml:space="preserve">(An et al., 2018; </w:t>
          </w:r>
          <w:proofErr w:type="spellStart"/>
          <w:r w:rsidR="009540F6">
            <w:rPr>
              <w:color w:val="000000"/>
            </w:rPr>
            <w:t>Canzanese</w:t>
          </w:r>
          <w:proofErr w:type="spellEnd"/>
          <w:r w:rsidR="009540F6">
            <w:rPr>
              <w:color w:val="000000"/>
            </w:rPr>
            <w:t xml:space="preserve"> et al.</w:t>
          </w:r>
          <w:proofErr w:type="gramStart"/>
          <w:r w:rsidR="009540F6">
            <w:rPr>
              <w:color w:val="000000"/>
            </w:rPr>
            <w:t>, ;</w:t>
          </w:r>
          <w:proofErr w:type="gramEnd"/>
          <w:r w:rsidR="009540F6">
            <w:rPr>
              <w:color w:val="000000"/>
            </w:rPr>
            <w:t xml:space="preserve"> Liang et al., 2016)</w:t>
          </w:r>
        </w:sdtContent>
      </w:sdt>
      <w:r w:rsidRPr="002F3CF5">
        <w:rPr>
          <w:rStyle w:val="normaltextrun"/>
          <w:lang w:val="en"/>
        </w:rPr>
        <w:t xml:space="preserve">. </w:t>
      </w:r>
      <w:commentRangeStart w:id="1"/>
      <w:r w:rsidRPr="002F3CF5">
        <w:rPr>
          <w:rStyle w:val="normaltextrun"/>
          <w:lang w:val="en"/>
        </w:rPr>
        <w:t xml:space="preserve">This study aims to add to malware research by finding key indicators for </w:t>
      </w:r>
      <w:r w:rsidR="002F3CF5">
        <w:rPr>
          <w:rStyle w:val="normaltextrun"/>
          <w:lang w:val="en"/>
        </w:rPr>
        <w:t>Minecraft clients, or launchers.</w:t>
      </w:r>
      <w:r w:rsidRPr="002F3CF5">
        <w:t xml:space="preserve"> </w:t>
      </w:r>
      <w:commentRangeEnd w:id="1"/>
      <w:r w:rsidR="00A029CF">
        <w:rPr>
          <w:rStyle w:val="CommentReference"/>
          <w:rFonts w:asciiTheme="minorHAnsi" w:eastAsiaTheme="minorHAnsi" w:hAnsiTheme="minorHAnsi" w:cstheme="minorBidi"/>
        </w:rPr>
        <w:commentReference w:id="1"/>
      </w:r>
      <w:r w:rsidR="0056015A">
        <w:t xml:space="preserve">A large portion of Minecraft launchers are in compressed Java archive files called Jar files. There has only been limited research on malware indicators in Jar files in partial due to the </w:t>
      </w:r>
      <w:r w:rsidR="00A33DF9">
        <w:t xml:space="preserve">complexity of decompiling these files back </w:t>
      </w:r>
      <w:r w:rsidR="00A33DF9">
        <w:lastRenderedPageBreak/>
        <w:t>into Java code.</w:t>
      </w:r>
      <w:r w:rsidR="0056015A">
        <w:t xml:space="preserve"> </w:t>
      </w:r>
      <w:r w:rsidR="00A33DF9">
        <w:t>Additionally, g</w:t>
      </w:r>
      <w:r w:rsidR="002F3CF5">
        <w:t>ame clients</w:t>
      </w:r>
      <w:r w:rsidRPr="002F3CF5">
        <w:t xml:space="preserve"> </w:t>
      </w:r>
      <w:r w:rsidR="002F3CF5">
        <w:t>present unique challenges from other forms of malware. Additionally, clients often advertise that they may trigger anti-virus notifications, especially clients that purport to give players hacks.</w:t>
      </w:r>
      <w:r w:rsidRPr="002F3CF5">
        <w:t xml:space="preserve"> </w:t>
      </w:r>
      <w:r w:rsidRPr="002F3CF5">
        <w:rPr>
          <w:rStyle w:val="normaltextrun"/>
          <w:lang w:val="en"/>
        </w:rPr>
        <w:t xml:space="preserve">This research will be beneficial for companies and institutions trying to catch video game related malware in user uploaded content. For my research, I intend to find what key indicators are indicative of malware in </w:t>
      </w:r>
      <w:r w:rsidR="002F3CF5">
        <w:rPr>
          <w:rStyle w:val="normaltextrun"/>
          <w:lang w:val="en"/>
        </w:rPr>
        <w:t>Minecraft clients</w:t>
      </w:r>
      <w:r w:rsidRPr="002F3CF5">
        <w:rPr>
          <w:rStyle w:val="normaltextrun"/>
          <w:lang w:val="en"/>
        </w:rPr>
        <w:t>. </w:t>
      </w:r>
      <w:r w:rsidRPr="002F3CF5">
        <w:rPr>
          <w:rStyle w:val="eop"/>
        </w:rPr>
        <w:t> </w:t>
      </w:r>
    </w:p>
    <w:p w14:paraId="76947C59" w14:textId="77777777" w:rsidR="004D0740" w:rsidRPr="008A4765" w:rsidRDefault="4F224317" w:rsidP="4F224317">
      <w:pPr>
        <w:pStyle w:val="paragraph"/>
        <w:spacing w:before="0" w:beforeAutospacing="0" w:after="0" w:afterAutospacing="0" w:line="480" w:lineRule="auto"/>
        <w:textAlignment w:val="baseline"/>
        <w:rPr>
          <w:rStyle w:val="eop"/>
        </w:rPr>
      </w:pPr>
      <w:r w:rsidRPr="4F224317">
        <w:rPr>
          <w:rStyle w:val="eop"/>
        </w:rPr>
        <w:t> </w:t>
      </w:r>
    </w:p>
    <w:p w14:paraId="3973538D" w14:textId="63A0B5D3" w:rsidR="004D0740" w:rsidRPr="008A4765" w:rsidRDefault="4F224317" w:rsidP="4F224317">
      <w:pPr>
        <w:pStyle w:val="paragraph"/>
        <w:spacing w:before="0" w:beforeAutospacing="0" w:after="0" w:afterAutospacing="0" w:line="480" w:lineRule="auto"/>
        <w:textAlignment w:val="baseline"/>
        <w:rPr>
          <w:b/>
          <w:bCs/>
        </w:rPr>
      </w:pPr>
      <w:r w:rsidRPr="4F224317">
        <w:rPr>
          <w:rStyle w:val="normaltextrun"/>
          <w:b/>
          <w:bCs/>
          <w:lang w:val="en"/>
        </w:rPr>
        <w:t xml:space="preserve">Research Question:  What are the prominent indicators of malware in game </w:t>
      </w:r>
      <w:r w:rsidR="002F3CF5">
        <w:rPr>
          <w:rStyle w:val="normaltextrun"/>
          <w:b/>
          <w:bCs/>
          <w:lang w:val="en"/>
        </w:rPr>
        <w:t>clients</w:t>
      </w:r>
      <w:r w:rsidRPr="4F224317">
        <w:rPr>
          <w:rStyle w:val="normaltextrun"/>
          <w:b/>
          <w:bCs/>
          <w:lang w:val="en"/>
        </w:rPr>
        <w:t>?</w:t>
      </w:r>
      <w:r w:rsidRPr="4F224317">
        <w:rPr>
          <w:rStyle w:val="eop"/>
          <w:b/>
          <w:bCs/>
        </w:rPr>
        <w:t> </w:t>
      </w:r>
    </w:p>
    <w:p w14:paraId="18590D62" w14:textId="77777777" w:rsidR="004D0740" w:rsidRPr="008A4765" w:rsidRDefault="4F224317" w:rsidP="4F224317">
      <w:pPr>
        <w:pStyle w:val="paragraph"/>
        <w:spacing w:before="0" w:beforeAutospacing="0" w:after="0" w:afterAutospacing="0" w:line="480" w:lineRule="auto"/>
        <w:textAlignment w:val="baseline"/>
        <w:rPr>
          <w:rStyle w:val="eop"/>
        </w:rPr>
      </w:pPr>
      <w:r w:rsidRPr="4F224317">
        <w:rPr>
          <w:rStyle w:val="eop"/>
        </w:rPr>
        <w:t> </w:t>
      </w:r>
    </w:p>
    <w:p w14:paraId="2B63352E" w14:textId="0AEDB2F8" w:rsidR="004D0740" w:rsidRPr="008A4765" w:rsidRDefault="7C3E4520" w:rsidP="544B2ADE">
      <w:pPr>
        <w:pStyle w:val="paragraph"/>
        <w:spacing w:before="0" w:beforeAutospacing="0" w:after="0" w:afterAutospacing="0" w:line="480" w:lineRule="auto"/>
        <w:ind w:firstLine="720"/>
        <w:textAlignment w:val="baseline"/>
        <w:rPr>
          <w:rStyle w:val="eop"/>
        </w:rPr>
      </w:pPr>
      <w:r w:rsidRPr="7C3E4520">
        <w:rPr>
          <w:rStyle w:val="normaltextrun"/>
          <w:lang w:val="en"/>
        </w:rPr>
        <w:t xml:space="preserve">To answer the research question, I will look at current and past research to identify </w:t>
      </w:r>
      <w:r w:rsidR="00A33DF9">
        <w:rPr>
          <w:rStyle w:val="normaltextrun"/>
          <w:lang w:val="en"/>
        </w:rPr>
        <w:t xml:space="preserve">potential </w:t>
      </w:r>
      <w:r w:rsidRPr="7C3E4520">
        <w:rPr>
          <w:rStyle w:val="normaltextrun"/>
          <w:lang w:val="en"/>
        </w:rPr>
        <w:t xml:space="preserve">indicators of malware infection. I will then apply these indicators to video game mods to develop a set of prominent indicators to help identify infected video game mods. Finally, I will utilize machine learning algorithms to develop a model for detecting malware in the mods. This method was used by Smutz and Stavrou to detect malware in PDFs  </w:t>
      </w:r>
      <w:sdt>
        <w:sdtPr>
          <w:rPr>
            <w:rStyle w:val="normaltextrun"/>
            <w:color w:val="000000" w:themeColor="text1"/>
            <w:highlight w:val="white"/>
            <w:lang w:val="en"/>
          </w:rPr>
          <w:alias w:val="Citation"/>
          <w:tag w:val="{&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2012)&lt;/span&gt;&quot;}"/>
          <w:id w:val="6566324"/>
          <w:placeholder>
            <w:docPart w:val="216243912C6C4FECA5485E05F21C1511"/>
          </w:placeholder>
        </w:sdtPr>
        <w:sdtContent>
          <w:r w:rsidR="009540F6">
            <w:rPr>
              <w:color w:val="000000"/>
            </w:rPr>
            <w:t>(Smutz &amp; Stavrou, 2012)</w:t>
          </w:r>
        </w:sdtContent>
      </w:sdt>
      <w:r>
        <w:t>.</w:t>
      </w:r>
    </w:p>
    <w:p w14:paraId="5496F934" w14:textId="77777777" w:rsidR="005540D4" w:rsidRPr="008A4765" w:rsidRDefault="005540D4" w:rsidP="4F224317">
      <w:pPr>
        <w:rPr>
          <w:rFonts w:cs="Times New Roman"/>
          <w:szCs w:val="24"/>
        </w:rPr>
      </w:pPr>
    </w:p>
    <w:p w14:paraId="7DFE93E1" w14:textId="77777777" w:rsidR="00700ACE" w:rsidRPr="008A4765" w:rsidRDefault="00700ACE" w:rsidP="4F224317">
      <w:pPr>
        <w:rPr>
          <w:rFonts w:eastAsia="Times New Roman" w:cs="Times New Roman"/>
          <w:sz w:val="30"/>
          <w:szCs w:val="30"/>
          <w:lang w:val="en"/>
        </w:rPr>
      </w:pPr>
      <w:r w:rsidRPr="4F224317">
        <w:rPr>
          <w:rFonts w:eastAsia="Times New Roman" w:cs="Times New Roman"/>
          <w:sz w:val="30"/>
          <w:szCs w:val="30"/>
          <w:lang w:val="en"/>
        </w:rPr>
        <w:br w:type="page"/>
      </w:r>
    </w:p>
    <w:p w14:paraId="4273AEEA" w14:textId="4AEC70E8" w:rsidR="004D0740" w:rsidRPr="008A4765" w:rsidRDefault="4F224317" w:rsidP="4F224317">
      <w:pPr>
        <w:pStyle w:val="Heading1"/>
        <w:rPr>
          <w:rFonts w:cs="Times New Roman"/>
          <w:color w:val="auto"/>
          <w:lang w:val="en"/>
        </w:rPr>
      </w:pPr>
      <w:r w:rsidRPr="4F224317">
        <w:rPr>
          <w:rFonts w:cs="Times New Roman"/>
          <w:color w:val="auto"/>
          <w:lang w:val="en"/>
        </w:rPr>
        <w:lastRenderedPageBreak/>
        <w:t>LITERATURE REVIEW</w:t>
      </w:r>
    </w:p>
    <w:p w14:paraId="7A52BCDB" w14:textId="446F7C0F" w:rsidR="004D0740" w:rsidRPr="008A4765" w:rsidRDefault="4F224317" w:rsidP="00D05614">
      <w:pPr>
        <w:pStyle w:val="Heading2"/>
      </w:pPr>
      <w:r w:rsidRPr="4F224317">
        <w:rPr>
          <w:lang w:val="en"/>
        </w:rPr>
        <w:t xml:space="preserve">Defining </w:t>
      </w:r>
      <w:r w:rsidR="002F3CF5">
        <w:rPr>
          <w:lang w:val="en"/>
        </w:rPr>
        <w:t>Clients</w:t>
      </w:r>
      <w:r w:rsidRPr="4F224317">
        <w:t> </w:t>
      </w:r>
    </w:p>
    <w:p w14:paraId="3D5B22AA" w14:textId="3802EF9E" w:rsidR="002F3CF5" w:rsidRDefault="002F3CF5" w:rsidP="4F224317">
      <w:pPr>
        <w:spacing w:after="0"/>
        <w:ind w:firstLine="720"/>
        <w:textAlignment w:val="baseline"/>
        <w:rPr>
          <w:rFonts w:eastAsia="Times New Roman" w:cs="Times New Roman"/>
          <w:szCs w:val="24"/>
          <w:lang w:val="en"/>
        </w:rPr>
      </w:pPr>
      <w:r>
        <w:rPr>
          <w:rFonts w:eastAsia="Times New Roman" w:cs="Times New Roman"/>
          <w:szCs w:val="24"/>
          <w:lang w:val="en"/>
        </w:rPr>
        <w:t>A client is a method for accessing a video game and is usually required for modern games. They are important because they allow for licensing and user-based authentication. Minecraft ships with its own launcher developed by the publisher Mojang. Often users want to extend the functionality of these launchers</w:t>
      </w:r>
      <w:r w:rsidR="00C34F27">
        <w:rPr>
          <w:rFonts w:eastAsia="Times New Roman" w:cs="Times New Roman"/>
          <w:szCs w:val="24"/>
          <w:lang w:val="en"/>
        </w:rPr>
        <w:t xml:space="preserve"> for means of modifying game mechanics, making routine tasks easier, or providing player hacks to give advantages in multiplayer servers.</w:t>
      </w:r>
    </w:p>
    <w:p w14:paraId="058063DD" w14:textId="63B1AB4E" w:rsidR="00A06A66" w:rsidRPr="008A4765" w:rsidRDefault="00C34F27" w:rsidP="544B2ADE">
      <w:pPr>
        <w:spacing w:after="0"/>
        <w:ind w:firstLine="720"/>
        <w:textAlignment w:val="baseline"/>
        <w:rPr>
          <w:rFonts w:eastAsia="Times New Roman" w:cs="Times New Roman"/>
          <w:szCs w:val="24"/>
        </w:rPr>
      </w:pPr>
      <w:r>
        <w:rPr>
          <w:rFonts w:eastAsia="Times New Roman" w:cs="Times New Roman"/>
          <w:szCs w:val="24"/>
          <w:lang w:val="en"/>
        </w:rPr>
        <w:t>Developers that alter the original game code</w:t>
      </w:r>
      <w:r w:rsidR="7C3E4520" w:rsidRPr="7C3E4520">
        <w:rPr>
          <w:rFonts w:eastAsia="Times New Roman" w:cs="Times New Roman"/>
          <w:szCs w:val="24"/>
          <w:lang w:val="en"/>
        </w:rPr>
        <w:t xml:space="preserve"> have not always been in good favor with the game publisher. In 2017, TakeTwo, the publisher behind Rockstar’s GTA V</w:t>
      </w:r>
      <w:r w:rsidR="7C3E4520" w:rsidRPr="00A33DF9">
        <w:t xml:space="preserve">, delivered a cease and desist to the largest </w:t>
      </w:r>
      <w:r w:rsidRPr="00A33DF9">
        <w:t>t</w:t>
      </w:r>
      <w:r w:rsidR="7C3E4520" w:rsidRPr="00A33DF9">
        <w:t xml:space="preserve">ool for </w:t>
      </w:r>
      <w:r w:rsidRPr="00A33DF9">
        <w:t>modifying in-game API behavior</w:t>
      </w:r>
      <w:r w:rsidR="7C3E4520" w:rsidRPr="00A33DF9">
        <w:t xml:space="preserve">, </w:t>
      </w:r>
      <w:proofErr w:type="spellStart"/>
      <w:r w:rsidR="7C3E4520" w:rsidRPr="00A33DF9">
        <w:t>OpenIV</w:t>
      </w:r>
      <w:proofErr w:type="spellEnd"/>
      <w:r w:rsidR="7C3E4520" w:rsidRPr="00A33DF9">
        <w:t xml:space="preserve"> </w:t>
      </w:r>
      <w:commentRangeStart w:id="2"/>
      <w:sdt>
        <w:sdtPr>
          <w:rPr>
            <w:highlight w:val="white"/>
          </w:rPr>
          <w:alias w:val="Citation"/>
          <w:tag w:val="{&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
          <w:id w:val="865032140"/>
          <w:placeholder>
            <w:docPart w:val="343B94D909AD4516899CE78D068FF1D4"/>
          </w:placeholder>
        </w:sdtPr>
        <w:sdtContent>
          <w:r w:rsidR="009540F6">
            <w:rPr>
              <w:rFonts w:eastAsia="Times New Roman"/>
              <w:color w:val="000000"/>
            </w:rPr>
            <w:t>(Livingston, 2017)</w:t>
          </w:r>
        </w:sdtContent>
      </w:sdt>
      <w:commentRangeEnd w:id="2"/>
      <w:r w:rsidR="00604505" w:rsidRPr="00A33DF9">
        <w:commentReference w:id="2"/>
      </w:r>
      <w:r w:rsidR="7C3E4520" w:rsidRPr="00A33DF9">
        <w:t>.</w:t>
      </w:r>
      <w:r w:rsidR="7C3E4520" w:rsidRPr="7C3E4520">
        <w:rPr>
          <w:rFonts w:eastAsia="Times New Roman" w:cs="Times New Roman"/>
          <w:szCs w:val="24"/>
          <w:lang w:val="en"/>
        </w:rPr>
        <w:t xml:space="preserve"> Although TakeTwo eventually withdrew their legal complaint, it sent shockwaves through the community. Not as lucky, a group of developers who called themselves Apeiron had been developing a total conversion remake of the 2003 Knights of the Old Republic (KOTOR) for two years  </w:t>
      </w:r>
      <w:sdt>
        <w:sdtPr>
          <w:rPr>
            <w:rFonts w:eastAsia="Times New Roman" w:cs="Times New Roman"/>
            <w:color w:val="000000" w:themeColor="text1"/>
            <w:szCs w:val="24"/>
            <w:highlight w:val="white"/>
            <w:lang w:val="en"/>
          </w:rPr>
          <w:alias w:val="Citation"/>
          <w:tag w:val="{&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
          <w:id w:val="2117119117"/>
          <w:placeholder>
            <w:docPart w:val="DACCF8FFAEFD4B61B4A26782BF493E4A"/>
          </w:placeholder>
        </w:sdtPr>
        <w:sdtContent>
          <w:r w:rsidR="009540F6">
            <w:rPr>
              <w:rFonts w:eastAsia="Times New Roman"/>
              <w:color w:val="000000"/>
            </w:rPr>
            <w:t>(Grayson, 2018)</w:t>
          </w:r>
        </w:sdtContent>
      </w:sdt>
      <w:r w:rsidR="7C3E4520" w:rsidRPr="7C3E4520">
        <w:rPr>
          <w:rFonts w:eastAsia="Times New Roman" w:cs="Times New Roman"/>
          <w:szCs w:val="24"/>
          <w:lang w:val="en"/>
        </w:rPr>
        <w:t xml:space="preserve">. In 2018, </w:t>
      </w:r>
      <w:commentRangeStart w:id="3"/>
      <w:r w:rsidR="7C3E4520" w:rsidRPr="7C3E4520">
        <w:rPr>
          <w:rFonts w:eastAsia="Times New Roman" w:cs="Times New Roman"/>
          <w:szCs w:val="24"/>
          <w:lang w:val="en"/>
        </w:rPr>
        <w:t>Lucas</w:t>
      </w:r>
      <w:r w:rsidR="005D3C9C">
        <w:rPr>
          <w:rFonts w:eastAsia="Times New Roman" w:cs="Times New Roman"/>
          <w:szCs w:val="24"/>
          <w:lang w:val="en"/>
        </w:rPr>
        <w:t>f</w:t>
      </w:r>
      <w:r w:rsidR="7C3E4520" w:rsidRPr="7C3E4520">
        <w:rPr>
          <w:rFonts w:eastAsia="Times New Roman" w:cs="Times New Roman"/>
          <w:szCs w:val="24"/>
          <w:lang w:val="en"/>
        </w:rPr>
        <w:t xml:space="preserve">ilm </w:t>
      </w:r>
      <w:commentRangeEnd w:id="3"/>
      <w:r w:rsidR="00604505">
        <w:rPr>
          <w:rStyle w:val="CommentReference"/>
        </w:rPr>
        <w:commentReference w:id="3"/>
      </w:r>
      <w:r w:rsidR="005D3C9C">
        <w:rPr>
          <w:rFonts w:eastAsia="Times New Roman" w:cs="Times New Roman"/>
          <w:szCs w:val="24"/>
          <w:lang w:val="en"/>
        </w:rPr>
        <w:t xml:space="preserve">Ltd. </w:t>
      </w:r>
      <w:r w:rsidR="7C3E4520" w:rsidRPr="7C3E4520">
        <w:rPr>
          <w:rFonts w:eastAsia="Times New Roman" w:cs="Times New Roman"/>
          <w:szCs w:val="24"/>
          <w:lang w:val="en"/>
        </w:rPr>
        <w:t>ordered a cease and desist for the remake. Despite making no profits from the conversion</w:t>
      </w:r>
      <w:r>
        <w:rPr>
          <w:rFonts w:eastAsia="Times New Roman" w:cs="Times New Roman"/>
          <w:szCs w:val="24"/>
          <w:lang w:val="en"/>
        </w:rPr>
        <w:t xml:space="preserve"> </w:t>
      </w:r>
      <w:r w:rsidR="7C3E4520" w:rsidRPr="7C3E4520">
        <w:rPr>
          <w:rFonts w:eastAsia="Times New Roman" w:cs="Times New Roman"/>
          <w:szCs w:val="24"/>
          <w:lang w:val="en"/>
        </w:rPr>
        <w:t>and with no plans to generate revenue, the team had no choice but to accept the order and cease production.</w:t>
      </w:r>
      <w:r w:rsidR="7C3E4520" w:rsidRPr="7C3E4520">
        <w:rPr>
          <w:rFonts w:eastAsia="Times New Roman" w:cs="Times New Roman"/>
          <w:szCs w:val="24"/>
        </w:rPr>
        <w:t> </w:t>
      </w:r>
    </w:p>
    <w:p w14:paraId="173A9F3E" w14:textId="382C5CDD" w:rsidR="720C1192" w:rsidRPr="008A4765" w:rsidRDefault="4F224317" w:rsidP="4F224317">
      <w:pPr>
        <w:ind w:firstLine="720"/>
        <w:rPr>
          <w:rFonts w:eastAsia="Times New Roman" w:cs="Times New Roman"/>
          <w:szCs w:val="24"/>
        </w:rPr>
      </w:pPr>
      <w:r w:rsidRPr="4F224317">
        <w:rPr>
          <w:rFonts w:eastAsia="Times New Roman" w:cs="Times New Roman"/>
          <w:szCs w:val="24"/>
          <w:lang w:val="en"/>
        </w:rPr>
        <w:t>Although game studios have a right to protect their content, developers</w:t>
      </w:r>
      <w:r w:rsidR="00C34F27">
        <w:rPr>
          <w:rFonts w:eastAsia="Times New Roman" w:cs="Times New Roman"/>
          <w:szCs w:val="24"/>
          <w:lang w:val="en"/>
        </w:rPr>
        <w:t xml:space="preserve"> of game</w:t>
      </w:r>
      <w:r w:rsidR="002122DF">
        <w:rPr>
          <w:rFonts w:eastAsia="Times New Roman" w:cs="Times New Roman"/>
          <w:szCs w:val="24"/>
          <w:lang w:val="en"/>
        </w:rPr>
        <w:t>-</w:t>
      </w:r>
      <w:r w:rsidR="00C34F27">
        <w:rPr>
          <w:rFonts w:eastAsia="Times New Roman" w:cs="Times New Roman"/>
          <w:szCs w:val="24"/>
          <w:lang w:val="en"/>
        </w:rPr>
        <w:t>enhancing clients</w:t>
      </w:r>
      <w:r w:rsidRPr="4F224317">
        <w:rPr>
          <w:rFonts w:eastAsia="Times New Roman" w:cs="Times New Roman"/>
          <w:szCs w:val="24"/>
          <w:lang w:val="en"/>
        </w:rPr>
        <w:t xml:space="preserve"> are fearful of </w:t>
      </w:r>
      <w:r w:rsidR="00A33DF9" w:rsidRPr="4F224317">
        <w:rPr>
          <w:rFonts w:eastAsia="Times New Roman" w:cs="Times New Roman"/>
          <w:szCs w:val="24"/>
          <w:lang w:val="en"/>
        </w:rPr>
        <w:t>repercussions and</w:t>
      </w:r>
      <w:r w:rsidRPr="4F224317">
        <w:rPr>
          <w:rFonts w:eastAsia="Times New Roman" w:cs="Times New Roman"/>
          <w:szCs w:val="24"/>
          <w:lang w:val="en"/>
        </w:rPr>
        <w:t xml:space="preserve"> often seek anonymity. Most </w:t>
      </w:r>
      <w:r w:rsidR="00C34F27">
        <w:rPr>
          <w:rFonts w:eastAsia="Times New Roman" w:cs="Times New Roman"/>
          <w:szCs w:val="24"/>
          <w:lang w:val="en"/>
        </w:rPr>
        <w:t>clients</w:t>
      </w:r>
      <w:r w:rsidRPr="4F224317">
        <w:rPr>
          <w:rFonts w:eastAsia="Times New Roman" w:cs="Times New Roman"/>
          <w:szCs w:val="24"/>
          <w:lang w:val="en"/>
        </w:rPr>
        <w:t xml:space="preserve"> are made by unknown authors that only go by a username unlike the OpenIV tools and the KOTOR remake. Anonymity is great for malware attackers because it limits the ability of researchers to identify where malicious </w:t>
      </w:r>
      <w:r w:rsidR="00C34F27">
        <w:rPr>
          <w:rFonts w:eastAsia="Times New Roman" w:cs="Times New Roman"/>
          <w:szCs w:val="24"/>
          <w:lang w:val="en"/>
        </w:rPr>
        <w:t>software</w:t>
      </w:r>
      <w:r w:rsidRPr="4F224317">
        <w:rPr>
          <w:rFonts w:eastAsia="Times New Roman" w:cs="Times New Roman"/>
          <w:szCs w:val="24"/>
          <w:lang w:val="en"/>
        </w:rPr>
        <w:t xml:space="preserve"> may have come from and how it spread.</w:t>
      </w:r>
      <w:r w:rsidRPr="4F224317">
        <w:rPr>
          <w:rFonts w:eastAsia="Times New Roman" w:cs="Times New Roman"/>
          <w:szCs w:val="24"/>
        </w:rPr>
        <w:t xml:space="preserve"> When obtaining relevant video game malware, it will be necessary to try and document where it came from, but this can be made difficult due to the </w:t>
      </w:r>
      <w:r w:rsidR="00C34F27">
        <w:rPr>
          <w:rFonts w:eastAsia="Times New Roman" w:cs="Times New Roman"/>
          <w:szCs w:val="24"/>
        </w:rPr>
        <w:t>anonymity of those who publish altered game clients</w:t>
      </w:r>
      <w:r w:rsidRPr="4F224317">
        <w:rPr>
          <w:rFonts w:eastAsia="Times New Roman" w:cs="Times New Roman"/>
          <w:szCs w:val="24"/>
        </w:rPr>
        <w:t>.</w:t>
      </w:r>
    </w:p>
    <w:p w14:paraId="6B5897D2" w14:textId="7ACB4550" w:rsidR="720C1192" w:rsidRPr="008A4765" w:rsidRDefault="4F224317" w:rsidP="00D05614">
      <w:pPr>
        <w:pStyle w:val="Heading2"/>
      </w:pPr>
      <w:r w:rsidRPr="4F224317">
        <w:lastRenderedPageBreak/>
        <w:t xml:space="preserve">Malware in </w:t>
      </w:r>
      <w:r w:rsidR="00C34F27">
        <w:t>clients</w:t>
      </w:r>
    </w:p>
    <w:p w14:paraId="7940FF7C" w14:textId="2CAEDE90" w:rsidR="004D0740" w:rsidRDefault="7C3E4520" w:rsidP="544B2ADE">
      <w:pPr>
        <w:spacing w:after="0"/>
        <w:ind w:firstLine="720"/>
        <w:textAlignment w:val="baseline"/>
        <w:rPr>
          <w:rFonts w:eastAsia="Times New Roman" w:cs="Times New Roman"/>
          <w:szCs w:val="24"/>
        </w:rPr>
      </w:pPr>
      <w:r w:rsidRPr="7C3E4520">
        <w:rPr>
          <w:rFonts w:eastAsia="Times New Roman" w:cs="Times New Roman"/>
          <w:szCs w:val="24"/>
          <w:lang w:val="en"/>
        </w:rPr>
        <w:t xml:space="preserve">Understanding why </w:t>
      </w:r>
      <w:r w:rsidR="00C34F27">
        <w:rPr>
          <w:rFonts w:eastAsia="Times New Roman" w:cs="Times New Roman"/>
          <w:szCs w:val="24"/>
          <w:lang w:val="en"/>
        </w:rPr>
        <w:t>clients</w:t>
      </w:r>
      <w:r w:rsidRPr="7C3E4520">
        <w:rPr>
          <w:rFonts w:eastAsia="Times New Roman" w:cs="Times New Roman"/>
          <w:szCs w:val="24"/>
          <w:lang w:val="en"/>
        </w:rPr>
        <w:t xml:space="preserve"> are created is important in understanding what attack vectors malware authors may use when writing malicious </w:t>
      </w:r>
      <w:r w:rsidR="00C34F27">
        <w:rPr>
          <w:rFonts w:eastAsia="Times New Roman" w:cs="Times New Roman"/>
          <w:szCs w:val="24"/>
          <w:lang w:val="en"/>
        </w:rPr>
        <w:t>game clients</w:t>
      </w:r>
      <w:r w:rsidRPr="7C3E4520">
        <w:rPr>
          <w:rFonts w:eastAsia="Times New Roman" w:cs="Times New Roman"/>
          <w:szCs w:val="24"/>
          <w:lang w:val="en"/>
        </w:rPr>
        <w:t xml:space="preserve">. </w:t>
      </w:r>
      <w:r w:rsidR="00C34F27">
        <w:rPr>
          <w:rFonts w:eastAsia="Times New Roman" w:cs="Times New Roman"/>
          <w:szCs w:val="24"/>
          <w:lang w:val="en"/>
        </w:rPr>
        <w:t>These developers</w:t>
      </w:r>
      <w:r w:rsidRPr="7C3E4520">
        <w:rPr>
          <w:rFonts w:eastAsia="Times New Roman" w:cs="Times New Roman"/>
          <w:szCs w:val="24"/>
          <w:lang w:val="en"/>
        </w:rPr>
        <w:t xml:space="preserve"> are usually not employed by game studios and work on </w:t>
      </w:r>
      <w:r w:rsidR="00C34F27">
        <w:rPr>
          <w:rFonts w:eastAsia="Times New Roman" w:cs="Times New Roman"/>
          <w:szCs w:val="24"/>
          <w:lang w:val="en"/>
        </w:rPr>
        <w:t>their software</w:t>
      </w:r>
      <w:r w:rsidRPr="7C3E4520">
        <w:rPr>
          <w:rFonts w:eastAsia="Times New Roman" w:cs="Times New Roman"/>
          <w:szCs w:val="24"/>
          <w:lang w:val="en"/>
        </w:rPr>
        <w:t xml:space="preserve"> without pay  </w:t>
      </w:r>
      <w:sdt>
        <w:sdtPr>
          <w:rPr>
            <w:rFonts w:eastAsia="Times New Roman" w:cs="Times New Roman"/>
            <w:color w:val="000000" w:themeColor="text1"/>
            <w:szCs w:val="24"/>
            <w:highlight w:val="white"/>
            <w:lang w:val="en"/>
          </w:rPr>
          <w:alias w:val="Citation"/>
          <w:tag w:val="{&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
          <w:id w:val="138417526"/>
          <w:placeholder>
            <w:docPart w:val="23A42B5D609F4AD2B406A7E3DB42237E"/>
          </w:placeholder>
        </w:sdtPr>
        <w:sdtContent>
          <w:r w:rsidR="009540F6">
            <w:rPr>
              <w:rFonts w:eastAsia="Times New Roman"/>
              <w:color w:val="000000"/>
            </w:rPr>
            <w:t>(Poor, 2014)</w:t>
          </w:r>
        </w:sdtContent>
      </w:sdt>
      <w:r w:rsidRPr="7C3E4520">
        <w:rPr>
          <w:rFonts w:eastAsia="Times New Roman" w:cs="Times New Roman"/>
          <w:szCs w:val="24"/>
          <w:lang w:val="en"/>
        </w:rPr>
        <w:t>. The disconnect between</w:t>
      </w:r>
      <w:r w:rsidR="00B941CD">
        <w:rPr>
          <w:rFonts w:eastAsia="Times New Roman" w:cs="Times New Roman"/>
          <w:szCs w:val="24"/>
          <w:lang w:val="en"/>
        </w:rPr>
        <w:t xml:space="preserve"> developers of game extensions</w:t>
      </w:r>
      <w:r w:rsidRPr="7C3E4520">
        <w:rPr>
          <w:rFonts w:eastAsia="Times New Roman" w:cs="Times New Roman"/>
          <w:szCs w:val="24"/>
          <w:lang w:val="en"/>
        </w:rPr>
        <w:t xml:space="preserve"> and the </w:t>
      </w:r>
      <w:r w:rsidR="00B941CD">
        <w:rPr>
          <w:rFonts w:eastAsia="Times New Roman" w:cs="Times New Roman"/>
          <w:szCs w:val="24"/>
          <w:lang w:val="en"/>
        </w:rPr>
        <w:t xml:space="preserve">publishing </w:t>
      </w:r>
      <w:r w:rsidRPr="7C3E4520">
        <w:rPr>
          <w:rFonts w:eastAsia="Times New Roman" w:cs="Times New Roman"/>
          <w:szCs w:val="24"/>
          <w:lang w:val="en"/>
        </w:rPr>
        <w:t xml:space="preserve">developers leaves room open for malicious </w:t>
      </w:r>
      <w:r w:rsidR="00C34F27">
        <w:rPr>
          <w:rFonts w:eastAsia="Times New Roman" w:cs="Times New Roman"/>
          <w:szCs w:val="24"/>
          <w:lang w:val="en"/>
        </w:rPr>
        <w:t>app</w:t>
      </w:r>
      <w:r w:rsidRPr="7C3E4520">
        <w:rPr>
          <w:rFonts w:eastAsia="Times New Roman" w:cs="Times New Roman"/>
          <w:szCs w:val="24"/>
          <w:lang w:val="en"/>
        </w:rPr>
        <w:t xml:space="preserve"> development. Any verification of game </w:t>
      </w:r>
      <w:r w:rsidR="00C34F27">
        <w:rPr>
          <w:rFonts w:eastAsia="Times New Roman" w:cs="Times New Roman"/>
          <w:szCs w:val="24"/>
          <w:lang w:val="en"/>
        </w:rPr>
        <w:t>clients</w:t>
      </w:r>
      <w:r w:rsidRPr="7C3E4520">
        <w:rPr>
          <w:rFonts w:eastAsia="Times New Roman" w:cs="Times New Roman"/>
          <w:szCs w:val="24"/>
          <w:lang w:val="en"/>
        </w:rPr>
        <w:t xml:space="preserve"> will have to be done at the repository level for a website hosting </w:t>
      </w:r>
      <w:commentRangeStart w:id="4"/>
      <w:commentRangeStart w:id="5"/>
      <w:r w:rsidR="00C34F27">
        <w:rPr>
          <w:rFonts w:eastAsia="Times New Roman" w:cs="Times New Roman"/>
          <w:szCs w:val="24"/>
          <w:lang w:val="en"/>
        </w:rPr>
        <w:t>them</w:t>
      </w:r>
      <w:commentRangeEnd w:id="4"/>
      <w:r w:rsidR="00C11A35">
        <w:rPr>
          <w:rStyle w:val="CommentReference"/>
        </w:rPr>
        <w:commentReference w:id="4"/>
      </w:r>
      <w:commentRangeEnd w:id="5"/>
      <w:r w:rsidR="00C418B3">
        <w:rPr>
          <w:rStyle w:val="CommentReference"/>
        </w:rPr>
        <w:commentReference w:id="5"/>
      </w:r>
      <w:r w:rsidRPr="7C3E4520">
        <w:rPr>
          <w:rFonts w:eastAsia="Times New Roman" w:cs="Times New Roman"/>
          <w:szCs w:val="24"/>
          <w:lang w:val="en"/>
        </w:rPr>
        <w:t>.</w:t>
      </w:r>
      <w:r w:rsidRPr="7C3E4520">
        <w:rPr>
          <w:rFonts w:eastAsia="Times New Roman" w:cs="Times New Roman"/>
          <w:szCs w:val="24"/>
        </w:rPr>
        <w:t> </w:t>
      </w:r>
    </w:p>
    <w:p w14:paraId="18E230D8" w14:textId="79C4A04B" w:rsidR="005D3C9C" w:rsidRPr="008A4765" w:rsidRDefault="005D3C9C" w:rsidP="544B2ADE">
      <w:pPr>
        <w:spacing w:after="0"/>
        <w:ind w:firstLine="720"/>
        <w:textAlignment w:val="baseline"/>
        <w:rPr>
          <w:rFonts w:eastAsia="Times New Roman" w:cs="Times New Roman"/>
          <w:szCs w:val="24"/>
        </w:rPr>
      </w:pPr>
      <w:r>
        <w:rPr>
          <w:rFonts w:eastAsia="Times New Roman" w:cs="Times New Roman"/>
          <w:szCs w:val="24"/>
        </w:rPr>
        <w:t xml:space="preserve">Modding in Minecraft remains a </w:t>
      </w:r>
      <w:proofErr w:type="gramStart"/>
      <w:r>
        <w:rPr>
          <w:rFonts w:eastAsia="Times New Roman" w:cs="Times New Roman"/>
          <w:szCs w:val="24"/>
        </w:rPr>
        <w:t>popular reason user’s install third party clients</w:t>
      </w:r>
      <w:proofErr w:type="gramEnd"/>
      <w:r>
        <w:rPr>
          <w:rFonts w:eastAsia="Times New Roman" w:cs="Times New Roman"/>
          <w:szCs w:val="24"/>
        </w:rPr>
        <w:t xml:space="preserve">. The developer of Minecraft, Mojang, does provide their own launcher and you can add mods to it, but it does not provide useful tools that other clients do, such as the ability to turn on and off mods with a simple GUI so that the user doesn’t have to touch the underlying file system. </w:t>
      </w:r>
      <w:r w:rsidR="007658A0">
        <w:rPr>
          <w:rFonts w:eastAsia="Times New Roman" w:cs="Times New Roman"/>
          <w:szCs w:val="24"/>
        </w:rPr>
        <w:t xml:space="preserve">Another popular tool that clients provide are offering </w:t>
      </w:r>
      <w:proofErr w:type="spellStart"/>
      <w:r w:rsidR="007658A0">
        <w:rPr>
          <w:rFonts w:eastAsia="Times New Roman" w:cs="Times New Roman"/>
          <w:szCs w:val="24"/>
        </w:rPr>
        <w:t>modpacks</w:t>
      </w:r>
      <w:proofErr w:type="spellEnd"/>
      <w:r w:rsidR="007658A0">
        <w:rPr>
          <w:rFonts w:eastAsia="Times New Roman" w:cs="Times New Roman"/>
          <w:szCs w:val="24"/>
        </w:rPr>
        <w:t xml:space="preserve">, simple ways to install a pack of many curated mods at once. </w:t>
      </w:r>
      <w:r w:rsidR="00DD79C7">
        <w:rPr>
          <w:rFonts w:eastAsia="Times New Roman" w:cs="Times New Roman"/>
          <w:szCs w:val="24"/>
        </w:rPr>
        <w:t xml:space="preserve">This simplicity </w:t>
      </w:r>
      <w:r w:rsidR="002F04A0">
        <w:rPr>
          <w:rFonts w:eastAsia="Times New Roman" w:cs="Times New Roman"/>
          <w:szCs w:val="24"/>
        </w:rPr>
        <w:t>can be</w:t>
      </w:r>
      <w:r w:rsidR="00DD79C7">
        <w:rPr>
          <w:rFonts w:eastAsia="Times New Roman" w:cs="Times New Roman"/>
          <w:szCs w:val="24"/>
        </w:rPr>
        <w:t xml:space="preserve"> beneficial to many Minecraft players</w:t>
      </w:r>
      <w:r w:rsidR="002F04A0">
        <w:rPr>
          <w:rFonts w:eastAsia="Times New Roman" w:cs="Times New Roman"/>
          <w:szCs w:val="24"/>
        </w:rPr>
        <w:t>, but recent events have proved this can be harmful. In June 2023, malware</w:t>
      </w:r>
      <w:r w:rsidR="009540F6">
        <w:rPr>
          <w:rFonts w:eastAsia="Times New Roman" w:cs="Times New Roman"/>
          <w:szCs w:val="24"/>
        </w:rPr>
        <w:t xml:space="preserve"> called </w:t>
      </w:r>
      <w:proofErr w:type="spellStart"/>
      <w:r w:rsidR="009540F6">
        <w:rPr>
          <w:rFonts w:eastAsia="Times New Roman" w:cs="Times New Roman"/>
          <w:szCs w:val="24"/>
        </w:rPr>
        <w:t>F</w:t>
      </w:r>
      <w:r w:rsidR="009540F6" w:rsidRPr="009540F6">
        <w:rPr>
          <w:rFonts w:eastAsia="Times New Roman" w:cs="Times New Roman"/>
          <w:szCs w:val="24"/>
        </w:rPr>
        <w:t>ractureiser</w:t>
      </w:r>
      <w:proofErr w:type="spellEnd"/>
      <w:r w:rsidR="002F04A0">
        <w:rPr>
          <w:rFonts w:eastAsia="Times New Roman" w:cs="Times New Roman"/>
          <w:szCs w:val="24"/>
        </w:rPr>
        <w:t xml:space="preserve"> was found to be distributed </w:t>
      </w:r>
      <w:r w:rsidR="007658A0">
        <w:rPr>
          <w:rFonts w:eastAsia="Times New Roman" w:cs="Times New Roman"/>
          <w:szCs w:val="24"/>
        </w:rPr>
        <w:t xml:space="preserve">through </w:t>
      </w:r>
      <w:proofErr w:type="spellStart"/>
      <w:r w:rsidR="007658A0">
        <w:rPr>
          <w:rFonts w:eastAsia="Times New Roman" w:cs="Times New Roman"/>
          <w:szCs w:val="24"/>
        </w:rPr>
        <w:t>CurseForge</w:t>
      </w:r>
      <w:proofErr w:type="spellEnd"/>
      <w:r w:rsidR="007658A0">
        <w:rPr>
          <w:rFonts w:eastAsia="Times New Roman" w:cs="Times New Roman"/>
          <w:szCs w:val="24"/>
        </w:rPr>
        <w:t xml:space="preserve"> (</w:t>
      </w:r>
      <w:r w:rsidR="007658A0" w:rsidRPr="007658A0">
        <w:rPr>
          <w:rFonts w:eastAsia="Times New Roman" w:cs="Times New Roman"/>
          <w:szCs w:val="24"/>
        </w:rPr>
        <w:t>www.curseforge.com</w:t>
      </w:r>
      <w:r w:rsidR="007658A0">
        <w:rPr>
          <w:rFonts w:eastAsia="Times New Roman" w:cs="Times New Roman"/>
          <w:szCs w:val="24"/>
        </w:rPr>
        <w:t xml:space="preserve">) and </w:t>
      </w:r>
      <w:proofErr w:type="spellStart"/>
      <w:r w:rsidR="007658A0">
        <w:rPr>
          <w:rFonts w:eastAsia="Times New Roman" w:cs="Times New Roman"/>
          <w:szCs w:val="24"/>
        </w:rPr>
        <w:t>bukkit</w:t>
      </w:r>
      <w:proofErr w:type="spellEnd"/>
      <w:r w:rsidR="007658A0">
        <w:rPr>
          <w:rFonts w:eastAsia="Times New Roman" w:cs="Times New Roman"/>
          <w:szCs w:val="24"/>
        </w:rPr>
        <w:t xml:space="preserve"> (</w:t>
      </w:r>
      <w:hyperlink r:id="rId15" w:history="1">
        <w:r w:rsidR="007658A0" w:rsidRPr="000524B6">
          <w:rPr>
            <w:rStyle w:val="Hyperlink"/>
            <w:rFonts w:eastAsia="Times New Roman" w:cs="Times New Roman"/>
            <w:szCs w:val="24"/>
          </w:rPr>
          <w:t>www.</w:t>
        </w:r>
        <w:r w:rsidR="007658A0" w:rsidRPr="000524B6">
          <w:rPr>
            <w:rStyle w:val="Hyperlink"/>
            <w:rFonts w:eastAsia="Times New Roman" w:cs="Times New Roman"/>
            <w:szCs w:val="24"/>
          </w:rPr>
          <w:t>bukkit.org</w:t>
        </w:r>
      </w:hyperlink>
      <w:r w:rsidR="007658A0">
        <w:rPr>
          <w:rFonts w:eastAsia="Times New Roman" w:cs="Times New Roman"/>
          <w:szCs w:val="24"/>
        </w:rPr>
        <w:t xml:space="preserve">)  </w:t>
      </w:r>
      <w:sdt>
        <w:sdtPr>
          <w:rPr>
            <w:rFonts w:eastAsia="Times New Roman" w:cs="Times New Roman"/>
            <w:color w:val="000000"/>
            <w:szCs w:val="24"/>
            <w:highlight w:val="white"/>
          </w:rPr>
          <w:alias w:val="Citation"/>
          <w:tag w:val="{&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
          <w:id w:val="725408271"/>
          <w:placeholder>
            <w:docPart w:val="B5306368DA9A4028A9CE93572BB593A7"/>
          </w:placeholder>
        </w:sdtPr>
        <w:sdtContent>
          <w:r w:rsidR="009540F6">
            <w:rPr>
              <w:rFonts w:eastAsia="Times New Roman"/>
              <w:color w:val="000000"/>
            </w:rPr>
            <w:t>(Goodin, 2023)</w:t>
          </w:r>
        </w:sdtContent>
      </w:sdt>
      <w:r w:rsidR="007658A0">
        <w:rPr>
          <w:rFonts w:eastAsia="Times New Roman" w:cs="Times New Roman"/>
          <w:color w:val="000000"/>
          <w:szCs w:val="24"/>
        </w:rPr>
        <w:t xml:space="preserve">. Malware propagation was </w:t>
      </w:r>
      <w:r w:rsidR="005A6112">
        <w:rPr>
          <w:rFonts w:eastAsia="Times New Roman" w:cs="Times New Roman"/>
          <w:color w:val="000000"/>
          <w:szCs w:val="24"/>
        </w:rPr>
        <w:t>primarily</w:t>
      </w:r>
      <w:r w:rsidR="007658A0">
        <w:rPr>
          <w:rFonts w:eastAsia="Times New Roman" w:cs="Times New Roman"/>
          <w:color w:val="000000"/>
          <w:szCs w:val="24"/>
        </w:rPr>
        <w:t xml:space="preserve"> attributed to a few </w:t>
      </w:r>
      <w:proofErr w:type="spellStart"/>
      <w:r w:rsidR="007658A0">
        <w:rPr>
          <w:rFonts w:eastAsia="Times New Roman" w:cs="Times New Roman"/>
          <w:color w:val="000000"/>
          <w:szCs w:val="24"/>
        </w:rPr>
        <w:t>modpacks</w:t>
      </w:r>
      <w:proofErr w:type="spellEnd"/>
      <w:r w:rsidR="007658A0">
        <w:rPr>
          <w:rFonts w:eastAsia="Times New Roman" w:cs="Times New Roman"/>
          <w:color w:val="000000"/>
          <w:szCs w:val="24"/>
        </w:rPr>
        <w:t xml:space="preserve"> that users </w:t>
      </w:r>
      <w:r w:rsidR="009540F6">
        <w:rPr>
          <w:rFonts w:eastAsia="Times New Roman" w:cs="Times New Roman"/>
          <w:color w:val="000000"/>
          <w:szCs w:val="24"/>
        </w:rPr>
        <w:t>installed</w:t>
      </w:r>
      <w:r w:rsidR="005A6112">
        <w:rPr>
          <w:rFonts w:eastAsia="Times New Roman" w:cs="Times New Roman"/>
          <w:color w:val="000000"/>
          <w:szCs w:val="24"/>
        </w:rPr>
        <w:t xml:space="preserve"> through the </w:t>
      </w:r>
      <w:proofErr w:type="spellStart"/>
      <w:r w:rsidR="005A6112">
        <w:rPr>
          <w:rFonts w:eastAsia="Times New Roman" w:cs="Times New Roman"/>
          <w:color w:val="000000"/>
          <w:szCs w:val="24"/>
        </w:rPr>
        <w:t>CurseForge</w:t>
      </w:r>
      <w:proofErr w:type="spellEnd"/>
      <w:r w:rsidR="005A6112">
        <w:rPr>
          <w:rFonts w:eastAsia="Times New Roman" w:cs="Times New Roman"/>
          <w:color w:val="000000"/>
          <w:szCs w:val="24"/>
        </w:rPr>
        <w:t xml:space="preserve"> launcher, such as the Feed the Beast (FTB) </w:t>
      </w:r>
      <w:proofErr w:type="spellStart"/>
      <w:r w:rsidR="005A6112">
        <w:rPr>
          <w:rFonts w:eastAsia="Times New Roman" w:cs="Times New Roman"/>
          <w:color w:val="000000"/>
          <w:szCs w:val="24"/>
        </w:rPr>
        <w:t>modpack</w:t>
      </w:r>
      <w:proofErr w:type="spellEnd"/>
      <w:r w:rsidR="005A6112">
        <w:rPr>
          <w:rFonts w:eastAsia="Times New Roman" w:cs="Times New Roman"/>
          <w:color w:val="000000"/>
          <w:szCs w:val="24"/>
        </w:rPr>
        <w:t>.</w:t>
      </w:r>
      <w:r w:rsidR="009540F6">
        <w:rPr>
          <w:rFonts w:eastAsia="Times New Roman" w:cs="Times New Roman"/>
          <w:color w:val="000000"/>
          <w:szCs w:val="24"/>
        </w:rPr>
        <w:t xml:space="preserve"> It is believed that this recent malware infestation affected around 6,500 users </w:t>
      </w:r>
      <w:sdt>
        <w:sdtPr>
          <w:rPr>
            <w:rFonts w:eastAsia="Times New Roman" w:cs="Times New Roman"/>
            <w:color w:val="000000"/>
            <w:szCs w:val="24"/>
            <w:highlight w:val="white"/>
          </w:rPr>
          <w:alias w:val="Citation"/>
          <w:tag w:val="{&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
          <w:id w:val="1343129091"/>
          <w:placeholder>
            <w:docPart w:val="12371EB035BC4CB480B1AAC066C8E26C"/>
          </w:placeholder>
        </w:sdtPr>
        <w:sdtContent>
          <w:r w:rsidR="009540F6">
            <w:rPr>
              <w:rFonts w:eastAsia="Times New Roman"/>
              <w:color w:val="000000"/>
            </w:rPr>
            <w:t>(Croft, 2023)</w:t>
          </w:r>
        </w:sdtContent>
      </w:sdt>
      <w:r w:rsidR="009540F6">
        <w:rPr>
          <w:rFonts w:eastAsia="Times New Roman" w:cs="Times New Roman"/>
          <w:color w:val="000000"/>
          <w:szCs w:val="24"/>
        </w:rPr>
        <w:t>. Due to the spread of malware in Minecraft software, it is imperative that methods for detecting this type of malware are implemented.</w:t>
      </w:r>
    </w:p>
    <w:p w14:paraId="214569ED" w14:textId="24C425CF" w:rsidR="00895F00" w:rsidRPr="008A4765" w:rsidRDefault="4F224317" w:rsidP="4F224317">
      <w:pPr>
        <w:pStyle w:val="Heading2"/>
        <w:rPr>
          <w:rFonts w:cs="Times New Roman"/>
          <w:color w:val="auto"/>
        </w:rPr>
      </w:pPr>
      <w:r w:rsidRPr="4F224317">
        <w:rPr>
          <w:rFonts w:cs="Times New Roman"/>
          <w:color w:val="auto"/>
          <w:lang w:val="en"/>
        </w:rPr>
        <w:t>Cheat Detection</w:t>
      </w:r>
    </w:p>
    <w:p w14:paraId="4052D402" w14:textId="32028300" w:rsidR="004D0740" w:rsidRPr="008A4765" w:rsidRDefault="4F224317" w:rsidP="4F224317">
      <w:pPr>
        <w:spacing w:after="0"/>
        <w:ind w:firstLine="720"/>
        <w:textAlignment w:val="baseline"/>
        <w:rPr>
          <w:rFonts w:eastAsia="Times New Roman" w:cs="Times New Roman"/>
          <w:szCs w:val="24"/>
        </w:rPr>
      </w:pPr>
      <w:r w:rsidRPr="4F224317">
        <w:rPr>
          <w:rFonts w:eastAsia="Times New Roman" w:cs="Times New Roman"/>
          <w:szCs w:val="24"/>
          <w:lang w:val="en"/>
        </w:rPr>
        <w:t xml:space="preserve">Video game cheats that give an unfair advantage to players by modifying the game code are essentially unauthorized </w:t>
      </w:r>
      <w:r w:rsidR="00CF1F33">
        <w:rPr>
          <w:rFonts w:eastAsia="Times New Roman" w:cs="Times New Roman"/>
          <w:szCs w:val="24"/>
          <w:lang w:val="en"/>
        </w:rPr>
        <w:t>modifications</w:t>
      </w:r>
      <w:r w:rsidRPr="4F224317">
        <w:rPr>
          <w:rFonts w:eastAsia="Times New Roman" w:cs="Times New Roman"/>
          <w:szCs w:val="24"/>
          <w:lang w:val="en"/>
        </w:rPr>
        <w:t xml:space="preserve"> and share similarities with malware. Many companies employ cheat detection software that looks for cheat</w:t>
      </w:r>
      <w:r w:rsidR="00CF1F33">
        <w:rPr>
          <w:rFonts w:eastAsia="Times New Roman" w:cs="Times New Roman"/>
          <w:szCs w:val="24"/>
          <w:lang w:val="en"/>
        </w:rPr>
        <w:t>s</w:t>
      </w:r>
      <w:r w:rsidRPr="4F224317">
        <w:rPr>
          <w:rFonts w:eastAsia="Times New Roman" w:cs="Times New Roman"/>
          <w:szCs w:val="24"/>
          <w:lang w:val="en"/>
        </w:rPr>
        <w:t xml:space="preserve"> and functions like anti-virus applications. </w:t>
      </w:r>
      <w:r w:rsidRPr="4F224317">
        <w:rPr>
          <w:rFonts w:eastAsia="Times New Roman" w:cs="Times New Roman"/>
          <w:szCs w:val="24"/>
          <w:lang w:val="en"/>
        </w:rPr>
        <w:lastRenderedPageBreak/>
        <w:t xml:space="preserve">Many methods used in cheat detection are applicable to this study for finding prominent indicators of malware in </w:t>
      </w:r>
      <w:r w:rsidR="00CF1F33">
        <w:rPr>
          <w:rFonts w:eastAsia="Times New Roman" w:cs="Times New Roman"/>
          <w:szCs w:val="24"/>
          <w:lang w:val="en"/>
        </w:rPr>
        <w:t>clients</w:t>
      </w:r>
      <w:r w:rsidRPr="4F224317">
        <w:rPr>
          <w:rFonts w:eastAsia="Times New Roman" w:cs="Times New Roman"/>
          <w:szCs w:val="24"/>
          <w:lang w:val="en"/>
        </w:rPr>
        <w:t>.</w:t>
      </w:r>
      <w:r w:rsidRPr="4F224317">
        <w:rPr>
          <w:rFonts w:eastAsia="Times New Roman" w:cs="Times New Roman"/>
          <w:szCs w:val="24"/>
        </w:rPr>
        <w:t xml:space="preserve"> Authors of cheat detection software are looking for process injection, unusual network communication from the game, and abnormal software behavior. </w:t>
      </w:r>
    </w:p>
    <w:p w14:paraId="64E84340" w14:textId="49F675B4" w:rsidR="00510FFD" w:rsidRPr="008A4765" w:rsidRDefault="7C3E4520" w:rsidP="544B2ADE">
      <w:pPr>
        <w:spacing w:after="0"/>
        <w:ind w:firstLine="720"/>
        <w:textAlignment w:val="baseline"/>
        <w:rPr>
          <w:rFonts w:eastAsia="Times New Roman" w:cs="Times New Roman"/>
          <w:szCs w:val="24"/>
        </w:rPr>
      </w:pPr>
      <w:r w:rsidRPr="7C3E4520">
        <w:rPr>
          <w:rFonts w:eastAsia="Times New Roman" w:cs="Times New Roman"/>
          <w:szCs w:val="24"/>
          <w:lang w:val="en"/>
        </w:rPr>
        <w:t xml:space="preserve">A literature review of cheat detection found five major types of detection methods: behavioral, verification, result, reputation, and hardware  </w:t>
      </w:r>
      <w:sdt>
        <w:sdtPr>
          <w:rPr>
            <w:rFonts w:eastAsia="Times New Roman" w:cs="Times New Roman"/>
            <w:color w:val="000000" w:themeColor="text1"/>
            <w:szCs w:val="24"/>
            <w:highlight w:val="white"/>
            <w:lang w:val="en"/>
          </w:rPr>
          <w:alias w:val="Citation"/>
          <w:tag w:val="{&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
          <w:id w:val="1315466744"/>
          <w:placeholder>
            <w:docPart w:val="16F51F02CD2C400C936FA98D8B0D1B0F"/>
          </w:placeholder>
        </w:sdtPr>
        <w:sdtContent>
          <w:r w:rsidR="009540F6">
            <w:rPr>
              <w:rFonts w:eastAsia="Times New Roman"/>
              <w:color w:val="000000"/>
            </w:rPr>
            <w:t>(</w:t>
          </w:r>
          <w:proofErr w:type="spellStart"/>
          <w:r w:rsidR="009540F6">
            <w:rPr>
              <w:rFonts w:eastAsia="Times New Roman"/>
              <w:color w:val="000000"/>
            </w:rPr>
            <w:t>Björkskog</w:t>
          </w:r>
          <w:proofErr w:type="spellEnd"/>
          <w:r w:rsidR="009540F6">
            <w:rPr>
              <w:rFonts w:eastAsia="Times New Roman"/>
              <w:color w:val="000000"/>
            </w:rPr>
            <w:t>, 2019)</w:t>
          </w:r>
        </w:sdtContent>
      </w:sdt>
      <w:r w:rsidRPr="7C3E4520">
        <w:rPr>
          <w:rFonts w:eastAsia="Times New Roman" w:cs="Times New Roman"/>
          <w:szCs w:val="24"/>
          <w:lang w:val="en"/>
        </w:rPr>
        <w:t>. Behavioral detection compares known cheaters with current players and looks for similarities in play style and behavior. Verification detection looks at the game state for illegal actions such as having a larger viewable area than allowed. Result detection assumes that players should be predictable and when dramatic changes in ability are noted over a short time, it is flagged. A newer method of detection is reputation based and has trusted clients act as referees for other clients. Fake data may be sent to clients, such as an invisible player. Cheat software may be able to detect this invisible player and react to it while trustworthy players will not. Lastly, hardware detection is perhaps the most common method and relies on monitoring CPU state and running processes. It is the most intrusive detection method.</w:t>
      </w:r>
      <w:r w:rsidRPr="7C3E4520">
        <w:rPr>
          <w:rFonts w:eastAsia="Times New Roman" w:cs="Times New Roman"/>
          <w:szCs w:val="24"/>
        </w:rPr>
        <w:t> </w:t>
      </w:r>
    </w:p>
    <w:p w14:paraId="4314A371" w14:textId="5640DFAB" w:rsidR="00510FFD" w:rsidRPr="008A4765" w:rsidRDefault="7C3E4520" w:rsidP="544B2ADE">
      <w:pPr>
        <w:spacing w:after="0"/>
        <w:ind w:firstLine="720"/>
        <w:textAlignment w:val="baseline"/>
        <w:rPr>
          <w:rFonts w:eastAsia="Times New Roman" w:cs="Times New Roman"/>
          <w:szCs w:val="24"/>
        </w:rPr>
      </w:pPr>
      <w:r w:rsidRPr="7C3E4520">
        <w:rPr>
          <w:rFonts w:eastAsia="Times New Roman" w:cs="Times New Roman"/>
          <w:szCs w:val="24"/>
        </w:rPr>
        <w:t xml:space="preserve">Out of the above method detection methods, hardware detection is the most useful when looking at malware in </w:t>
      </w:r>
      <w:r w:rsidR="00CF1F33">
        <w:rPr>
          <w:rFonts w:eastAsia="Times New Roman" w:cs="Times New Roman"/>
          <w:szCs w:val="24"/>
        </w:rPr>
        <w:t>game clients</w:t>
      </w:r>
      <w:r w:rsidRPr="7C3E4520">
        <w:rPr>
          <w:rFonts w:eastAsia="Times New Roman" w:cs="Times New Roman"/>
          <w:szCs w:val="24"/>
        </w:rPr>
        <w:t xml:space="preserve">. A study looking at methods for detecting video game injector exchange notes that the “cornerstone” to making cheats Is using a stealthy memory injector to insert the code into the running game process  </w:t>
      </w:r>
      <w:sdt>
        <w:sdtPr>
          <w:rPr>
            <w:rFonts w:eastAsia="Times New Roman" w:cs="Times New Roman"/>
            <w:color w:val="000000" w:themeColor="text1"/>
            <w:szCs w:val="24"/>
            <w:highlight w:val="white"/>
          </w:rPr>
          <w:alias w:val="Citation"/>
          <w:tag w:val="{&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2021)&lt;/span&gt;&quot;}"/>
          <w:id w:val="129280553"/>
          <w:placeholder>
            <w:docPart w:val="940CEEC76C7144E2A0E9B9737ED6441C"/>
          </w:placeholder>
        </w:sdtPr>
        <w:sdtContent>
          <w:r w:rsidR="009540F6">
            <w:rPr>
              <w:rFonts w:eastAsia="Times New Roman"/>
              <w:color w:val="000000"/>
            </w:rPr>
            <w:t>(</w:t>
          </w:r>
          <w:proofErr w:type="spellStart"/>
          <w:r w:rsidR="009540F6">
            <w:rPr>
              <w:rFonts w:eastAsia="Times New Roman"/>
              <w:color w:val="000000"/>
            </w:rPr>
            <w:t>Karkallis</w:t>
          </w:r>
          <w:proofErr w:type="spellEnd"/>
          <w:r w:rsidR="009540F6">
            <w:rPr>
              <w:rFonts w:eastAsia="Times New Roman"/>
              <w:color w:val="000000"/>
            </w:rPr>
            <w:t xml:space="preserve"> et al., 2021)</w:t>
          </w:r>
        </w:sdtContent>
      </w:sdt>
      <w:r w:rsidRPr="7C3E4520">
        <w:rPr>
          <w:rFonts w:eastAsia="Times New Roman" w:cs="Times New Roman"/>
          <w:szCs w:val="24"/>
        </w:rPr>
        <w:t xml:space="preserve">. Given the similarities between game cheats and malicious </w:t>
      </w:r>
      <w:r w:rsidR="00CF1F33">
        <w:rPr>
          <w:rFonts w:eastAsia="Times New Roman" w:cs="Times New Roman"/>
          <w:szCs w:val="24"/>
        </w:rPr>
        <w:t>clients</w:t>
      </w:r>
      <w:r w:rsidRPr="7C3E4520">
        <w:rPr>
          <w:rFonts w:eastAsia="Times New Roman" w:cs="Times New Roman"/>
          <w:szCs w:val="24"/>
        </w:rPr>
        <w:t xml:space="preserve">, looking for process injection will be of paramount importance when finding indicators for malware in </w:t>
      </w:r>
      <w:r w:rsidR="00CF1F33">
        <w:rPr>
          <w:rFonts w:eastAsia="Times New Roman" w:cs="Times New Roman"/>
          <w:szCs w:val="24"/>
        </w:rPr>
        <w:t>Minecraft clients</w:t>
      </w:r>
      <w:r w:rsidRPr="7C3E4520">
        <w:rPr>
          <w:rFonts w:eastAsia="Times New Roman" w:cs="Times New Roman"/>
          <w:szCs w:val="24"/>
        </w:rPr>
        <w:t>.</w:t>
      </w:r>
    </w:p>
    <w:p w14:paraId="4F9E1707" w14:textId="3E37F10C" w:rsidR="00B16B05" w:rsidRPr="008A4765" w:rsidRDefault="7C3E4520" w:rsidP="00A33DF9">
      <w:r w:rsidRPr="7C3E4520">
        <w:t xml:space="preserve">Cheating in video games is a constant game of hide and seek between cheaters and developers. As the developers get better at detecting running processes and injections, writers of cheat software get better at hiding them. </w:t>
      </w:r>
      <w:commentRangeStart w:id="6"/>
      <w:r w:rsidRPr="7C3E4520">
        <w:t xml:space="preserve">Kanervisto et al.  </w:t>
      </w:r>
      <w:sdt>
        <w:sdtPr>
          <w:rPr>
            <w:color w:val="000000" w:themeColor="text1"/>
            <w:highlight w:val="white"/>
          </w:rPr>
          <w:alias w:val="Citation"/>
          <w:tag w:val="{&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2022)&lt;/span&gt;&quot;}"/>
          <w:id w:val="571965537"/>
          <w:placeholder>
            <w:docPart w:val="EE0EAF2BE5284926A7B11910E1295F78"/>
          </w:placeholder>
        </w:sdtPr>
        <w:sdtContent>
          <w:r w:rsidR="009540F6">
            <w:rPr>
              <w:rFonts w:eastAsia="Times New Roman"/>
              <w:color w:val="000000"/>
            </w:rPr>
            <w:t>(2022)</w:t>
          </w:r>
        </w:sdtContent>
      </w:sdt>
      <w:commentRangeEnd w:id="6"/>
      <w:r w:rsidR="00C11A35">
        <w:rPr>
          <w:rStyle w:val="CommentReference"/>
        </w:rPr>
        <w:commentReference w:id="6"/>
      </w:r>
      <w:r w:rsidRPr="7C3E4520">
        <w:t xml:space="preserve"> looked at methods for detecting </w:t>
      </w:r>
      <w:r w:rsidRPr="7C3E4520">
        <w:lastRenderedPageBreak/>
        <w:t xml:space="preserve">cheats using machine learning instead of relying solely on memory analysis. This approach offers some insights into research about prominent indicators of malware in </w:t>
      </w:r>
      <w:r w:rsidR="00B941CD">
        <w:t>clients</w:t>
      </w:r>
      <w:r w:rsidRPr="7C3E4520">
        <w:t xml:space="preserve">. Instead of only relying on what can be seen while the </w:t>
      </w:r>
      <w:r w:rsidR="00B941CD">
        <w:t>client</w:t>
      </w:r>
      <w:r w:rsidRPr="7C3E4520">
        <w:t xml:space="preserve"> is running, developing a </w:t>
      </w:r>
      <w:r w:rsidR="00A33DF9">
        <w:t>h</w:t>
      </w:r>
      <w:commentRangeStart w:id="7"/>
      <w:r w:rsidRPr="7C3E4520">
        <w:t xml:space="preserve">olistic </w:t>
      </w:r>
      <w:commentRangeEnd w:id="7"/>
      <w:r w:rsidR="00C11A35">
        <w:rPr>
          <w:rStyle w:val="CommentReference"/>
        </w:rPr>
        <w:commentReference w:id="7"/>
      </w:r>
      <w:r w:rsidRPr="7C3E4520">
        <w:t>machine learning model for malware activity will likely be more effective.</w:t>
      </w:r>
    </w:p>
    <w:p w14:paraId="768997F4" w14:textId="7D079E53" w:rsidR="00DE72A8" w:rsidRPr="008A4765" w:rsidRDefault="7C3E4520" w:rsidP="00A33DF9">
      <w:pPr>
        <w:ind w:firstLine="720"/>
      </w:pPr>
      <w:r w:rsidRPr="7C3E4520">
        <w:t xml:space="preserve">Cheat detection has also caused security problems, for example, Capcom rolled out measures to detect cheating in Street </w:t>
      </w:r>
      <w:r w:rsidRPr="00A33DF9">
        <w:t xml:space="preserve">Fighter V by implementing a </w:t>
      </w:r>
      <w:commentRangeStart w:id="8"/>
      <w:r w:rsidRPr="00A33DF9">
        <w:t>kernel</w:t>
      </w:r>
      <w:r w:rsidR="00C418B3" w:rsidRPr="00A33DF9">
        <w:t>-</w:t>
      </w:r>
      <w:r w:rsidRPr="00A33DF9">
        <w:t xml:space="preserve">level </w:t>
      </w:r>
      <w:commentRangeEnd w:id="8"/>
      <w:r w:rsidR="00C11A35" w:rsidRPr="00A33DF9">
        <w:commentReference w:id="8"/>
      </w:r>
      <w:r w:rsidRPr="00A33DF9">
        <w:t xml:space="preserve">driver for monitoring running processes and injected code </w:t>
      </w:r>
      <w:sdt>
        <w:sdtPr>
          <w:rPr>
            <w:highlight w:val="white"/>
          </w:rPr>
          <w:alias w:val="Citation"/>
          <w:tag w:val="{&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
          <w:id w:val="1395429609"/>
          <w:placeholder>
            <w:docPart w:val="5E72185E71B5411D83773381264A1B16"/>
          </w:placeholder>
        </w:sdtPr>
        <w:sdtContent>
          <w:r w:rsidR="009540F6">
            <w:rPr>
              <w:rFonts w:eastAsia="Times New Roman"/>
              <w:color w:val="000000"/>
            </w:rPr>
            <w:t>(Williams, 2016)</w:t>
          </w:r>
        </w:sdtContent>
      </w:sdt>
      <w:r w:rsidRPr="00A33DF9">
        <w:t>. This resulted in a severe rootkit due to poor programming and would allow attackers to inject any arbitrary code in the game’s now kernel-level software. Although no known attacks were used during the</w:t>
      </w:r>
      <w:r w:rsidRPr="7C3E4520">
        <w:t xml:space="preserve"> period this driver was running, it shows how games can be leveraged to escalate access.</w:t>
      </w:r>
    </w:p>
    <w:p w14:paraId="32B6B27E" w14:textId="06B07B99" w:rsidR="005F2DAD" w:rsidRPr="00D05614" w:rsidRDefault="4F224317" w:rsidP="00D05614">
      <w:pPr>
        <w:pStyle w:val="Heading2"/>
      </w:pPr>
      <w:r w:rsidRPr="00D05614">
        <w:t>Anomaly Detection</w:t>
      </w:r>
    </w:p>
    <w:p w14:paraId="170A44B8" w14:textId="149CB9CE" w:rsidR="00F9715F" w:rsidRPr="008A4765" w:rsidRDefault="4F224317" w:rsidP="00CF7066">
      <w:pPr>
        <w:ind w:firstLine="720"/>
      </w:pPr>
      <w:r w:rsidRPr="4F224317">
        <w:t xml:space="preserve">Building a machine learning model for detecting video game malware will require looking for anomalies in infected systems. A 2018 study analyzing malware for the Echo device by </w:t>
      </w:r>
      <w:r w:rsidRPr="00CF7066">
        <w:t xml:space="preserve">Amazon found differences in the Linux kernel system calls using a one-class SVM-based </w:t>
      </w:r>
      <w:r w:rsidR="0076613C" w:rsidRPr="00CF7066">
        <w:t>algorithm</w:t>
      </w:r>
      <w:r w:rsidR="00B02F63" w:rsidRPr="00CF7066">
        <w:t xml:space="preserve"> </w:t>
      </w:r>
      <w:commentRangeStart w:id="9"/>
      <w:sdt>
        <w:sdtPr>
          <w:rPr>
            <w:highlight w:val="white"/>
          </w:rPr>
          <w:alias w:val="Citation"/>
          <w:tag w:val="{&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6px;color:#000000\&quot;&gt;(An et al., 2018)&lt;/span&gt;&quot;}"/>
          <w:id w:val="692661809"/>
          <w:placeholder>
            <w:docPart w:val="4AE19634D6794E1990B9098D2F4DFD67"/>
          </w:placeholder>
        </w:sdtPr>
        <w:sdtContent>
          <w:r w:rsidR="009540F6">
            <w:rPr>
              <w:rFonts w:eastAsia="Times New Roman"/>
              <w:color w:val="000000"/>
            </w:rPr>
            <w:t>(An et al., 2018)</w:t>
          </w:r>
        </w:sdtContent>
      </w:sdt>
      <w:commentRangeEnd w:id="9"/>
      <w:r w:rsidR="00C11A35" w:rsidRPr="00CF7066">
        <w:commentReference w:id="9"/>
      </w:r>
      <w:r w:rsidR="00B02F63" w:rsidRPr="00CF7066">
        <w:t>.</w:t>
      </w:r>
      <w:r w:rsidR="0076613C" w:rsidRPr="00CF7066">
        <w:t xml:space="preserve"> There</w:t>
      </w:r>
      <w:r w:rsidRPr="00CF7066">
        <w:t xml:space="preserve"> were many unique system calls in the infected malware that did not show up in the clean systems. Additionally, they generated a pattern of calls based on the frequency and call number. This allowed</w:t>
      </w:r>
      <w:r w:rsidRPr="4F224317">
        <w:t xml:space="preserve"> their algorithm to quickly and accurately predict which samples contained malware. </w:t>
      </w:r>
    </w:p>
    <w:p w14:paraId="2C10E90D" w14:textId="6A7252E4" w:rsidR="002F5813" w:rsidRPr="008A4765" w:rsidRDefault="00F9715F" w:rsidP="544B2ADE">
      <w:pPr>
        <w:spacing w:after="0"/>
        <w:textAlignment w:val="baseline"/>
        <w:rPr>
          <w:rFonts w:eastAsia="Times New Roman" w:cs="Times New Roman"/>
          <w:szCs w:val="24"/>
        </w:rPr>
      </w:pPr>
      <w:r w:rsidRPr="008A4765">
        <w:rPr>
          <w:rFonts w:eastAsia="Times New Roman" w:cs="Times New Roman"/>
          <w:szCs w:val="24"/>
        </w:rPr>
        <w:tab/>
        <w:t>An older study looking at Windows XP</w:t>
      </w:r>
      <w:r w:rsidR="00032B01" w:rsidRPr="008A4765">
        <w:rPr>
          <w:rFonts w:eastAsia="Times New Roman" w:cs="Times New Roman"/>
          <w:szCs w:val="24"/>
        </w:rPr>
        <w:t xml:space="preserve"> was able to show </w:t>
      </w:r>
      <w:r w:rsidR="00032B01" w:rsidRPr="00CF7066">
        <w:t>that malware infected systems have a higher number of NTQuery system calls than uninfected systems</w:t>
      </w:r>
      <w:r w:rsidR="00B13F39" w:rsidRPr="00CF7066">
        <w:t xml:space="preserve">  </w:t>
      </w:r>
      <w:sdt>
        <w:sdtPr>
          <w:rPr>
            <w:highlight w:val="white"/>
          </w:rPr>
          <w:alias w:val="Citation"/>
          <w:tag w:val="{&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2011)&lt;/span&gt;&quot;}"/>
          <w:id w:val="-658615316"/>
          <w:placeholder>
            <w:docPart w:val="20E85FF02EA34CE684131DE20A3B8C5B"/>
          </w:placeholder>
        </w:sdtPr>
        <w:sdtContent>
          <w:r w:rsidR="009540F6">
            <w:rPr>
              <w:rFonts w:eastAsia="Times New Roman"/>
              <w:color w:val="000000"/>
            </w:rPr>
            <w:t>(</w:t>
          </w:r>
          <w:proofErr w:type="spellStart"/>
          <w:r w:rsidR="009540F6">
            <w:rPr>
              <w:rFonts w:eastAsia="Times New Roman"/>
              <w:color w:val="000000"/>
            </w:rPr>
            <w:t>Canzanese</w:t>
          </w:r>
          <w:proofErr w:type="spellEnd"/>
          <w:r w:rsidR="009540F6">
            <w:rPr>
              <w:rFonts w:eastAsia="Times New Roman"/>
              <w:color w:val="000000"/>
            </w:rPr>
            <w:t xml:space="preserve"> et al., 2011)</w:t>
          </w:r>
        </w:sdtContent>
      </w:sdt>
      <w:r w:rsidR="00EC22BC" w:rsidRPr="00CF7066">
        <w:t xml:space="preserve">. </w:t>
      </w:r>
      <w:r w:rsidR="774441A7" w:rsidRPr="00CF7066">
        <w:t xml:space="preserve">Based on the </w:t>
      </w:r>
      <w:r w:rsidR="7818D05F" w:rsidRPr="00CF7066">
        <w:t>IoT system call analysis and this Windows system call analysis</w:t>
      </w:r>
      <w:r w:rsidR="00B941CD" w:rsidRPr="00CF7066">
        <w:t>, this</w:t>
      </w:r>
      <w:r w:rsidR="00B941CD">
        <w:rPr>
          <w:rFonts w:eastAsia="Times New Roman" w:cs="Times New Roman"/>
          <w:szCs w:val="24"/>
        </w:rPr>
        <w:t xml:space="preserve"> is an excellent </w:t>
      </w:r>
      <w:r w:rsidR="00C266AE" w:rsidRPr="008A4765">
        <w:rPr>
          <w:rFonts w:eastAsia="Times New Roman" w:cs="Times New Roman"/>
          <w:szCs w:val="24"/>
        </w:rPr>
        <w:t>indicator to look at when researching malware.</w:t>
      </w:r>
    </w:p>
    <w:p w14:paraId="05E4A849" w14:textId="24BF929A" w:rsidR="00115F96" w:rsidRPr="00DC4B35" w:rsidRDefault="00145E05" w:rsidP="544B2ADE">
      <w:pPr>
        <w:spacing w:after="0"/>
        <w:textAlignment w:val="baseline"/>
        <w:rPr>
          <w:rFonts w:eastAsia="Times New Roman" w:cs="Times New Roman"/>
          <w:szCs w:val="24"/>
        </w:rPr>
      </w:pPr>
      <w:r w:rsidRPr="008A4765">
        <w:rPr>
          <w:rFonts w:eastAsia="Times New Roman" w:cs="Times New Roman"/>
          <w:szCs w:val="24"/>
        </w:rPr>
        <w:lastRenderedPageBreak/>
        <w:tab/>
        <w:t xml:space="preserve">A similar research study looking at IoT devices </w:t>
      </w:r>
      <w:r w:rsidR="00A022A0" w:rsidRPr="008A4765">
        <w:rPr>
          <w:rFonts w:eastAsia="Times New Roman" w:cs="Times New Roman"/>
          <w:szCs w:val="24"/>
        </w:rPr>
        <w:t xml:space="preserve">used a machine learning algorithm for detecting differences </w:t>
      </w:r>
      <w:r w:rsidR="00A022A0" w:rsidRPr="00CF7066">
        <w:t>in network activity to find</w:t>
      </w:r>
      <w:r w:rsidR="00476250" w:rsidRPr="00CF7066">
        <w:t xml:space="preserve"> Mirai malware</w:t>
      </w:r>
      <w:r w:rsidR="00B13F39" w:rsidRPr="00CF7066">
        <w:t xml:space="preserve"> </w:t>
      </w:r>
      <w:r w:rsidR="774441A7" w:rsidRPr="00CF7066">
        <w:t xml:space="preserve">researchers </w:t>
      </w:r>
      <w:r w:rsidR="7818D05F" w:rsidRPr="00CF7066">
        <w:t>aggregated packets captured across the network</w:t>
      </w:r>
      <w:r w:rsidR="00B02F63" w:rsidRPr="00CF7066">
        <w:t xml:space="preserve"> </w:t>
      </w:r>
      <w:sdt>
        <w:sdtPr>
          <w:rPr>
            <w:highlight w:val="white"/>
          </w:rPr>
          <w:alias w:val="Citation"/>
          <w:tag w:val="{&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2018)&lt;/span&gt;&quot;}"/>
          <w:id w:val="-1527480919"/>
          <w:placeholder>
            <w:docPart w:val="19BEC019B2C34BA3917055D4CB3B4983"/>
          </w:placeholder>
        </w:sdtPr>
        <w:sdtContent>
          <w:r w:rsidR="009540F6">
            <w:rPr>
              <w:rFonts w:eastAsia="Times New Roman"/>
              <w:color w:val="000000"/>
            </w:rPr>
            <w:t>(Nguyen et al., 2018)</w:t>
          </w:r>
        </w:sdtContent>
      </w:sdt>
      <w:r w:rsidR="7818D05F" w:rsidRPr="00CF7066">
        <w:t xml:space="preserve">. They assigned each packet a symbol based on the </w:t>
      </w:r>
      <w:r w:rsidR="00476250" w:rsidRPr="00CF7066">
        <w:t xml:space="preserve">characteristics and were able to detect malware with </w:t>
      </w:r>
      <w:r w:rsidR="00922D84" w:rsidRPr="00CF7066">
        <w:t>95.6% accuracy and no false positives. This method of using machine learning to look at network packets</w:t>
      </w:r>
      <w:r w:rsidR="00922D84" w:rsidRPr="00DC4B35">
        <w:rPr>
          <w:rFonts w:eastAsia="Times New Roman" w:cs="Times New Roman"/>
          <w:szCs w:val="24"/>
        </w:rPr>
        <w:t xml:space="preserve"> </w:t>
      </w:r>
      <w:commentRangeStart w:id="10"/>
      <w:r w:rsidR="00922D84" w:rsidRPr="00DC4B35">
        <w:rPr>
          <w:rFonts w:eastAsia="Times New Roman" w:cs="Times New Roman"/>
          <w:szCs w:val="24"/>
        </w:rPr>
        <w:t>will</w:t>
      </w:r>
      <w:r w:rsidR="00CF7066">
        <w:rPr>
          <w:rFonts w:eastAsia="Times New Roman" w:cs="Times New Roman"/>
          <w:szCs w:val="24"/>
        </w:rPr>
        <w:t xml:space="preserve"> be</w:t>
      </w:r>
      <w:r w:rsidR="00922D84" w:rsidRPr="00DC4B35">
        <w:rPr>
          <w:rFonts w:eastAsia="Times New Roman" w:cs="Times New Roman"/>
          <w:szCs w:val="24"/>
        </w:rPr>
        <w:t xml:space="preserve"> </w:t>
      </w:r>
      <w:r w:rsidR="009E6F8E" w:rsidRPr="00DC4B35">
        <w:rPr>
          <w:rFonts w:eastAsia="Times New Roman" w:cs="Times New Roman"/>
          <w:szCs w:val="24"/>
        </w:rPr>
        <w:t xml:space="preserve">a </w:t>
      </w:r>
      <w:commentRangeEnd w:id="10"/>
      <w:r w:rsidR="00C11A35">
        <w:rPr>
          <w:rStyle w:val="CommentReference"/>
        </w:rPr>
        <w:commentReference w:id="10"/>
      </w:r>
      <w:r w:rsidR="009E6F8E" w:rsidRPr="00DC4B35">
        <w:rPr>
          <w:rFonts w:eastAsia="Times New Roman" w:cs="Times New Roman"/>
          <w:szCs w:val="24"/>
        </w:rPr>
        <w:t xml:space="preserve">useful indicator to investigate </w:t>
      </w:r>
      <w:r w:rsidR="00B941CD">
        <w:rPr>
          <w:rFonts w:eastAsia="Times New Roman" w:cs="Times New Roman"/>
          <w:szCs w:val="24"/>
        </w:rPr>
        <w:t xml:space="preserve">clients </w:t>
      </w:r>
      <w:r w:rsidR="009E6F8E" w:rsidRPr="00DC4B35">
        <w:rPr>
          <w:rFonts w:eastAsia="Times New Roman" w:cs="Times New Roman"/>
          <w:szCs w:val="24"/>
        </w:rPr>
        <w:t>that may contain malware.</w:t>
      </w:r>
    </w:p>
    <w:p w14:paraId="7CA11625" w14:textId="6DE4A7DE" w:rsidR="00016CC7" w:rsidRPr="00DC4B35" w:rsidRDefault="4F224317" w:rsidP="4F224317">
      <w:pPr>
        <w:pStyle w:val="Heading2"/>
        <w:rPr>
          <w:rFonts w:cs="Times New Roman"/>
          <w:color w:val="auto"/>
        </w:rPr>
      </w:pPr>
      <w:r w:rsidRPr="00DC4B35">
        <w:rPr>
          <w:rFonts w:cs="Times New Roman"/>
          <w:color w:val="auto"/>
        </w:rPr>
        <w:t>Non-signature Malware Detection</w:t>
      </w:r>
    </w:p>
    <w:p w14:paraId="04B68DF5" w14:textId="1E4847F4" w:rsidR="005F2DAD" w:rsidRPr="00DC4B35" w:rsidRDefault="7C3E4520" w:rsidP="544B2ADE">
      <w:pPr>
        <w:spacing w:after="0"/>
        <w:ind w:firstLine="720"/>
        <w:textAlignment w:val="baseline"/>
        <w:rPr>
          <w:rFonts w:eastAsia="Times New Roman" w:cs="Times New Roman"/>
          <w:szCs w:val="24"/>
        </w:rPr>
      </w:pPr>
      <w:commentRangeStart w:id="11"/>
      <w:r w:rsidRPr="00DC4B35">
        <w:rPr>
          <w:rFonts w:eastAsia="Times New Roman" w:cs="Times New Roman"/>
          <w:szCs w:val="24"/>
        </w:rPr>
        <w:t>Signature</w:t>
      </w:r>
      <w:r w:rsidR="00CF7066">
        <w:rPr>
          <w:rFonts w:eastAsia="Times New Roman" w:cs="Times New Roman"/>
          <w:szCs w:val="24"/>
        </w:rPr>
        <w:t>-</w:t>
      </w:r>
      <w:r w:rsidRPr="00DC4B35">
        <w:rPr>
          <w:rFonts w:eastAsia="Times New Roman" w:cs="Times New Roman"/>
          <w:szCs w:val="24"/>
        </w:rPr>
        <w:t xml:space="preserve">based </w:t>
      </w:r>
      <w:commentRangeEnd w:id="11"/>
      <w:r w:rsidR="00C11A35">
        <w:rPr>
          <w:rStyle w:val="CommentReference"/>
        </w:rPr>
        <w:commentReference w:id="11"/>
      </w:r>
      <w:r w:rsidRPr="00DC4B35">
        <w:rPr>
          <w:rFonts w:eastAsia="Times New Roman" w:cs="Times New Roman"/>
          <w:szCs w:val="24"/>
        </w:rPr>
        <w:t xml:space="preserve">detection for malware has limited effectiveness when encountering novel malware. If the malware author changes the code enough that the signature changes, it will be more difficult to detect by routine scanners such as VirusTotal. One method for doing this involves extracting strings and analyzing them. A study of Windows malware extracted DLL </w:t>
      </w:r>
      <w:r w:rsidRPr="00CF7066">
        <w:t xml:space="preserve">calls from binary files as well as the function calls and number of calls that these DLLs appeared to make </w:t>
      </w:r>
      <w:commentRangeStart w:id="12"/>
      <w:sdt>
        <w:sdtPr>
          <w:rPr>
            <w:highlight w:val="white"/>
          </w:rPr>
          <w:alias w:val="Citation"/>
          <w:tag w:val="{&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2000)&lt;/span&gt;&quot;}"/>
          <w:id w:val="1116449627"/>
          <w:placeholder>
            <w:docPart w:val="7BE0D82B2DCE41E2B0067AD50CDF8BD4"/>
          </w:placeholder>
        </w:sdtPr>
        <w:sdtContent>
          <w:r w:rsidR="009540F6">
            <w:rPr>
              <w:rFonts w:eastAsia="Times New Roman"/>
              <w:color w:val="000000"/>
            </w:rPr>
            <w:t>(Schultz et al., 2000)</w:t>
          </w:r>
        </w:sdtContent>
      </w:sdt>
      <w:commentRangeEnd w:id="12"/>
      <w:r w:rsidR="00C11A35" w:rsidRPr="00CF7066">
        <w:commentReference w:id="12"/>
      </w:r>
      <w:r w:rsidRPr="00CF7066">
        <w:t xml:space="preserve">. They found a significant difference in the number and type of DLL calls in infected systems compared to clean systems. Looking at DLL calls in </w:t>
      </w:r>
      <w:r w:rsidR="00B941CD" w:rsidRPr="00CF7066">
        <w:t>client</w:t>
      </w:r>
      <w:r w:rsidRPr="00CF7066">
        <w:t xml:space="preserve"> binaries could be an indicator of malware.</w:t>
      </w:r>
    </w:p>
    <w:p w14:paraId="33A83439" w14:textId="071754E2" w:rsidR="764B42FB" w:rsidRPr="00D05614" w:rsidRDefault="6355CFB1" w:rsidP="00D05614">
      <w:pPr>
        <w:pStyle w:val="Heading2"/>
      </w:pPr>
      <w:r w:rsidRPr="00D05614">
        <w:t>Live Detection Summary</w:t>
      </w:r>
    </w:p>
    <w:p w14:paraId="3F0EE7B0" w14:textId="2449C459" w:rsidR="6F509CA8" w:rsidRPr="00D05614" w:rsidRDefault="6F509CA8" w:rsidP="00D05614">
      <w:pPr>
        <w:pStyle w:val="Heading3"/>
      </w:pPr>
      <w:r w:rsidRPr="00D05614">
        <w:t>Network traffic</w:t>
      </w:r>
    </w:p>
    <w:p w14:paraId="42D7A0DC" w14:textId="4F2A104D" w:rsidR="6F509CA8" w:rsidRPr="00DC4B35" w:rsidRDefault="7C3E4520" w:rsidP="00CF7066">
      <w:pPr>
        <w:ind w:firstLine="720"/>
        <w:rPr>
          <w:rFonts w:ascii="Calibri" w:eastAsia="Calibri" w:hAnsi="Calibri" w:cs="Calibri"/>
        </w:rPr>
      </w:pPr>
      <w:commentRangeStart w:id="13"/>
      <w:r w:rsidRPr="00DC4B35">
        <w:t xml:space="preserve">Analyzing packets individually </w:t>
      </w:r>
      <w:commentRangeEnd w:id="13"/>
      <w:r w:rsidR="007E13D9">
        <w:rPr>
          <w:rStyle w:val="CommentReference"/>
        </w:rPr>
        <w:commentReference w:id="13"/>
      </w:r>
      <w:r w:rsidRPr="00DC4B35">
        <w:t xml:space="preserve">is a complex task in modern malware analyses because of the extreme volume of network traffic on most modern devices. Based on research for a tool called MalAlert, some aggregate features can be extracted to detect the presence of malware. In this 2019 study, they showed that the quantity of bytes sent was an important feature in identifying malware compared to a baseline </w:t>
      </w:r>
      <w:sdt>
        <w:sdtPr>
          <w:rPr>
            <w:highlight w:val="white"/>
          </w:rPr>
          <w:alias w:val="Citation"/>
          <w:tag w:val="{&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
          <w:id w:val="2029545210"/>
          <w:placeholder>
            <w:docPart w:val="DefaultPlaceholder_1081868574"/>
          </w:placeholder>
        </w:sdtPr>
        <w:sdtContent>
          <w:r w:rsidR="009540F6">
            <w:rPr>
              <w:rFonts w:eastAsia="Times New Roman"/>
              <w:color w:val="000000"/>
            </w:rPr>
            <w:t>(</w:t>
          </w:r>
          <w:proofErr w:type="spellStart"/>
          <w:r w:rsidR="009540F6">
            <w:rPr>
              <w:rFonts w:eastAsia="Times New Roman"/>
              <w:color w:val="000000"/>
            </w:rPr>
            <w:t>Piskozub</w:t>
          </w:r>
          <w:proofErr w:type="spellEnd"/>
          <w:r w:rsidR="009540F6">
            <w:rPr>
              <w:rFonts w:eastAsia="Times New Roman"/>
              <w:color w:val="000000"/>
            </w:rPr>
            <w:t xml:space="preserve"> et al., 2019)</w:t>
          </w:r>
        </w:sdtContent>
      </w:sdt>
      <w:r w:rsidR="00C26DE2">
        <w:t>.</w:t>
      </w:r>
      <w:r w:rsidRPr="00DC4B35">
        <w:t xml:space="preserve"> Additionally, they showed that port features were</w:t>
      </w:r>
      <w:commentRangeStart w:id="14"/>
      <w:r w:rsidRPr="00DC4B35">
        <w:t xml:space="preserve"> </w:t>
      </w:r>
      <w:commentRangeEnd w:id="14"/>
      <w:r w:rsidR="007E13D9">
        <w:rPr>
          <w:rStyle w:val="CommentReference"/>
        </w:rPr>
        <w:commentReference w:id="14"/>
      </w:r>
      <w:r w:rsidRPr="00DC4B35">
        <w:t xml:space="preserve">important and aggregated two different sets of ports, those between 1 and 49152 and 49153 through 65535.  These were compared against the 10 most common ports for </w:t>
      </w:r>
      <w:r w:rsidRPr="00DC4B35">
        <w:lastRenderedPageBreak/>
        <w:t xml:space="preserve">abnormalities. Malware is more likely to be present when there is non-HTTP traffic being set over ports 80 and 443 and HTTP traffic is being sent over non-HTTP ports </w:t>
      </w:r>
      <w:sdt>
        <w:sdtPr>
          <w:rPr>
            <w:highlight w:val="white"/>
          </w:rPr>
          <w:alias w:val="Citation"/>
          <w:tag w:val="{&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
          <w:id w:val="1242513166"/>
          <w:placeholder>
            <w:docPart w:val="DefaultPlaceholder_1081868574"/>
          </w:placeholder>
        </w:sdtPr>
        <w:sdtContent>
          <w:r w:rsidR="009540F6">
            <w:rPr>
              <w:rFonts w:eastAsia="Times New Roman"/>
              <w:color w:val="000000"/>
            </w:rPr>
            <w:t>(Zhao et al., 2015)</w:t>
          </w:r>
        </w:sdtContent>
      </w:sdt>
      <w:r w:rsidR="00C1357C">
        <w:t>.</w:t>
      </w:r>
    </w:p>
    <w:p w14:paraId="22EA8F22" w14:textId="4C93D5B4" w:rsidR="7818D05F" w:rsidRPr="00DC4B35" w:rsidRDefault="7C3E4520" w:rsidP="00CF7066">
      <w:pPr>
        <w:ind w:firstLine="720"/>
        <w:rPr>
          <w:rFonts w:ascii="Calibri" w:eastAsia="Calibri" w:hAnsi="Calibri" w:cs="Calibri"/>
        </w:rPr>
      </w:pPr>
      <w:r w:rsidRPr="00DC4B35">
        <w:t xml:space="preserve">Additionally, it has been shown that DNS requests and geographical regions can establish a trust measure that aids in detecting malware. Requests that are reaching untrusted domains more infrequently may indicate malware. Zou et al. showed that malware was more likely to be transmitted over DNS requests to untrusted </w:t>
      </w:r>
      <w:commentRangeStart w:id="15"/>
      <w:r w:rsidRPr="00DC4B35">
        <w:t xml:space="preserve">sources </w:t>
      </w:r>
      <w:sdt>
        <w:sdtPr>
          <w:rPr>
            <w:highlight w:val="white"/>
          </w:rPr>
          <w:alias w:val="Citation"/>
          <w:tag w:val="{&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6px;color:#000000\&quot;&gt;(2015)&lt;/span&gt;&quot;}"/>
          <w:id w:val="616510416"/>
          <w:placeholder>
            <w:docPart w:val="DefaultPlaceholder_1081868574"/>
          </w:placeholder>
        </w:sdtPr>
        <w:sdtContent>
          <w:r w:rsidR="009540F6">
            <w:rPr>
              <w:rFonts w:eastAsia="Times New Roman"/>
              <w:color w:val="000000"/>
            </w:rPr>
            <w:t>(2015)</w:t>
          </w:r>
        </w:sdtContent>
      </w:sdt>
      <w:r w:rsidR="00C1357C">
        <w:t>.</w:t>
      </w:r>
      <w:commentRangeEnd w:id="15"/>
      <w:r w:rsidR="00C1357C">
        <w:rPr>
          <w:rStyle w:val="CommentReference"/>
        </w:rPr>
        <w:commentReference w:id="15"/>
      </w:r>
      <w:r w:rsidRPr="00DC4B35">
        <w:rPr>
          <w:rFonts w:ascii="Calibri" w:eastAsia="Calibri" w:hAnsi="Calibri" w:cs="Calibri"/>
        </w:rPr>
        <w:t xml:space="preserve"> Although their model is more complicated than will be used in this thesis, it provides evidence that looking at trusted and untrusted regions for DNS requests is an important aspect of identifying potential malware.</w:t>
      </w:r>
    </w:p>
    <w:p w14:paraId="3F6F9CA5" w14:textId="119D61DA" w:rsidR="774441A7" w:rsidRPr="00D05614" w:rsidRDefault="774441A7" w:rsidP="00D05614">
      <w:pPr>
        <w:pStyle w:val="Heading3"/>
      </w:pPr>
      <w:r w:rsidRPr="00D05614">
        <w:t>System Calls</w:t>
      </w:r>
    </w:p>
    <w:p w14:paraId="034ECDD2" w14:textId="350ADBD0" w:rsidR="774441A7" w:rsidRPr="00DC4B35" w:rsidRDefault="7C3E4520" w:rsidP="00CF7066">
      <w:pPr>
        <w:ind w:firstLine="720"/>
      </w:pPr>
      <w:r w:rsidRPr="00DC4B35">
        <w:t xml:space="preserve">Malware has grown increasingly </w:t>
      </w:r>
      <w:r w:rsidR="00CF7066" w:rsidRPr="00DC4B35">
        <w:t>complex,</w:t>
      </w:r>
      <w:r w:rsidRPr="00DC4B35">
        <w:t xml:space="preserve"> and many forms of malware have detection capabilities that detect analysis engines and can terminate </w:t>
      </w:r>
      <w:r w:rsidR="00CF7066" w:rsidRPr="00DC4B35">
        <w:t>themselves</w:t>
      </w:r>
      <w:r w:rsidRPr="00DC4B35">
        <w:t xml:space="preserve">. Although on the surface this can appear detrimental for analysis, this can </w:t>
      </w:r>
      <w:r w:rsidR="00EC22BC" w:rsidRPr="00DC4B35">
        <w:t>be</w:t>
      </w:r>
      <w:r w:rsidRPr="00DC4B35">
        <w:t xml:space="preserve"> useful as application</w:t>
      </w:r>
      <w:r w:rsidR="00CF7066">
        <w:t>s</w:t>
      </w:r>
      <w:r w:rsidRPr="00DC4B35">
        <w:t xml:space="preserve"> that terminate a significant number of processes may indicate malware presence.</w:t>
      </w:r>
      <w:r w:rsidR="00EC22BC" w:rsidRPr="00DC4B35">
        <w:t xml:space="preserve"> </w:t>
      </w:r>
      <w:sdt>
        <w:sdtPr>
          <w:rPr>
            <w:highlight w:val="white"/>
          </w:rPr>
          <w:alias w:val="Citation"/>
          <w:tag w:val="{&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
          <w:id w:val="1996301250"/>
          <w:placeholder>
            <w:docPart w:val="41EF67E9A3434B5497807642FE5DEACB"/>
          </w:placeholder>
        </w:sdtPr>
        <w:sdtContent>
          <w:r w:rsidR="009540F6">
            <w:rPr>
              <w:rFonts w:eastAsia="Times New Roman"/>
              <w:color w:val="000000"/>
            </w:rPr>
            <w:t>(Oyama, 2018)</w:t>
          </w:r>
        </w:sdtContent>
      </w:sdt>
      <w:r w:rsidRPr="00DC4B35">
        <w:t xml:space="preserve"> This research article shows that the number of API calls involved in process termination can be an indicator of malware presence. Additionally, the number of processes started is also a potential indicator of malware. This can be a tool that malware uses to hide itself by starting child processes, especially ones that normally look benign, such as explorer.exe. </w:t>
      </w:r>
    </w:p>
    <w:p w14:paraId="3471CEB2" w14:textId="2407D55C" w:rsidR="7C3E4520" w:rsidRPr="00DC4B35" w:rsidRDefault="7C3E4520" w:rsidP="00CF7066">
      <w:pPr>
        <w:ind w:firstLine="720"/>
      </w:pPr>
      <w:r w:rsidRPr="00DC4B35">
        <w:t xml:space="preserve">Furthermore, </w:t>
      </w:r>
      <w:commentRangeStart w:id="16"/>
      <w:r w:rsidRPr="00DC4B35">
        <w:t xml:space="preserve">research </w:t>
      </w:r>
      <w:commentRangeEnd w:id="16"/>
      <w:r w:rsidR="007E13D9">
        <w:rPr>
          <w:rStyle w:val="CommentReference"/>
        </w:rPr>
        <w:commentReference w:id="16"/>
      </w:r>
      <w:r w:rsidRPr="00DC4B35">
        <w:t>ha</w:t>
      </w:r>
      <w:r w:rsidR="00CF7066">
        <w:t>s</w:t>
      </w:r>
      <w:r w:rsidRPr="00DC4B35">
        <w:t xml:space="preserve"> shown that the context behind malware behavior in process generation is important</w:t>
      </w:r>
      <w:commentRangeStart w:id="17"/>
      <w:commentRangeStart w:id="18"/>
      <w:r w:rsidR="00EC22BC" w:rsidRPr="00DC4B35">
        <w:t xml:space="preserve">. </w:t>
      </w:r>
      <w:r w:rsidR="00CF7066">
        <w:t>Wang et al.</w:t>
      </w:r>
      <w:r w:rsidR="00EC22BC" w:rsidRPr="00DC4B35">
        <w:t xml:space="preserve"> </w:t>
      </w:r>
      <w:sdt>
        <w:sdtPr>
          <w:rPr>
            <w:rFonts w:ascii="Calibri" w:hAnsi="Calibri" w:cs="Calibri"/>
            <w:highlight w:val="white"/>
          </w:rPr>
          <w:alias w:val="Citation"/>
          <w:tag w:val="{&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2020)&lt;/span&gt;&quot;}"/>
          <w:id w:val="-2143726489"/>
          <w:placeholder>
            <w:docPart w:val="35CD22A19C974D0D8F67590F372EA46C"/>
          </w:placeholder>
        </w:sdtPr>
        <w:sdtContent>
          <w:r w:rsidR="009540F6">
            <w:rPr>
              <w:rFonts w:eastAsia="Times New Roman"/>
              <w:color w:val="000000"/>
            </w:rPr>
            <w:t>(2020)</w:t>
          </w:r>
        </w:sdtContent>
      </w:sdt>
      <w:commentRangeEnd w:id="17"/>
      <w:r w:rsidR="007E13D9">
        <w:rPr>
          <w:rStyle w:val="CommentReference"/>
        </w:rPr>
        <w:commentReference w:id="17"/>
      </w:r>
      <w:commentRangeEnd w:id="18"/>
      <w:r w:rsidR="00C1357C">
        <w:rPr>
          <w:rStyle w:val="CommentReference"/>
        </w:rPr>
        <w:commentReference w:id="18"/>
      </w:r>
      <w:r w:rsidR="00EC22BC" w:rsidRPr="00DC4B35">
        <w:rPr>
          <w:rFonts w:ascii="Calibri" w:hAnsi="Calibri" w:cs="Calibri"/>
        </w:rPr>
        <w:t xml:space="preserve"> </w:t>
      </w:r>
      <w:r w:rsidRPr="00DC4B35">
        <w:t xml:space="preserve">explained that the number of processes started as well as the type can indicate malware presence. Looking at the process tree is an important tool to identify potential malware. For example, a word editing program called texteditor.exe would appear less suspicious if it started a subprocess for an email application such as Outlook. It </w:t>
      </w:r>
      <w:r w:rsidRPr="00DC4B35">
        <w:lastRenderedPageBreak/>
        <w:t>would appear more suspicious if the texteditor.exe application started a command terminal of Powershell, suggesting that it might be executing code.</w:t>
      </w:r>
    </w:p>
    <w:p w14:paraId="6087C9E4" w14:textId="48AB6522" w:rsidR="00B02F63" w:rsidRPr="00DC4B35" w:rsidRDefault="00B02F63" w:rsidP="00CF7066">
      <w:pPr>
        <w:ind w:firstLine="720"/>
        <w:rPr>
          <w:rFonts w:ascii="Calibri" w:hAnsi="Calibri" w:cs="Calibri"/>
        </w:rPr>
      </w:pPr>
      <w:r w:rsidRPr="00DC4B35">
        <w:t xml:space="preserve">A 2018 study on ransomware behavior showed that a large portion, 6 of 9, of the malicious API calls were directed at filesystem operations </w:t>
      </w:r>
      <w:sdt>
        <w:sdtPr>
          <w:rPr>
            <w:rFonts w:ascii="Calibri" w:hAnsi="Calibri" w:cs="Calibri"/>
            <w:highlight w:val="white"/>
          </w:rPr>
          <w:alias w:val="Citation"/>
          <w:tag w:val="{&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6px;color:#000000\&quot;&gt;(Hampton et al.)&lt;/span&gt;&quot;}"/>
          <w:id w:val="1806884130"/>
          <w:placeholder>
            <w:docPart w:val="646C3FC5E9A9457F86E0D3BA9773818D"/>
          </w:placeholder>
        </w:sdtPr>
        <w:sdtContent>
          <w:r w:rsidR="009540F6">
            <w:rPr>
              <w:rFonts w:eastAsia="Times New Roman"/>
              <w:color w:val="000000"/>
            </w:rPr>
            <w:t>(Hampton et al.)</w:t>
          </w:r>
        </w:sdtContent>
      </w:sdt>
      <w:r w:rsidRPr="00DC4B35">
        <w:rPr>
          <w:rFonts w:ascii="Calibri" w:hAnsi="Calibri" w:cs="Calibri"/>
        </w:rPr>
        <w:t xml:space="preserve">. These operations included directory scans, requesting file types and sizes, and read and write operations. The malware significantly exceeded call rates of normal system operations. Because of this potential for malware to make an exaggerated number of file system API calls, the frequency will be an important metric for malware detection. </w:t>
      </w:r>
    </w:p>
    <w:p w14:paraId="1F127088" w14:textId="6F9EDC41" w:rsidR="00B02F63" w:rsidRPr="00DC4B35" w:rsidRDefault="00B02F63" w:rsidP="00DC4B35">
      <w:pPr>
        <w:spacing w:after="0"/>
        <w:ind w:firstLine="720"/>
        <w:rPr>
          <w:rFonts w:cs="Times New Roman"/>
          <w:szCs w:val="24"/>
        </w:rPr>
      </w:pPr>
      <w:r w:rsidRPr="00DC4B35">
        <w:rPr>
          <w:rFonts w:cs="Times New Roman"/>
          <w:szCs w:val="24"/>
        </w:rPr>
        <w:t>In addition to frequency of file changes, the locations of changes are important</w:t>
      </w:r>
      <w:r w:rsidR="00DB7CB5" w:rsidRPr="00DC4B35">
        <w:rPr>
          <w:rFonts w:cs="Times New Roman"/>
          <w:szCs w:val="24"/>
        </w:rPr>
        <w:t xml:space="preserve"> because changes to some areas of the file system may be more likely to indicate the presence of malware. For instance, a study looking at the file operation location and noted some areas, such as </w:t>
      </w:r>
      <w:r w:rsidR="00CF7066" w:rsidRPr="00DC4B35">
        <w:rPr>
          <w:rFonts w:cs="Times New Roman"/>
          <w:szCs w:val="24"/>
        </w:rPr>
        <w:t>start</w:t>
      </w:r>
      <w:r w:rsidR="00CF7066">
        <w:rPr>
          <w:rFonts w:cs="Times New Roman"/>
          <w:szCs w:val="24"/>
        </w:rPr>
        <w:t xml:space="preserve"> </w:t>
      </w:r>
      <w:r w:rsidR="00CF7066" w:rsidRPr="00DC4B35">
        <w:rPr>
          <w:rFonts w:cs="Times New Roman"/>
          <w:szCs w:val="24"/>
        </w:rPr>
        <w:t>up</w:t>
      </w:r>
      <w:r w:rsidR="00DB7CB5" w:rsidRPr="00DC4B35">
        <w:rPr>
          <w:rFonts w:cs="Times New Roman"/>
          <w:szCs w:val="24"/>
        </w:rPr>
        <w:t xml:space="preserve"> directory modifications, were more likely to indicate malware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6px;color:#000000\&quot;&gt;(Aslan &amp;amp; Erdal, 2022)&lt;/span&gt;&quot;}"/>
          <w:id w:val="351306490"/>
          <w:placeholder>
            <w:docPart w:val="67BE247EBF344161B049C9E9FDC566B4"/>
          </w:placeholder>
        </w:sdtPr>
        <w:sdtContent>
          <w:r w:rsidR="009540F6">
            <w:rPr>
              <w:rFonts w:eastAsia="Times New Roman"/>
              <w:color w:val="000000"/>
            </w:rPr>
            <w:t>(Aslan &amp; Erdal, 2022)</w:t>
          </w:r>
        </w:sdtContent>
      </w:sdt>
      <w:r w:rsidR="00DB7CB5" w:rsidRPr="00DC4B35">
        <w:rPr>
          <w:rFonts w:cs="Times New Roman"/>
          <w:szCs w:val="24"/>
        </w:rPr>
        <w:t xml:space="preserve">. Additionally, they showed that the frequency of registry changes and the location of registry changes, particularly those that relate to </w:t>
      </w:r>
      <w:r w:rsidR="00CF7066">
        <w:rPr>
          <w:rFonts w:cs="Times New Roman"/>
          <w:szCs w:val="24"/>
        </w:rPr>
        <w:t>dynamically linked library (DLL)</w:t>
      </w:r>
      <w:r w:rsidR="00DB7CB5" w:rsidRPr="00DC4B35">
        <w:rPr>
          <w:rFonts w:cs="Times New Roman"/>
          <w:szCs w:val="24"/>
        </w:rPr>
        <w:t xml:space="preserve"> locations </w:t>
      </w:r>
      <w:r w:rsidR="00CF7066">
        <w:rPr>
          <w:rFonts w:cs="Times New Roman"/>
          <w:szCs w:val="24"/>
        </w:rPr>
        <w:t>were</w:t>
      </w:r>
      <w:r w:rsidR="00DB7CB5" w:rsidRPr="00DC4B35">
        <w:rPr>
          <w:rFonts w:cs="Times New Roman"/>
          <w:szCs w:val="24"/>
        </w:rPr>
        <w:t xml:space="preserve"> indicative of malware. Given this information, it will be important to look at both the frequency and location of both file system and registry API calls.</w:t>
      </w:r>
    </w:p>
    <w:p w14:paraId="5BFC4B7D" w14:textId="3E8A2D75" w:rsidR="00DB7CB5" w:rsidRPr="00D05614" w:rsidRDefault="00DB7CB5" w:rsidP="00D05614">
      <w:pPr>
        <w:pStyle w:val="Heading3"/>
      </w:pPr>
      <w:r w:rsidRPr="00D05614">
        <w:t>Persistence</w:t>
      </w:r>
    </w:p>
    <w:p w14:paraId="7A51A5CA" w14:textId="48272FB2" w:rsidR="003F59A1" w:rsidRPr="00DC4B35" w:rsidRDefault="003F59A1" w:rsidP="00DC4B35">
      <w:pPr>
        <w:rPr>
          <w:rFonts w:cs="Times New Roman"/>
          <w:szCs w:val="24"/>
        </w:rPr>
      </w:pPr>
      <w:r w:rsidRPr="00DC4B35">
        <w:rPr>
          <w:rFonts w:cs="Times New Roman"/>
          <w:szCs w:val="24"/>
        </w:rPr>
        <w:tab/>
        <w:t xml:space="preserve">The goal of malware is usually beyond a one-time code execution. Attackers usually want to be able to maintain some sort of access or control over a system. Because of this, malware authors try to create persistent code. A previously mentioned 2022 study looked at changes to the Windows startup directories and registry location for startup applications  </w:t>
      </w:r>
      <w:sdt>
        <w:sdtPr>
          <w:rPr>
            <w:rFonts w:cs="Times New Roman"/>
            <w:szCs w:val="24"/>
            <w:highlight w:val="white"/>
          </w:rPr>
          <w:alias w:val="Citation"/>
          <w:tag w:val="{&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6px;color:#000000\&quot;&gt;(Aslan &amp;amp; Erdal, 2022)&lt;/span&gt;&quot;}"/>
          <w:id w:val="974723811"/>
          <w:placeholder>
            <w:docPart w:val="096AC9FC8B2E49F6885879E49D3BED28"/>
          </w:placeholder>
        </w:sdtPr>
        <w:sdtContent>
          <w:r w:rsidR="009540F6">
            <w:rPr>
              <w:rFonts w:eastAsia="Times New Roman"/>
              <w:color w:val="000000"/>
            </w:rPr>
            <w:t>(Aslan &amp; Erdal, 2022)</w:t>
          </w:r>
        </w:sdtContent>
      </w:sdt>
      <w:r w:rsidRPr="00DC4B35">
        <w:rPr>
          <w:rFonts w:cs="Times New Roman"/>
          <w:szCs w:val="24"/>
        </w:rPr>
        <w:t>. They found that a particular piece of software was more likely to be classified as malware if it was making modifications to these areas.</w:t>
      </w:r>
      <w:r w:rsidR="003245D1" w:rsidRPr="00DC4B35">
        <w:rPr>
          <w:rFonts w:cs="Times New Roman"/>
          <w:szCs w:val="24"/>
        </w:rPr>
        <w:t xml:space="preserve"> </w:t>
      </w:r>
    </w:p>
    <w:p w14:paraId="3FDFA49D" w14:textId="5A82948D" w:rsidR="00221698" w:rsidRPr="00DC4B35" w:rsidRDefault="00221698" w:rsidP="00DC4B35">
      <w:pPr>
        <w:rPr>
          <w:rFonts w:cs="Times New Roman"/>
          <w:szCs w:val="24"/>
        </w:rPr>
      </w:pPr>
      <w:r w:rsidRPr="00DC4B35">
        <w:rPr>
          <w:rFonts w:cs="Times New Roman"/>
          <w:szCs w:val="24"/>
        </w:rPr>
        <w:lastRenderedPageBreak/>
        <w:tab/>
        <w:t xml:space="preserve">Additionally, it is useful to look at executables accessed by </w:t>
      </w:r>
      <w:r w:rsidR="00CF7066" w:rsidRPr="00DC4B35">
        <w:rPr>
          <w:rFonts w:cs="Times New Roman"/>
          <w:szCs w:val="24"/>
        </w:rPr>
        <w:t>suspicious</w:t>
      </w:r>
      <w:r w:rsidRPr="00DC4B35">
        <w:rPr>
          <w:rFonts w:cs="Times New Roman"/>
          <w:szCs w:val="24"/>
        </w:rPr>
        <w:t xml:space="preserve"> software to determine if it is trying to remain persistent. A recent article on persistence methods highlighted that access to the binaries Reg.exe, Nslookup.exe, Regasm.exe, Runas.exe, Schtasks.exe, and Sc.exe indicated a strongly likelihood of malware trying to become persistent on a Windows machine  </w:t>
      </w:r>
      <w:sdt>
        <w:sdtPr>
          <w:rPr>
            <w:rFonts w:cs="Times New Roman"/>
            <w:szCs w:val="24"/>
            <w:highlight w:val="white"/>
          </w:rPr>
          <w:alias w:val="Citation"/>
          <w:tag w:val="{&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6px;color:#000000\&quot;&gt;(Barr-Smith et al., 2021)&lt;/span&gt;&quot;}"/>
          <w:id w:val="589586741"/>
          <w:placeholder>
            <w:docPart w:val="C79EE33045AB4F35AD33003AD4EC1D33"/>
          </w:placeholder>
        </w:sdtPr>
        <w:sdtContent>
          <w:r w:rsidR="009540F6">
            <w:rPr>
              <w:rFonts w:eastAsia="Times New Roman"/>
              <w:color w:val="000000"/>
            </w:rPr>
            <w:t>(Barr-Smith et al., 2021)</w:t>
          </w:r>
        </w:sdtContent>
      </w:sdt>
      <w:r w:rsidRPr="00DC4B35">
        <w:rPr>
          <w:rFonts w:cs="Times New Roman"/>
          <w:szCs w:val="24"/>
        </w:rPr>
        <w:t xml:space="preserve">. </w:t>
      </w:r>
      <w:r w:rsidR="00645137" w:rsidRPr="00DC4B35">
        <w:rPr>
          <w:rFonts w:cs="Times New Roman"/>
          <w:szCs w:val="24"/>
        </w:rPr>
        <w:t>For this research, access to startup file locations and calls to these binaries will be monitored.</w:t>
      </w:r>
    </w:p>
    <w:p w14:paraId="65B2796C" w14:textId="382FBCCB" w:rsidR="00221698" w:rsidRPr="00D05614" w:rsidRDefault="00221698" w:rsidP="00D05614">
      <w:pPr>
        <w:pStyle w:val="Heading3"/>
      </w:pPr>
      <w:r w:rsidRPr="00D05614">
        <w:t>Memory</w:t>
      </w:r>
    </w:p>
    <w:p w14:paraId="18EF4641" w14:textId="78C31AF9" w:rsidR="00221698" w:rsidRPr="00DC4B35" w:rsidRDefault="0092741B" w:rsidP="00DC4B35">
      <w:pPr>
        <w:rPr>
          <w:rFonts w:cs="Times New Roman"/>
          <w:szCs w:val="24"/>
        </w:rPr>
      </w:pPr>
      <w:r w:rsidRPr="00DC4B35">
        <w:rPr>
          <w:rFonts w:cs="Times New Roman"/>
          <w:szCs w:val="24"/>
        </w:rPr>
        <w:tab/>
        <w:t>Looking at how an application behaves in memory is crucial to understanding if it contains potential malware. One of the most proven methods of looking at in-memory behavior for Windows machines is looking at DLL calls.</w:t>
      </w:r>
      <w:r w:rsidR="00645137" w:rsidRPr="00DC4B35">
        <w:rPr>
          <w:rFonts w:cs="Times New Roman"/>
          <w:szCs w:val="24"/>
        </w:rPr>
        <w:t xml:space="preserve"> Normal system usage generally has uniform DLL access, which means that no one DLL is called significantly more than another  </w:t>
      </w:r>
      <w:sdt>
        <w:sdtPr>
          <w:rPr>
            <w:rFonts w:cs="Times New Roman"/>
            <w:szCs w:val="24"/>
            <w:highlight w:val="white"/>
          </w:rPr>
          <w:alias w:val="Citation"/>
          <w:tag w:val="{&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6px;color:#000000\&quot;&gt;(Matsuda et al., 2020)&lt;/span&gt;&quot;}"/>
          <w:id w:val="-2008663593"/>
          <w:placeholder>
            <w:docPart w:val="ED948C63BC2E4F18A4CE21C865EA9D61"/>
          </w:placeholder>
        </w:sdtPr>
        <w:sdtContent>
          <w:r w:rsidR="009540F6">
            <w:rPr>
              <w:rFonts w:eastAsia="Times New Roman"/>
              <w:color w:val="000000"/>
            </w:rPr>
            <w:t>(Matsuda et al., 2020)</w:t>
          </w:r>
        </w:sdtContent>
      </w:sdt>
      <w:r w:rsidR="00645137" w:rsidRPr="00DC4B35">
        <w:rPr>
          <w:rFonts w:cs="Times New Roman"/>
          <w:szCs w:val="24"/>
        </w:rPr>
        <w:t>. This same article found that malware typically shows a significant amount of DLL calls to one particularly linked library, such as user32.dll. While the specific DLL called is not always the most reliable indicator of malware, the frequency can be a feature for malware. This thesis will look at DLL frequency to aid in malware detection.</w:t>
      </w:r>
    </w:p>
    <w:p w14:paraId="00947A81" w14:textId="7BB955A1" w:rsidR="00645137" w:rsidRPr="00D05614" w:rsidRDefault="00645137" w:rsidP="00D05614">
      <w:pPr>
        <w:pStyle w:val="Heading3"/>
      </w:pPr>
      <w:r w:rsidRPr="00D05614">
        <w:t>Anomaly Detection</w:t>
      </w:r>
    </w:p>
    <w:p w14:paraId="72DA7924" w14:textId="560D62C7" w:rsidR="00645137" w:rsidRPr="004320D7" w:rsidRDefault="00645137" w:rsidP="00DC4B35">
      <w:pPr>
        <w:rPr>
          <w:rFonts w:cs="Times New Roman"/>
          <w:szCs w:val="24"/>
        </w:rPr>
      </w:pPr>
      <w:r w:rsidRPr="00DC4B35">
        <w:rPr>
          <w:rFonts w:cs="Times New Roman"/>
          <w:szCs w:val="24"/>
        </w:rPr>
        <w:tab/>
      </w:r>
      <w:r w:rsidR="00AC3B6C" w:rsidRPr="00DC4B35">
        <w:rPr>
          <w:rFonts w:cs="Times New Roman"/>
          <w:szCs w:val="24"/>
        </w:rPr>
        <w:t xml:space="preserve">High level overviews of system resources have been shown to be an </w:t>
      </w:r>
      <w:r w:rsidR="00641D60" w:rsidRPr="00DC4B35">
        <w:rPr>
          <w:rFonts w:cs="Times New Roman"/>
          <w:szCs w:val="24"/>
        </w:rPr>
        <w:t>indicator of</w:t>
      </w:r>
      <w:r w:rsidR="00AC3B6C" w:rsidRPr="00DC4B35">
        <w:rPr>
          <w:rFonts w:cs="Times New Roman"/>
          <w:szCs w:val="24"/>
        </w:rPr>
        <w:t xml:space="preserve"> malware. A recent study looking that the Colonial Pipeline ransomware hack was able to show a method for detecting malware based on irregularities in system resource utilization  </w:t>
      </w:r>
      <w:sdt>
        <w:sdtPr>
          <w:rPr>
            <w:rFonts w:cs="Times New Roman"/>
            <w:szCs w:val="24"/>
            <w:highlight w:val="white"/>
          </w:rPr>
          <w:alias w:val="Citation"/>
          <w:tag w:val="{&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6px;color:#000000\&quot;&gt;(Kim &amp;amp; Park, 2022)&lt;/span&gt;&quot;}"/>
          <w:id w:val="777371466"/>
          <w:placeholder>
            <w:docPart w:val="119C13394E8A421AA075F8CAE8B89D81"/>
          </w:placeholder>
        </w:sdtPr>
        <w:sdtContent>
          <w:r w:rsidR="009540F6">
            <w:rPr>
              <w:rFonts w:eastAsia="Times New Roman"/>
              <w:color w:val="000000"/>
            </w:rPr>
            <w:t>(Kim &amp; Park, 2022)</w:t>
          </w:r>
        </w:sdtContent>
      </w:sdt>
      <w:r w:rsidR="00AC3B6C" w:rsidRPr="00DC4B35">
        <w:rPr>
          <w:rFonts w:cs="Times New Roman"/>
          <w:szCs w:val="24"/>
        </w:rPr>
        <w:t xml:space="preserve">. Compared to baseline CPU utilization, malware showed </w:t>
      </w:r>
      <w:r w:rsidR="000354C1" w:rsidRPr="00DC4B35">
        <w:rPr>
          <w:rFonts w:cs="Times New Roman"/>
          <w:szCs w:val="24"/>
        </w:rPr>
        <w:t xml:space="preserve">more CPU usage over the same interval of time. Additionally, they showed that the patterns of RAM usage were different, although not necessarily higher due to both the control sample and the malware sample hitting the maximum </w:t>
      </w:r>
      <w:r w:rsidR="000354C1" w:rsidRPr="004320D7">
        <w:rPr>
          <w:rFonts w:cs="Times New Roman"/>
          <w:szCs w:val="24"/>
        </w:rPr>
        <w:t>RAM allocation at times.</w:t>
      </w:r>
    </w:p>
    <w:p w14:paraId="14377A93" w14:textId="1015229E" w:rsidR="00DC4B35" w:rsidRPr="004320D7" w:rsidRDefault="00DC4B35" w:rsidP="00DC4B35">
      <w:pPr>
        <w:rPr>
          <w:rFonts w:cs="Times New Roman"/>
          <w:color w:val="000000"/>
          <w:szCs w:val="24"/>
        </w:rPr>
      </w:pPr>
      <w:r w:rsidRPr="004320D7">
        <w:rPr>
          <w:rFonts w:cs="Times New Roman"/>
          <w:szCs w:val="24"/>
        </w:rPr>
        <w:lastRenderedPageBreak/>
        <w:tab/>
        <w:t xml:space="preserve">A similar conclusion was reached when investigating cryptojacking, stealing resources for crypto mining, since it involved irregular CPU and RAM usage  </w:t>
      </w:r>
      <w:sdt>
        <w:sdtPr>
          <w:rPr>
            <w:rFonts w:cs="Times New Roman"/>
            <w:szCs w:val="24"/>
            <w:highlight w:val="white"/>
          </w:rPr>
          <w:alias w:val="Citation"/>
          <w:tag w:val="{&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6px;color:#000000\&quot;&gt;(Naseem et al., 2021)&lt;/span&gt;&quot;}"/>
          <w:id w:val="871810501"/>
          <w:placeholder>
            <w:docPart w:val="3BAA8128805644148FFF8298D1867BB6"/>
          </w:placeholder>
        </w:sdtPr>
        <w:sdtContent>
          <w:r w:rsidR="009540F6">
            <w:rPr>
              <w:rFonts w:eastAsia="Times New Roman"/>
              <w:color w:val="000000"/>
            </w:rPr>
            <w:t>(Naseem et al., 2021)</w:t>
          </w:r>
        </w:sdtContent>
      </w:sdt>
      <w:r w:rsidRPr="004320D7">
        <w:rPr>
          <w:rFonts w:cs="Times New Roman"/>
          <w:szCs w:val="24"/>
        </w:rPr>
        <w:t xml:space="preserve">. Particularly, </w:t>
      </w:r>
      <w:r w:rsidR="00641D60">
        <w:rPr>
          <w:rFonts w:cs="Times New Roman"/>
          <w:szCs w:val="24"/>
        </w:rPr>
        <w:t xml:space="preserve">this </w:t>
      </w:r>
      <w:commentRangeStart w:id="19"/>
      <w:r w:rsidRPr="004320D7">
        <w:rPr>
          <w:rFonts w:cs="Times New Roman"/>
          <w:szCs w:val="24"/>
        </w:rPr>
        <w:t xml:space="preserve">research </w:t>
      </w:r>
      <w:commentRangeEnd w:id="19"/>
      <w:r w:rsidR="00C1357C">
        <w:rPr>
          <w:rStyle w:val="CommentReference"/>
        </w:rPr>
        <w:commentReference w:id="19"/>
      </w:r>
      <w:r w:rsidRPr="004320D7">
        <w:rPr>
          <w:rFonts w:cs="Times New Roman"/>
          <w:szCs w:val="24"/>
        </w:rPr>
        <w:t xml:space="preserve">noted that malware could throttle the CPU to avoid detection for high CPU usage. While this may work if only examining </w:t>
      </w:r>
      <w:r w:rsidRPr="004320D7">
        <w:rPr>
          <w:rFonts w:cs="Times New Roman"/>
          <w:color w:val="000000"/>
          <w:szCs w:val="24"/>
        </w:rPr>
        <w:t>for high CPU usage, they suggest an approach that looks at CPU usage patterns compared to baseline. For this research, it will be important to look at CPU patterns, including high or low frequencies and usage, rather than just focusing on one aspect.</w:t>
      </w:r>
      <w:r w:rsidR="00896CA5">
        <w:rPr>
          <w:rFonts w:cs="Times New Roman"/>
          <w:color w:val="000000"/>
          <w:szCs w:val="24"/>
        </w:rPr>
        <w:t xml:space="preserve"> </w:t>
      </w:r>
      <w:r w:rsidRPr="004320D7">
        <w:rPr>
          <w:rFonts w:cs="Times New Roman"/>
          <w:color w:val="000000"/>
          <w:szCs w:val="24"/>
        </w:rPr>
        <w:t>All the features that will be used for live analysis are summarized in</w:t>
      </w:r>
      <w:r w:rsidR="00896CA5">
        <w:rPr>
          <w:rFonts w:cs="Times New Roman"/>
          <w:color w:val="000000"/>
          <w:szCs w:val="24"/>
        </w:rPr>
        <w:t xml:space="preserve"> </w:t>
      </w:r>
      <w:r w:rsidR="00896CA5">
        <w:rPr>
          <w:rFonts w:cs="Times New Roman"/>
          <w:color w:val="000000"/>
          <w:szCs w:val="24"/>
        </w:rPr>
        <w:fldChar w:fldCharType="begin"/>
      </w:r>
      <w:r w:rsidR="00896CA5">
        <w:rPr>
          <w:rFonts w:cs="Times New Roman"/>
          <w:color w:val="000000"/>
          <w:szCs w:val="24"/>
        </w:rPr>
        <w:instrText xml:space="preserve"> REF _Ref146975845 \h </w:instrText>
      </w:r>
      <w:r w:rsidR="00896CA5">
        <w:rPr>
          <w:rFonts w:cs="Times New Roman"/>
          <w:color w:val="000000"/>
          <w:szCs w:val="24"/>
        </w:rPr>
      </w:r>
      <w:r w:rsidR="00896CA5">
        <w:rPr>
          <w:rFonts w:cs="Times New Roman"/>
          <w:color w:val="000000"/>
          <w:szCs w:val="24"/>
        </w:rPr>
        <w:fldChar w:fldCharType="separate"/>
      </w:r>
      <w:r w:rsidR="009E5460">
        <w:t xml:space="preserve">Figure </w:t>
      </w:r>
      <w:r w:rsidR="009E5460">
        <w:rPr>
          <w:noProof/>
        </w:rPr>
        <w:t>1</w:t>
      </w:r>
      <w:r w:rsidR="00896CA5">
        <w:rPr>
          <w:rFonts w:cs="Times New Roman"/>
          <w:color w:val="000000"/>
          <w:szCs w:val="24"/>
        </w:rPr>
        <w:fldChar w:fldCharType="end"/>
      </w:r>
      <w:r w:rsidR="00896CA5">
        <w:rPr>
          <w:rFonts w:cs="Times New Roman"/>
          <w:color w:val="000000"/>
          <w:szCs w:val="24"/>
        </w:rPr>
        <w:t>.</w:t>
      </w:r>
    </w:p>
    <w:p w14:paraId="61A155AF" w14:textId="77777777" w:rsidR="00896CA5" w:rsidRDefault="003C77D1" w:rsidP="004177A0">
      <w:pPr>
        <w:keepNext/>
      </w:pPr>
      <w:commentRangeStart w:id="20"/>
      <w:commentRangeEnd w:id="20"/>
      <w:r>
        <w:rPr>
          <w:rStyle w:val="CommentReference"/>
        </w:rPr>
        <w:lastRenderedPageBreak/>
        <w:commentReference w:id="20"/>
      </w:r>
    </w:p>
    <w:p w14:paraId="0561013B" w14:textId="363F70AA" w:rsidR="00896CA5" w:rsidRDefault="00896CA5" w:rsidP="00896CA5">
      <w:pPr>
        <w:pStyle w:val="Caption"/>
        <w:keepNext/>
      </w:pPr>
      <w:bookmarkStart w:id="21" w:name="_Ref146975845"/>
      <w:r>
        <w:t xml:space="preserve">Figure </w:t>
      </w:r>
      <w:fldSimple w:instr=" SEQ Figure \* ARABIC ">
        <w:r w:rsidR="009E5460">
          <w:rPr>
            <w:noProof/>
          </w:rPr>
          <w:t>1</w:t>
        </w:r>
      </w:fldSimple>
      <w:bookmarkEnd w:id="21"/>
      <w:r>
        <w:t xml:space="preserve">: </w:t>
      </w:r>
      <w:r w:rsidRPr="00B42773">
        <w:t>Summary of live data collection features</w:t>
      </w:r>
    </w:p>
    <w:p w14:paraId="68386355" w14:textId="11BB831B" w:rsidR="004177A0" w:rsidRDefault="00896CA5" w:rsidP="004177A0">
      <w:pPr>
        <w:keepNext/>
      </w:pPr>
      <w:r>
        <w:rPr>
          <w:noProof/>
        </w:rPr>
        <w:drawing>
          <wp:inline distT="0" distB="0" distL="0" distR="0" wp14:anchorId="7F539AE6" wp14:editId="475D4604">
            <wp:extent cx="6453505" cy="4040372"/>
            <wp:effectExtent l="0" t="0" r="0" b="17780"/>
            <wp:docPr id="1940506947" name="Diagram 19405069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DEBEA8D" w14:textId="424B461F" w:rsidR="007D2769" w:rsidRPr="00D05614" w:rsidRDefault="007D2769" w:rsidP="00D05614">
      <w:pPr>
        <w:pStyle w:val="Heading2"/>
      </w:pPr>
      <w:commentRangeStart w:id="22"/>
      <w:r w:rsidRPr="00D05614">
        <w:t>Static Detection Summary</w:t>
      </w:r>
      <w:commentRangeEnd w:id="22"/>
      <w:r w:rsidR="003C77D1" w:rsidRPr="00D05614">
        <w:rPr>
          <w:rStyle w:val="CommentReference"/>
          <w:sz w:val="26"/>
          <w:szCs w:val="26"/>
        </w:rPr>
        <w:commentReference w:id="22"/>
      </w:r>
    </w:p>
    <w:p w14:paraId="4754282C" w14:textId="05F324B6" w:rsidR="0012460B" w:rsidRPr="004320D7" w:rsidRDefault="00746D41" w:rsidP="004320D7">
      <w:pPr>
        <w:rPr>
          <w:rFonts w:cs="Times New Roman"/>
          <w:color w:val="000000"/>
          <w:szCs w:val="24"/>
        </w:rPr>
      </w:pPr>
      <w:r w:rsidRPr="004320D7">
        <w:rPr>
          <w:rFonts w:cs="Times New Roman"/>
          <w:szCs w:val="24"/>
        </w:rPr>
        <w:tab/>
        <w:t xml:space="preserve">Static analysis, when combined with live analysis techniques, is a powerful method of determining the behavior of potentially malicious software. The most basic method for performing static analysis involves looking at the strings contained within a file. One common marker of malware is that it often contains many DLL calls  </w:t>
      </w:r>
      <w:sdt>
        <w:sdtPr>
          <w:rPr>
            <w:rFonts w:cs="Times New Roman"/>
            <w:color w:val="000000"/>
            <w:szCs w:val="24"/>
            <w:highlight w:val="white"/>
          </w:rPr>
          <w:alias w:val="Citation"/>
          <w:tag w:val="{&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6px;color:#000000\&quot;&gt;(Ahmadi et al., 2016)&lt;/span&gt;&quot;}"/>
          <w:id w:val="-1027100744"/>
          <w:placeholder>
            <w:docPart w:val="5FAD052537E644BAA4168C9248563109"/>
          </w:placeholder>
        </w:sdtPr>
        <w:sdtContent>
          <w:r w:rsidR="009540F6">
            <w:rPr>
              <w:rFonts w:eastAsia="Times New Roman"/>
              <w:color w:val="000000"/>
            </w:rPr>
            <w:t>(Ahmadi et al., 2016)</w:t>
          </w:r>
        </w:sdtContent>
      </w:sdt>
      <w:r w:rsidRPr="004320D7">
        <w:rPr>
          <w:rFonts w:cs="Times New Roman"/>
          <w:szCs w:val="24"/>
        </w:rPr>
        <w:t>. Based on this 2016 research by Ahmadi et al, they conclude that the number of DLL calls in a portable executable (PE) file is a useful metric for determining malware.</w:t>
      </w:r>
      <w:r w:rsidR="00D26A95" w:rsidRPr="004320D7">
        <w:rPr>
          <w:rFonts w:cs="Times New Roman"/>
          <w:szCs w:val="24"/>
        </w:rPr>
        <w:t xml:space="preserve"> Furthermore, looking at the packer signature of a PE is important because it can help provide useful information for </w:t>
      </w:r>
      <w:r w:rsidR="00D26A95" w:rsidRPr="004320D7">
        <w:rPr>
          <w:rFonts w:cs="Times New Roman"/>
          <w:szCs w:val="24"/>
        </w:rPr>
        <w:lastRenderedPageBreak/>
        <w:t xml:space="preserve">obfuscated malware  </w:t>
      </w:r>
      <w:sdt>
        <w:sdtPr>
          <w:rPr>
            <w:rFonts w:cs="Times New Roman"/>
            <w:color w:val="000000"/>
            <w:szCs w:val="24"/>
            <w:highlight w:val="white"/>
          </w:rPr>
          <w:alias w:val="Citation"/>
          <w:tag w:val="{&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6px;color:#000000\&quot;&gt;(Yuk &amp;amp; Seo, 2022)&lt;/span&gt;&quot;}"/>
          <w:id w:val="1917970724"/>
          <w:placeholder>
            <w:docPart w:val="96B1609178814A1A8CF30AD9C9716530"/>
          </w:placeholder>
        </w:sdtPr>
        <w:sdtContent>
          <w:r w:rsidR="009540F6">
            <w:rPr>
              <w:rFonts w:eastAsia="Times New Roman"/>
              <w:color w:val="000000"/>
            </w:rPr>
            <w:t>(Yuk &amp; Seo, 2022)</w:t>
          </w:r>
        </w:sdtContent>
      </w:sdt>
      <w:r w:rsidR="00D26A95" w:rsidRPr="004320D7">
        <w:rPr>
          <w:rFonts w:cs="Times New Roman"/>
          <w:szCs w:val="24"/>
        </w:rPr>
        <w:t xml:space="preserve">. Research has shown that when a packer is used, it can be an indicator of malicious PEs  </w:t>
      </w:r>
      <w:sdt>
        <w:sdtPr>
          <w:rPr>
            <w:rFonts w:cs="Times New Roman"/>
            <w:color w:val="000000"/>
            <w:szCs w:val="24"/>
            <w:highlight w:val="white"/>
          </w:rPr>
          <w:alias w:val="Citation"/>
          <w:tag w:val="{&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6px;color:#000000\&quot;&gt;(Shafiq et al., 2009)&lt;/span&gt;&quot;}"/>
          <w:id w:val="-278419663"/>
          <w:placeholder>
            <w:docPart w:val="72481A4E003146FC9233F6341E532FF7"/>
          </w:placeholder>
        </w:sdtPr>
        <w:sdtContent>
          <w:r w:rsidR="009540F6">
            <w:rPr>
              <w:rFonts w:eastAsia="Times New Roman"/>
              <w:color w:val="000000"/>
            </w:rPr>
            <w:t>(Shafiq et al., 2009)</w:t>
          </w:r>
        </w:sdtContent>
      </w:sdt>
      <w:r w:rsidR="00D26A95" w:rsidRPr="004320D7">
        <w:rPr>
          <w:rFonts w:cs="Times New Roman"/>
          <w:color w:val="000000"/>
          <w:szCs w:val="24"/>
        </w:rPr>
        <w:t>.</w:t>
      </w:r>
    </w:p>
    <w:p w14:paraId="2DC2CC47" w14:textId="64B46AA6" w:rsidR="001976CC" w:rsidRPr="004320D7" w:rsidRDefault="001976CC" w:rsidP="004320D7">
      <w:pPr>
        <w:rPr>
          <w:rFonts w:cs="Times New Roman"/>
          <w:color w:val="000000"/>
          <w:szCs w:val="24"/>
        </w:rPr>
      </w:pPr>
      <w:r w:rsidRPr="004320D7">
        <w:rPr>
          <w:rFonts w:cs="Times New Roman"/>
          <w:color w:val="000000"/>
          <w:szCs w:val="24"/>
        </w:rPr>
        <w:tab/>
      </w:r>
      <w:r w:rsidR="00896CA5" w:rsidRPr="004320D7">
        <w:rPr>
          <w:rFonts w:cs="Times New Roman"/>
          <w:color w:val="000000"/>
          <w:szCs w:val="24"/>
        </w:rPr>
        <w:t>Like</w:t>
      </w:r>
      <w:r w:rsidRPr="004320D7">
        <w:rPr>
          <w:rFonts w:cs="Times New Roman"/>
          <w:color w:val="000000"/>
          <w:szCs w:val="24"/>
        </w:rPr>
        <w:t xml:space="preserve"> live analysis, the quantity of network calls is an important metric for determining </w:t>
      </w:r>
      <w:r w:rsidR="0009601B" w:rsidRPr="004320D7">
        <w:rPr>
          <w:rFonts w:cs="Times New Roman"/>
          <w:color w:val="000000"/>
          <w:szCs w:val="24"/>
        </w:rPr>
        <w:t xml:space="preserve">if a sample is potentially malware. A 2011 study on new ways to look for malware showed that a raw increase of IP addresses and domain names could be an indicator of malware  </w:t>
      </w:r>
      <w:sdt>
        <w:sdtPr>
          <w:rPr>
            <w:rFonts w:cs="Times New Roman"/>
            <w:color w:val="000000"/>
            <w:szCs w:val="24"/>
            <w:highlight w:val="white"/>
          </w:rPr>
          <w:alias w:val="Citation"/>
          <w:tag w:val="{&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6px;color:#000000\&quot;&gt;(Nadji et al., 2011)&lt;/span&gt;&quot;}"/>
          <w:id w:val="1199282866"/>
          <w:placeholder>
            <w:docPart w:val="FA4B947CDFB2410EB30EC236B7C4C992"/>
          </w:placeholder>
        </w:sdtPr>
        <w:sdtContent>
          <w:r w:rsidR="009540F6">
            <w:rPr>
              <w:rFonts w:eastAsia="Times New Roman"/>
              <w:color w:val="000000"/>
            </w:rPr>
            <w:t>(Nadji et al., 2011)</w:t>
          </w:r>
        </w:sdtContent>
      </w:sdt>
      <w:r w:rsidR="0009601B" w:rsidRPr="004320D7">
        <w:rPr>
          <w:rFonts w:cs="Times New Roman"/>
          <w:color w:val="000000"/>
          <w:szCs w:val="24"/>
        </w:rPr>
        <w:t>. Since IP addresses and URLs can also be detected through string analysis, this can be another metric considered in static file analysis.</w:t>
      </w:r>
    </w:p>
    <w:p w14:paraId="42A27300" w14:textId="4487F9C4" w:rsidR="00896CA5" w:rsidRPr="00896CA5" w:rsidRDefault="00BE0EDF" w:rsidP="00896CA5">
      <w:pPr>
        <w:rPr>
          <w:rFonts w:cs="Times New Roman"/>
          <w:color w:val="000000"/>
          <w:szCs w:val="24"/>
        </w:rPr>
      </w:pPr>
      <w:r w:rsidRPr="004320D7">
        <w:rPr>
          <w:rFonts w:cs="Times New Roman"/>
          <w:szCs w:val="24"/>
        </w:rPr>
        <w:tab/>
        <w:t xml:space="preserve">Inside the PE header information can be extracted about API calls that the program makes through imported functions. These functions are specific linked library function calls from various Windows DLLs. The characteristics of these calls can help identify malware because researchers have shown that certain types of imported function calls are more likely to be indicators of malware  </w:t>
      </w:r>
      <w:sdt>
        <w:sdtPr>
          <w:rPr>
            <w:rFonts w:cs="Times New Roman"/>
            <w:color w:val="000000"/>
            <w:szCs w:val="24"/>
            <w:highlight w:val="white"/>
          </w:rPr>
          <w:alias w:val="Citation"/>
          <w:tag w:val="{&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6px;color:#000000\&quot;&gt;(Vyas et al., 2017)&lt;/span&gt;&quot;}"/>
          <w:id w:val="-232311750"/>
          <w:placeholder>
            <w:docPart w:val="18203980CC7144F686E8F3FE7A3DCCD9"/>
          </w:placeholder>
        </w:sdtPr>
        <w:sdtContent>
          <w:r w:rsidR="009540F6">
            <w:rPr>
              <w:rFonts w:eastAsia="Times New Roman"/>
              <w:color w:val="000000"/>
            </w:rPr>
            <w:t>(Vyas et al., 2017)</w:t>
          </w:r>
        </w:sdtContent>
      </w:sdt>
      <w:r w:rsidRPr="004320D7">
        <w:rPr>
          <w:rFonts w:cs="Times New Roman"/>
          <w:color w:val="000000"/>
          <w:szCs w:val="24"/>
        </w:rPr>
        <w:t>. While the presence of these does not indicate malware by itself, the quantity of suspicious function imports can help establish a pattern for determining malware presence.</w:t>
      </w:r>
      <w:r w:rsidR="00896CA5">
        <w:rPr>
          <w:rFonts w:cs="Times New Roman"/>
          <w:color w:val="000000"/>
          <w:szCs w:val="24"/>
        </w:rPr>
        <w:t xml:space="preserve"> </w:t>
      </w:r>
      <w:r w:rsidR="00896CA5">
        <w:rPr>
          <w:rFonts w:cs="Times New Roman"/>
          <w:color w:val="000000"/>
          <w:szCs w:val="24"/>
        </w:rPr>
        <w:fldChar w:fldCharType="begin"/>
      </w:r>
      <w:r w:rsidR="00896CA5">
        <w:rPr>
          <w:rFonts w:cs="Times New Roman"/>
          <w:color w:val="000000"/>
          <w:szCs w:val="24"/>
        </w:rPr>
        <w:instrText xml:space="preserve"> REF _Ref146975936 \h </w:instrText>
      </w:r>
      <w:r w:rsidR="00896CA5">
        <w:rPr>
          <w:rFonts w:cs="Times New Roman"/>
          <w:color w:val="000000"/>
          <w:szCs w:val="24"/>
        </w:rPr>
      </w:r>
      <w:r w:rsidR="00896CA5">
        <w:rPr>
          <w:rFonts w:cs="Times New Roman"/>
          <w:color w:val="000000"/>
          <w:szCs w:val="24"/>
        </w:rPr>
        <w:fldChar w:fldCharType="separate"/>
      </w:r>
      <w:r w:rsidR="009E5460">
        <w:t xml:space="preserve">Figure </w:t>
      </w:r>
      <w:r w:rsidR="009E5460">
        <w:rPr>
          <w:noProof/>
        </w:rPr>
        <w:t>2</w:t>
      </w:r>
      <w:r w:rsidR="00896CA5">
        <w:rPr>
          <w:rFonts w:cs="Times New Roman"/>
          <w:color w:val="000000"/>
          <w:szCs w:val="24"/>
        </w:rPr>
        <w:fldChar w:fldCharType="end"/>
      </w:r>
      <w:r w:rsidR="00896CA5">
        <w:rPr>
          <w:rFonts w:cs="Times New Roman"/>
          <w:color w:val="000000"/>
          <w:szCs w:val="24"/>
        </w:rPr>
        <w:t xml:space="preserve"> summarizes the features that will be used in the static analysis of Minecraft clients.</w:t>
      </w:r>
    </w:p>
    <w:p w14:paraId="5DCB109C" w14:textId="4DDE9F19" w:rsidR="00896CA5" w:rsidRDefault="00896CA5" w:rsidP="00896CA5">
      <w:pPr>
        <w:pStyle w:val="Caption"/>
        <w:keepNext/>
      </w:pPr>
      <w:bookmarkStart w:id="23" w:name="_Ref146975936"/>
      <w:r>
        <w:lastRenderedPageBreak/>
        <w:t xml:space="preserve">Figure </w:t>
      </w:r>
      <w:fldSimple w:instr=" SEQ Figure \* ARABIC ">
        <w:r w:rsidR="009E5460">
          <w:rPr>
            <w:noProof/>
          </w:rPr>
          <w:t>2</w:t>
        </w:r>
      </w:fldSimple>
      <w:bookmarkEnd w:id="23"/>
      <w:r>
        <w:t xml:space="preserve">: </w:t>
      </w:r>
      <w:r w:rsidRPr="00AF51D4">
        <w:t xml:space="preserve">Summary of </w:t>
      </w:r>
      <w:r>
        <w:t>static</w:t>
      </w:r>
      <w:r w:rsidRPr="00AF51D4">
        <w:t xml:space="preserve"> data collection features</w:t>
      </w:r>
    </w:p>
    <w:p w14:paraId="63F4501D" w14:textId="2EB24C1E" w:rsidR="00896CA5" w:rsidRDefault="00896CA5" w:rsidP="00896CA5">
      <w:pPr>
        <w:rPr>
          <w:rFonts w:cs="Times New Roman"/>
          <w:szCs w:val="24"/>
        </w:rPr>
      </w:pPr>
      <w:r>
        <w:rPr>
          <w:noProof/>
        </w:rPr>
        <w:drawing>
          <wp:inline distT="0" distB="0" distL="0" distR="0" wp14:anchorId="091EDDBD" wp14:editId="35647CF8">
            <wp:extent cx="6464300" cy="4901609"/>
            <wp:effectExtent l="0" t="0" r="0" b="32385"/>
            <wp:docPr id="100613560"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39E45DB" w14:textId="11E745FB" w:rsidR="00774AB5" w:rsidRPr="004320D7" w:rsidRDefault="00641D60" w:rsidP="004320D7">
      <w:pPr>
        <w:ind w:firstLine="720"/>
        <w:rPr>
          <w:rFonts w:cs="Times New Roman"/>
          <w:color w:val="000000"/>
          <w:szCs w:val="24"/>
        </w:rPr>
      </w:pPr>
      <w:r>
        <w:rPr>
          <w:rFonts w:cs="Times New Roman"/>
          <w:szCs w:val="24"/>
        </w:rPr>
        <w:t xml:space="preserve">Minecraft clients generally come in two main file types, PE and Jar. PE files are generally compiled from C# or C++ code, while Jar files are written in Java. </w:t>
      </w:r>
      <w:commentRangeStart w:id="24"/>
      <w:r w:rsidR="00774AB5" w:rsidRPr="004320D7">
        <w:rPr>
          <w:rFonts w:cs="Times New Roman"/>
          <w:szCs w:val="24"/>
        </w:rPr>
        <w:t xml:space="preserve">Jar files </w:t>
      </w:r>
      <w:commentRangeEnd w:id="24"/>
      <w:r w:rsidR="003C77D1">
        <w:rPr>
          <w:rStyle w:val="CommentReference"/>
        </w:rPr>
        <w:commentReference w:id="24"/>
      </w:r>
      <w:r w:rsidR="00774AB5" w:rsidRPr="004320D7">
        <w:rPr>
          <w:rFonts w:cs="Times New Roman"/>
          <w:szCs w:val="24"/>
        </w:rPr>
        <w:t>require different analysis because the format and function of the files is slightly different. Some</w:t>
      </w:r>
      <w:r>
        <w:rPr>
          <w:rFonts w:cs="Times New Roman"/>
          <w:szCs w:val="24"/>
        </w:rPr>
        <w:t xml:space="preserve"> general</w:t>
      </w:r>
      <w:r w:rsidR="00774AB5" w:rsidRPr="004320D7">
        <w:rPr>
          <w:rFonts w:cs="Times New Roman"/>
          <w:szCs w:val="24"/>
        </w:rPr>
        <w:t xml:space="preserve"> features, however, are shared between PE and Jar analysis, such</w:t>
      </w:r>
      <w:r>
        <w:rPr>
          <w:rFonts w:cs="Times New Roman"/>
          <w:szCs w:val="24"/>
        </w:rPr>
        <w:t xml:space="preserve"> suspicious function calls</w:t>
      </w:r>
      <w:r w:rsidR="00774AB5" w:rsidRPr="004320D7">
        <w:rPr>
          <w:rFonts w:cs="Times New Roman"/>
          <w:szCs w:val="24"/>
        </w:rPr>
        <w:t xml:space="preserve">. In addition to IP addresses, effective analysis of Java code requires looking at suspicious API calls  </w:t>
      </w:r>
      <w:sdt>
        <w:sdtPr>
          <w:rPr>
            <w:rFonts w:cs="Times New Roman"/>
            <w:color w:val="000000"/>
            <w:szCs w:val="24"/>
            <w:highlight w:val="white"/>
          </w:rPr>
          <w:alias w:val="Citation"/>
          <w:tag w:val="{&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6px;color:#000000\&quot;&gt;(Ladisa et al., 2022)&lt;/span&gt;&quot;}"/>
          <w:id w:val="-1816482407"/>
          <w:placeholder>
            <w:docPart w:val="CB65F63FA4854121B1AC339E4A851B36"/>
          </w:placeholder>
        </w:sdtPr>
        <w:sdtContent>
          <w:r w:rsidR="009540F6">
            <w:rPr>
              <w:rFonts w:eastAsia="Times New Roman"/>
              <w:color w:val="000000"/>
            </w:rPr>
            <w:t>(Ladisa et al., 2022)</w:t>
          </w:r>
        </w:sdtContent>
      </w:sdt>
      <w:r w:rsidR="00774AB5" w:rsidRPr="004320D7">
        <w:rPr>
          <w:rFonts w:cs="Times New Roman"/>
          <w:color w:val="000000"/>
          <w:szCs w:val="24"/>
        </w:rPr>
        <w:t>. These may range from file reads and writes to base64 encoding/decoding. While the presence of one or two suspicious API calls won’t determine if a sample is malware, it helps establish a pattern of behavior.</w:t>
      </w:r>
      <w:r w:rsidR="004320D7">
        <w:rPr>
          <w:rFonts w:cs="Times New Roman"/>
          <w:color w:val="000000"/>
          <w:szCs w:val="24"/>
        </w:rPr>
        <w:t xml:space="preserve"> Ladisa et al. also note</w:t>
      </w:r>
      <w:r>
        <w:rPr>
          <w:rFonts w:cs="Times New Roman"/>
          <w:color w:val="000000"/>
          <w:szCs w:val="24"/>
        </w:rPr>
        <w:t>d</w:t>
      </w:r>
      <w:r w:rsidR="004320D7">
        <w:rPr>
          <w:rFonts w:cs="Times New Roman"/>
          <w:color w:val="000000"/>
          <w:szCs w:val="24"/>
        </w:rPr>
        <w:t xml:space="preserve"> that many of the suspicious API </w:t>
      </w:r>
      <w:r w:rsidR="004320D7">
        <w:rPr>
          <w:rFonts w:cs="Times New Roman"/>
          <w:color w:val="000000"/>
          <w:szCs w:val="24"/>
        </w:rPr>
        <w:lastRenderedPageBreak/>
        <w:t>calls will result in an exception as malware is attempting to check its permissions scope. In order to not alert users of this, malware authors will often use empty try catch blocks to avoid user detection, making the quantity of empty catch clauses another useful metric for analyzing Java code statically.</w:t>
      </w:r>
    </w:p>
    <w:p w14:paraId="70459C21" w14:textId="09F69C04" w:rsidR="004177A0" w:rsidRPr="00896CA5" w:rsidRDefault="00A551B3" w:rsidP="00896CA5">
      <w:pPr>
        <w:ind w:firstLine="720"/>
        <w:rPr>
          <w:rFonts w:cs="Times New Roman"/>
          <w:color w:val="000000"/>
          <w:szCs w:val="24"/>
        </w:rPr>
      </w:pPr>
      <w:r w:rsidRPr="00641D60">
        <w:t>The presence of high entropy strings can help indicate the presence of obfuscated code. Ladisa et al.</w:t>
      </w:r>
      <w:r w:rsidR="00641D60" w:rsidRPr="00641D60">
        <w:t xml:space="preserve"> (2022) </w:t>
      </w:r>
      <w:r w:rsidR="00641D60">
        <w:t>u</w:t>
      </w:r>
      <w:r w:rsidRPr="00641D60">
        <w:t xml:space="preserve">sed the Shannon entropy of each string to determine if a given string was a high entropy string. This approach involves a mathematical calculation to determine how random a group of characters in a string is  </w:t>
      </w:r>
      <w:sdt>
        <w:sdtPr>
          <w:rPr>
            <w:highlight w:val="white"/>
          </w:rPr>
          <w:alias w:val="Citation"/>
          <w:tag w:val="{&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6px;color:#000000\&quot;&gt;(Shannon, 1948)&lt;/span&gt;&quot;}"/>
          <w:id w:val="465708180"/>
          <w:placeholder>
            <w:docPart w:val="B4F6062487E248868129E478E4683E7B"/>
          </w:placeholder>
        </w:sdtPr>
        <w:sdtContent>
          <w:r w:rsidR="009540F6">
            <w:rPr>
              <w:rFonts w:eastAsia="Times New Roman"/>
              <w:color w:val="000000"/>
            </w:rPr>
            <w:t>(Shannon, 1948)</w:t>
          </w:r>
        </w:sdtContent>
      </w:sdt>
      <w:r w:rsidRPr="004320D7">
        <w:rPr>
          <w:rFonts w:cs="Times New Roman"/>
          <w:color w:val="000000"/>
          <w:szCs w:val="24"/>
        </w:rPr>
        <w:t>.  Furthermore, the researchers applied a Kullbac-Leibler divergence metric to calculate relative entropy for smaller strings.</w:t>
      </w:r>
      <w:r w:rsidR="004320D7" w:rsidRPr="004320D7">
        <w:rPr>
          <w:rFonts w:cs="Times New Roman"/>
          <w:color w:val="000000"/>
          <w:szCs w:val="24"/>
        </w:rPr>
        <w:t xml:space="preserve"> In addition to entropy of strings, they also looked at the quantity of sensitive keywords in the code.</w:t>
      </w:r>
      <w:commentRangeStart w:id="25"/>
      <w:commentRangeEnd w:id="25"/>
      <w:r w:rsidR="003C77D1">
        <w:rPr>
          <w:rStyle w:val="CommentReference"/>
        </w:rPr>
        <w:commentReference w:id="25"/>
      </w:r>
    </w:p>
    <w:p w14:paraId="167562BC" w14:textId="41A12C01" w:rsidR="00746D41" w:rsidRDefault="00746D41">
      <w:pPr>
        <w:rPr>
          <w:rFonts w:eastAsiaTheme="majorEastAsia" w:cs="Times New Roman"/>
          <w:sz w:val="32"/>
          <w:szCs w:val="32"/>
          <w:lang w:val="en"/>
        </w:rPr>
      </w:pPr>
    </w:p>
    <w:p w14:paraId="7E73FCA5" w14:textId="092FE49A" w:rsidR="00E5789D" w:rsidRPr="008A4765" w:rsidRDefault="4F224317" w:rsidP="00DC4B35">
      <w:pPr>
        <w:pStyle w:val="Heading1"/>
        <w:rPr>
          <w:rFonts w:cs="Times New Roman"/>
          <w:color w:val="auto"/>
          <w:lang w:val="en"/>
        </w:rPr>
      </w:pPr>
      <w:r w:rsidRPr="4F224317">
        <w:rPr>
          <w:rFonts w:cs="Times New Roman"/>
          <w:color w:val="auto"/>
          <w:lang w:val="en"/>
        </w:rPr>
        <w:lastRenderedPageBreak/>
        <w:t>METHOD</w:t>
      </w:r>
    </w:p>
    <w:p w14:paraId="67C680D0" w14:textId="62432739" w:rsidR="00DE14A1" w:rsidRPr="008A4765" w:rsidRDefault="002B5AF5" w:rsidP="00DC4B35">
      <w:pPr>
        <w:keepNext/>
        <w:spacing w:after="0"/>
        <w:ind w:firstLine="720"/>
        <w:rPr>
          <w:rFonts w:cs="Times New Roman"/>
          <w:noProof/>
          <w:lang w:val="en"/>
        </w:rPr>
      </w:pPr>
      <w:r w:rsidRPr="4F224317">
        <w:rPr>
          <w:rFonts w:eastAsia="Times New Roman" w:cs="Times New Roman"/>
          <w:szCs w:val="24"/>
          <w:lang w:val="en"/>
        </w:rPr>
        <w:t>There are three major parts to this study</w:t>
      </w:r>
      <w:r w:rsidR="005F1794" w:rsidRPr="4F224317">
        <w:rPr>
          <w:rFonts w:eastAsia="Times New Roman" w:cs="Times New Roman"/>
          <w:szCs w:val="24"/>
          <w:lang w:val="en"/>
        </w:rPr>
        <w:t xml:space="preserve"> show</w:t>
      </w:r>
      <w:r w:rsidR="009A0123" w:rsidRPr="4F224317">
        <w:rPr>
          <w:rFonts w:eastAsia="Times New Roman" w:cs="Times New Roman"/>
          <w:szCs w:val="24"/>
          <w:lang w:val="en"/>
        </w:rPr>
        <w:t>n</w:t>
      </w:r>
      <w:r w:rsidR="005F1794" w:rsidRPr="4F224317">
        <w:rPr>
          <w:rFonts w:eastAsia="Times New Roman" w:cs="Times New Roman"/>
          <w:szCs w:val="24"/>
          <w:lang w:val="en"/>
        </w:rPr>
        <w:t xml:space="preserve"> in </w:t>
      </w:r>
      <w:r w:rsidR="00666772">
        <w:rPr>
          <w:rFonts w:eastAsia="Times New Roman" w:cs="Times New Roman"/>
          <w:szCs w:val="24"/>
          <w:lang w:val="en"/>
        </w:rPr>
        <w:fldChar w:fldCharType="begin"/>
      </w:r>
      <w:r w:rsidR="00666772">
        <w:rPr>
          <w:rFonts w:eastAsia="Times New Roman" w:cs="Times New Roman"/>
          <w:szCs w:val="24"/>
          <w:lang w:val="en"/>
        </w:rPr>
        <w:instrText xml:space="preserve"> REF _Ref146970254 \h </w:instrText>
      </w:r>
      <w:r w:rsidR="00666772">
        <w:rPr>
          <w:rFonts w:eastAsia="Times New Roman" w:cs="Times New Roman"/>
          <w:szCs w:val="24"/>
          <w:lang w:val="en"/>
        </w:rPr>
      </w:r>
      <w:r w:rsidR="00666772">
        <w:rPr>
          <w:rFonts w:eastAsia="Times New Roman" w:cs="Times New Roman"/>
          <w:szCs w:val="24"/>
          <w:lang w:val="en"/>
        </w:rPr>
        <w:fldChar w:fldCharType="separate"/>
      </w:r>
      <w:r w:rsidR="009E5460">
        <w:t xml:space="preserve">Figure </w:t>
      </w:r>
      <w:r w:rsidR="009E5460">
        <w:rPr>
          <w:noProof/>
        </w:rPr>
        <w:t>3</w:t>
      </w:r>
      <w:r w:rsidR="00666772">
        <w:rPr>
          <w:rFonts w:eastAsia="Times New Roman" w:cs="Times New Roman"/>
          <w:szCs w:val="24"/>
          <w:lang w:val="en"/>
        </w:rPr>
        <w:fldChar w:fldCharType="end"/>
      </w:r>
      <w:r w:rsidR="00666772">
        <w:rPr>
          <w:rFonts w:eastAsia="Times New Roman" w:cs="Times New Roman"/>
          <w:szCs w:val="24"/>
          <w:lang w:val="en"/>
        </w:rPr>
        <w:t>.</w:t>
      </w:r>
      <w:r w:rsidR="005F1794" w:rsidRPr="4F224317">
        <w:rPr>
          <w:rFonts w:eastAsia="Times New Roman" w:cs="Times New Roman"/>
          <w:szCs w:val="24"/>
          <w:lang w:val="en"/>
        </w:rPr>
        <w:t xml:space="preserve"> </w:t>
      </w:r>
      <w:r w:rsidR="00646836" w:rsidRPr="4F224317">
        <w:rPr>
          <w:rFonts w:eastAsia="Times New Roman" w:cs="Times New Roman"/>
          <w:szCs w:val="24"/>
          <w:lang w:val="en"/>
        </w:rPr>
        <w:t xml:space="preserve">I </w:t>
      </w:r>
      <w:r w:rsidR="00666772">
        <w:rPr>
          <w:rFonts w:eastAsia="Times New Roman" w:cs="Times New Roman"/>
          <w:szCs w:val="24"/>
          <w:lang w:val="en"/>
        </w:rPr>
        <w:t>obtained a set of Minecraft</w:t>
      </w:r>
      <w:r w:rsidR="00646836" w:rsidRPr="4F224317">
        <w:rPr>
          <w:rFonts w:eastAsia="Times New Roman" w:cs="Times New Roman"/>
          <w:szCs w:val="24"/>
          <w:lang w:val="en"/>
        </w:rPr>
        <w:t xml:space="preserve"> games </w:t>
      </w:r>
      <w:r w:rsidR="00B941CD">
        <w:rPr>
          <w:rFonts w:eastAsia="Times New Roman" w:cs="Times New Roman"/>
          <w:szCs w:val="24"/>
          <w:lang w:val="en"/>
        </w:rPr>
        <w:t>clients</w:t>
      </w:r>
      <w:r w:rsidR="00646836" w:rsidRPr="4F224317">
        <w:rPr>
          <w:rFonts w:eastAsia="Times New Roman" w:cs="Times New Roman"/>
          <w:szCs w:val="24"/>
          <w:lang w:val="en"/>
        </w:rPr>
        <w:t xml:space="preserve"> that are malicious</w:t>
      </w:r>
      <w:r w:rsidR="00B941CD">
        <w:rPr>
          <w:rFonts w:eastAsia="Times New Roman" w:cs="Times New Roman"/>
          <w:szCs w:val="24"/>
          <w:lang w:val="en"/>
        </w:rPr>
        <w:t xml:space="preserve"> as well as a set that </w:t>
      </w:r>
      <w:r w:rsidR="009A0123" w:rsidRPr="4F224317">
        <w:rPr>
          <w:rFonts w:eastAsia="Times New Roman" w:cs="Times New Roman"/>
          <w:szCs w:val="24"/>
          <w:lang w:val="en"/>
        </w:rPr>
        <w:t xml:space="preserve">are </w:t>
      </w:r>
      <w:r w:rsidR="00646836" w:rsidRPr="4F224317">
        <w:rPr>
          <w:rFonts w:eastAsia="Times New Roman" w:cs="Times New Roman"/>
          <w:szCs w:val="24"/>
          <w:lang w:val="en"/>
        </w:rPr>
        <w:t>non-maliciou</w:t>
      </w:r>
      <w:r w:rsidR="009A0123" w:rsidRPr="4F224317">
        <w:rPr>
          <w:rFonts w:eastAsia="Times New Roman" w:cs="Times New Roman"/>
          <w:szCs w:val="24"/>
          <w:lang w:val="en"/>
        </w:rPr>
        <w:t>s</w:t>
      </w:r>
      <w:r w:rsidR="00646836" w:rsidRPr="4F224317">
        <w:rPr>
          <w:rFonts w:eastAsia="Times New Roman" w:cs="Times New Roman"/>
          <w:szCs w:val="24"/>
          <w:lang w:val="en"/>
        </w:rPr>
        <w:t xml:space="preserve">. </w:t>
      </w:r>
      <w:r w:rsidR="009A0123" w:rsidRPr="4F224317">
        <w:rPr>
          <w:rFonts w:eastAsia="Times New Roman" w:cs="Times New Roman"/>
          <w:szCs w:val="24"/>
          <w:lang w:val="en"/>
        </w:rPr>
        <w:t xml:space="preserve">Using these two different types of </w:t>
      </w:r>
      <w:r w:rsidR="00B941CD">
        <w:rPr>
          <w:rFonts w:eastAsia="Times New Roman" w:cs="Times New Roman"/>
          <w:szCs w:val="24"/>
          <w:lang w:val="en"/>
        </w:rPr>
        <w:t>clients</w:t>
      </w:r>
      <w:r w:rsidR="009A0123" w:rsidRPr="4F224317">
        <w:rPr>
          <w:rFonts w:eastAsia="Times New Roman" w:cs="Times New Roman"/>
          <w:szCs w:val="24"/>
          <w:lang w:val="en"/>
        </w:rPr>
        <w:t xml:space="preserve"> I extract</w:t>
      </w:r>
      <w:r w:rsidR="00666772">
        <w:rPr>
          <w:rFonts w:eastAsia="Times New Roman" w:cs="Times New Roman"/>
          <w:szCs w:val="24"/>
          <w:lang w:val="en"/>
        </w:rPr>
        <w:t>ed</w:t>
      </w:r>
      <w:r w:rsidR="009A0123" w:rsidRPr="4F224317">
        <w:rPr>
          <w:rFonts w:eastAsia="Times New Roman" w:cs="Times New Roman"/>
          <w:szCs w:val="24"/>
          <w:lang w:val="en"/>
        </w:rPr>
        <w:t xml:space="preserve"> a set of features from them using both static and live analysis methods. </w:t>
      </w:r>
      <w:r w:rsidR="00A837B4" w:rsidRPr="4F224317">
        <w:rPr>
          <w:rFonts w:eastAsia="Times New Roman" w:cs="Times New Roman"/>
          <w:szCs w:val="24"/>
          <w:lang w:val="en"/>
        </w:rPr>
        <w:t xml:space="preserve">From this data that </w:t>
      </w:r>
      <w:r w:rsidR="00666772">
        <w:rPr>
          <w:rFonts w:eastAsia="Times New Roman" w:cs="Times New Roman"/>
          <w:szCs w:val="24"/>
          <w:lang w:val="en"/>
        </w:rPr>
        <w:t>used various machine learning</w:t>
      </w:r>
      <w:r w:rsidR="00A837B4" w:rsidRPr="4F224317">
        <w:rPr>
          <w:rFonts w:eastAsia="Times New Roman" w:cs="Times New Roman"/>
          <w:szCs w:val="24"/>
          <w:lang w:val="en"/>
        </w:rPr>
        <w:t xml:space="preserve"> classification </w:t>
      </w:r>
      <w:commentRangeStart w:id="26"/>
      <w:r w:rsidR="00A837B4" w:rsidRPr="4F224317">
        <w:rPr>
          <w:rFonts w:eastAsia="Times New Roman" w:cs="Times New Roman"/>
          <w:szCs w:val="24"/>
          <w:lang w:val="en"/>
        </w:rPr>
        <w:t>techniques</w:t>
      </w:r>
      <w:r w:rsidR="00552A6B" w:rsidRPr="4F224317">
        <w:rPr>
          <w:rFonts w:eastAsia="Times New Roman" w:cs="Times New Roman"/>
          <w:szCs w:val="24"/>
          <w:lang w:val="en"/>
        </w:rPr>
        <w:t xml:space="preserve"> </w:t>
      </w:r>
      <w:r w:rsidR="00A837B4" w:rsidRPr="4F224317">
        <w:rPr>
          <w:rFonts w:eastAsia="Times New Roman" w:cs="Times New Roman"/>
          <w:szCs w:val="24"/>
          <w:lang w:val="en"/>
        </w:rPr>
        <w:t xml:space="preserve">to discover which features are most prominent and create a model to recognize malicious and non-malicious </w:t>
      </w:r>
      <w:commentRangeStart w:id="27"/>
      <w:r w:rsidR="00B941CD">
        <w:rPr>
          <w:rFonts w:eastAsia="Times New Roman" w:cs="Times New Roman"/>
          <w:szCs w:val="24"/>
          <w:lang w:val="en"/>
        </w:rPr>
        <w:t>clients</w:t>
      </w:r>
      <w:commentRangeEnd w:id="27"/>
      <w:r w:rsidR="003C77D1">
        <w:rPr>
          <w:rStyle w:val="CommentReference"/>
        </w:rPr>
        <w:commentReference w:id="27"/>
      </w:r>
      <w:r w:rsidR="00A837B4" w:rsidRPr="4F224317">
        <w:rPr>
          <w:rFonts w:eastAsia="Times New Roman" w:cs="Times New Roman"/>
          <w:szCs w:val="24"/>
          <w:lang w:val="en"/>
        </w:rPr>
        <w:t>.</w:t>
      </w:r>
      <w:commentRangeEnd w:id="26"/>
      <w:r w:rsidR="001A171E">
        <w:rPr>
          <w:rStyle w:val="CommentReference"/>
        </w:rPr>
        <w:commentReference w:id="26"/>
      </w:r>
    </w:p>
    <w:p w14:paraId="7ACBA6D5" w14:textId="022D8D27" w:rsidR="00666772" w:rsidRDefault="0070372F">
      <w:pPr>
        <w:spacing w:line="259" w:lineRule="auto"/>
        <w:rPr>
          <w:rFonts w:eastAsiaTheme="majorEastAsia" w:cstheme="majorBidi"/>
          <w:color w:val="2F5496" w:themeColor="accent1" w:themeShade="BF"/>
          <w:sz w:val="26"/>
          <w:szCs w:val="26"/>
        </w:rPr>
      </w:pPr>
      <w:r>
        <w:rPr>
          <w:rFonts w:asciiTheme="minorHAnsi" w:hAnsiTheme="minorHAnsi"/>
          <w:noProof/>
        </w:rPr>
        <w:pict w14:anchorId="3B14BFE8">
          <v:shapetype id="_x0000_t202" coordsize="21600,21600" o:spt="202" path="m,l,21600r21600,l21600,xe">
            <v:stroke joinstyle="miter"/>
            <v:path gradientshapeok="t" o:connecttype="rect"/>
          </v:shapetype>
          <v:shape id="_x0000_s2051" type="#_x0000_t202" style="position:absolute;margin-left:-29.2pt;margin-top:39.9pt;width:449.25pt;height:36pt;z-index:251660288" stroked="f">
            <v:textbox style="mso-next-textbox:#_x0000_s2051" inset="0,0,0,0">
              <w:txbxContent>
                <w:p w14:paraId="2612ED31" w14:textId="6A547062" w:rsidR="0068303D" w:rsidRPr="008C7079" w:rsidRDefault="0068303D" w:rsidP="0068303D">
                  <w:pPr>
                    <w:pStyle w:val="Caption"/>
                    <w:rPr>
                      <w:rFonts w:cs="Times New Roman"/>
                      <w:noProof/>
                    </w:rPr>
                  </w:pPr>
                  <w:bookmarkStart w:id="28" w:name="_Ref146970254"/>
                  <w:r>
                    <w:t xml:space="preserve">Figure </w:t>
                  </w:r>
                  <w:fldSimple w:instr=" SEQ Figure \* ARABIC ">
                    <w:r w:rsidR="00896CA5">
                      <w:rPr>
                        <w:noProof/>
                      </w:rPr>
                      <w:t>3</w:t>
                    </w:r>
                  </w:fldSimple>
                  <w:bookmarkEnd w:id="28"/>
                  <w:r>
                    <w:t xml:space="preserve">: </w:t>
                  </w:r>
                  <w:r w:rsidRPr="00785494">
                    <w:t>Summary of methods.</w:t>
                  </w:r>
                </w:p>
              </w:txbxContent>
            </v:textbox>
            <w10:wrap type="topAndBottom"/>
          </v:shape>
        </w:pict>
      </w:r>
      <w:r w:rsidR="00666772" w:rsidRPr="008A4765">
        <w:rPr>
          <w:rFonts w:cs="Times New Roman"/>
          <w:noProof/>
        </w:rPr>
        <w:drawing>
          <wp:inline distT="0" distB="0" distL="0" distR="0" wp14:anchorId="4A793696" wp14:editId="33EEB008">
            <wp:extent cx="6726803" cy="3638550"/>
            <wp:effectExtent l="0" t="0" r="0" b="0"/>
            <wp:docPr id="1" name="Diagram 1">
              <a:extLst xmlns:a="http://schemas.openxmlformats.org/drawingml/2006/main">
                <a:ext uri="{FF2B5EF4-FFF2-40B4-BE49-F238E27FC236}">
                  <a16:creationId xmlns:a16="http://schemas.microsoft.com/office/drawing/2014/main" id="{0376775E-5447-A3E4-10A3-4B973F973281}"/>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3EDE534B" w14:textId="19D4263D" w:rsidR="00DE14A1" w:rsidRPr="001A171E" w:rsidRDefault="4F224317" w:rsidP="001A171E">
      <w:pPr>
        <w:pStyle w:val="Heading2"/>
      </w:pPr>
      <w:commentRangeStart w:id="29"/>
      <w:r w:rsidRPr="001A171E">
        <w:t xml:space="preserve">STEP </w:t>
      </w:r>
      <w:commentRangeEnd w:id="29"/>
      <w:r w:rsidR="30CAB944" w:rsidRPr="001A171E">
        <w:rPr>
          <w:rStyle w:val="CommentReference"/>
          <w:sz w:val="26"/>
          <w:szCs w:val="26"/>
        </w:rPr>
        <w:commentReference w:id="29"/>
      </w:r>
      <w:r w:rsidRPr="001A171E">
        <w:t>1: Obtain Malware Samples</w:t>
      </w:r>
    </w:p>
    <w:p w14:paraId="6689A966" w14:textId="3B5F5F40" w:rsidR="5476F4CD" w:rsidRPr="008A4765" w:rsidRDefault="4F224317" w:rsidP="4F224317">
      <w:pPr>
        <w:spacing w:after="0"/>
        <w:ind w:firstLine="720"/>
        <w:rPr>
          <w:rFonts w:eastAsia="Times New Roman" w:cs="Times New Roman"/>
          <w:szCs w:val="24"/>
          <w:lang w:val="en"/>
        </w:rPr>
      </w:pPr>
      <w:r w:rsidRPr="4F224317">
        <w:rPr>
          <w:rFonts w:eastAsia="Times New Roman" w:cs="Times New Roman"/>
          <w:szCs w:val="24"/>
          <w:lang w:val="en"/>
        </w:rPr>
        <w:t xml:space="preserve">This study will use the java version of the game Minecraft to look at malicious </w:t>
      </w:r>
      <w:r w:rsidR="00CF1F33">
        <w:rPr>
          <w:rFonts w:eastAsia="Times New Roman" w:cs="Times New Roman"/>
          <w:szCs w:val="24"/>
          <w:lang w:val="en"/>
        </w:rPr>
        <w:t>clients</w:t>
      </w:r>
      <w:r w:rsidRPr="4F224317">
        <w:rPr>
          <w:rFonts w:eastAsia="Times New Roman" w:cs="Times New Roman"/>
          <w:szCs w:val="24"/>
          <w:lang w:val="en"/>
        </w:rPr>
        <w:t xml:space="preserve"> given the available quantity of </w:t>
      </w:r>
      <w:r w:rsidR="00CF1F33">
        <w:rPr>
          <w:rFonts w:eastAsia="Times New Roman" w:cs="Times New Roman"/>
          <w:szCs w:val="24"/>
          <w:lang w:val="en"/>
        </w:rPr>
        <w:t>clients</w:t>
      </w:r>
      <w:r w:rsidRPr="4F224317">
        <w:rPr>
          <w:rFonts w:eastAsia="Times New Roman" w:cs="Times New Roman"/>
          <w:szCs w:val="24"/>
          <w:lang w:val="en"/>
        </w:rPr>
        <w:t xml:space="preserve"> for this game and that it is one of the largest attack vectors for video game </w:t>
      </w:r>
      <w:r w:rsidR="00CF1F33">
        <w:rPr>
          <w:rFonts w:eastAsia="Times New Roman" w:cs="Times New Roman"/>
          <w:szCs w:val="24"/>
          <w:lang w:val="en"/>
        </w:rPr>
        <w:t>malware</w:t>
      </w:r>
      <w:r w:rsidRPr="4F224317">
        <w:rPr>
          <w:rFonts w:eastAsia="Times New Roman" w:cs="Times New Roman"/>
          <w:szCs w:val="24"/>
          <w:lang w:val="en"/>
        </w:rPr>
        <w:t xml:space="preserve">. I will need to obtain malware samples of infected </w:t>
      </w:r>
      <w:r w:rsidR="00CF1F33">
        <w:rPr>
          <w:rFonts w:eastAsia="Times New Roman" w:cs="Times New Roman"/>
          <w:szCs w:val="24"/>
          <w:lang w:val="en"/>
        </w:rPr>
        <w:t>clients</w:t>
      </w:r>
      <w:r w:rsidRPr="4F224317">
        <w:rPr>
          <w:rFonts w:eastAsia="Times New Roman" w:cs="Times New Roman"/>
          <w:szCs w:val="24"/>
          <w:lang w:val="en"/>
        </w:rPr>
        <w:t xml:space="preserve"> for the game </w:t>
      </w:r>
      <w:r w:rsidRPr="4F224317">
        <w:rPr>
          <w:rFonts w:eastAsia="Times New Roman" w:cs="Times New Roman"/>
          <w:szCs w:val="24"/>
          <w:lang w:val="en"/>
        </w:rPr>
        <w:lastRenderedPageBreak/>
        <w:t>Minecraft, usually in the format of jar (java archive) files</w:t>
      </w:r>
      <w:r w:rsidR="00005697">
        <w:rPr>
          <w:rFonts w:eastAsia="Times New Roman" w:cs="Times New Roman"/>
          <w:szCs w:val="24"/>
          <w:lang w:val="en"/>
        </w:rPr>
        <w:t>, although they are also packaged as portable executables too</w:t>
      </w:r>
      <w:r w:rsidRPr="4F224317">
        <w:rPr>
          <w:rFonts w:eastAsia="Times New Roman" w:cs="Times New Roman"/>
          <w:szCs w:val="24"/>
          <w:lang w:val="en"/>
        </w:rPr>
        <w:t xml:space="preserve">. </w:t>
      </w:r>
      <w:r w:rsidR="00005697">
        <w:rPr>
          <w:rFonts w:eastAsia="Times New Roman" w:cs="Times New Roman"/>
          <w:szCs w:val="24"/>
          <w:lang w:val="en"/>
        </w:rPr>
        <w:t>Additionally, I will find as many Minecraft clients that are generally known to be safe and widely used which will later help distinguish between malware and non-malware</w:t>
      </w:r>
      <w:r w:rsidRPr="4F224317">
        <w:rPr>
          <w:rFonts w:eastAsia="Times New Roman" w:cs="Times New Roman"/>
          <w:szCs w:val="24"/>
          <w:lang w:val="en"/>
        </w:rPr>
        <w:t xml:space="preserve">. </w:t>
      </w:r>
    </w:p>
    <w:p w14:paraId="502FB736" w14:textId="1ADB87C8" w:rsidR="63FC88CC" w:rsidRDefault="1F4DB8E4" w:rsidP="07B1D2F4">
      <w:pPr>
        <w:ind w:firstLine="720"/>
        <w:rPr>
          <w:rFonts w:eastAsia="Times New Roman" w:cs="Times New Roman"/>
          <w:szCs w:val="24"/>
        </w:rPr>
      </w:pPr>
      <w:r w:rsidRPr="1F4DB8E4">
        <w:rPr>
          <w:rFonts w:eastAsia="Times New Roman" w:cs="Times New Roman"/>
          <w:szCs w:val="24"/>
        </w:rPr>
        <w:t xml:space="preserve">Malware samples were obtained </w:t>
      </w:r>
      <w:r w:rsidR="00005697">
        <w:rPr>
          <w:rFonts w:eastAsia="Times New Roman" w:cs="Times New Roman"/>
          <w:szCs w:val="24"/>
        </w:rPr>
        <w:t xml:space="preserve">from multiple sources. The first source, especially for obtaining malicious samples, comes from </w:t>
      </w:r>
      <w:r w:rsidRPr="1F4DB8E4">
        <w:rPr>
          <w:rFonts w:eastAsia="Times New Roman" w:cs="Times New Roman"/>
          <w:szCs w:val="24"/>
        </w:rPr>
        <w:t>VirusTotal advanced searc</w:t>
      </w:r>
      <w:r w:rsidR="00005697">
        <w:rPr>
          <w:rFonts w:eastAsia="Times New Roman" w:cs="Times New Roman"/>
          <w:szCs w:val="24"/>
        </w:rPr>
        <w:t>h</w:t>
      </w:r>
      <w:r w:rsidRPr="1F4DB8E4">
        <w:rPr>
          <w:rFonts w:eastAsia="Times New Roman" w:cs="Times New Roman"/>
          <w:szCs w:val="24"/>
        </w:rPr>
        <w:t xml:space="preserve">. </w:t>
      </w:r>
      <w:r w:rsidR="00EC1DA1">
        <w:rPr>
          <w:rFonts w:eastAsia="Times New Roman" w:cs="Times New Roman"/>
          <w:szCs w:val="24"/>
        </w:rPr>
        <w:t xml:space="preserve">On VirusTotal advanced search, </w:t>
      </w:r>
      <w:r w:rsidRPr="1F4DB8E4">
        <w:rPr>
          <w:rFonts w:eastAsia="Times New Roman" w:cs="Times New Roman"/>
          <w:szCs w:val="24"/>
        </w:rPr>
        <w:t xml:space="preserve">I filtered relevant samples by first using the “type” search modifier, which allows a specific filetype to be specified. For these searches, “jar” files, or </w:t>
      </w:r>
      <w:r w:rsidR="00005697">
        <w:rPr>
          <w:rFonts w:eastAsia="Times New Roman" w:cs="Times New Roman"/>
          <w:szCs w:val="24"/>
        </w:rPr>
        <w:t>J</w:t>
      </w:r>
      <w:r w:rsidRPr="1F4DB8E4">
        <w:rPr>
          <w:rFonts w:eastAsia="Times New Roman" w:cs="Times New Roman"/>
          <w:szCs w:val="24"/>
        </w:rPr>
        <w:t xml:space="preserve">ava extensions, are how Minecraft </w:t>
      </w:r>
      <w:r w:rsidR="00B941CD">
        <w:rPr>
          <w:rFonts w:eastAsia="Times New Roman" w:cs="Times New Roman"/>
          <w:szCs w:val="24"/>
        </w:rPr>
        <w:t>clients</w:t>
      </w:r>
      <w:r w:rsidRPr="1F4DB8E4">
        <w:rPr>
          <w:rFonts w:eastAsia="Times New Roman" w:cs="Times New Roman"/>
          <w:szCs w:val="24"/>
        </w:rPr>
        <w:t xml:space="preserve"> are</w:t>
      </w:r>
      <w:r w:rsidR="00B941CD">
        <w:rPr>
          <w:rFonts w:eastAsia="Times New Roman" w:cs="Times New Roman"/>
          <w:szCs w:val="24"/>
        </w:rPr>
        <w:t xml:space="preserve"> typically</w:t>
      </w:r>
      <w:r w:rsidRPr="1F4DB8E4">
        <w:rPr>
          <w:rFonts w:eastAsia="Times New Roman" w:cs="Times New Roman"/>
          <w:szCs w:val="24"/>
        </w:rPr>
        <w:t xml:space="preserve"> packaged. All files were also filtered with the “positives” search modifier, with searches conducted looking for at least one or five positives</w:t>
      </w:r>
      <w:r w:rsidR="00005697">
        <w:rPr>
          <w:rFonts w:eastAsia="Times New Roman" w:cs="Times New Roman"/>
          <w:szCs w:val="24"/>
        </w:rPr>
        <w:t xml:space="preserve"> or more</w:t>
      </w:r>
      <w:r w:rsidRPr="1F4DB8E4">
        <w:rPr>
          <w:rFonts w:eastAsia="Times New Roman" w:cs="Times New Roman"/>
          <w:szCs w:val="24"/>
        </w:rPr>
        <w:t>. The “metadata” search modifier looks for any file metadata that contains a particular word or phrase. The “content” search modifier looks for any word or phrase matches anywhere in the sample information page.</w:t>
      </w:r>
    </w:p>
    <w:p w14:paraId="05025173" w14:textId="3B7140DB" w:rsidR="1F4DB8E4" w:rsidRDefault="00CF1F33" w:rsidP="001A171E">
      <w:pPr>
        <w:ind w:firstLine="720"/>
        <w:rPr>
          <w:rFonts w:eastAsia="Times New Roman" w:cs="Times New Roman"/>
          <w:szCs w:val="24"/>
        </w:rPr>
      </w:pPr>
      <w:r>
        <w:rPr>
          <w:rFonts w:eastAsia="Times New Roman" w:cs="Times New Roman"/>
          <w:szCs w:val="24"/>
        </w:rPr>
        <w:t xml:space="preserve">Minecraft clients may also purport to be able to automatically install mods for the game, so results matching patterns for typical mod platforms, such as </w:t>
      </w:r>
      <w:r w:rsidR="00005697">
        <w:rPr>
          <w:rFonts w:eastAsia="Times New Roman" w:cs="Times New Roman"/>
          <w:szCs w:val="24"/>
        </w:rPr>
        <w:t>F</w:t>
      </w:r>
      <w:r>
        <w:rPr>
          <w:rFonts w:eastAsia="Times New Roman" w:cs="Times New Roman"/>
          <w:szCs w:val="24"/>
        </w:rPr>
        <w:t xml:space="preserve">orge, </w:t>
      </w:r>
      <w:r w:rsidR="00005697">
        <w:rPr>
          <w:rFonts w:eastAsia="Times New Roman" w:cs="Times New Roman"/>
          <w:szCs w:val="24"/>
        </w:rPr>
        <w:t>B</w:t>
      </w:r>
      <w:r>
        <w:rPr>
          <w:rFonts w:eastAsia="Times New Roman" w:cs="Times New Roman"/>
          <w:szCs w:val="24"/>
        </w:rPr>
        <w:t xml:space="preserve">ukkit, </w:t>
      </w:r>
      <w:r w:rsidR="00005697">
        <w:rPr>
          <w:rFonts w:eastAsia="Times New Roman" w:cs="Times New Roman"/>
          <w:szCs w:val="24"/>
        </w:rPr>
        <w:t>S</w:t>
      </w:r>
      <w:r>
        <w:rPr>
          <w:rFonts w:eastAsia="Times New Roman" w:cs="Times New Roman"/>
          <w:szCs w:val="24"/>
        </w:rPr>
        <w:t xml:space="preserve">pigot, and </w:t>
      </w:r>
      <w:r w:rsidR="00005697">
        <w:rPr>
          <w:rFonts w:eastAsia="Times New Roman" w:cs="Times New Roman"/>
          <w:szCs w:val="24"/>
        </w:rPr>
        <w:t>F</w:t>
      </w:r>
      <w:r>
        <w:rPr>
          <w:rFonts w:eastAsia="Times New Roman" w:cs="Times New Roman"/>
          <w:szCs w:val="24"/>
        </w:rPr>
        <w:t>abric are included.</w:t>
      </w:r>
      <w:r w:rsidR="001A171E">
        <w:rPr>
          <w:rFonts w:eastAsia="Times New Roman" w:cs="Times New Roman"/>
          <w:szCs w:val="24"/>
        </w:rPr>
        <w:t xml:space="preserve"> </w:t>
      </w:r>
      <w:r w:rsidR="001A171E">
        <w:rPr>
          <w:rFonts w:eastAsia="Times New Roman" w:cs="Times New Roman"/>
          <w:szCs w:val="24"/>
        </w:rPr>
        <w:fldChar w:fldCharType="begin"/>
      </w:r>
      <w:r w:rsidR="001A171E">
        <w:rPr>
          <w:rFonts w:eastAsia="Times New Roman" w:cs="Times New Roman"/>
          <w:szCs w:val="24"/>
        </w:rPr>
        <w:instrText xml:space="preserve"> REF _Ref146786262 \h </w:instrText>
      </w:r>
      <w:r w:rsidR="001A171E">
        <w:rPr>
          <w:rFonts w:eastAsia="Times New Roman" w:cs="Times New Roman"/>
          <w:szCs w:val="24"/>
        </w:rPr>
      </w:r>
      <w:r w:rsidR="001A171E">
        <w:rPr>
          <w:rFonts w:eastAsia="Times New Roman" w:cs="Times New Roman"/>
          <w:szCs w:val="24"/>
        </w:rPr>
        <w:fldChar w:fldCharType="separate"/>
      </w:r>
      <w:r w:rsidR="009E5460">
        <w:t xml:space="preserve">Table </w:t>
      </w:r>
      <w:r w:rsidR="009E5460">
        <w:rPr>
          <w:noProof/>
        </w:rPr>
        <w:t>1</w:t>
      </w:r>
      <w:r w:rsidR="001A171E">
        <w:rPr>
          <w:rFonts w:eastAsia="Times New Roman" w:cs="Times New Roman"/>
          <w:szCs w:val="24"/>
        </w:rPr>
        <w:fldChar w:fldCharType="end"/>
      </w:r>
      <w:r w:rsidR="1F4DB8E4" w:rsidRPr="1F4DB8E4">
        <w:rPr>
          <w:rFonts w:eastAsia="Times New Roman" w:cs="Times New Roman"/>
          <w:szCs w:val="24"/>
        </w:rPr>
        <w:t xml:space="preserve"> shows the queries made and number of samples collected for each query</w:t>
      </w:r>
      <w:r w:rsidR="00005697">
        <w:rPr>
          <w:rFonts w:eastAsia="Times New Roman" w:cs="Times New Roman"/>
          <w:szCs w:val="24"/>
        </w:rPr>
        <w:t xml:space="preserve"> from VirusTotal</w:t>
      </w:r>
      <w:r w:rsidR="1F4DB8E4" w:rsidRPr="1F4DB8E4">
        <w:rPr>
          <w:rFonts w:eastAsia="Times New Roman" w:cs="Times New Roman"/>
          <w:szCs w:val="24"/>
        </w:rPr>
        <w:t>.</w:t>
      </w:r>
    </w:p>
    <w:p w14:paraId="2C68BDD8" w14:textId="6B7CF584" w:rsidR="004177A0" w:rsidRDefault="004177A0" w:rsidP="004177A0">
      <w:pPr>
        <w:pStyle w:val="Caption"/>
        <w:keepNext/>
      </w:pPr>
      <w:bookmarkStart w:id="30" w:name="_Ref146786262"/>
      <w:r>
        <w:t xml:space="preserve">Table </w:t>
      </w:r>
      <w:fldSimple w:instr=" SEQ Table \* ARABIC ">
        <w:r w:rsidR="009E5460">
          <w:rPr>
            <w:noProof/>
          </w:rPr>
          <w:t>1</w:t>
        </w:r>
      </w:fldSimple>
      <w:bookmarkEnd w:id="30"/>
      <w:r>
        <w:t>: Summary of VirusTotal searches performed.</w:t>
      </w:r>
    </w:p>
    <w:tbl>
      <w:tblPr>
        <w:tblStyle w:val="TableGrid"/>
        <w:tblW w:w="9360" w:type="dxa"/>
        <w:tblLayout w:type="fixed"/>
        <w:tblLook w:val="06A0" w:firstRow="1" w:lastRow="0" w:firstColumn="1" w:lastColumn="0" w:noHBand="1" w:noVBand="1"/>
      </w:tblPr>
      <w:tblGrid>
        <w:gridCol w:w="4680"/>
        <w:gridCol w:w="4680"/>
      </w:tblGrid>
      <w:tr w:rsidR="4898ED1E" w14:paraId="1A0CE3A0" w14:textId="77777777" w:rsidTr="004177A0">
        <w:trPr>
          <w:trHeight w:val="300"/>
        </w:trPr>
        <w:tc>
          <w:tcPr>
            <w:tcW w:w="4680" w:type="dxa"/>
          </w:tcPr>
          <w:p w14:paraId="5C60DBDE" w14:textId="6862E8B4" w:rsidR="4898ED1E" w:rsidRDefault="07B1D2F4" w:rsidP="07B1D2F4">
            <w:pPr>
              <w:rPr>
                <w:rFonts w:eastAsia="Times New Roman" w:cs="Times New Roman"/>
                <w:b/>
                <w:bCs/>
                <w:sz w:val="24"/>
                <w:szCs w:val="24"/>
              </w:rPr>
            </w:pPr>
            <w:r w:rsidRPr="07B1D2F4">
              <w:rPr>
                <w:rFonts w:eastAsia="Times New Roman" w:cs="Times New Roman"/>
                <w:b/>
                <w:bCs/>
                <w:sz w:val="24"/>
                <w:szCs w:val="24"/>
              </w:rPr>
              <w:t>Search Query</w:t>
            </w:r>
          </w:p>
        </w:tc>
        <w:tc>
          <w:tcPr>
            <w:tcW w:w="4680" w:type="dxa"/>
          </w:tcPr>
          <w:p w14:paraId="28EE3A18" w14:textId="10C55FF3" w:rsidR="4898ED1E" w:rsidRDefault="07B1D2F4" w:rsidP="07B1D2F4">
            <w:pPr>
              <w:rPr>
                <w:rFonts w:eastAsia="Times New Roman" w:cs="Times New Roman"/>
                <w:b/>
                <w:bCs/>
                <w:sz w:val="24"/>
                <w:szCs w:val="24"/>
              </w:rPr>
            </w:pPr>
            <w:r w:rsidRPr="07B1D2F4">
              <w:rPr>
                <w:rFonts w:eastAsia="Times New Roman" w:cs="Times New Roman"/>
                <w:b/>
                <w:bCs/>
                <w:sz w:val="24"/>
                <w:szCs w:val="24"/>
              </w:rPr>
              <w:t>Number of samples collected</w:t>
            </w:r>
          </w:p>
        </w:tc>
      </w:tr>
      <w:tr w:rsidR="4898ED1E" w14:paraId="6CBD03FB" w14:textId="77777777" w:rsidTr="004177A0">
        <w:trPr>
          <w:trHeight w:val="300"/>
        </w:trPr>
        <w:tc>
          <w:tcPr>
            <w:tcW w:w="4680" w:type="dxa"/>
          </w:tcPr>
          <w:p w14:paraId="66F0AE30" w14:textId="7ECB4073" w:rsidR="4898ED1E" w:rsidRDefault="07B1D2F4" w:rsidP="07B1D2F4">
            <w:pPr>
              <w:rPr>
                <w:rFonts w:eastAsia="Times New Roman" w:cs="Times New Roman"/>
                <w:sz w:val="24"/>
                <w:szCs w:val="24"/>
              </w:rPr>
            </w:pPr>
            <w:r w:rsidRPr="07B1D2F4">
              <w:rPr>
                <w:rFonts w:eastAsia="Times New Roman" w:cs="Times New Roman"/>
                <w:sz w:val="24"/>
                <w:szCs w:val="24"/>
              </w:rPr>
              <w:t>type:jar metadata:"minecraft" positives:5+</w:t>
            </w:r>
          </w:p>
        </w:tc>
        <w:tc>
          <w:tcPr>
            <w:tcW w:w="4680" w:type="dxa"/>
          </w:tcPr>
          <w:p w14:paraId="1B5693D8" w14:textId="24DD80F9" w:rsidR="4898ED1E" w:rsidRDefault="07B1D2F4" w:rsidP="07B1D2F4">
            <w:pPr>
              <w:rPr>
                <w:rFonts w:eastAsia="Times New Roman" w:cs="Times New Roman"/>
                <w:sz w:val="24"/>
                <w:szCs w:val="24"/>
              </w:rPr>
            </w:pPr>
            <w:r w:rsidRPr="07B1D2F4">
              <w:rPr>
                <w:rFonts w:eastAsia="Times New Roman" w:cs="Times New Roman"/>
                <w:sz w:val="24"/>
                <w:szCs w:val="24"/>
              </w:rPr>
              <w:t>44</w:t>
            </w:r>
          </w:p>
        </w:tc>
      </w:tr>
      <w:tr w:rsidR="4898ED1E" w14:paraId="04C6A4E5" w14:textId="77777777" w:rsidTr="004177A0">
        <w:trPr>
          <w:trHeight w:val="300"/>
        </w:trPr>
        <w:tc>
          <w:tcPr>
            <w:tcW w:w="4680" w:type="dxa"/>
          </w:tcPr>
          <w:p w14:paraId="750EC811" w14:textId="12584DFE" w:rsidR="4898ED1E" w:rsidRDefault="07B1D2F4" w:rsidP="07B1D2F4">
            <w:pPr>
              <w:rPr>
                <w:rFonts w:eastAsia="Times New Roman" w:cs="Times New Roman"/>
                <w:sz w:val="24"/>
                <w:szCs w:val="24"/>
              </w:rPr>
            </w:pPr>
            <w:r w:rsidRPr="07B1D2F4">
              <w:rPr>
                <w:rFonts w:eastAsia="Times New Roman" w:cs="Times New Roman"/>
                <w:sz w:val="24"/>
                <w:szCs w:val="24"/>
              </w:rPr>
              <w:t>type:jar metadata:"minecraft" positives:1+</w:t>
            </w:r>
          </w:p>
        </w:tc>
        <w:tc>
          <w:tcPr>
            <w:tcW w:w="4680" w:type="dxa"/>
          </w:tcPr>
          <w:p w14:paraId="7D72CA26" w14:textId="7448D546" w:rsidR="4898ED1E" w:rsidRDefault="07B1D2F4" w:rsidP="07B1D2F4">
            <w:pPr>
              <w:rPr>
                <w:rFonts w:eastAsia="Times New Roman" w:cs="Times New Roman"/>
                <w:sz w:val="24"/>
                <w:szCs w:val="24"/>
              </w:rPr>
            </w:pPr>
            <w:r w:rsidRPr="07B1D2F4">
              <w:rPr>
                <w:rFonts w:eastAsia="Times New Roman" w:cs="Times New Roman"/>
                <w:sz w:val="24"/>
                <w:szCs w:val="24"/>
              </w:rPr>
              <w:t>11</w:t>
            </w:r>
          </w:p>
        </w:tc>
      </w:tr>
      <w:tr w:rsidR="4898ED1E" w14:paraId="5A022E65" w14:textId="77777777" w:rsidTr="004177A0">
        <w:trPr>
          <w:trHeight w:val="300"/>
        </w:trPr>
        <w:tc>
          <w:tcPr>
            <w:tcW w:w="4680" w:type="dxa"/>
          </w:tcPr>
          <w:p w14:paraId="1342B737" w14:textId="04EF03F8" w:rsidR="4898ED1E" w:rsidRDefault="07B1D2F4" w:rsidP="07B1D2F4">
            <w:pPr>
              <w:rPr>
                <w:rFonts w:eastAsia="Times New Roman" w:cs="Times New Roman"/>
                <w:sz w:val="24"/>
                <w:szCs w:val="24"/>
              </w:rPr>
            </w:pPr>
            <w:r w:rsidRPr="07B1D2F4">
              <w:rPr>
                <w:rFonts w:eastAsia="Times New Roman" w:cs="Times New Roman"/>
                <w:sz w:val="24"/>
                <w:szCs w:val="24"/>
              </w:rPr>
              <w:t>type:jar content:"minecraft" positives:5+</w:t>
            </w:r>
          </w:p>
        </w:tc>
        <w:tc>
          <w:tcPr>
            <w:tcW w:w="4680" w:type="dxa"/>
          </w:tcPr>
          <w:p w14:paraId="7842C82C" w14:textId="485199BF" w:rsidR="4898ED1E" w:rsidRDefault="07B1D2F4" w:rsidP="07B1D2F4">
            <w:pPr>
              <w:rPr>
                <w:rFonts w:eastAsia="Times New Roman" w:cs="Times New Roman"/>
                <w:sz w:val="24"/>
                <w:szCs w:val="24"/>
              </w:rPr>
            </w:pPr>
            <w:r w:rsidRPr="07B1D2F4">
              <w:rPr>
                <w:rFonts w:eastAsia="Times New Roman" w:cs="Times New Roman"/>
                <w:sz w:val="24"/>
                <w:szCs w:val="24"/>
              </w:rPr>
              <w:t>8</w:t>
            </w:r>
          </w:p>
        </w:tc>
      </w:tr>
      <w:tr w:rsidR="4898ED1E" w14:paraId="1903FF90" w14:textId="77777777" w:rsidTr="004177A0">
        <w:trPr>
          <w:trHeight w:val="300"/>
        </w:trPr>
        <w:tc>
          <w:tcPr>
            <w:tcW w:w="4680" w:type="dxa"/>
          </w:tcPr>
          <w:p w14:paraId="137222B6" w14:textId="17EC4A3F" w:rsidR="4898ED1E" w:rsidRDefault="07B1D2F4" w:rsidP="07B1D2F4">
            <w:pPr>
              <w:rPr>
                <w:rFonts w:eastAsia="Times New Roman" w:cs="Times New Roman"/>
                <w:sz w:val="24"/>
                <w:szCs w:val="24"/>
              </w:rPr>
            </w:pPr>
            <w:r w:rsidRPr="07B1D2F4">
              <w:rPr>
                <w:rFonts w:eastAsia="Times New Roman" w:cs="Times New Roman"/>
                <w:sz w:val="24"/>
                <w:szCs w:val="24"/>
              </w:rPr>
              <w:t>type:jar content:"forge" positives:5+</w:t>
            </w:r>
          </w:p>
        </w:tc>
        <w:tc>
          <w:tcPr>
            <w:tcW w:w="4680" w:type="dxa"/>
          </w:tcPr>
          <w:p w14:paraId="51047611" w14:textId="3AA5B166" w:rsidR="4898ED1E" w:rsidRDefault="07B1D2F4" w:rsidP="07B1D2F4">
            <w:pPr>
              <w:rPr>
                <w:rFonts w:eastAsia="Times New Roman" w:cs="Times New Roman"/>
                <w:sz w:val="24"/>
                <w:szCs w:val="24"/>
              </w:rPr>
            </w:pPr>
            <w:r w:rsidRPr="07B1D2F4">
              <w:rPr>
                <w:rFonts w:eastAsia="Times New Roman" w:cs="Times New Roman"/>
                <w:sz w:val="24"/>
                <w:szCs w:val="24"/>
              </w:rPr>
              <w:t>37</w:t>
            </w:r>
          </w:p>
        </w:tc>
      </w:tr>
      <w:tr w:rsidR="4898ED1E" w14:paraId="2B8093D1" w14:textId="77777777" w:rsidTr="004177A0">
        <w:trPr>
          <w:trHeight w:val="300"/>
        </w:trPr>
        <w:tc>
          <w:tcPr>
            <w:tcW w:w="4680" w:type="dxa"/>
          </w:tcPr>
          <w:p w14:paraId="42ACBA02" w14:textId="7CE458E6" w:rsidR="4898ED1E" w:rsidRDefault="07B1D2F4" w:rsidP="07B1D2F4">
            <w:pPr>
              <w:rPr>
                <w:rFonts w:eastAsia="Times New Roman" w:cs="Times New Roman"/>
                <w:sz w:val="24"/>
                <w:szCs w:val="24"/>
              </w:rPr>
            </w:pPr>
            <w:r w:rsidRPr="07B1D2F4">
              <w:rPr>
                <w:rFonts w:eastAsia="Times New Roman" w:cs="Times New Roman"/>
                <w:sz w:val="24"/>
                <w:szCs w:val="24"/>
              </w:rPr>
              <w:lastRenderedPageBreak/>
              <w:t>type:jar name:"forge" positives:5+</w:t>
            </w:r>
          </w:p>
        </w:tc>
        <w:tc>
          <w:tcPr>
            <w:tcW w:w="4680" w:type="dxa"/>
          </w:tcPr>
          <w:p w14:paraId="3CB3015E" w14:textId="5C65573B" w:rsidR="4898ED1E" w:rsidRDefault="07B1D2F4" w:rsidP="07B1D2F4">
            <w:pPr>
              <w:rPr>
                <w:rFonts w:eastAsia="Times New Roman" w:cs="Times New Roman"/>
                <w:sz w:val="24"/>
                <w:szCs w:val="24"/>
              </w:rPr>
            </w:pPr>
            <w:r w:rsidRPr="07B1D2F4">
              <w:rPr>
                <w:rFonts w:eastAsia="Times New Roman" w:cs="Times New Roman"/>
                <w:sz w:val="24"/>
                <w:szCs w:val="24"/>
              </w:rPr>
              <w:t>5</w:t>
            </w:r>
          </w:p>
        </w:tc>
      </w:tr>
      <w:tr w:rsidR="4898ED1E" w14:paraId="4B6B769B" w14:textId="77777777" w:rsidTr="004177A0">
        <w:trPr>
          <w:trHeight w:val="300"/>
        </w:trPr>
        <w:tc>
          <w:tcPr>
            <w:tcW w:w="4680" w:type="dxa"/>
          </w:tcPr>
          <w:p w14:paraId="08FEA3DE" w14:textId="37162E0B" w:rsidR="4898ED1E" w:rsidRDefault="07B1D2F4" w:rsidP="07B1D2F4">
            <w:pPr>
              <w:rPr>
                <w:rFonts w:eastAsia="Times New Roman" w:cs="Times New Roman"/>
                <w:sz w:val="24"/>
                <w:szCs w:val="24"/>
              </w:rPr>
            </w:pPr>
            <w:r w:rsidRPr="07B1D2F4">
              <w:rPr>
                <w:rFonts w:eastAsia="Times New Roman" w:cs="Times New Roman"/>
                <w:sz w:val="24"/>
                <w:szCs w:val="24"/>
              </w:rPr>
              <w:t>type:jar name:"bukkit" positives:5+</w:t>
            </w:r>
          </w:p>
        </w:tc>
        <w:tc>
          <w:tcPr>
            <w:tcW w:w="4680" w:type="dxa"/>
          </w:tcPr>
          <w:p w14:paraId="6BEE8CA2" w14:textId="3B6FA5E4" w:rsidR="4898ED1E" w:rsidRDefault="07B1D2F4" w:rsidP="07B1D2F4">
            <w:pPr>
              <w:rPr>
                <w:rFonts w:eastAsia="Times New Roman" w:cs="Times New Roman"/>
                <w:sz w:val="24"/>
                <w:szCs w:val="24"/>
              </w:rPr>
            </w:pPr>
            <w:r w:rsidRPr="07B1D2F4">
              <w:rPr>
                <w:rFonts w:eastAsia="Times New Roman" w:cs="Times New Roman"/>
                <w:sz w:val="24"/>
                <w:szCs w:val="24"/>
              </w:rPr>
              <w:t>3</w:t>
            </w:r>
          </w:p>
        </w:tc>
      </w:tr>
      <w:tr w:rsidR="4898ED1E" w14:paraId="5ECE00CB" w14:textId="77777777" w:rsidTr="004177A0">
        <w:trPr>
          <w:trHeight w:val="300"/>
        </w:trPr>
        <w:tc>
          <w:tcPr>
            <w:tcW w:w="4680" w:type="dxa"/>
          </w:tcPr>
          <w:p w14:paraId="08A874A8" w14:textId="007DB839" w:rsidR="4898ED1E" w:rsidRDefault="07B1D2F4" w:rsidP="07B1D2F4">
            <w:pPr>
              <w:rPr>
                <w:rFonts w:eastAsia="Times New Roman" w:cs="Times New Roman"/>
                <w:sz w:val="24"/>
                <w:szCs w:val="24"/>
              </w:rPr>
            </w:pPr>
            <w:r w:rsidRPr="07B1D2F4">
              <w:rPr>
                <w:rFonts w:eastAsia="Times New Roman" w:cs="Times New Roman"/>
                <w:sz w:val="24"/>
                <w:szCs w:val="24"/>
              </w:rPr>
              <w:t>type:jar name:"spigot" positives:5+</w:t>
            </w:r>
          </w:p>
        </w:tc>
        <w:tc>
          <w:tcPr>
            <w:tcW w:w="4680" w:type="dxa"/>
          </w:tcPr>
          <w:p w14:paraId="5967E213" w14:textId="6D36F66C" w:rsidR="4898ED1E" w:rsidRDefault="07B1D2F4" w:rsidP="07B1D2F4">
            <w:pPr>
              <w:rPr>
                <w:rFonts w:eastAsia="Times New Roman" w:cs="Times New Roman"/>
                <w:sz w:val="24"/>
                <w:szCs w:val="24"/>
              </w:rPr>
            </w:pPr>
            <w:r w:rsidRPr="07B1D2F4">
              <w:rPr>
                <w:rFonts w:eastAsia="Times New Roman" w:cs="Times New Roman"/>
                <w:sz w:val="24"/>
                <w:szCs w:val="24"/>
              </w:rPr>
              <w:t>3</w:t>
            </w:r>
          </w:p>
        </w:tc>
      </w:tr>
      <w:tr w:rsidR="4898ED1E" w14:paraId="49329CAF" w14:textId="77777777" w:rsidTr="004177A0">
        <w:trPr>
          <w:trHeight w:val="300"/>
        </w:trPr>
        <w:tc>
          <w:tcPr>
            <w:tcW w:w="4680" w:type="dxa"/>
          </w:tcPr>
          <w:p w14:paraId="185E2C60" w14:textId="243B942E" w:rsidR="4898ED1E" w:rsidRDefault="07B1D2F4" w:rsidP="07B1D2F4">
            <w:pPr>
              <w:rPr>
                <w:rFonts w:eastAsia="Times New Roman" w:cs="Times New Roman"/>
                <w:sz w:val="24"/>
                <w:szCs w:val="24"/>
              </w:rPr>
            </w:pPr>
            <w:r w:rsidRPr="07B1D2F4">
              <w:rPr>
                <w:rFonts w:eastAsia="Times New Roman" w:cs="Times New Roman"/>
                <w:sz w:val="24"/>
                <w:szCs w:val="24"/>
              </w:rPr>
              <w:t>type:jar name:"fabric" positives:5+</w:t>
            </w:r>
          </w:p>
        </w:tc>
        <w:tc>
          <w:tcPr>
            <w:tcW w:w="4680" w:type="dxa"/>
          </w:tcPr>
          <w:p w14:paraId="2B59E9DB" w14:textId="58C9AEC7" w:rsidR="4898ED1E" w:rsidRDefault="07B1D2F4" w:rsidP="07B1D2F4">
            <w:pPr>
              <w:rPr>
                <w:rFonts w:eastAsia="Times New Roman" w:cs="Times New Roman"/>
                <w:sz w:val="24"/>
                <w:szCs w:val="24"/>
              </w:rPr>
            </w:pPr>
            <w:r w:rsidRPr="07B1D2F4">
              <w:rPr>
                <w:rFonts w:eastAsia="Times New Roman" w:cs="Times New Roman"/>
                <w:sz w:val="24"/>
                <w:szCs w:val="24"/>
              </w:rPr>
              <w:t>2</w:t>
            </w:r>
          </w:p>
        </w:tc>
      </w:tr>
      <w:tr w:rsidR="4898ED1E" w14:paraId="73B43495" w14:textId="77777777" w:rsidTr="004177A0">
        <w:trPr>
          <w:trHeight w:val="300"/>
        </w:trPr>
        <w:tc>
          <w:tcPr>
            <w:tcW w:w="4680" w:type="dxa"/>
          </w:tcPr>
          <w:p w14:paraId="07EE099C" w14:textId="48D0ED4D" w:rsidR="4898ED1E" w:rsidRDefault="07B1D2F4" w:rsidP="07B1D2F4">
            <w:pPr>
              <w:rPr>
                <w:rFonts w:eastAsia="Times New Roman" w:cs="Times New Roman"/>
                <w:sz w:val="24"/>
                <w:szCs w:val="24"/>
              </w:rPr>
            </w:pPr>
            <w:r w:rsidRPr="07B1D2F4">
              <w:rPr>
                <w:rFonts w:eastAsia="Times New Roman" w:cs="Times New Roman"/>
                <w:sz w:val="24"/>
                <w:szCs w:val="24"/>
              </w:rPr>
              <w:t>type:jar name:"optifine" positives:5+</w:t>
            </w:r>
          </w:p>
        </w:tc>
        <w:tc>
          <w:tcPr>
            <w:tcW w:w="4680" w:type="dxa"/>
          </w:tcPr>
          <w:p w14:paraId="09ABA190" w14:textId="300E6F0C" w:rsidR="4898ED1E" w:rsidRDefault="07B1D2F4" w:rsidP="07B1D2F4">
            <w:pPr>
              <w:rPr>
                <w:rFonts w:eastAsia="Times New Roman" w:cs="Times New Roman"/>
                <w:sz w:val="24"/>
                <w:szCs w:val="24"/>
              </w:rPr>
            </w:pPr>
            <w:r w:rsidRPr="07B1D2F4">
              <w:rPr>
                <w:rFonts w:eastAsia="Times New Roman" w:cs="Times New Roman"/>
                <w:sz w:val="24"/>
                <w:szCs w:val="24"/>
              </w:rPr>
              <w:t>1</w:t>
            </w:r>
          </w:p>
        </w:tc>
      </w:tr>
      <w:tr w:rsidR="4898ED1E" w14:paraId="29584D1C" w14:textId="77777777" w:rsidTr="004177A0">
        <w:trPr>
          <w:trHeight w:val="300"/>
        </w:trPr>
        <w:tc>
          <w:tcPr>
            <w:tcW w:w="4680" w:type="dxa"/>
          </w:tcPr>
          <w:p w14:paraId="528DDC66" w14:textId="2422611A" w:rsidR="4898ED1E" w:rsidRDefault="07B1D2F4" w:rsidP="07B1D2F4">
            <w:pPr>
              <w:rPr>
                <w:rFonts w:eastAsia="Times New Roman" w:cs="Times New Roman"/>
                <w:sz w:val="24"/>
                <w:szCs w:val="24"/>
              </w:rPr>
            </w:pPr>
            <w:r w:rsidRPr="07B1D2F4">
              <w:rPr>
                <w:rFonts w:eastAsia="Times New Roman" w:cs="Times New Roman"/>
                <w:sz w:val="24"/>
                <w:szCs w:val="24"/>
              </w:rPr>
              <w:t>type:jar content:"fabric" positives:5+</w:t>
            </w:r>
          </w:p>
        </w:tc>
        <w:tc>
          <w:tcPr>
            <w:tcW w:w="4680" w:type="dxa"/>
          </w:tcPr>
          <w:p w14:paraId="49B0CBC5" w14:textId="5CB634EF" w:rsidR="4898ED1E" w:rsidRDefault="07B1D2F4" w:rsidP="07B1D2F4">
            <w:pPr>
              <w:rPr>
                <w:rFonts w:eastAsia="Times New Roman" w:cs="Times New Roman"/>
                <w:sz w:val="24"/>
                <w:szCs w:val="24"/>
              </w:rPr>
            </w:pPr>
            <w:r w:rsidRPr="07B1D2F4">
              <w:rPr>
                <w:rFonts w:eastAsia="Times New Roman" w:cs="Times New Roman"/>
                <w:sz w:val="24"/>
                <w:szCs w:val="24"/>
              </w:rPr>
              <w:t>7</w:t>
            </w:r>
          </w:p>
        </w:tc>
      </w:tr>
      <w:tr w:rsidR="4898ED1E" w14:paraId="22169BC5" w14:textId="77777777" w:rsidTr="004177A0">
        <w:trPr>
          <w:trHeight w:val="300"/>
        </w:trPr>
        <w:tc>
          <w:tcPr>
            <w:tcW w:w="4680" w:type="dxa"/>
          </w:tcPr>
          <w:p w14:paraId="12505199" w14:textId="029FC557" w:rsidR="4898ED1E" w:rsidRDefault="07B1D2F4" w:rsidP="07B1D2F4">
            <w:pPr>
              <w:rPr>
                <w:rFonts w:eastAsia="Times New Roman" w:cs="Times New Roman"/>
                <w:sz w:val="24"/>
                <w:szCs w:val="24"/>
              </w:rPr>
            </w:pPr>
            <w:r w:rsidRPr="07B1D2F4">
              <w:rPr>
                <w:rFonts w:eastAsia="Times New Roman" w:cs="Times New Roman"/>
                <w:sz w:val="24"/>
                <w:szCs w:val="24"/>
              </w:rPr>
              <w:t>type:jar content:"bukkit" positives:5+</w:t>
            </w:r>
          </w:p>
        </w:tc>
        <w:tc>
          <w:tcPr>
            <w:tcW w:w="4680" w:type="dxa"/>
          </w:tcPr>
          <w:p w14:paraId="24B29604" w14:textId="61EFB3F8" w:rsidR="4898ED1E" w:rsidRDefault="07B1D2F4" w:rsidP="07B1D2F4">
            <w:pPr>
              <w:rPr>
                <w:rFonts w:eastAsia="Times New Roman" w:cs="Times New Roman"/>
                <w:sz w:val="24"/>
                <w:szCs w:val="24"/>
              </w:rPr>
            </w:pPr>
            <w:r w:rsidRPr="07B1D2F4">
              <w:rPr>
                <w:rFonts w:eastAsia="Times New Roman" w:cs="Times New Roman"/>
                <w:sz w:val="24"/>
                <w:szCs w:val="24"/>
              </w:rPr>
              <w:t>13</w:t>
            </w:r>
          </w:p>
        </w:tc>
      </w:tr>
      <w:tr w:rsidR="4898ED1E" w14:paraId="172021AD" w14:textId="77777777" w:rsidTr="004177A0">
        <w:trPr>
          <w:trHeight w:val="300"/>
        </w:trPr>
        <w:tc>
          <w:tcPr>
            <w:tcW w:w="4680" w:type="dxa"/>
          </w:tcPr>
          <w:p w14:paraId="75D044C0" w14:textId="075A533C" w:rsidR="4898ED1E" w:rsidRDefault="07B1D2F4" w:rsidP="07B1D2F4">
            <w:pPr>
              <w:rPr>
                <w:rFonts w:eastAsia="Times New Roman" w:cs="Times New Roman"/>
                <w:sz w:val="24"/>
                <w:szCs w:val="24"/>
              </w:rPr>
            </w:pPr>
            <w:r w:rsidRPr="07B1D2F4">
              <w:rPr>
                <w:rFonts w:eastAsia="Times New Roman" w:cs="Times New Roman"/>
                <w:sz w:val="24"/>
                <w:szCs w:val="24"/>
              </w:rPr>
              <w:t>type:jar content:"spigot" positives:5+</w:t>
            </w:r>
          </w:p>
        </w:tc>
        <w:tc>
          <w:tcPr>
            <w:tcW w:w="4680" w:type="dxa"/>
          </w:tcPr>
          <w:p w14:paraId="3F9192F4" w14:textId="3D06B136" w:rsidR="4898ED1E" w:rsidRDefault="07B1D2F4" w:rsidP="07B1D2F4">
            <w:pPr>
              <w:rPr>
                <w:rFonts w:eastAsia="Times New Roman" w:cs="Times New Roman"/>
                <w:sz w:val="24"/>
                <w:szCs w:val="24"/>
              </w:rPr>
            </w:pPr>
            <w:r w:rsidRPr="07B1D2F4">
              <w:rPr>
                <w:rFonts w:eastAsia="Times New Roman" w:cs="Times New Roman"/>
                <w:sz w:val="24"/>
                <w:szCs w:val="24"/>
              </w:rPr>
              <w:t>10</w:t>
            </w:r>
          </w:p>
        </w:tc>
      </w:tr>
      <w:tr w:rsidR="4898ED1E" w14:paraId="5C4ADBA2" w14:textId="77777777" w:rsidTr="004177A0">
        <w:trPr>
          <w:trHeight w:val="300"/>
        </w:trPr>
        <w:tc>
          <w:tcPr>
            <w:tcW w:w="4680" w:type="dxa"/>
          </w:tcPr>
          <w:p w14:paraId="3AA12C57" w14:textId="0454284D" w:rsidR="4898ED1E" w:rsidRDefault="07B1D2F4" w:rsidP="07B1D2F4">
            <w:pPr>
              <w:rPr>
                <w:rFonts w:eastAsia="Times New Roman" w:cs="Times New Roman"/>
                <w:sz w:val="24"/>
                <w:szCs w:val="24"/>
              </w:rPr>
            </w:pPr>
            <w:r w:rsidRPr="07B1D2F4">
              <w:rPr>
                <w:rFonts w:eastAsia="Times New Roman" w:cs="Times New Roman"/>
                <w:sz w:val="24"/>
                <w:szCs w:val="24"/>
              </w:rPr>
              <w:t>type:jar content:"paper" content:"minecraft" positives:5+</w:t>
            </w:r>
          </w:p>
        </w:tc>
        <w:tc>
          <w:tcPr>
            <w:tcW w:w="4680" w:type="dxa"/>
          </w:tcPr>
          <w:p w14:paraId="2F9CA0B4" w14:textId="1D91391C" w:rsidR="4898ED1E" w:rsidRDefault="07B1D2F4" w:rsidP="07B1D2F4">
            <w:pPr>
              <w:rPr>
                <w:rFonts w:eastAsia="Times New Roman" w:cs="Times New Roman"/>
                <w:sz w:val="24"/>
                <w:szCs w:val="24"/>
              </w:rPr>
            </w:pPr>
            <w:r w:rsidRPr="07B1D2F4">
              <w:rPr>
                <w:rFonts w:eastAsia="Times New Roman" w:cs="Times New Roman"/>
                <w:sz w:val="24"/>
                <w:szCs w:val="24"/>
              </w:rPr>
              <w:t>3</w:t>
            </w:r>
          </w:p>
        </w:tc>
      </w:tr>
      <w:tr w:rsidR="4898ED1E" w14:paraId="458A288A" w14:textId="77777777" w:rsidTr="004177A0">
        <w:trPr>
          <w:trHeight w:val="300"/>
        </w:trPr>
        <w:tc>
          <w:tcPr>
            <w:tcW w:w="4680" w:type="dxa"/>
          </w:tcPr>
          <w:p w14:paraId="32A305E7" w14:textId="08BE75C6" w:rsidR="4898ED1E" w:rsidRDefault="07B1D2F4" w:rsidP="07B1D2F4">
            <w:pPr>
              <w:rPr>
                <w:rFonts w:eastAsia="Times New Roman" w:cs="Times New Roman"/>
                <w:sz w:val="24"/>
                <w:szCs w:val="24"/>
              </w:rPr>
            </w:pPr>
            <w:r w:rsidRPr="07B1D2F4">
              <w:rPr>
                <w:rFonts w:eastAsia="Times New Roman" w:cs="Times New Roman"/>
                <w:sz w:val="24"/>
                <w:szCs w:val="24"/>
              </w:rPr>
              <w:t>Similar to queries</w:t>
            </w:r>
          </w:p>
        </w:tc>
        <w:tc>
          <w:tcPr>
            <w:tcW w:w="4680" w:type="dxa"/>
          </w:tcPr>
          <w:p w14:paraId="0A9D6958" w14:textId="7CE9C367" w:rsidR="4898ED1E" w:rsidRDefault="07B1D2F4" w:rsidP="07B1D2F4">
            <w:pPr>
              <w:rPr>
                <w:rFonts w:eastAsia="Times New Roman" w:cs="Times New Roman"/>
                <w:sz w:val="24"/>
                <w:szCs w:val="24"/>
              </w:rPr>
            </w:pPr>
            <w:r w:rsidRPr="07B1D2F4">
              <w:rPr>
                <w:rFonts w:eastAsia="Times New Roman" w:cs="Times New Roman"/>
                <w:sz w:val="24"/>
                <w:szCs w:val="24"/>
              </w:rPr>
              <w:t>1</w:t>
            </w:r>
          </w:p>
        </w:tc>
      </w:tr>
      <w:tr w:rsidR="2A68C046" w14:paraId="45A96F3E" w14:textId="77777777" w:rsidTr="004177A0">
        <w:trPr>
          <w:trHeight w:val="300"/>
        </w:trPr>
        <w:tc>
          <w:tcPr>
            <w:tcW w:w="4680" w:type="dxa"/>
          </w:tcPr>
          <w:p w14:paraId="536A652E" w14:textId="73D7E23E" w:rsidR="2A68C046" w:rsidRDefault="07B1D2F4" w:rsidP="07B1D2F4">
            <w:pPr>
              <w:rPr>
                <w:rFonts w:eastAsia="Times New Roman" w:cs="Times New Roman"/>
                <w:b/>
                <w:bCs/>
                <w:sz w:val="24"/>
                <w:szCs w:val="24"/>
              </w:rPr>
            </w:pPr>
            <w:r w:rsidRPr="07B1D2F4">
              <w:rPr>
                <w:rFonts w:eastAsia="Times New Roman" w:cs="Times New Roman"/>
                <w:b/>
                <w:bCs/>
                <w:sz w:val="24"/>
                <w:szCs w:val="24"/>
              </w:rPr>
              <w:t>Total</w:t>
            </w:r>
          </w:p>
        </w:tc>
        <w:tc>
          <w:tcPr>
            <w:tcW w:w="4680" w:type="dxa"/>
          </w:tcPr>
          <w:p w14:paraId="4DAD8E84" w14:textId="201890D0" w:rsidR="2A68C046" w:rsidRDefault="07B1D2F4" w:rsidP="07B1D2F4">
            <w:pPr>
              <w:rPr>
                <w:rFonts w:eastAsia="Times New Roman" w:cs="Times New Roman"/>
                <w:b/>
                <w:bCs/>
                <w:sz w:val="24"/>
                <w:szCs w:val="24"/>
              </w:rPr>
            </w:pPr>
            <w:r w:rsidRPr="07B1D2F4">
              <w:rPr>
                <w:rFonts w:eastAsia="Times New Roman" w:cs="Times New Roman"/>
                <w:b/>
                <w:bCs/>
                <w:sz w:val="24"/>
                <w:szCs w:val="24"/>
              </w:rPr>
              <w:t>148</w:t>
            </w:r>
          </w:p>
        </w:tc>
      </w:tr>
    </w:tbl>
    <w:p w14:paraId="25FA4F35" w14:textId="3178F249" w:rsidR="00614150" w:rsidRDefault="00614150" w:rsidP="052D24EA">
      <w:pPr>
        <w:divId w:val="1264150521"/>
        <w:rPr>
          <w:rFonts w:cs="Times New Roman"/>
          <w:szCs w:val="24"/>
        </w:rPr>
      </w:pPr>
      <w:r>
        <w:br/>
      </w:r>
      <w:r>
        <w:tab/>
      </w:r>
      <w:r w:rsidR="052D24EA" w:rsidRPr="052D24EA">
        <w:rPr>
          <w:rFonts w:eastAsia="Times New Roman" w:cs="Times New Roman"/>
          <w:szCs w:val="24"/>
        </w:rPr>
        <w:t xml:space="preserve">Relevant samples were collected based on the following criteria. Files were first categorized based on their function by searching for the original source or a content creator show casing the </w:t>
      </w:r>
      <w:r w:rsidR="00CF1F33">
        <w:rPr>
          <w:rFonts w:eastAsia="Times New Roman" w:cs="Times New Roman"/>
          <w:szCs w:val="24"/>
        </w:rPr>
        <w:t>software</w:t>
      </w:r>
      <w:r w:rsidR="052D24EA" w:rsidRPr="052D24EA">
        <w:rPr>
          <w:rFonts w:eastAsia="Times New Roman" w:cs="Times New Roman"/>
          <w:szCs w:val="24"/>
        </w:rPr>
        <w:t xml:space="preserve">. All </w:t>
      </w:r>
      <w:r w:rsidR="00CF1F33">
        <w:rPr>
          <w:rFonts w:eastAsia="Times New Roman" w:cs="Times New Roman"/>
          <w:szCs w:val="24"/>
        </w:rPr>
        <w:t>obtained software</w:t>
      </w:r>
      <w:r w:rsidR="052D24EA" w:rsidRPr="052D24EA">
        <w:rPr>
          <w:rFonts w:eastAsia="Times New Roman" w:cs="Times New Roman"/>
          <w:szCs w:val="24"/>
        </w:rPr>
        <w:t xml:space="preserve"> in the sample set can be classified into two major categories, clients and mods. Clients can further be broken down into </w:t>
      </w:r>
      <w:commentRangeStart w:id="31"/>
      <w:r w:rsidR="00CF1F33">
        <w:rPr>
          <w:rFonts w:eastAsia="Times New Roman" w:cs="Times New Roman"/>
          <w:szCs w:val="24"/>
        </w:rPr>
        <w:t>normal</w:t>
      </w:r>
      <w:r w:rsidR="052D24EA" w:rsidRPr="052D24EA">
        <w:rPr>
          <w:rFonts w:eastAsia="Times New Roman" w:cs="Times New Roman"/>
          <w:szCs w:val="24"/>
        </w:rPr>
        <w:t xml:space="preserve"> clients and cheat clients</w:t>
      </w:r>
      <w:commentRangeEnd w:id="31"/>
      <w:r w:rsidR="001F2D45">
        <w:rPr>
          <w:rStyle w:val="CommentReference"/>
        </w:rPr>
        <w:commentReference w:id="31"/>
      </w:r>
      <w:r w:rsidR="00CF1F33">
        <w:rPr>
          <w:rFonts w:eastAsia="Times New Roman" w:cs="Times New Roman"/>
          <w:szCs w:val="24"/>
        </w:rPr>
        <w:t>, the distinction being cheat clients are meant to provide in-game hacks</w:t>
      </w:r>
      <w:r w:rsidR="052D24EA" w:rsidRPr="052D24EA">
        <w:rPr>
          <w:rFonts w:eastAsia="Times New Roman" w:cs="Times New Roman"/>
          <w:szCs w:val="24"/>
        </w:rPr>
        <w:t xml:space="preserve">. Mods </w:t>
      </w:r>
      <w:r w:rsidR="00CF1F33">
        <w:rPr>
          <w:rFonts w:eastAsia="Times New Roman" w:cs="Times New Roman"/>
          <w:szCs w:val="24"/>
        </w:rPr>
        <w:t xml:space="preserve">are not being used </w:t>
      </w:r>
      <w:r w:rsidR="00B941CD">
        <w:rPr>
          <w:rFonts w:eastAsia="Times New Roman" w:cs="Times New Roman"/>
          <w:szCs w:val="24"/>
        </w:rPr>
        <w:t>for analysis in this research</w:t>
      </w:r>
      <w:r w:rsidR="052D24EA" w:rsidRPr="052D24EA">
        <w:rPr>
          <w:rFonts w:eastAsia="Times New Roman" w:cs="Times New Roman"/>
          <w:szCs w:val="24"/>
        </w:rPr>
        <w:t xml:space="preserve">. </w:t>
      </w:r>
      <w:r w:rsidR="052D24EA" w:rsidRPr="052D24EA">
        <w:rPr>
          <w:rFonts w:cs="Times New Roman"/>
          <w:szCs w:val="24"/>
        </w:rPr>
        <w:t xml:space="preserve">Each </w:t>
      </w:r>
      <w:r w:rsidR="00B941CD">
        <w:rPr>
          <w:rFonts w:cs="Times New Roman"/>
          <w:szCs w:val="24"/>
        </w:rPr>
        <w:t>used software</w:t>
      </w:r>
      <w:r w:rsidR="052D24EA" w:rsidRPr="052D24EA">
        <w:rPr>
          <w:rFonts w:cs="Times New Roman"/>
          <w:szCs w:val="24"/>
        </w:rPr>
        <w:t xml:space="preserve"> was manually researched through a combination of </w:t>
      </w:r>
      <w:commentRangeStart w:id="32"/>
      <w:r w:rsidR="052D24EA" w:rsidRPr="052D24EA">
        <w:rPr>
          <w:rFonts w:cs="Times New Roman"/>
          <w:szCs w:val="24"/>
        </w:rPr>
        <w:t xml:space="preserve">Google, Youtube, SpigotMC, CurseForge, and other </w:t>
      </w:r>
      <w:r w:rsidR="00B941CD">
        <w:rPr>
          <w:rFonts w:cs="Times New Roman"/>
          <w:szCs w:val="24"/>
        </w:rPr>
        <w:t>Minecraft software</w:t>
      </w:r>
      <w:r w:rsidR="052D24EA" w:rsidRPr="052D24EA">
        <w:rPr>
          <w:rFonts w:cs="Times New Roman"/>
          <w:szCs w:val="24"/>
        </w:rPr>
        <w:t xml:space="preserve"> repositories.</w:t>
      </w:r>
    </w:p>
    <w:p w14:paraId="6BF8A7EA" w14:textId="6472DBA2" w:rsidR="003D4700" w:rsidRDefault="003D4700" w:rsidP="052D24EA">
      <w:pPr>
        <w:divId w:val="1264150521"/>
        <w:rPr>
          <w:rFonts w:cs="Times New Roman"/>
          <w:szCs w:val="24"/>
        </w:rPr>
      </w:pPr>
      <w:r>
        <w:rPr>
          <w:rFonts w:cs="Times New Roman"/>
          <w:szCs w:val="24"/>
        </w:rPr>
        <w:tab/>
        <w:t>In addition to VirusTotal, client samples were found manually using common Minecraft software repositories, such as 9minecraft and cheatermad</w:t>
      </w:r>
      <w:commentRangeEnd w:id="32"/>
      <w:r w:rsidR="001F2D45">
        <w:rPr>
          <w:rStyle w:val="CommentReference"/>
        </w:rPr>
        <w:commentReference w:id="32"/>
      </w:r>
      <w:r>
        <w:rPr>
          <w:rFonts w:cs="Times New Roman"/>
          <w:szCs w:val="24"/>
        </w:rPr>
        <w:t xml:space="preserve">. </w:t>
      </w:r>
      <w:commentRangeStart w:id="33"/>
      <w:r>
        <w:rPr>
          <w:rFonts w:cs="Times New Roman"/>
          <w:szCs w:val="24"/>
        </w:rPr>
        <w:t xml:space="preserve">Additionally, forums and discussion </w:t>
      </w:r>
      <w:r>
        <w:rPr>
          <w:rFonts w:cs="Times New Roman"/>
          <w:szCs w:val="24"/>
        </w:rPr>
        <w:lastRenderedPageBreak/>
        <w:t>posts were used as reference points to locate clients individually</w:t>
      </w:r>
      <w:r w:rsidR="00005697">
        <w:rPr>
          <w:rFonts w:cs="Times New Roman"/>
          <w:szCs w:val="24"/>
        </w:rPr>
        <w:t xml:space="preserve">, </w:t>
      </w:r>
      <w:commentRangeEnd w:id="33"/>
      <w:r w:rsidR="00F2105E">
        <w:rPr>
          <w:rStyle w:val="CommentReference"/>
        </w:rPr>
        <w:commentReference w:id="33"/>
      </w:r>
      <w:r w:rsidR="00005697">
        <w:rPr>
          <w:rFonts w:cs="Times New Roman"/>
          <w:szCs w:val="24"/>
        </w:rPr>
        <w:t>for example Lunar Client and Technic Launcher. Samples that were found manually were uploaded to</w:t>
      </w:r>
      <w:r>
        <w:rPr>
          <w:rFonts w:cs="Times New Roman"/>
          <w:szCs w:val="24"/>
        </w:rPr>
        <w:t xml:space="preserve"> VirusTotal to </w:t>
      </w:r>
      <w:r w:rsidR="00005697">
        <w:rPr>
          <w:rFonts w:cs="Times New Roman"/>
          <w:szCs w:val="24"/>
        </w:rPr>
        <w:t>assemble more</w:t>
      </w:r>
      <w:r>
        <w:rPr>
          <w:rFonts w:cs="Times New Roman"/>
          <w:szCs w:val="24"/>
        </w:rPr>
        <w:t xml:space="preserve"> information on the number of submissions and submission dates.</w:t>
      </w:r>
    </w:p>
    <w:p w14:paraId="620675AF" w14:textId="060B478D" w:rsidR="19207BB1" w:rsidRDefault="003D4700" w:rsidP="009E5460">
      <w:pPr>
        <w:divId w:val="1264150521"/>
        <w:rPr>
          <w:rFonts w:eastAsia="Times New Roman" w:cs="Times New Roman"/>
          <w:szCs w:val="24"/>
        </w:rPr>
      </w:pPr>
      <w:r>
        <w:rPr>
          <w:rFonts w:cs="Times New Roman"/>
          <w:szCs w:val="24"/>
        </w:rPr>
        <w:tab/>
      </w:r>
      <w:r w:rsidR="00005697">
        <w:rPr>
          <w:rFonts w:cs="Times New Roman"/>
          <w:szCs w:val="24"/>
        </w:rPr>
        <w:t>Many of the samples could not be adequately identified as either a mod or a client</w:t>
      </w:r>
      <w:r>
        <w:rPr>
          <w:rFonts w:cs="Times New Roman"/>
          <w:szCs w:val="24"/>
        </w:rPr>
        <w:t xml:space="preserve"> and those samples were not used in this analysis to ensure that the data collected does not go out of scope.</w:t>
      </w:r>
      <w:r w:rsidR="00005697">
        <w:rPr>
          <w:rFonts w:cs="Times New Roman"/>
          <w:szCs w:val="24"/>
        </w:rPr>
        <w:t xml:space="preserve"> </w:t>
      </w:r>
      <w:r w:rsidR="052D24EA" w:rsidRPr="052D24EA">
        <w:rPr>
          <w:rFonts w:eastAsia="Times New Roman" w:cs="Times New Roman"/>
          <w:szCs w:val="24"/>
        </w:rPr>
        <w:t>Samples were obtained from</w:t>
      </w:r>
      <w:r w:rsidR="00005697">
        <w:rPr>
          <w:rFonts w:eastAsia="Times New Roman" w:cs="Times New Roman"/>
          <w:szCs w:val="24"/>
        </w:rPr>
        <w:t xml:space="preserve"> VirusTotal</w:t>
      </w:r>
      <w:r w:rsidR="052D24EA" w:rsidRPr="052D24EA">
        <w:rPr>
          <w:rFonts w:eastAsia="Times New Roman" w:cs="Times New Roman"/>
          <w:szCs w:val="24"/>
        </w:rPr>
        <w:t xml:space="preserve"> submissions starting in </w:t>
      </w:r>
      <w:r w:rsidR="00005697">
        <w:rPr>
          <w:rFonts w:eastAsia="Times New Roman" w:cs="Times New Roman"/>
          <w:szCs w:val="24"/>
        </w:rPr>
        <w:t xml:space="preserve">September 2006 </w:t>
      </w:r>
      <w:r w:rsidR="052D24EA" w:rsidRPr="052D24EA">
        <w:rPr>
          <w:rFonts w:eastAsia="Times New Roman" w:cs="Times New Roman"/>
          <w:szCs w:val="24"/>
        </w:rPr>
        <w:t xml:space="preserve">and ending in </w:t>
      </w:r>
      <w:r w:rsidR="00005697">
        <w:rPr>
          <w:rFonts w:eastAsia="Times New Roman" w:cs="Times New Roman"/>
          <w:szCs w:val="24"/>
        </w:rPr>
        <w:t>June</w:t>
      </w:r>
      <w:r w:rsidR="052D24EA" w:rsidRPr="052D24EA">
        <w:rPr>
          <w:rFonts w:eastAsia="Times New Roman" w:cs="Times New Roman"/>
          <w:szCs w:val="24"/>
        </w:rPr>
        <w:t xml:space="preserve"> 2023.  Most samples were uploaded to VirusTotal between 2022 and 202</w:t>
      </w:r>
      <w:r w:rsidR="003E5226">
        <w:rPr>
          <w:rFonts w:eastAsia="Times New Roman" w:cs="Times New Roman"/>
          <w:szCs w:val="24"/>
        </w:rPr>
        <w:t>3. The table below gives details on the quantity of samples that were submitted for each of the given years.</w:t>
      </w:r>
    </w:p>
    <w:p w14:paraId="16282FD5" w14:textId="4D4CBAD4" w:rsidR="004177A0" w:rsidRDefault="004177A0" w:rsidP="004177A0">
      <w:pPr>
        <w:pStyle w:val="Caption"/>
        <w:keepNext/>
      </w:pPr>
      <w:commentRangeStart w:id="34"/>
      <w:r>
        <w:t xml:space="preserve">Table </w:t>
      </w:r>
      <w:fldSimple w:instr=" SEQ Table \* ARABIC ">
        <w:r w:rsidR="009E5460">
          <w:rPr>
            <w:noProof/>
          </w:rPr>
          <w:t>2</w:t>
        </w:r>
      </w:fldSimple>
      <w:r>
        <w:t>: Distribution of samples by first uploaded date to VirusTotal.</w:t>
      </w:r>
      <w:commentRangeEnd w:id="34"/>
      <w:r w:rsidR="00F2105E">
        <w:rPr>
          <w:rStyle w:val="CommentReference"/>
          <w:i w:val="0"/>
          <w:iCs w:val="0"/>
          <w:color w:val="auto"/>
        </w:rPr>
        <w:commentReference w:id="34"/>
      </w:r>
    </w:p>
    <w:tbl>
      <w:tblPr>
        <w:tblStyle w:val="TableGridLight"/>
        <w:tblW w:w="3708" w:type="dxa"/>
        <w:tblLook w:val="04A0" w:firstRow="1" w:lastRow="0" w:firstColumn="1" w:lastColumn="0" w:noHBand="0" w:noVBand="1"/>
      </w:tblPr>
      <w:tblGrid>
        <w:gridCol w:w="960"/>
        <w:gridCol w:w="1072"/>
        <w:gridCol w:w="1676"/>
      </w:tblGrid>
      <w:tr w:rsidR="009E5460" w:rsidRPr="009E5460" w14:paraId="1FD73FAA" w14:textId="77777777" w:rsidTr="009E5460">
        <w:trPr>
          <w:trHeight w:val="300"/>
        </w:trPr>
        <w:tc>
          <w:tcPr>
            <w:tcW w:w="960" w:type="dxa"/>
            <w:noWrap/>
            <w:hideMark/>
          </w:tcPr>
          <w:p w14:paraId="07BE296D" w14:textId="755BEA14" w:rsidR="009E5460" w:rsidRPr="009E5460" w:rsidRDefault="009E5460" w:rsidP="009E5460">
            <w:pPr>
              <w:spacing w:line="240" w:lineRule="auto"/>
              <w:rPr>
                <w:rFonts w:ascii="Calibri" w:eastAsia="Times New Roman" w:hAnsi="Calibri" w:cs="Calibri"/>
                <w:color w:val="000000"/>
              </w:rPr>
            </w:pPr>
            <w:r>
              <w:rPr>
                <w:rFonts w:ascii="Calibri" w:eastAsia="Times New Roman" w:hAnsi="Calibri" w:cs="Calibri"/>
                <w:color w:val="000000"/>
              </w:rPr>
              <w:t>Y</w:t>
            </w:r>
            <w:r w:rsidRPr="009E5460">
              <w:rPr>
                <w:rFonts w:ascii="Calibri" w:eastAsia="Times New Roman" w:hAnsi="Calibri" w:cs="Calibri"/>
                <w:color w:val="000000"/>
              </w:rPr>
              <w:t>ear</w:t>
            </w:r>
          </w:p>
        </w:tc>
        <w:tc>
          <w:tcPr>
            <w:tcW w:w="1072" w:type="dxa"/>
            <w:noWrap/>
            <w:hideMark/>
          </w:tcPr>
          <w:p w14:paraId="2547E3E3" w14:textId="77777777" w:rsidR="009E5460" w:rsidRPr="009E5460" w:rsidRDefault="009E5460" w:rsidP="009E5460">
            <w:pPr>
              <w:spacing w:after="0" w:line="240" w:lineRule="auto"/>
              <w:rPr>
                <w:rFonts w:ascii="Calibri" w:eastAsia="Times New Roman" w:hAnsi="Calibri" w:cs="Calibri"/>
                <w:color w:val="000000"/>
                <w:sz w:val="22"/>
              </w:rPr>
            </w:pPr>
            <w:r w:rsidRPr="009E5460">
              <w:rPr>
                <w:rFonts w:ascii="Calibri" w:eastAsia="Times New Roman" w:hAnsi="Calibri" w:cs="Calibri"/>
                <w:color w:val="000000"/>
                <w:sz w:val="22"/>
              </w:rPr>
              <w:t>Malicious</w:t>
            </w:r>
          </w:p>
        </w:tc>
        <w:tc>
          <w:tcPr>
            <w:tcW w:w="1676" w:type="dxa"/>
            <w:noWrap/>
            <w:hideMark/>
          </w:tcPr>
          <w:p w14:paraId="51FE3229" w14:textId="623008E2" w:rsidR="009E5460" w:rsidRPr="009E5460" w:rsidRDefault="009E5460" w:rsidP="009E5460">
            <w:pPr>
              <w:spacing w:after="0" w:line="240" w:lineRule="auto"/>
              <w:rPr>
                <w:rFonts w:ascii="Calibri" w:eastAsia="Times New Roman" w:hAnsi="Calibri" w:cs="Calibri"/>
                <w:color w:val="000000"/>
                <w:sz w:val="22"/>
              </w:rPr>
            </w:pPr>
            <w:r w:rsidRPr="009E5460">
              <w:rPr>
                <w:rFonts w:ascii="Calibri" w:eastAsia="Times New Roman" w:hAnsi="Calibri" w:cs="Calibri"/>
                <w:color w:val="000000"/>
                <w:sz w:val="22"/>
              </w:rPr>
              <w:t>Non</w:t>
            </w:r>
            <w:r>
              <w:rPr>
                <w:rFonts w:ascii="Calibri" w:eastAsia="Times New Roman" w:hAnsi="Calibri" w:cs="Calibri"/>
                <w:color w:val="000000"/>
                <w:sz w:val="22"/>
              </w:rPr>
              <w:t>-</w:t>
            </w:r>
            <w:r w:rsidRPr="009E5460">
              <w:rPr>
                <w:rFonts w:ascii="Calibri" w:eastAsia="Times New Roman" w:hAnsi="Calibri" w:cs="Calibri"/>
                <w:color w:val="000000"/>
                <w:sz w:val="22"/>
              </w:rPr>
              <w:t>malicious</w:t>
            </w:r>
          </w:p>
        </w:tc>
      </w:tr>
      <w:tr w:rsidR="009E5460" w:rsidRPr="009E5460" w14:paraId="3221A319" w14:textId="77777777" w:rsidTr="009E5460">
        <w:trPr>
          <w:trHeight w:val="300"/>
        </w:trPr>
        <w:tc>
          <w:tcPr>
            <w:tcW w:w="960" w:type="dxa"/>
            <w:noWrap/>
            <w:hideMark/>
          </w:tcPr>
          <w:p w14:paraId="1FB21E66" w14:textId="77777777" w:rsidR="009E5460" w:rsidRPr="009E5460" w:rsidRDefault="009E5460" w:rsidP="009E5460">
            <w:pPr>
              <w:spacing w:after="0" w:line="240" w:lineRule="auto"/>
              <w:jc w:val="right"/>
              <w:rPr>
                <w:rFonts w:ascii="Calibri" w:eastAsia="Times New Roman" w:hAnsi="Calibri" w:cs="Calibri"/>
                <w:color w:val="000000"/>
                <w:sz w:val="22"/>
              </w:rPr>
            </w:pPr>
            <w:r w:rsidRPr="009E5460">
              <w:rPr>
                <w:rFonts w:ascii="Calibri" w:eastAsia="Times New Roman" w:hAnsi="Calibri" w:cs="Calibri"/>
                <w:color w:val="000000"/>
                <w:sz w:val="22"/>
              </w:rPr>
              <w:t>2006</w:t>
            </w:r>
          </w:p>
        </w:tc>
        <w:tc>
          <w:tcPr>
            <w:tcW w:w="1072" w:type="dxa"/>
            <w:noWrap/>
            <w:hideMark/>
          </w:tcPr>
          <w:p w14:paraId="0F44E708" w14:textId="6F7B1D2D" w:rsidR="009E5460" w:rsidRPr="009E5460" w:rsidRDefault="009E5460" w:rsidP="009E5460">
            <w:pPr>
              <w:spacing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676" w:type="dxa"/>
            <w:noWrap/>
            <w:hideMark/>
          </w:tcPr>
          <w:p w14:paraId="615FC551" w14:textId="77777777" w:rsidR="009E5460" w:rsidRPr="009E5460" w:rsidRDefault="009E5460" w:rsidP="009E5460">
            <w:pPr>
              <w:spacing w:after="0" w:line="240" w:lineRule="auto"/>
              <w:jc w:val="right"/>
              <w:rPr>
                <w:rFonts w:ascii="Calibri" w:eastAsia="Times New Roman" w:hAnsi="Calibri" w:cs="Calibri"/>
                <w:color w:val="000000"/>
                <w:sz w:val="22"/>
              </w:rPr>
            </w:pPr>
            <w:r w:rsidRPr="009E5460">
              <w:rPr>
                <w:rFonts w:ascii="Calibri" w:eastAsia="Times New Roman" w:hAnsi="Calibri" w:cs="Calibri"/>
                <w:color w:val="000000"/>
                <w:sz w:val="22"/>
              </w:rPr>
              <w:t>1</w:t>
            </w:r>
          </w:p>
        </w:tc>
      </w:tr>
      <w:tr w:rsidR="009E5460" w:rsidRPr="009E5460" w14:paraId="79503A10" w14:textId="77777777" w:rsidTr="009E5460">
        <w:trPr>
          <w:trHeight w:val="300"/>
        </w:trPr>
        <w:tc>
          <w:tcPr>
            <w:tcW w:w="960" w:type="dxa"/>
            <w:noWrap/>
            <w:hideMark/>
          </w:tcPr>
          <w:p w14:paraId="3F92C77C"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2015</w:t>
            </w:r>
          </w:p>
        </w:tc>
        <w:tc>
          <w:tcPr>
            <w:tcW w:w="1072" w:type="dxa"/>
            <w:noWrap/>
            <w:hideMark/>
          </w:tcPr>
          <w:p w14:paraId="7CFBAA26"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w:t>
            </w:r>
          </w:p>
        </w:tc>
        <w:tc>
          <w:tcPr>
            <w:tcW w:w="1676" w:type="dxa"/>
            <w:noWrap/>
            <w:hideMark/>
          </w:tcPr>
          <w:p w14:paraId="5DBB664B" w14:textId="611B2BE6" w:rsidR="009E5460" w:rsidRPr="009E5460" w:rsidRDefault="009E5460" w:rsidP="009E5460">
            <w:pPr>
              <w:spacing w:line="240" w:lineRule="auto"/>
              <w:jc w:val="right"/>
              <w:rPr>
                <w:rFonts w:ascii="Calibri" w:eastAsia="Times New Roman" w:hAnsi="Calibri" w:cs="Calibri"/>
                <w:color w:val="000000"/>
              </w:rPr>
            </w:pPr>
            <w:r>
              <w:rPr>
                <w:rFonts w:ascii="Calibri" w:eastAsia="Times New Roman" w:hAnsi="Calibri" w:cs="Calibri"/>
                <w:color w:val="000000"/>
              </w:rPr>
              <w:t>0</w:t>
            </w:r>
          </w:p>
        </w:tc>
      </w:tr>
      <w:tr w:rsidR="009E5460" w:rsidRPr="009E5460" w14:paraId="43E6D2E9" w14:textId="77777777" w:rsidTr="009E5460">
        <w:trPr>
          <w:trHeight w:val="300"/>
        </w:trPr>
        <w:tc>
          <w:tcPr>
            <w:tcW w:w="960" w:type="dxa"/>
            <w:noWrap/>
            <w:hideMark/>
          </w:tcPr>
          <w:p w14:paraId="15D06A75" w14:textId="77777777" w:rsidR="009E5460" w:rsidRPr="009E5460" w:rsidRDefault="009E5460" w:rsidP="009E5460">
            <w:pPr>
              <w:spacing w:after="0" w:line="240" w:lineRule="auto"/>
              <w:jc w:val="right"/>
              <w:rPr>
                <w:rFonts w:ascii="Calibri" w:eastAsia="Times New Roman" w:hAnsi="Calibri" w:cs="Calibri"/>
                <w:color w:val="000000"/>
                <w:sz w:val="22"/>
              </w:rPr>
            </w:pPr>
            <w:r w:rsidRPr="009E5460">
              <w:rPr>
                <w:rFonts w:ascii="Calibri" w:eastAsia="Times New Roman" w:hAnsi="Calibri" w:cs="Calibri"/>
                <w:color w:val="000000"/>
                <w:sz w:val="22"/>
              </w:rPr>
              <w:t>2016</w:t>
            </w:r>
          </w:p>
        </w:tc>
        <w:tc>
          <w:tcPr>
            <w:tcW w:w="1072" w:type="dxa"/>
            <w:noWrap/>
            <w:hideMark/>
          </w:tcPr>
          <w:p w14:paraId="7790BAAE" w14:textId="6A700DC3" w:rsidR="009E5460" w:rsidRPr="009E5460" w:rsidRDefault="009E5460" w:rsidP="009E5460">
            <w:pPr>
              <w:spacing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676" w:type="dxa"/>
            <w:noWrap/>
            <w:hideMark/>
          </w:tcPr>
          <w:p w14:paraId="06569D8D" w14:textId="77777777" w:rsidR="009E5460" w:rsidRPr="009E5460" w:rsidRDefault="009E5460" w:rsidP="009E5460">
            <w:pPr>
              <w:spacing w:after="0" w:line="240" w:lineRule="auto"/>
              <w:jc w:val="right"/>
              <w:rPr>
                <w:rFonts w:ascii="Calibri" w:eastAsia="Times New Roman" w:hAnsi="Calibri" w:cs="Calibri"/>
                <w:color w:val="000000"/>
                <w:sz w:val="22"/>
              </w:rPr>
            </w:pPr>
            <w:r w:rsidRPr="009E5460">
              <w:rPr>
                <w:rFonts w:ascii="Calibri" w:eastAsia="Times New Roman" w:hAnsi="Calibri" w:cs="Calibri"/>
                <w:color w:val="000000"/>
                <w:sz w:val="22"/>
              </w:rPr>
              <w:t>1</w:t>
            </w:r>
          </w:p>
        </w:tc>
      </w:tr>
      <w:tr w:rsidR="009E5460" w:rsidRPr="009E5460" w14:paraId="10692DB4" w14:textId="77777777" w:rsidTr="009E5460">
        <w:trPr>
          <w:trHeight w:val="300"/>
        </w:trPr>
        <w:tc>
          <w:tcPr>
            <w:tcW w:w="960" w:type="dxa"/>
            <w:noWrap/>
            <w:hideMark/>
          </w:tcPr>
          <w:p w14:paraId="09360053"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2017</w:t>
            </w:r>
          </w:p>
        </w:tc>
        <w:tc>
          <w:tcPr>
            <w:tcW w:w="1072" w:type="dxa"/>
            <w:noWrap/>
            <w:hideMark/>
          </w:tcPr>
          <w:p w14:paraId="77B73529" w14:textId="67CCF1AA" w:rsidR="009E5460" w:rsidRPr="009E5460" w:rsidRDefault="009E5460" w:rsidP="009E5460">
            <w:pPr>
              <w:spacing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676" w:type="dxa"/>
            <w:noWrap/>
            <w:hideMark/>
          </w:tcPr>
          <w:p w14:paraId="4A7F4AE6" w14:textId="77777777" w:rsidR="009E5460" w:rsidRPr="009E5460" w:rsidRDefault="009E5460" w:rsidP="009E5460">
            <w:pPr>
              <w:spacing w:after="0" w:line="240" w:lineRule="auto"/>
              <w:jc w:val="right"/>
              <w:rPr>
                <w:rFonts w:ascii="Calibri" w:eastAsia="Times New Roman" w:hAnsi="Calibri" w:cs="Calibri"/>
                <w:color w:val="000000"/>
                <w:sz w:val="22"/>
              </w:rPr>
            </w:pPr>
            <w:r w:rsidRPr="009E5460">
              <w:rPr>
                <w:rFonts w:ascii="Calibri" w:eastAsia="Times New Roman" w:hAnsi="Calibri" w:cs="Calibri"/>
                <w:color w:val="000000"/>
                <w:sz w:val="22"/>
              </w:rPr>
              <w:t>1</w:t>
            </w:r>
          </w:p>
        </w:tc>
      </w:tr>
      <w:tr w:rsidR="009E5460" w:rsidRPr="009E5460" w14:paraId="7944F71C" w14:textId="77777777" w:rsidTr="009E5460">
        <w:trPr>
          <w:trHeight w:val="300"/>
        </w:trPr>
        <w:tc>
          <w:tcPr>
            <w:tcW w:w="960" w:type="dxa"/>
            <w:noWrap/>
            <w:hideMark/>
          </w:tcPr>
          <w:p w14:paraId="2E0B0532"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2018</w:t>
            </w:r>
          </w:p>
        </w:tc>
        <w:tc>
          <w:tcPr>
            <w:tcW w:w="1072" w:type="dxa"/>
            <w:noWrap/>
            <w:hideMark/>
          </w:tcPr>
          <w:p w14:paraId="77D3087B"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w:t>
            </w:r>
          </w:p>
        </w:tc>
        <w:tc>
          <w:tcPr>
            <w:tcW w:w="1676" w:type="dxa"/>
            <w:noWrap/>
            <w:hideMark/>
          </w:tcPr>
          <w:p w14:paraId="75F95529"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w:t>
            </w:r>
          </w:p>
        </w:tc>
      </w:tr>
      <w:tr w:rsidR="009E5460" w:rsidRPr="009E5460" w14:paraId="52ACD067" w14:textId="77777777" w:rsidTr="009E5460">
        <w:trPr>
          <w:trHeight w:val="300"/>
        </w:trPr>
        <w:tc>
          <w:tcPr>
            <w:tcW w:w="960" w:type="dxa"/>
            <w:noWrap/>
            <w:hideMark/>
          </w:tcPr>
          <w:p w14:paraId="65C8D8B1"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2019</w:t>
            </w:r>
          </w:p>
        </w:tc>
        <w:tc>
          <w:tcPr>
            <w:tcW w:w="1072" w:type="dxa"/>
            <w:noWrap/>
            <w:hideMark/>
          </w:tcPr>
          <w:p w14:paraId="652DF150"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w:t>
            </w:r>
          </w:p>
        </w:tc>
        <w:tc>
          <w:tcPr>
            <w:tcW w:w="1676" w:type="dxa"/>
            <w:noWrap/>
            <w:hideMark/>
          </w:tcPr>
          <w:p w14:paraId="2E8F834C" w14:textId="3C600251" w:rsidR="009E5460" w:rsidRPr="009E5460" w:rsidRDefault="009E5460" w:rsidP="009E5460">
            <w:pPr>
              <w:spacing w:line="240" w:lineRule="auto"/>
              <w:jc w:val="right"/>
              <w:rPr>
                <w:rFonts w:ascii="Calibri" w:eastAsia="Times New Roman" w:hAnsi="Calibri" w:cs="Calibri"/>
                <w:color w:val="000000"/>
              </w:rPr>
            </w:pPr>
            <w:r>
              <w:rPr>
                <w:rFonts w:ascii="Calibri" w:eastAsia="Times New Roman" w:hAnsi="Calibri" w:cs="Calibri"/>
                <w:color w:val="000000"/>
              </w:rPr>
              <w:t>0</w:t>
            </w:r>
          </w:p>
        </w:tc>
      </w:tr>
      <w:tr w:rsidR="009E5460" w:rsidRPr="009E5460" w14:paraId="52DA97A8" w14:textId="77777777" w:rsidTr="009E5460">
        <w:trPr>
          <w:trHeight w:val="300"/>
        </w:trPr>
        <w:tc>
          <w:tcPr>
            <w:tcW w:w="960" w:type="dxa"/>
            <w:noWrap/>
            <w:hideMark/>
          </w:tcPr>
          <w:p w14:paraId="4AC3D86F" w14:textId="77777777" w:rsidR="009E5460" w:rsidRPr="009E5460" w:rsidRDefault="009E5460" w:rsidP="009E5460">
            <w:pPr>
              <w:spacing w:after="0" w:line="240" w:lineRule="auto"/>
              <w:jc w:val="right"/>
              <w:rPr>
                <w:rFonts w:ascii="Calibri" w:eastAsia="Times New Roman" w:hAnsi="Calibri" w:cs="Calibri"/>
                <w:color w:val="000000"/>
                <w:sz w:val="22"/>
              </w:rPr>
            </w:pPr>
            <w:r w:rsidRPr="009E5460">
              <w:rPr>
                <w:rFonts w:ascii="Calibri" w:eastAsia="Times New Roman" w:hAnsi="Calibri" w:cs="Calibri"/>
                <w:color w:val="000000"/>
                <w:sz w:val="22"/>
              </w:rPr>
              <w:t>2020</w:t>
            </w:r>
          </w:p>
        </w:tc>
        <w:tc>
          <w:tcPr>
            <w:tcW w:w="1072" w:type="dxa"/>
            <w:noWrap/>
            <w:hideMark/>
          </w:tcPr>
          <w:p w14:paraId="5652EC12"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5</w:t>
            </w:r>
          </w:p>
        </w:tc>
        <w:tc>
          <w:tcPr>
            <w:tcW w:w="1676" w:type="dxa"/>
            <w:noWrap/>
            <w:hideMark/>
          </w:tcPr>
          <w:p w14:paraId="46374EE6"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w:t>
            </w:r>
          </w:p>
        </w:tc>
      </w:tr>
      <w:tr w:rsidR="009E5460" w:rsidRPr="009E5460" w14:paraId="655FEFAA" w14:textId="77777777" w:rsidTr="009E5460">
        <w:trPr>
          <w:trHeight w:val="300"/>
        </w:trPr>
        <w:tc>
          <w:tcPr>
            <w:tcW w:w="960" w:type="dxa"/>
            <w:noWrap/>
            <w:hideMark/>
          </w:tcPr>
          <w:p w14:paraId="26F8FA86"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2021</w:t>
            </w:r>
          </w:p>
        </w:tc>
        <w:tc>
          <w:tcPr>
            <w:tcW w:w="1072" w:type="dxa"/>
            <w:noWrap/>
            <w:hideMark/>
          </w:tcPr>
          <w:p w14:paraId="38AFAF23"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8</w:t>
            </w:r>
          </w:p>
        </w:tc>
        <w:tc>
          <w:tcPr>
            <w:tcW w:w="1676" w:type="dxa"/>
            <w:noWrap/>
            <w:hideMark/>
          </w:tcPr>
          <w:p w14:paraId="46DE9DFE"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5</w:t>
            </w:r>
          </w:p>
        </w:tc>
      </w:tr>
      <w:tr w:rsidR="009E5460" w:rsidRPr="009E5460" w14:paraId="77B3C166" w14:textId="77777777" w:rsidTr="009E5460">
        <w:trPr>
          <w:trHeight w:val="300"/>
        </w:trPr>
        <w:tc>
          <w:tcPr>
            <w:tcW w:w="960" w:type="dxa"/>
            <w:noWrap/>
            <w:hideMark/>
          </w:tcPr>
          <w:p w14:paraId="2C7A3728"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2022</w:t>
            </w:r>
          </w:p>
        </w:tc>
        <w:tc>
          <w:tcPr>
            <w:tcW w:w="1072" w:type="dxa"/>
            <w:noWrap/>
            <w:hideMark/>
          </w:tcPr>
          <w:p w14:paraId="67A2D0AC"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23</w:t>
            </w:r>
          </w:p>
        </w:tc>
        <w:tc>
          <w:tcPr>
            <w:tcW w:w="1676" w:type="dxa"/>
            <w:noWrap/>
            <w:hideMark/>
          </w:tcPr>
          <w:p w14:paraId="6C2C39D6"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10</w:t>
            </w:r>
          </w:p>
        </w:tc>
      </w:tr>
      <w:tr w:rsidR="009E5460" w:rsidRPr="009E5460" w14:paraId="3D79910E" w14:textId="77777777" w:rsidTr="009E5460">
        <w:trPr>
          <w:trHeight w:val="300"/>
        </w:trPr>
        <w:tc>
          <w:tcPr>
            <w:tcW w:w="960" w:type="dxa"/>
            <w:noWrap/>
            <w:hideMark/>
          </w:tcPr>
          <w:p w14:paraId="460F4D3B"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2023</w:t>
            </w:r>
          </w:p>
        </w:tc>
        <w:tc>
          <w:tcPr>
            <w:tcW w:w="1072" w:type="dxa"/>
            <w:noWrap/>
            <w:hideMark/>
          </w:tcPr>
          <w:p w14:paraId="5412AEEB"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17</w:t>
            </w:r>
          </w:p>
        </w:tc>
        <w:tc>
          <w:tcPr>
            <w:tcW w:w="1676" w:type="dxa"/>
            <w:noWrap/>
            <w:hideMark/>
          </w:tcPr>
          <w:p w14:paraId="6BCD4915" w14:textId="77777777" w:rsidR="009E5460" w:rsidRPr="009E5460" w:rsidRDefault="009E5460" w:rsidP="009E5460">
            <w:pPr>
              <w:spacing w:line="240" w:lineRule="auto"/>
              <w:jc w:val="right"/>
              <w:rPr>
                <w:rFonts w:ascii="Calibri" w:eastAsia="Times New Roman" w:hAnsi="Calibri" w:cs="Calibri"/>
                <w:color w:val="000000"/>
              </w:rPr>
            </w:pPr>
            <w:r w:rsidRPr="009E5460">
              <w:rPr>
                <w:rFonts w:ascii="Calibri" w:eastAsia="Times New Roman" w:hAnsi="Calibri" w:cs="Calibri"/>
                <w:color w:val="000000"/>
              </w:rPr>
              <w:t>15</w:t>
            </w:r>
          </w:p>
        </w:tc>
      </w:tr>
    </w:tbl>
    <w:p w14:paraId="06DD7967" w14:textId="77777777" w:rsidR="009E5460" w:rsidRDefault="009E5460" w:rsidP="12FBA350">
      <w:pPr>
        <w:ind w:firstLine="720"/>
        <w:rPr>
          <w:rFonts w:eastAsia="Times New Roman" w:cs="Times New Roman"/>
          <w:szCs w:val="24"/>
        </w:rPr>
      </w:pPr>
    </w:p>
    <w:p w14:paraId="68203C2F" w14:textId="1BC244FE" w:rsidR="12FBA350" w:rsidRDefault="12FBA350" w:rsidP="12FBA350">
      <w:pPr>
        <w:ind w:firstLine="720"/>
        <w:rPr>
          <w:rFonts w:eastAsia="Times New Roman" w:cs="Times New Roman"/>
          <w:szCs w:val="24"/>
        </w:rPr>
      </w:pPr>
      <w:r w:rsidRPr="12FBA350">
        <w:rPr>
          <w:rFonts w:eastAsia="Times New Roman" w:cs="Times New Roman"/>
          <w:szCs w:val="24"/>
        </w:rPr>
        <w:t xml:space="preserve">The samples averaged a file size of </w:t>
      </w:r>
      <w:r w:rsidR="003E5226">
        <w:rPr>
          <w:rFonts w:eastAsia="Times New Roman" w:cs="Times New Roman"/>
          <w:szCs w:val="24"/>
        </w:rPr>
        <w:t>24.08</w:t>
      </w:r>
      <w:r w:rsidRPr="12FBA350">
        <w:rPr>
          <w:rFonts w:eastAsia="Times New Roman" w:cs="Times New Roman"/>
          <w:szCs w:val="24"/>
        </w:rPr>
        <w:t xml:space="preserve"> MB and a median file size of </w:t>
      </w:r>
      <w:r w:rsidR="003E5226">
        <w:rPr>
          <w:rFonts w:eastAsia="Times New Roman" w:cs="Times New Roman"/>
          <w:szCs w:val="24"/>
        </w:rPr>
        <w:t>7.19</w:t>
      </w:r>
      <w:r w:rsidRPr="12FBA350">
        <w:rPr>
          <w:rFonts w:eastAsia="Times New Roman" w:cs="Times New Roman"/>
          <w:szCs w:val="24"/>
        </w:rPr>
        <w:t xml:space="preserve"> MB, with the largest sample at 1</w:t>
      </w:r>
      <w:r w:rsidR="003E5226">
        <w:rPr>
          <w:rFonts w:eastAsia="Times New Roman" w:cs="Times New Roman"/>
          <w:szCs w:val="24"/>
        </w:rPr>
        <w:t>48.06</w:t>
      </w:r>
      <w:r w:rsidRPr="12FBA350">
        <w:rPr>
          <w:rFonts w:eastAsia="Times New Roman" w:cs="Times New Roman"/>
          <w:szCs w:val="24"/>
        </w:rPr>
        <w:t xml:space="preserve"> MB and the smallest at just 0.0</w:t>
      </w:r>
      <w:r w:rsidR="003E5226">
        <w:rPr>
          <w:rFonts w:eastAsia="Times New Roman" w:cs="Times New Roman"/>
          <w:szCs w:val="24"/>
        </w:rPr>
        <w:t>05</w:t>
      </w:r>
      <w:r w:rsidRPr="12FBA350">
        <w:rPr>
          <w:rFonts w:eastAsia="Times New Roman" w:cs="Times New Roman"/>
          <w:szCs w:val="24"/>
        </w:rPr>
        <w:t xml:space="preserve"> MB. The average amount of user submissions was </w:t>
      </w:r>
      <w:r w:rsidR="003E5226">
        <w:rPr>
          <w:rFonts w:eastAsia="Times New Roman" w:cs="Times New Roman"/>
          <w:szCs w:val="24"/>
        </w:rPr>
        <w:t>8301.7</w:t>
      </w:r>
      <w:r w:rsidRPr="12FBA350">
        <w:rPr>
          <w:rFonts w:eastAsia="Times New Roman" w:cs="Times New Roman"/>
          <w:szCs w:val="24"/>
        </w:rPr>
        <w:t xml:space="preserve"> submissions per file and the median was </w:t>
      </w:r>
      <w:r w:rsidR="003E5226">
        <w:rPr>
          <w:rFonts w:eastAsia="Times New Roman" w:cs="Times New Roman"/>
          <w:szCs w:val="24"/>
        </w:rPr>
        <w:t>33</w:t>
      </w:r>
      <w:r w:rsidRPr="12FBA350">
        <w:rPr>
          <w:rFonts w:eastAsia="Times New Roman" w:cs="Times New Roman"/>
          <w:szCs w:val="24"/>
        </w:rPr>
        <w:t xml:space="preserve">, with the highest being </w:t>
      </w:r>
      <w:r w:rsidR="003E5226">
        <w:rPr>
          <w:rFonts w:eastAsia="Times New Roman" w:cs="Times New Roman"/>
          <w:szCs w:val="24"/>
        </w:rPr>
        <w:t>679802</w:t>
      </w:r>
      <w:r w:rsidRPr="12FBA350">
        <w:rPr>
          <w:rFonts w:eastAsia="Times New Roman" w:cs="Times New Roman"/>
          <w:szCs w:val="24"/>
        </w:rPr>
        <w:t xml:space="preserve"> and the lowest </w:t>
      </w:r>
      <w:r w:rsidR="003E5226">
        <w:rPr>
          <w:rFonts w:eastAsia="Times New Roman" w:cs="Times New Roman"/>
          <w:szCs w:val="24"/>
        </w:rPr>
        <w:t xml:space="preserve">at only </w:t>
      </w:r>
      <w:r w:rsidRPr="12FBA350">
        <w:rPr>
          <w:rFonts w:eastAsia="Times New Roman" w:cs="Times New Roman"/>
          <w:szCs w:val="24"/>
        </w:rPr>
        <w:t>1.</w:t>
      </w:r>
      <w:r w:rsidR="003E5226">
        <w:rPr>
          <w:rFonts w:eastAsia="Times New Roman" w:cs="Times New Roman"/>
          <w:szCs w:val="24"/>
        </w:rPr>
        <w:t xml:space="preserve"> </w:t>
      </w:r>
      <w:r w:rsidR="00043AAD">
        <w:rPr>
          <w:rFonts w:eastAsia="Times New Roman" w:cs="Times New Roman"/>
          <w:szCs w:val="24"/>
        </w:rPr>
        <w:fldChar w:fldCharType="begin"/>
      </w:r>
      <w:r w:rsidR="00043AAD">
        <w:rPr>
          <w:rFonts w:eastAsia="Times New Roman" w:cs="Times New Roman"/>
          <w:szCs w:val="24"/>
        </w:rPr>
        <w:instrText xml:space="preserve"> REF _Ref147333464 \h </w:instrText>
      </w:r>
      <w:r w:rsidR="00043AAD">
        <w:rPr>
          <w:rFonts w:eastAsia="Times New Roman" w:cs="Times New Roman"/>
          <w:szCs w:val="24"/>
        </w:rPr>
      </w:r>
      <w:r w:rsidR="00043AAD">
        <w:rPr>
          <w:rFonts w:eastAsia="Times New Roman" w:cs="Times New Roman"/>
          <w:szCs w:val="24"/>
        </w:rPr>
        <w:fldChar w:fldCharType="separate"/>
      </w:r>
      <w:r w:rsidR="009E5460">
        <w:t xml:space="preserve">Table </w:t>
      </w:r>
      <w:r w:rsidR="009E5460">
        <w:rPr>
          <w:noProof/>
        </w:rPr>
        <w:t>3</w:t>
      </w:r>
      <w:r w:rsidR="00043AAD">
        <w:rPr>
          <w:rFonts w:eastAsia="Times New Roman" w:cs="Times New Roman"/>
          <w:szCs w:val="24"/>
        </w:rPr>
        <w:fldChar w:fldCharType="end"/>
      </w:r>
      <w:r w:rsidR="00043AAD">
        <w:rPr>
          <w:rFonts w:eastAsia="Times New Roman" w:cs="Times New Roman"/>
          <w:szCs w:val="24"/>
        </w:rPr>
        <w:t xml:space="preserve"> </w:t>
      </w:r>
      <w:r w:rsidR="003E5226">
        <w:rPr>
          <w:rFonts w:eastAsia="Times New Roman" w:cs="Times New Roman"/>
          <w:szCs w:val="24"/>
        </w:rPr>
        <w:t xml:space="preserve">summarizes this data </w:t>
      </w:r>
      <w:r w:rsidR="00043AAD">
        <w:rPr>
          <w:rFonts w:eastAsia="Times New Roman" w:cs="Times New Roman"/>
          <w:szCs w:val="24"/>
        </w:rPr>
        <w:t>for both malicious and non-malicious software</w:t>
      </w:r>
      <w:r w:rsidR="003E5226">
        <w:rPr>
          <w:rFonts w:eastAsia="Times New Roman" w:cs="Times New Roman"/>
          <w:szCs w:val="24"/>
        </w:rPr>
        <w:t>.</w:t>
      </w:r>
      <w:r w:rsidR="00043AAD">
        <w:rPr>
          <w:rFonts w:eastAsia="Times New Roman" w:cs="Times New Roman"/>
          <w:szCs w:val="24"/>
        </w:rPr>
        <w:t xml:space="preserve"> Submissions refer to the amount o</w:t>
      </w:r>
      <w:r w:rsidR="00043AAD" w:rsidRPr="052D24EA">
        <w:rPr>
          <w:rFonts w:cs="Times New Roman"/>
          <w:szCs w:val="24"/>
        </w:rPr>
        <w:t>f unique user uploads</w:t>
      </w:r>
      <w:r w:rsidR="00043AAD">
        <w:rPr>
          <w:rFonts w:cs="Times New Roman"/>
          <w:szCs w:val="24"/>
        </w:rPr>
        <w:t xml:space="preserve"> to </w:t>
      </w:r>
      <w:proofErr w:type="spellStart"/>
      <w:r w:rsidR="00043AAD">
        <w:rPr>
          <w:rFonts w:cs="Times New Roman"/>
          <w:szCs w:val="24"/>
        </w:rPr>
        <w:t>VirusTotal</w:t>
      </w:r>
      <w:proofErr w:type="spellEnd"/>
      <w:r w:rsidR="00043AAD">
        <w:rPr>
          <w:rFonts w:cs="Times New Roman"/>
          <w:szCs w:val="24"/>
        </w:rPr>
        <w:t xml:space="preserve"> and detection refers to the </w:t>
      </w:r>
      <w:proofErr w:type="gramStart"/>
      <w:r w:rsidR="00043AAD">
        <w:rPr>
          <w:rFonts w:cs="Times New Roman"/>
          <w:szCs w:val="24"/>
        </w:rPr>
        <w:t>amount</w:t>
      </w:r>
      <w:proofErr w:type="gramEnd"/>
      <w:r w:rsidR="00043AAD">
        <w:rPr>
          <w:rFonts w:cs="Times New Roman"/>
          <w:szCs w:val="24"/>
        </w:rPr>
        <w:t xml:space="preserve"> of vendors that flagged files as malicious.</w:t>
      </w:r>
    </w:p>
    <w:p w14:paraId="0B2641EA" w14:textId="7D576C64" w:rsidR="004177A0" w:rsidRDefault="004177A0" w:rsidP="004177A0">
      <w:pPr>
        <w:pStyle w:val="Caption"/>
        <w:keepNext/>
      </w:pPr>
      <w:bookmarkStart w:id="35" w:name="_Ref147333464"/>
      <w:commentRangeStart w:id="36"/>
      <w:r>
        <w:lastRenderedPageBreak/>
        <w:t xml:space="preserve">Table </w:t>
      </w:r>
      <w:fldSimple w:instr=" SEQ Table \* ARABIC ">
        <w:r w:rsidR="009E5460">
          <w:rPr>
            <w:noProof/>
          </w:rPr>
          <w:t>3</w:t>
        </w:r>
      </w:fldSimple>
      <w:bookmarkEnd w:id="35"/>
      <w:r>
        <w:t>: Sample statistics of file size, total submissions, and detections.</w:t>
      </w:r>
      <w:commentRangeEnd w:id="36"/>
      <w:r w:rsidR="00F2105E">
        <w:rPr>
          <w:rStyle w:val="CommentReference"/>
          <w:i w:val="0"/>
          <w:iCs w:val="0"/>
          <w:color w:val="auto"/>
        </w:rPr>
        <w:commentReference w:id="36"/>
      </w:r>
    </w:p>
    <w:tbl>
      <w:tblPr>
        <w:tblStyle w:val="TableGridLight"/>
        <w:tblW w:w="6236" w:type="dxa"/>
        <w:tblLook w:val="04A0" w:firstRow="1" w:lastRow="0" w:firstColumn="1" w:lastColumn="0" w:noHBand="0" w:noVBand="1"/>
      </w:tblPr>
      <w:tblGrid>
        <w:gridCol w:w="2396"/>
        <w:gridCol w:w="1053"/>
        <w:gridCol w:w="960"/>
        <w:gridCol w:w="960"/>
        <w:gridCol w:w="960"/>
      </w:tblGrid>
      <w:tr w:rsidR="00043AAD" w:rsidRPr="00043AAD" w14:paraId="74B3FA8E" w14:textId="77777777" w:rsidTr="00C45097">
        <w:trPr>
          <w:trHeight w:val="300"/>
        </w:trPr>
        <w:tc>
          <w:tcPr>
            <w:tcW w:w="2396" w:type="dxa"/>
            <w:noWrap/>
            <w:hideMark/>
          </w:tcPr>
          <w:p w14:paraId="5CED258A" w14:textId="77777777" w:rsidR="00043AAD" w:rsidRPr="00043AAD" w:rsidRDefault="00043AAD" w:rsidP="00C45097">
            <w:pPr>
              <w:spacing w:line="240" w:lineRule="auto"/>
              <w:rPr>
                <w:rFonts w:eastAsia="Times New Roman" w:cs="Times New Roman"/>
                <w:sz w:val="20"/>
                <w:szCs w:val="24"/>
              </w:rPr>
            </w:pPr>
          </w:p>
        </w:tc>
        <w:tc>
          <w:tcPr>
            <w:tcW w:w="960" w:type="dxa"/>
            <w:noWrap/>
            <w:hideMark/>
          </w:tcPr>
          <w:p w14:paraId="10C60616" w14:textId="77777777" w:rsidR="00043AAD" w:rsidRPr="00043AAD" w:rsidRDefault="00043AAD" w:rsidP="00C45097">
            <w:pPr>
              <w:spacing w:after="0" w:line="240" w:lineRule="auto"/>
              <w:rPr>
                <w:rFonts w:ascii="Calibri" w:eastAsia="Times New Roman" w:hAnsi="Calibri" w:cs="Calibri"/>
                <w:color w:val="000000"/>
                <w:sz w:val="22"/>
              </w:rPr>
            </w:pPr>
            <w:r w:rsidRPr="00043AAD">
              <w:rPr>
                <w:rFonts w:ascii="Calibri" w:eastAsia="Times New Roman" w:hAnsi="Calibri" w:cs="Calibri"/>
                <w:color w:val="000000"/>
                <w:sz w:val="22"/>
              </w:rPr>
              <w:t>Mean</w:t>
            </w:r>
          </w:p>
        </w:tc>
        <w:tc>
          <w:tcPr>
            <w:tcW w:w="960" w:type="dxa"/>
            <w:noWrap/>
            <w:hideMark/>
          </w:tcPr>
          <w:p w14:paraId="17E44380" w14:textId="77777777" w:rsidR="00043AAD" w:rsidRPr="00043AAD" w:rsidRDefault="00043AAD" w:rsidP="00C45097">
            <w:pPr>
              <w:spacing w:after="0" w:line="240" w:lineRule="auto"/>
              <w:rPr>
                <w:rFonts w:ascii="Calibri" w:eastAsia="Times New Roman" w:hAnsi="Calibri" w:cs="Calibri"/>
                <w:color w:val="000000"/>
                <w:sz w:val="22"/>
              </w:rPr>
            </w:pPr>
            <w:r w:rsidRPr="00043AAD">
              <w:rPr>
                <w:rFonts w:ascii="Calibri" w:eastAsia="Times New Roman" w:hAnsi="Calibri" w:cs="Calibri"/>
                <w:color w:val="000000"/>
                <w:sz w:val="22"/>
              </w:rPr>
              <w:t>Median</w:t>
            </w:r>
          </w:p>
        </w:tc>
        <w:tc>
          <w:tcPr>
            <w:tcW w:w="960" w:type="dxa"/>
            <w:noWrap/>
            <w:hideMark/>
          </w:tcPr>
          <w:p w14:paraId="2AFE403F" w14:textId="77777777" w:rsidR="00043AAD" w:rsidRPr="00043AAD" w:rsidRDefault="00043AAD" w:rsidP="00C45097">
            <w:pPr>
              <w:spacing w:after="0" w:line="240" w:lineRule="auto"/>
              <w:rPr>
                <w:rFonts w:ascii="Calibri" w:eastAsia="Times New Roman" w:hAnsi="Calibri" w:cs="Calibri"/>
                <w:color w:val="000000"/>
                <w:sz w:val="22"/>
              </w:rPr>
            </w:pPr>
            <w:r w:rsidRPr="00043AAD">
              <w:rPr>
                <w:rFonts w:ascii="Calibri" w:eastAsia="Times New Roman" w:hAnsi="Calibri" w:cs="Calibri"/>
                <w:color w:val="000000"/>
                <w:sz w:val="22"/>
              </w:rPr>
              <w:t>Min</w:t>
            </w:r>
          </w:p>
        </w:tc>
        <w:tc>
          <w:tcPr>
            <w:tcW w:w="960" w:type="dxa"/>
            <w:noWrap/>
            <w:hideMark/>
          </w:tcPr>
          <w:p w14:paraId="76F373F2" w14:textId="77777777" w:rsidR="00043AAD" w:rsidRPr="00043AAD" w:rsidRDefault="00043AAD" w:rsidP="00C45097">
            <w:pPr>
              <w:spacing w:after="0" w:line="240" w:lineRule="auto"/>
              <w:rPr>
                <w:rFonts w:ascii="Calibri" w:eastAsia="Times New Roman" w:hAnsi="Calibri" w:cs="Calibri"/>
                <w:color w:val="000000"/>
                <w:sz w:val="22"/>
              </w:rPr>
            </w:pPr>
            <w:r w:rsidRPr="00043AAD">
              <w:rPr>
                <w:rFonts w:ascii="Calibri" w:eastAsia="Times New Roman" w:hAnsi="Calibri" w:cs="Calibri"/>
                <w:color w:val="000000"/>
                <w:sz w:val="22"/>
              </w:rPr>
              <w:t>Max</w:t>
            </w:r>
          </w:p>
        </w:tc>
      </w:tr>
      <w:tr w:rsidR="00043AAD" w:rsidRPr="00043AAD" w14:paraId="5F89F938" w14:textId="77777777" w:rsidTr="00C45097">
        <w:trPr>
          <w:trHeight w:val="300"/>
        </w:trPr>
        <w:tc>
          <w:tcPr>
            <w:tcW w:w="2396" w:type="dxa"/>
            <w:noWrap/>
            <w:hideMark/>
          </w:tcPr>
          <w:p w14:paraId="37A00C4D" w14:textId="77777777" w:rsidR="00043AAD" w:rsidRPr="00043AAD" w:rsidRDefault="00043AAD" w:rsidP="00C45097">
            <w:pPr>
              <w:spacing w:after="0" w:line="240" w:lineRule="auto"/>
              <w:rPr>
                <w:rFonts w:ascii="Calibri" w:eastAsia="Times New Roman" w:hAnsi="Calibri" w:cs="Calibri"/>
                <w:color w:val="000000"/>
                <w:sz w:val="22"/>
              </w:rPr>
            </w:pPr>
            <w:r w:rsidRPr="00043AAD">
              <w:rPr>
                <w:rFonts w:ascii="Calibri" w:eastAsia="Times New Roman" w:hAnsi="Calibri" w:cs="Calibri"/>
                <w:color w:val="000000"/>
                <w:sz w:val="22"/>
              </w:rPr>
              <w:t>Malicious File Size</w:t>
            </w:r>
            <w:r>
              <w:rPr>
                <w:rFonts w:ascii="Calibri" w:eastAsia="Times New Roman" w:hAnsi="Calibri" w:cs="Calibri"/>
                <w:color w:val="000000"/>
                <w:sz w:val="22"/>
              </w:rPr>
              <w:t xml:space="preserve"> (MB)</w:t>
            </w:r>
          </w:p>
        </w:tc>
        <w:tc>
          <w:tcPr>
            <w:tcW w:w="960" w:type="dxa"/>
            <w:noWrap/>
            <w:hideMark/>
          </w:tcPr>
          <w:p w14:paraId="1204C369" w14:textId="77777777" w:rsidR="00043AAD" w:rsidRPr="00043AAD" w:rsidRDefault="00043AAD" w:rsidP="00C45097">
            <w:pPr>
              <w:spacing w:after="0" w:line="240" w:lineRule="auto"/>
              <w:jc w:val="right"/>
              <w:rPr>
                <w:rFonts w:ascii="Calibri" w:eastAsia="Times New Roman" w:hAnsi="Calibri" w:cs="Calibri"/>
                <w:color w:val="000000"/>
                <w:sz w:val="22"/>
              </w:rPr>
            </w:pPr>
            <w:r w:rsidRPr="00043AAD">
              <w:rPr>
                <w:rFonts w:ascii="Calibri" w:eastAsia="Times New Roman" w:hAnsi="Calibri" w:cs="Calibri"/>
                <w:color w:val="000000"/>
                <w:sz w:val="22"/>
              </w:rPr>
              <w:t>21.21</w:t>
            </w:r>
          </w:p>
        </w:tc>
        <w:tc>
          <w:tcPr>
            <w:tcW w:w="960" w:type="dxa"/>
            <w:noWrap/>
            <w:hideMark/>
          </w:tcPr>
          <w:p w14:paraId="5BC95A06"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7.33</w:t>
            </w:r>
          </w:p>
        </w:tc>
        <w:tc>
          <w:tcPr>
            <w:tcW w:w="960" w:type="dxa"/>
            <w:noWrap/>
            <w:hideMark/>
          </w:tcPr>
          <w:p w14:paraId="568F91F0"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0.05</w:t>
            </w:r>
          </w:p>
        </w:tc>
        <w:tc>
          <w:tcPr>
            <w:tcW w:w="960" w:type="dxa"/>
            <w:noWrap/>
            <w:hideMark/>
          </w:tcPr>
          <w:p w14:paraId="5CDE8465"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147.27</w:t>
            </w:r>
          </w:p>
        </w:tc>
      </w:tr>
      <w:tr w:rsidR="00043AAD" w:rsidRPr="00043AAD" w14:paraId="2FC91772" w14:textId="77777777" w:rsidTr="00C45097">
        <w:trPr>
          <w:trHeight w:val="300"/>
        </w:trPr>
        <w:tc>
          <w:tcPr>
            <w:tcW w:w="2396" w:type="dxa"/>
            <w:noWrap/>
            <w:hideMark/>
          </w:tcPr>
          <w:p w14:paraId="4B2AD413"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Non</w:t>
            </w:r>
            <w:r>
              <w:rPr>
                <w:rFonts w:ascii="Calibri" w:eastAsia="Times New Roman" w:hAnsi="Calibri" w:cs="Calibri"/>
                <w:color w:val="000000"/>
              </w:rPr>
              <w:t>-</w:t>
            </w:r>
            <w:r w:rsidRPr="00043AAD">
              <w:rPr>
                <w:rFonts w:ascii="Calibri" w:eastAsia="Times New Roman" w:hAnsi="Calibri" w:cs="Calibri"/>
                <w:color w:val="000000"/>
              </w:rPr>
              <w:t>malicious File Size</w:t>
            </w:r>
            <w:r>
              <w:rPr>
                <w:rFonts w:ascii="Calibri" w:eastAsia="Times New Roman" w:hAnsi="Calibri" w:cs="Calibri"/>
                <w:color w:val="000000"/>
              </w:rPr>
              <w:t xml:space="preserve"> (MB)</w:t>
            </w:r>
          </w:p>
        </w:tc>
        <w:tc>
          <w:tcPr>
            <w:tcW w:w="960" w:type="dxa"/>
            <w:noWrap/>
            <w:hideMark/>
          </w:tcPr>
          <w:p w14:paraId="4516CAF9" w14:textId="77777777" w:rsidR="00043AAD" w:rsidRPr="00043AAD" w:rsidRDefault="00043AAD" w:rsidP="00C45097">
            <w:pPr>
              <w:spacing w:after="0" w:line="240" w:lineRule="auto"/>
              <w:jc w:val="right"/>
              <w:rPr>
                <w:rFonts w:ascii="Calibri" w:eastAsia="Times New Roman" w:hAnsi="Calibri" w:cs="Calibri"/>
                <w:color w:val="000000"/>
                <w:sz w:val="22"/>
              </w:rPr>
            </w:pPr>
            <w:r w:rsidRPr="00043AAD">
              <w:rPr>
                <w:rFonts w:ascii="Calibri" w:eastAsia="Times New Roman" w:hAnsi="Calibri" w:cs="Calibri"/>
                <w:color w:val="000000"/>
                <w:sz w:val="22"/>
              </w:rPr>
              <w:t>28.54</w:t>
            </w:r>
          </w:p>
        </w:tc>
        <w:tc>
          <w:tcPr>
            <w:tcW w:w="960" w:type="dxa"/>
            <w:noWrap/>
            <w:hideMark/>
          </w:tcPr>
          <w:p w14:paraId="167585C8"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6.93</w:t>
            </w:r>
          </w:p>
        </w:tc>
        <w:tc>
          <w:tcPr>
            <w:tcW w:w="960" w:type="dxa"/>
            <w:noWrap/>
            <w:hideMark/>
          </w:tcPr>
          <w:p w14:paraId="3599FC89"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0.01</w:t>
            </w:r>
          </w:p>
        </w:tc>
        <w:tc>
          <w:tcPr>
            <w:tcW w:w="960" w:type="dxa"/>
            <w:noWrap/>
            <w:hideMark/>
          </w:tcPr>
          <w:p w14:paraId="6F79D40E"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148.06</w:t>
            </w:r>
          </w:p>
        </w:tc>
      </w:tr>
      <w:tr w:rsidR="00043AAD" w:rsidRPr="00043AAD" w14:paraId="35CE7B13" w14:textId="77777777" w:rsidTr="00C45097">
        <w:trPr>
          <w:trHeight w:val="300"/>
        </w:trPr>
        <w:tc>
          <w:tcPr>
            <w:tcW w:w="2396" w:type="dxa"/>
            <w:noWrap/>
            <w:hideMark/>
          </w:tcPr>
          <w:p w14:paraId="50953BB7"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Malicious Submissions</w:t>
            </w:r>
          </w:p>
        </w:tc>
        <w:tc>
          <w:tcPr>
            <w:tcW w:w="960" w:type="dxa"/>
            <w:noWrap/>
            <w:hideMark/>
          </w:tcPr>
          <w:p w14:paraId="0820CA61" w14:textId="77777777" w:rsidR="00043AAD" w:rsidRPr="00043AAD" w:rsidRDefault="00043AAD" w:rsidP="00C45097">
            <w:pPr>
              <w:spacing w:after="0" w:line="240" w:lineRule="auto"/>
              <w:jc w:val="right"/>
              <w:rPr>
                <w:rFonts w:ascii="Calibri" w:eastAsia="Times New Roman" w:hAnsi="Calibri" w:cs="Calibri"/>
                <w:color w:val="000000"/>
                <w:sz w:val="22"/>
              </w:rPr>
            </w:pPr>
            <w:r w:rsidRPr="00043AAD">
              <w:rPr>
                <w:rFonts w:ascii="Calibri" w:eastAsia="Times New Roman" w:hAnsi="Calibri" w:cs="Calibri"/>
                <w:color w:val="000000"/>
                <w:sz w:val="22"/>
              </w:rPr>
              <w:t>498.31</w:t>
            </w:r>
          </w:p>
        </w:tc>
        <w:tc>
          <w:tcPr>
            <w:tcW w:w="960" w:type="dxa"/>
            <w:noWrap/>
            <w:hideMark/>
          </w:tcPr>
          <w:p w14:paraId="6D00981E"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16.5</w:t>
            </w:r>
          </w:p>
        </w:tc>
        <w:tc>
          <w:tcPr>
            <w:tcW w:w="960" w:type="dxa"/>
            <w:noWrap/>
            <w:hideMark/>
          </w:tcPr>
          <w:p w14:paraId="4AD8AF88"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w:t>
            </w:r>
          </w:p>
        </w:tc>
        <w:tc>
          <w:tcPr>
            <w:tcW w:w="960" w:type="dxa"/>
            <w:noWrap/>
            <w:hideMark/>
          </w:tcPr>
          <w:p w14:paraId="75D2DF53"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10605</w:t>
            </w:r>
          </w:p>
        </w:tc>
      </w:tr>
      <w:tr w:rsidR="00043AAD" w:rsidRPr="00043AAD" w14:paraId="332311EE" w14:textId="77777777" w:rsidTr="00C45097">
        <w:trPr>
          <w:trHeight w:val="300"/>
        </w:trPr>
        <w:tc>
          <w:tcPr>
            <w:tcW w:w="2396" w:type="dxa"/>
            <w:noWrap/>
            <w:hideMark/>
          </w:tcPr>
          <w:p w14:paraId="4D544E8F"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Non</w:t>
            </w:r>
            <w:r>
              <w:rPr>
                <w:rFonts w:ascii="Calibri" w:eastAsia="Times New Roman" w:hAnsi="Calibri" w:cs="Calibri"/>
                <w:color w:val="000000"/>
              </w:rPr>
              <w:t>-</w:t>
            </w:r>
            <w:r w:rsidRPr="00043AAD">
              <w:rPr>
                <w:rFonts w:ascii="Calibri" w:eastAsia="Times New Roman" w:hAnsi="Calibri" w:cs="Calibri"/>
                <w:color w:val="000000"/>
              </w:rPr>
              <w:t>malicious Submissions</w:t>
            </w:r>
          </w:p>
        </w:tc>
        <w:tc>
          <w:tcPr>
            <w:tcW w:w="960" w:type="dxa"/>
            <w:noWrap/>
            <w:hideMark/>
          </w:tcPr>
          <w:p w14:paraId="3656A8CE" w14:textId="77777777" w:rsidR="00043AAD" w:rsidRPr="00043AAD" w:rsidRDefault="00043AAD" w:rsidP="00C45097">
            <w:pPr>
              <w:spacing w:after="0" w:line="240" w:lineRule="auto"/>
              <w:jc w:val="right"/>
              <w:rPr>
                <w:rFonts w:ascii="Calibri" w:eastAsia="Times New Roman" w:hAnsi="Calibri" w:cs="Calibri"/>
                <w:color w:val="000000"/>
                <w:sz w:val="22"/>
              </w:rPr>
            </w:pPr>
            <w:r w:rsidRPr="00043AAD">
              <w:rPr>
                <w:rFonts w:ascii="Calibri" w:eastAsia="Times New Roman" w:hAnsi="Calibri" w:cs="Calibri"/>
                <w:color w:val="000000"/>
                <w:sz w:val="22"/>
              </w:rPr>
              <w:t>20341.29</w:t>
            </w:r>
          </w:p>
        </w:tc>
        <w:tc>
          <w:tcPr>
            <w:tcW w:w="960" w:type="dxa"/>
            <w:noWrap/>
            <w:hideMark/>
          </w:tcPr>
          <w:p w14:paraId="3596AD0B"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400</w:t>
            </w:r>
          </w:p>
        </w:tc>
        <w:tc>
          <w:tcPr>
            <w:tcW w:w="960" w:type="dxa"/>
            <w:noWrap/>
            <w:hideMark/>
          </w:tcPr>
          <w:p w14:paraId="70796066"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w:t>
            </w:r>
          </w:p>
        </w:tc>
        <w:tc>
          <w:tcPr>
            <w:tcW w:w="960" w:type="dxa"/>
            <w:noWrap/>
            <w:hideMark/>
          </w:tcPr>
          <w:p w14:paraId="7B742E59"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679802</w:t>
            </w:r>
          </w:p>
        </w:tc>
      </w:tr>
      <w:tr w:rsidR="00043AAD" w:rsidRPr="00043AAD" w14:paraId="39D7DFA7" w14:textId="77777777" w:rsidTr="00C45097">
        <w:trPr>
          <w:trHeight w:val="300"/>
        </w:trPr>
        <w:tc>
          <w:tcPr>
            <w:tcW w:w="2396" w:type="dxa"/>
            <w:noWrap/>
            <w:hideMark/>
          </w:tcPr>
          <w:p w14:paraId="6373AC34"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Malicious Detections</w:t>
            </w:r>
          </w:p>
        </w:tc>
        <w:tc>
          <w:tcPr>
            <w:tcW w:w="960" w:type="dxa"/>
            <w:noWrap/>
            <w:hideMark/>
          </w:tcPr>
          <w:p w14:paraId="67A23170" w14:textId="77777777" w:rsidR="00043AAD" w:rsidRPr="00043AAD" w:rsidRDefault="00043AAD" w:rsidP="00C45097">
            <w:pPr>
              <w:spacing w:after="0" w:line="240" w:lineRule="auto"/>
              <w:jc w:val="right"/>
              <w:rPr>
                <w:rFonts w:ascii="Calibri" w:eastAsia="Times New Roman" w:hAnsi="Calibri" w:cs="Calibri"/>
                <w:color w:val="000000"/>
                <w:sz w:val="22"/>
              </w:rPr>
            </w:pPr>
            <w:r w:rsidRPr="00043AAD">
              <w:rPr>
                <w:rFonts w:ascii="Calibri" w:eastAsia="Times New Roman" w:hAnsi="Calibri" w:cs="Calibri"/>
                <w:color w:val="000000"/>
                <w:sz w:val="22"/>
              </w:rPr>
              <w:t>6.88</w:t>
            </w:r>
          </w:p>
        </w:tc>
        <w:tc>
          <w:tcPr>
            <w:tcW w:w="960" w:type="dxa"/>
            <w:noWrap/>
            <w:hideMark/>
          </w:tcPr>
          <w:p w14:paraId="544F7AC4"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5</w:t>
            </w:r>
          </w:p>
        </w:tc>
        <w:tc>
          <w:tcPr>
            <w:tcW w:w="960" w:type="dxa"/>
            <w:noWrap/>
            <w:hideMark/>
          </w:tcPr>
          <w:p w14:paraId="08258C52"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1</w:t>
            </w:r>
          </w:p>
        </w:tc>
        <w:tc>
          <w:tcPr>
            <w:tcW w:w="960" w:type="dxa"/>
            <w:noWrap/>
            <w:hideMark/>
          </w:tcPr>
          <w:p w14:paraId="2384D479"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39</w:t>
            </w:r>
          </w:p>
        </w:tc>
      </w:tr>
      <w:tr w:rsidR="00043AAD" w:rsidRPr="00043AAD" w14:paraId="04F6C0E9" w14:textId="77777777" w:rsidTr="00C45097">
        <w:trPr>
          <w:trHeight w:val="300"/>
        </w:trPr>
        <w:tc>
          <w:tcPr>
            <w:tcW w:w="2396" w:type="dxa"/>
            <w:noWrap/>
            <w:hideMark/>
          </w:tcPr>
          <w:p w14:paraId="29ABDE44" w14:textId="77777777" w:rsidR="00043AAD" w:rsidRPr="00043AAD" w:rsidRDefault="00043AAD" w:rsidP="00C45097">
            <w:pPr>
              <w:spacing w:line="240" w:lineRule="auto"/>
              <w:rPr>
                <w:rFonts w:ascii="Calibri" w:eastAsia="Times New Roman" w:hAnsi="Calibri" w:cs="Calibri"/>
                <w:color w:val="000000"/>
              </w:rPr>
            </w:pPr>
            <w:r w:rsidRPr="00043AAD">
              <w:rPr>
                <w:rFonts w:ascii="Calibri" w:eastAsia="Times New Roman" w:hAnsi="Calibri" w:cs="Calibri"/>
                <w:color w:val="000000"/>
              </w:rPr>
              <w:t>Non</w:t>
            </w:r>
            <w:r>
              <w:rPr>
                <w:rFonts w:ascii="Calibri" w:eastAsia="Times New Roman" w:hAnsi="Calibri" w:cs="Calibri"/>
                <w:color w:val="000000"/>
              </w:rPr>
              <w:t>-</w:t>
            </w:r>
            <w:r w:rsidRPr="00043AAD">
              <w:rPr>
                <w:rFonts w:ascii="Calibri" w:eastAsia="Times New Roman" w:hAnsi="Calibri" w:cs="Calibri"/>
                <w:color w:val="000000"/>
              </w:rPr>
              <w:t>malicious Detections</w:t>
            </w:r>
          </w:p>
        </w:tc>
        <w:tc>
          <w:tcPr>
            <w:tcW w:w="960" w:type="dxa"/>
            <w:noWrap/>
            <w:hideMark/>
          </w:tcPr>
          <w:p w14:paraId="417A8CF4" w14:textId="77777777" w:rsidR="00043AAD" w:rsidRPr="00043AAD" w:rsidRDefault="00043AAD" w:rsidP="00C45097">
            <w:pPr>
              <w:spacing w:after="0" w:line="240" w:lineRule="auto"/>
              <w:jc w:val="right"/>
              <w:rPr>
                <w:rFonts w:ascii="Calibri" w:eastAsia="Times New Roman" w:hAnsi="Calibri" w:cs="Calibri"/>
                <w:color w:val="000000"/>
                <w:sz w:val="22"/>
              </w:rPr>
            </w:pPr>
            <w:r w:rsidRPr="00043AAD">
              <w:rPr>
                <w:rFonts w:ascii="Calibri" w:eastAsia="Times New Roman" w:hAnsi="Calibri" w:cs="Calibri"/>
                <w:color w:val="000000"/>
                <w:sz w:val="22"/>
              </w:rPr>
              <w:t>0</w:t>
            </w:r>
          </w:p>
        </w:tc>
        <w:tc>
          <w:tcPr>
            <w:tcW w:w="960" w:type="dxa"/>
            <w:noWrap/>
            <w:hideMark/>
          </w:tcPr>
          <w:p w14:paraId="157E339A"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0</w:t>
            </w:r>
          </w:p>
        </w:tc>
        <w:tc>
          <w:tcPr>
            <w:tcW w:w="960" w:type="dxa"/>
            <w:noWrap/>
            <w:hideMark/>
          </w:tcPr>
          <w:p w14:paraId="258E4EF3"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0</w:t>
            </w:r>
          </w:p>
        </w:tc>
        <w:tc>
          <w:tcPr>
            <w:tcW w:w="960" w:type="dxa"/>
            <w:noWrap/>
            <w:hideMark/>
          </w:tcPr>
          <w:p w14:paraId="5F777600" w14:textId="77777777" w:rsidR="00043AAD" w:rsidRPr="00043AAD" w:rsidRDefault="00043AAD" w:rsidP="00C45097">
            <w:pPr>
              <w:spacing w:line="240" w:lineRule="auto"/>
              <w:jc w:val="right"/>
              <w:rPr>
                <w:rFonts w:ascii="Calibri" w:eastAsia="Times New Roman" w:hAnsi="Calibri" w:cs="Calibri"/>
                <w:color w:val="000000"/>
              </w:rPr>
            </w:pPr>
            <w:r w:rsidRPr="00043AAD">
              <w:rPr>
                <w:rFonts w:ascii="Calibri" w:eastAsia="Times New Roman" w:hAnsi="Calibri" w:cs="Calibri"/>
                <w:color w:val="000000"/>
              </w:rPr>
              <w:t>0</w:t>
            </w:r>
          </w:p>
        </w:tc>
      </w:tr>
    </w:tbl>
    <w:p w14:paraId="1C0F5E71" w14:textId="7FC4BD50" w:rsidR="0020182F" w:rsidRPr="008A4765" w:rsidRDefault="4F224317" w:rsidP="3AEF1F6B">
      <w:r>
        <w:br w:type="page"/>
      </w:r>
    </w:p>
    <w:p w14:paraId="0420FF61" w14:textId="55A6235B" w:rsidR="00920EB0" w:rsidRPr="007627E5" w:rsidRDefault="7DA0E33F" w:rsidP="007627E5">
      <w:pPr>
        <w:ind w:firstLine="720"/>
        <w:rPr>
          <w:rFonts w:eastAsia="Times New Roman" w:cs="Times New Roman"/>
          <w:szCs w:val="24"/>
        </w:rPr>
      </w:pPr>
      <w:r w:rsidRPr="7DA0E33F">
        <w:rPr>
          <w:rFonts w:eastAsia="Times New Roman" w:cs="Times New Roman"/>
          <w:szCs w:val="24"/>
        </w:rPr>
        <w:lastRenderedPageBreak/>
        <w:t xml:space="preserve">In an effort to maintain closely matched samples, the non-malware samples were found within a similar timeframe to the malware samples, ranging from 2019 to 2023, with many more samples being included from 2022 and 2023 than the other years. </w:t>
      </w:r>
      <w:commentRangeStart w:id="37"/>
      <w:r w:rsidRPr="7DA0E33F">
        <w:rPr>
          <w:rFonts w:eastAsia="Times New Roman" w:cs="Times New Roman"/>
          <w:szCs w:val="24"/>
        </w:rPr>
        <w:t xml:space="preserve">The purpose of closely </w:t>
      </w:r>
      <w:r w:rsidRPr="007627E5">
        <w:rPr>
          <w:rFonts w:eastAsia="Times New Roman" w:cs="Times New Roman"/>
          <w:szCs w:val="24"/>
        </w:rPr>
        <w:t xml:space="preserve">matching samples </w:t>
      </w:r>
      <w:commentRangeEnd w:id="37"/>
      <w:r w:rsidR="001F2D45">
        <w:rPr>
          <w:rStyle w:val="CommentReference"/>
        </w:rPr>
        <w:commentReference w:id="37"/>
      </w:r>
      <w:r w:rsidRPr="007627E5">
        <w:rPr>
          <w:rFonts w:eastAsia="Times New Roman" w:cs="Times New Roman"/>
          <w:szCs w:val="24"/>
        </w:rPr>
        <w:t xml:space="preserve">is </w:t>
      </w:r>
      <w:r w:rsidR="003E5226">
        <w:rPr>
          <w:rFonts w:eastAsia="Times New Roman" w:cs="Times New Roman"/>
          <w:szCs w:val="24"/>
        </w:rPr>
        <w:t>to ensure that the machine learning algorithms has sufficient data from malicious and safe samples</w:t>
      </w:r>
      <w:r w:rsidRPr="007627E5">
        <w:rPr>
          <w:rFonts w:eastAsia="Times New Roman" w:cs="Times New Roman"/>
          <w:szCs w:val="24"/>
        </w:rPr>
        <w:t xml:space="preserve">. Based on the useable samples, </w:t>
      </w:r>
      <w:r w:rsidR="00B941CD" w:rsidRPr="007627E5">
        <w:rPr>
          <w:rFonts w:eastAsia="Times New Roman" w:cs="Times New Roman"/>
          <w:szCs w:val="24"/>
        </w:rPr>
        <w:t>the non-malware clients are aggregated to generalize the activity of non-malicious clients.</w:t>
      </w:r>
    </w:p>
    <w:p w14:paraId="116F3DA1" w14:textId="709251BC" w:rsidR="00912E02" w:rsidRPr="007627E5" w:rsidRDefault="00912E02" w:rsidP="007627E5">
      <w:pPr>
        <w:pStyle w:val="Heading2"/>
        <w:rPr>
          <w:rFonts w:cs="Times New Roman"/>
          <w:sz w:val="24"/>
          <w:szCs w:val="24"/>
        </w:rPr>
      </w:pPr>
      <w:r w:rsidRPr="007627E5">
        <w:rPr>
          <w:rFonts w:cs="Times New Roman"/>
          <w:sz w:val="24"/>
          <w:szCs w:val="24"/>
        </w:rPr>
        <w:t>STEP 2: Malware Sandbox</w:t>
      </w:r>
    </w:p>
    <w:p w14:paraId="6B2C4DC3" w14:textId="050A7D41" w:rsidR="00912E02" w:rsidRPr="007627E5" w:rsidRDefault="00912E02" w:rsidP="007627E5">
      <w:pPr>
        <w:rPr>
          <w:rFonts w:eastAsiaTheme="majorEastAsia" w:cs="Times New Roman"/>
          <w:color w:val="000000"/>
          <w:szCs w:val="24"/>
        </w:rPr>
      </w:pPr>
      <w:r w:rsidRPr="007627E5">
        <w:rPr>
          <w:rFonts w:eastAsiaTheme="majorEastAsia" w:cs="Times New Roman"/>
          <w:szCs w:val="24"/>
        </w:rPr>
        <w:tab/>
      </w:r>
      <w:r w:rsidR="009208A6" w:rsidRPr="007627E5">
        <w:rPr>
          <w:rFonts w:eastAsiaTheme="majorEastAsia" w:cs="Times New Roman"/>
          <w:szCs w:val="24"/>
        </w:rPr>
        <w:t xml:space="preserve">A sandbox environment allows testing of live malware samples and is the key element that will provide much of the data needed for the analysis in this thesis. </w:t>
      </w:r>
      <w:r w:rsidR="00ED3BD9" w:rsidRPr="007627E5">
        <w:rPr>
          <w:rFonts w:eastAsiaTheme="majorEastAsia" w:cs="Times New Roman"/>
          <w:szCs w:val="24"/>
        </w:rPr>
        <w:t xml:space="preserve">According to StatCounter, Windows 10 is the most popular operating system for Windows platforms, covering over 71% of the Windows </w:t>
      </w:r>
      <w:proofErr w:type="spellStart"/>
      <w:r w:rsidR="00ED3BD9" w:rsidRPr="007627E5">
        <w:rPr>
          <w:rFonts w:eastAsiaTheme="majorEastAsia" w:cs="Times New Roman"/>
          <w:szCs w:val="24"/>
        </w:rPr>
        <w:t>marketshare</w:t>
      </w:r>
      <w:proofErr w:type="spellEnd"/>
      <w:r w:rsidR="00ED3BD9" w:rsidRPr="007627E5">
        <w:rPr>
          <w:rFonts w:eastAsiaTheme="majorEastAsia" w:cs="Times New Roman"/>
          <w:szCs w:val="24"/>
        </w:rPr>
        <w:t xml:space="preserve"> </w:t>
      </w:r>
      <w:sdt>
        <w:sdtPr>
          <w:rPr>
            <w:rFonts w:eastAsiaTheme="majorEastAsia" w:cs="Times New Roman"/>
            <w:color w:val="000000"/>
            <w:szCs w:val="24"/>
            <w:highlight w:val="white"/>
          </w:rPr>
          <w:alias w:val="Citation"/>
          <w:tag w:val="{&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6px;color:#000000\&quot;&gt;(StatCounter, 2023)&lt;/span&gt;&quot;}"/>
          <w:id w:val="-1421869954"/>
          <w:placeholder>
            <w:docPart w:val="84533BA927174012AED1E14AAAB103F6"/>
          </w:placeholder>
        </w:sdtPr>
        <w:sdtContent>
          <w:r w:rsidR="009540F6">
            <w:rPr>
              <w:rFonts w:eastAsia="Times New Roman"/>
              <w:color w:val="000000"/>
            </w:rPr>
            <w:t>(</w:t>
          </w:r>
          <w:proofErr w:type="spellStart"/>
          <w:r w:rsidR="009540F6">
            <w:rPr>
              <w:rFonts w:eastAsia="Times New Roman"/>
              <w:color w:val="000000"/>
            </w:rPr>
            <w:t>StatCounter</w:t>
          </w:r>
          <w:proofErr w:type="spellEnd"/>
          <w:r w:rsidR="009540F6">
            <w:rPr>
              <w:rFonts w:eastAsia="Times New Roman"/>
              <w:color w:val="000000"/>
            </w:rPr>
            <w:t>, 2023)</w:t>
          </w:r>
        </w:sdtContent>
      </w:sdt>
      <w:r w:rsidR="00ED3BD9" w:rsidRPr="007627E5">
        <w:rPr>
          <w:rFonts w:eastAsiaTheme="majorEastAsia" w:cs="Times New Roman"/>
          <w:color w:val="000000"/>
          <w:szCs w:val="24"/>
        </w:rPr>
        <w:t>. Because of this, Windows 10 was chosen for the malware sandbox operating system.</w:t>
      </w:r>
      <w:r w:rsidR="00E1060C" w:rsidRPr="007627E5">
        <w:rPr>
          <w:rFonts w:eastAsiaTheme="majorEastAsia" w:cs="Times New Roman"/>
          <w:color w:val="000000"/>
          <w:szCs w:val="24"/>
        </w:rPr>
        <w:t xml:space="preserve"> The sandbox environment also needed to run interactively, meaning the user can interact with software samples.</w:t>
      </w:r>
      <w:r w:rsidR="00ED3BD9" w:rsidRPr="007627E5">
        <w:rPr>
          <w:rFonts w:eastAsiaTheme="majorEastAsia" w:cs="Times New Roman"/>
          <w:color w:val="000000"/>
          <w:szCs w:val="24"/>
        </w:rPr>
        <w:t xml:space="preserve"> </w:t>
      </w:r>
      <w:r w:rsidR="003423B6" w:rsidRPr="007627E5">
        <w:rPr>
          <w:rFonts w:eastAsiaTheme="majorEastAsia" w:cs="Times New Roman"/>
          <w:color w:val="000000"/>
          <w:szCs w:val="24"/>
        </w:rPr>
        <w:t xml:space="preserve">The environment also needed Java 8 available to run executable jar files. </w:t>
      </w:r>
      <w:r w:rsidR="00ED3BD9" w:rsidRPr="007627E5">
        <w:rPr>
          <w:rFonts w:eastAsiaTheme="majorEastAsia" w:cs="Times New Roman"/>
          <w:color w:val="000000"/>
          <w:szCs w:val="24"/>
        </w:rPr>
        <w:t xml:space="preserve">The service </w:t>
      </w:r>
      <w:commentRangeStart w:id="38"/>
      <w:r w:rsidR="00ED3BD9" w:rsidRPr="007627E5">
        <w:rPr>
          <w:rFonts w:eastAsiaTheme="majorEastAsia" w:cs="Times New Roman"/>
          <w:color w:val="000000"/>
          <w:szCs w:val="24"/>
        </w:rPr>
        <w:t>Any.run</w:t>
      </w:r>
      <w:commentRangeEnd w:id="38"/>
      <w:r w:rsidR="001F2D45">
        <w:rPr>
          <w:rStyle w:val="CommentReference"/>
        </w:rPr>
        <w:commentReference w:id="38"/>
      </w:r>
      <w:r w:rsidR="00ED3BD9" w:rsidRPr="007627E5">
        <w:rPr>
          <w:rFonts w:eastAsiaTheme="majorEastAsia" w:cs="Times New Roman"/>
          <w:color w:val="000000"/>
          <w:szCs w:val="24"/>
        </w:rPr>
        <w:t xml:space="preserve"> </w:t>
      </w:r>
      <w:r w:rsidR="00F2105E">
        <w:rPr>
          <w:rFonts w:eastAsiaTheme="majorEastAsia" w:cs="Times New Roman"/>
          <w:color w:val="000000"/>
          <w:szCs w:val="24"/>
        </w:rPr>
        <w:t>(</w:t>
      </w:r>
      <w:hyperlink r:id="rId31" w:history="1">
        <w:r w:rsidR="00F2105E" w:rsidRPr="00431217">
          <w:rPr>
            <w:rStyle w:val="Hyperlink"/>
            <w:rFonts w:eastAsiaTheme="majorEastAsia" w:cs="Times New Roman"/>
            <w:szCs w:val="24"/>
          </w:rPr>
          <w:t>https://any.run</w:t>
        </w:r>
      </w:hyperlink>
      <w:r w:rsidR="00F2105E">
        <w:rPr>
          <w:rFonts w:eastAsiaTheme="majorEastAsia" w:cs="Times New Roman"/>
          <w:color w:val="000000"/>
          <w:szCs w:val="24"/>
        </w:rPr>
        <w:t xml:space="preserve">) </w:t>
      </w:r>
      <w:r w:rsidR="00ED3BD9" w:rsidRPr="007627E5">
        <w:rPr>
          <w:rFonts w:eastAsiaTheme="majorEastAsia" w:cs="Times New Roman"/>
          <w:color w:val="000000"/>
          <w:szCs w:val="24"/>
        </w:rPr>
        <w:t>met all the requirements for data collection as outlined in table X as well as the ability to run on a Windows 10 64-bit operating system</w:t>
      </w:r>
      <w:r w:rsidR="00E1060C" w:rsidRPr="007627E5">
        <w:rPr>
          <w:rFonts w:eastAsiaTheme="majorEastAsia" w:cs="Times New Roman"/>
          <w:color w:val="000000"/>
          <w:szCs w:val="24"/>
        </w:rPr>
        <w:t xml:space="preserve"> interactively</w:t>
      </w:r>
      <w:r w:rsidR="00ED3BD9" w:rsidRPr="007627E5">
        <w:rPr>
          <w:rFonts w:eastAsiaTheme="majorEastAsia" w:cs="Times New Roman"/>
          <w:color w:val="000000"/>
          <w:szCs w:val="24"/>
        </w:rPr>
        <w:t>.</w:t>
      </w:r>
    </w:p>
    <w:p w14:paraId="7248B39A" w14:textId="695B3FAB" w:rsidR="003423B6" w:rsidRPr="007627E5" w:rsidRDefault="00ED3BD9" w:rsidP="007627E5">
      <w:pPr>
        <w:rPr>
          <w:rFonts w:eastAsiaTheme="majorEastAsia" w:cs="Times New Roman"/>
          <w:color w:val="000000"/>
          <w:szCs w:val="24"/>
        </w:rPr>
      </w:pPr>
      <w:r w:rsidRPr="007627E5">
        <w:rPr>
          <w:rFonts w:eastAsiaTheme="majorEastAsia" w:cs="Times New Roman"/>
          <w:color w:val="000000"/>
          <w:szCs w:val="24"/>
        </w:rPr>
        <w:tab/>
        <w:t>The general process of running samples involved using a template configuration profile for the analysis VM so that each run was kept consistent. The behavior of launchers can vary</w:t>
      </w:r>
      <w:r w:rsidR="00E1060C" w:rsidRPr="007627E5">
        <w:rPr>
          <w:rFonts w:eastAsiaTheme="majorEastAsia" w:cs="Times New Roman"/>
          <w:color w:val="000000"/>
          <w:szCs w:val="24"/>
        </w:rPr>
        <w:t xml:space="preserve"> and require manual interaction.</w:t>
      </w:r>
      <w:r w:rsidR="003423B6" w:rsidRPr="007627E5">
        <w:rPr>
          <w:rFonts w:eastAsiaTheme="majorEastAsia" w:cs="Times New Roman"/>
          <w:color w:val="000000"/>
          <w:szCs w:val="24"/>
        </w:rPr>
        <w:t xml:space="preserve"> The configuration for Any.run was set to start the object from the Desktop directory with a maximum run time of </w:t>
      </w:r>
      <w:commentRangeStart w:id="39"/>
      <w:r w:rsidR="003423B6" w:rsidRPr="007627E5">
        <w:rPr>
          <w:rFonts w:eastAsiaTheme="majorEastAsia" w:cs="Times New Roman"/>
          <w:color w:val="000000"/>
          <w:szCs w:val="24"/>
        </w:rPr>
        <w:t>660 seconds</w:t>
      </w:r>
      <w:commentRangeEnd w:id="39"/>
      <w:r w:rsidR="001F2D45">
        <w:rPr>
          <w:rStyle w:val="CommentReference"/>
        </w:rPr>
        <w:commentReference w:id="39"/>
      </w:r>
      <w:r w:rsidR="00F2105E">
        <w:rPr>
          <w:rFonts w:eastAsiaTheme="majorEastAsia" w:cs="Times New Roman"/>
          <w:color w:val="000000"/>
          <w:szCs w:val="24"/>
        </w:rPr>
        <w:t>, which was the maximum run time allowed for samples</w:t>
      </w:r>
      <w:r w:rsidR="00BA3503">
        <w:rPr>
          <w:rFonts w:eastAsiaTheme="majorEastAsia" w:cs="Times New Roman"/>
          <w:color w:val="000000"/>
          <w:szCs w:val="24"/>
        </w:rPr>
        <w:t xml:space="preserve"> on </w:t>
      </w:r>
      <w:proofErr w:type="spellStart"/>
      <w:r w:rsidR="00BA3503">
        <w:rPr>
          <w:rFonts w:eastAsiaTheme="majorEastAsia" w:cs="Times New Roman"/>
          <w:color w:val="000000"/>
          <w:szCs w:val="24"/>
        </w:rPr>
        <w:t>Any.run</w:t>
      </w:r>
      <w:proofErr w:type="spellEnd"/>
      <w:r w:rsidR="003423B6" w:rsidRPr="007627E5">
        <w:rPr>
          <w:rFonts w:eastAsiaTheme="majorEastAsia" w:cs="Times New Roman"/>
          <w:color w:val="000000"/>
          <w:szCs w:val="24"/>
        </w:rPr>
        <w:t xml:space="preserve">. Network use was enabled because many launchers require downloading additional binaries. The operating system was set to 64-bit Windows 10 with auto confirm </w:t>
      </w:r>
      <w:r w:rsidR="00DB2E21">
        <w:rPr>
          <w:rFonts w:eastAsiaTheme="majorEastAsia" w:cs="Times New Roman"/>
          <w:color w:val="000000"/>
          <w:szCs w:val="24"/>
        </w:rPr>
        <w:t>for user account control (UAC) prompts</w:t>
      </w:r>
      <w:r w:rsidR="003423B6" w:rsidRPr="007627E5">
        <w:rPr>
          <w:rFonts w:eastAsiaTheme="majorEastAsia" w:cs="Times New Roman"/>
          <w:color w:val="000000"/>
          <w:szCs w:val="24"/>
        </w:rPr>
        <w:t xml:space="preserve">. The chosen pre-installed software set was </w:t>
      </w:r>
      <w:r w:rsidR="003423B6" w:rsidRPr="007627E5">
        <w:rPr>
          <w:rFonts w:eastAsiaTheme="majorEastAsia" w:cs="Times New Roman"/>
          <w:color w:val="000000"/>
          <w:szCs w:val="24"/>
        </w:rPr>
        <w:lastRenderedPageBreak/>
        <w:t>“Complete” because it was the only software set that included Java 8</w:t>
      </w:r>
      <w:r w:rsidR="007627E5" w:rsidRPr="007627E5">
        <w:rPr>
          <w:rFonts w:eastAsiaTheme="majorEastAsia" w:cs="Times New Roman"/>
          <w:color w:val="000000"/>
          <w:szCs w:val="24"/>
        </w:rPr>
        <w:t>, which is needed for a majority of the samples.</w:t>
      </w:r>
    </w:p>
    <w:p w14:paraId="784FCB9F" w14:textId="3B84D769" w:rsidR="00ED3BD9" w:rsidRPr="00817083" w:rsidRDefault="00E1060C" w:rsidP="00817083">
      <w:pPr>
        <w:ind w:firstLine="720"/>
        <w:rPr>
          <w:rFonts w:eastAsiaTheme="majorEastAsia" w:cs="Times New Roman"/>
          <w:szCs w:val="24"/>
        </w:rPr>
      </w:pPr>
      <w:r w:rsidRPr="00817083">
        <w:rPr>
          <w:rFonts w:eastAsiaTheme="majorEastAsia" w:cs="Times New Roman"/>
          <w:szCs w:val="24"/>
        </w:rPr>
        <w:t>T</w:t>
      </w:r>
      <w:r w:rsidR="00ED3BD9" w:rsidRPr="00817083">
        <w:rPr>
          <w:rFonts w:eastAsiaTheme="majorEastAsia" w:cs="Times New Roman"/>
          <w:szCs w:val="24"/>
        </w:rPr>
        <w:t>he following uniform protocol was used. If the launcher was an installer, an attempt was made to install the software and launch it if it did not automatically do so. For launchers that did not require installation and those that did, an attempt was made to sign into Minecraft using an offline account and launch the game. Whether or not a software launched visually, once I was not able to make more progress in starting the game or installing the software, one minute was given for additional background activity to be analyzed. Once there appeared to be no more activity and at least one minute had passed, the sandbox was terminated.</w:t>
      </w:r>
    </w:p>
    <w:p w14:paraId="6C1B19DE" w14:textId="18B959DE" w:rsidR="00ED3BD9" w:rsidRPr="00817083" w:rsidRDefault="00ED3BD9" w:rsidP="00817083">
      <w:pPr>
        <w:rPr>
          <w:rFonts w:eastAsiaTheme="majorEastAsia" w:cs="Times New Roman"/>
          <w:szCs w:val="24"/>
        </w:rPr>
      </w:pPr>
      <w:r w:rsidRPr="00817083">
        <w:rPr>
          <w:rFonts w:eastAsiaTheme="majorEastAsia" w:cs="Times New Roman"/>
          <w:szCs w:val="24"/>
        </w:rPr>
        <w:tab/>
        <w:t xml:space="preserve">For installers or launchers in other languages, the best attempt was made to follow the prompts in the application. If the application closed unexpectedly, the </w:t>
      </w:r>
      <w:commentRangeStart w:id="40"/>
      <w:r w:rsidRPr="00817083">
        <w:rPr>
          <w:rFonts w:eastAsiaTheme="majorEastAsia" w:cs="Times New Roman"/>
          <w:szCs w:val="24"/>
        </w:rPr>
        <w:t xml:space="preserve">processes </w:t>
      </w:r>
      <w:r w:rsidR="003307CF">
        <w:rPr>
          <w:rFonts w:eastAsiaTheme="majorEastAsia" w:cs="Times New Roman"/>
          <w:szCs w:val="24"/>
        </w:rPr>
        <w:t>were</w:t>
      </w:r>
      <w:r w:rsidRPr="00817083">
        <w:rPr>
          <w:rFonts w:eastAsiaTheme="majorEastAsia" w:cs="Times New Roman"/>
          <w:szCs w:val="24"/>
        </w:rPr>
        <w:t xml:space="preserve"> </w:t>
      </w:r>
      <w:commentRangeEnd w:id="40"/>
      <w:r w:rsidR="001F2D45">
        <w:rPr>
          <w:rStyle w:val="CommentReference"/>
        </w:rPr>
        <w:commentReference w:id="40"/>
      </w:r>
      <w:r w:rsidRPr="00817083">
        <w:rPr>
          <w:rFonts w:eastAsiaTheme="majorEastAsia" w:cs="Times New Roman"/>
          <w:szCs w:val="24"/>
        </w:rPr>
        <w:t>restarted until I successfully reached an end to input that I can give the client or client installer.</w:t>
      </w:r>
    </w:p>
    <w:p w14:paraId="54770D1C" w14:textId="449C88C5" w:rsidR="00E1060C" w:rsidRPr="00817083" w:rsidRDefault="00E1060C" w:rsidP="00817083">
      <w:pPr>
        <w:rPr>
          <w:rFonts w:eastAsiaTheme="majorEastAsia" w:cs="Times New Roman"/>
          <w:szCs w:val="24"/>
        </w:rPr>
      </w:pPr>
      <w:r w:rsidRPr="00817083">
        <w:rPr>
          <w:rFonts w:eastAsiaTheme="majorEastAsia" w:cs="Times New Roman"/>
          <w:szCs w:val="24"/>
        </w:rPr>
        <w:tab/>
        <w:t xml:space="preserve">The </w:t>
      </w:r>
      <w:r w:rsidR="003D77A3">
        <w:rPr>
          <w:rFonts w:eastAsiaTheme="majorEastAsia" w:cs="Times New Roman"/>
          <w:szCs w:val="24"/>
        </w:rPr>
        <w:t>process ID (</w:t>
      </w:r>
      <w:commentRangeStart w:id="41"/>
      <w:r w:rsidRPr="00817083">
        <w:rPr>
          <w:rFonts w:eastAsiaTheme="majorEastAsia" w:cs="Times New Roman"/>
          <w:szCs w:val="24"/>
        </w:rPr>
        <w:t>PID</w:t>
      </w:r>
      <w:r w:rsidR="003D77A3">
        <w:rPr>
          <w:rFonts w:eastAsiaTheme="majorEastAsia" w:cs="Times New Roman"/>
          <w:szCs w:val="24"/>
        </w:rPr>
        <w:t>)</w:t>
      </w:r>
      <w:r w:rsidRPr="00817083">
        <w:rPr>
          <w:rFonts w:eastAsiaTheme="majorEastAsia" w:cs="Times New Roman"/>
          <w:szCs w:val="24"/>
        </w:rPr>
        <w:t xml:space="preserve"> </w:t>
      </w:r>
      <w:commentRangeEnd w:id="41"/>
      <w:r w:rsidR="001F2D45">
        <w:rPr>
          <w:rStyle w:val="CommentReference"/>
        </w:rPr>
        <w:commentReference w:id="41"/>
      </w:r>
      <w:r w:rsidRPr="00817083">
        <w:rPr>
          <w:rFonts w:eastAsiaTheme="majorEastAsia" w:cs="Times New Roman"/>
          <w:szCs w:val="24"/>
        </w:rPr>
        <w:t>for the client process was recorded for each sandbox analysis in order to ensure in the later data processing phase that the process being analyzed is the sample and not another process. For clients that spawned more processes, a list of PIDs was kept</w:t>
      </w:r>
      <w:r w:rsidR="00DA3FAA" w:rsidRPr="00817083">
        <w:rPr>
          <w:rFonts w:eastAsiaTheme="majorEastAsia" w:cs="Times New Roman"/>
          <w:szCs w:val="24"/>
        </w:rPr>
        <w:t xml:space="preserve"> instead of a single PID.</w:t>
      </w:r>
    </w:p>
    <w:p w14:paraId="186E3042" w14:textId="4437D664" w:rsidR="00DA3FAA" w:rsidRPr="00817083" w:rsidRDefault="00DA3FAA" w:rsidP="00817083">
      <w:pPr>
        <w:rPr>
          <w:rFonts w:eastAsiaTheme="majorEastAsia" w:cs="Times New Roman"/>
          <w:szCs w:val="24"/>
        </w:rPr>
      </w:pPr>
      <w:r w:rsidRPr="00817083">
        <w:rPr>
          <w:rFonts w:eastAsiaTheme="majorEastAsia" w:cs="Times New Roman"/>
          <w:szCs w:val="24"/>
        </w:rPr>
        <w:tab/>
        <w:t xml:space="preserve">It is difficult to </w:t>
      </w:r>
      <w:r w:rsidR="003423B6" w:rsidRPr="00817083">
        <w:rPr>
          <w:rFonts w:eastAsiaTheme="majorEastAsia" w:cs="Times New Roman"/>
          <w:szCs w:val="24"/>
        </w:rPr>
        <w:t>discern between</w:t>
      </w:r>
      <w:r w:rsidRPr="00817083">
        <w:rPr>
          <w:rFonts w:eastAsiaTheme="majorEastAsia" w:cs="Times New Roman"/>
          <w:szCs w:val="24"/>
        </w:rPr>
        <w:t xml:space="preserve"> </w:t>
      </w:r>
      <w:r w:rsidR="003423B6" w:rsidRPr="00817083">
        <w:rPr>
          <w:rFonts w:eastAsiaTheme="majorEastAsia" w:cs="Times New Roman"/>
          <w:szCs w:val="24"/>
        </w:rPr>
        <w:t>a successful client launch and an unsuccessful startup. It is possible that malware may be hiding in software that appears non-functional to the user. To account for this, analyses where the software did not appear visibly were still used in the data pool.</w:t>
      </w:r>
      <w:r w:rsidR="001034DC" w:rsidRPr="00817083">
        <w:rPr>
          <w:rFonts w:eastAsiaTheme="majorEastAsia" w:cs="Times New Roman"/>
          <w:szCs w:val="24"/>
        </w:rPr>
        <w:t xml:space="preserve"> Samples that did not run and immediately presented the user with a Java runtime error were excluded from the sample set, bringing the original 96 samples down to 92.</w:t>
      </w:r>
    </w:p>
    <w:p w14:paraId="1D0FA317" w14:textId="56BE5052" w:rsidR="00E1060C" w:rsidRPr="00817083" w:rsidRDefault="00E1060C" w:rsidP="00817083">
      <w:pPr>
        <w:rPr>
          <w:rFonts w:eastAsiaTheme="majorEastAsia" w:cs="Times New Roman"/>
          <w:szCs w:val="24"/>
        </w:rPr>
      </w:pPr>
      <w:r w:rsidRPr="00817083">
        <w:rPr>
          <w:rFonts w:eastAsiaTheme="majorEastAsia" w:cs="Times New Roman"/>
          <w:szCs w:val="24"/>
        </w:rPr>
        <w:lastRenderedPageBreak/>
        <w:tab/>
        <w:t>Due to file size limitations for the sandbox environment, files over 100 MB in size were uploaded to DropBox where I created an automatic download link for the file. Any.run allows for using a download link to analyze a file. These download links were used to analyze the file. Public DropBox links are created by first creating a link for the uploaded file in the right click context menu. Secondly, the URL requires a change from “dl=0” to “dl=1” to make it an automatic download.</w:t>
      </w:r>
    </w:p>
    <w:p w14:paraId="2AAF41E8" w14:textId="210BBCC7" w:rsidR="007627E5" w:rsidRPr="00817083" w:rsidRDefault="007627E5" w:rsidP="00817083">
      <w:pPr>
        <w:rPr>
          <w:rFonts w:eastAsiaTheme="majorEastAsia" w:cs="Times New Roman"/>
          <w:szCs w:val="24"/>
        </w:rPr>
      </w:pPr>
      <w:r w:rsidRPr="00817083">
        <w:rPr>
          <w:rFonts w:eastAsiaTheme="majorEastAsia" w:cs="Times New Roman"/>
          <w:szCs w:val="24"/>
        </w:rPr>
        <w:tab/>
        <w:t>Clients that were retrieved as directories were uploaded as a zip file so that the binaries could have all the necessary application extension files needed for using the client. These were unzipped and then run manually following the processes described in this section.</w:t>
      </w:r>
    </w:p>
    <w:p w14:paraId="2C9C1D09" w14:textId="09D8730A" w:rsidR="00912E02" w:rsidRPr="00817083" w:rsidRDefault="00ED3BD9" w:rsidP="00817083">
      <w:pPr>
        <w:rPr>
          <w:rFonts w:eastAsiaTheme="majorEastAsia" w:cs="Times New Roman"/>
          <w:szCs w:val="24"/>
        </w:rPr>
      </w:pPr>
      <w:r w:rsidRPr="00817083">
        <w:rPr>
          <w:rFonts w:eastAsiaTheme="majorEastAsia" w:cs="Times New Roman"/>
          <w:szCs w:val="24"/>
        </w:rPr>
        <w:tab/>
        <w:t>At the end of each run, after the sandbox had been stopped, the data needed for the run was downloaded in json file format for later processing. These were saved</w:t>
      </w:r>
      <w:r w:rsidR="00E1060C" w:rsidRPr="00817083">
        <w:rPr>
          <w:rFonts w:eastAsiaTheme="majorEastAsia" w:cs="Times New Roman"/>
          <w:szCs w:val="24"/>
        </w:rPr>
        <w:t xml:space="preserve"> with the filename being</w:t>
      </w:r>
      <w:r w:rsidRPr="00817083">
        <w:rPr>
          <w:rFonts w:eastAsiaTheme="majorEastAsia" w:cs="Times New Roman"/>
          <w:szCs w:val="24"/>
        </w:rPr>
        <w:t xml:space="preserve"> the hash of the program that was being analyzed so they could easily be referenced later.</w:t>
      </w:r>
    </w:p>
    <w:p w14:paraId="3160FE40" w14:textId="77777777" w:rsidR="001034DC" w:rsidRPr="00D05614" w:rsidRDefault="00CF1F33" w:rsidP="00D05614">
      <w:pPr>
        <w:pStyle w:val="Heading2"/>
      </w:pPr>
      <w:r w:rsidRPr="00D05614">
        <w:t xml:space="preserve">STEP </w:t>
      </w:r>
      <w:r w:rsidR="007627E5" w:rsidRPr="00D05614">
        <w:t>3</w:t>
      </w:r>
      <w:r w:rsidRPr="00D05614">
        <w:t>: Feature Extraction</w:t>
      </w:r>
    </w:p>
    <w:p w14:paraId="59F79924" w14:textId="6D09840B" w:rsidR="0020182F" w:rsidRPr="00D05614" w:rsidRDefault="001034DC" w:rsidP="00D05614">
      <w:pPr>
        <w:pStyle w:val="Heading3"/>
      </w:pPr>
      <w:commentRangeStart w:id="42"/>
      <w:r w:rsidRPr="00D05614">
        <w:t>Live sample feature extraction</w:t>
      </w:r>
      <w:commentRangeEnd w:id="42"/>
      <w:r w:rsidR="001F2D45" w:rsidRPr="00D05614">
        <w:rPr>
          <w:rStyle w:val="CommentReference"/>
          <w:sz w:val="24"/>
          <w:szCs w:val="24"/>
        </w:rPr>
        <w:commentReference w:id="42"/>
      </w:r>
    </w:p>
    <w:p w14:paraId="01E87574" w14:textId="09E4BE96" w:rsidR="001034DC" w:rsidRPr="00817083" w:rsidRDefault="001034DC" w:rsidP="00817083">
      <w:pPr>
        <w:rPr>
          <w:rFonts w:cs="Times New Roman"/>
          <w:szCs w:val="24"/>
        </w:rPr>
      </w:pPr>
      <w:r w:rsidRPr="00817083">
        <w:rPr>
          <w:rFonts w:cs="Times New Roman"/>
          <w:szCs w:val="24"/>
        </w:rPr>
        <w:tab/>
        <w:t xml:space="preserve">Based on the research presented in the literature review, the table below summarizes the features that will be extracted from the sandbox report. The sandbox report from Any.run is given in Json format and can easily be parsed with Python. </w:t>
      </w:r>
    </w:p>
    <w:p w14:paraId="1777F7E8" w14:textId="169E9366" w:rsidR="001034DC" w:rsidRPr="00762B08" w:rsidRDefault="001034DC" w:rsidP="00762B08">
      <w:pPr>
        <w:pStyle w:val="Heading4"/>
      </w:pPr>
      <w:r w:rsidRPr="00762B08">
        <w:t xml:space="preserve">Network </w:t>
      </w:r>
      <w:commentRangeStart w:id="43"/>
      <w:r w:rsidRPr="00762B08">
        <w:t>features</w:t>
      </w:r>
      <w:commentRangeEnd w:id="43"/>
      <w:r w:rsidR="001F2D45" w:rsidRPr="00762B08">
        <w:rPr>
          <w:rStyle w:val="CommentReference"/>
          <w:sz w:val="24"/>
          <w:szCs w:val="22"/>
        </w:rPr>
        <w:commentReference w:id="43"/>
      </w:r>
    </w:p>
    <w:p w14:paraId="1D858C8A" w14:textId="50C42DFF" w:rsidR="001034DC" w:rsidRPr="00817083" w:rsidRDefault="001034DC" w:rsidP="00817083">
      <w:pPr>
        <w:rPr>
          <w:rFonts w:cs="Times New Roman"/>
          <w:szCs w:val="24"/>
        </w:rPr>
      </w:pPr>
      <w:r w:rsidRPr="00817083">
        <w:rPr>
          <w:rFonts w:cs="Times New Roman"/>
          <w:szCs w:val="24"/>
        </w:rPr>
        <w:tab/>
        <w:t xml:space="preserve">For extracting network features, the script iterates through all of the network requests made during the run and separates them into their various types of activities: DNS requests, network connections, and HTTP requests. These are represented as a numerical quantity for each value. Additionally, using ipstack.com API, a request was made for each of these connection </w:t>
      </w:r>
      <w:r w:rsidRPr="00817083">
        <w:rPr>
          <w:rFonts w:cs="Times New Roman"/>
          <w:szCs w:val="24"/>
        </w:rPr>
        <w:lastRenderedPageBreak/>
        <w:t xml:space="preserve">types to obtain the country or region which was assembled into an aggregate number to represent </w:t>
      </w:r>
      <w:r w:rsidR="00FC7336" w:rsidRPr="00817083">
        <w:rPr>
          <w:rFonts w:cs="Times New Roman"/>
          <w:szCs w:val="24"/>
        </w:rPr>
        <w:t>counts for country/region for all types of network activity.</w:t>
      </w:r>
    </w:p>
    <w:p w14:paraId="65DE8160" w14:textId="66F15904" w:rsidR="00FC7336" w:rsidRPr="00762B08" w:rsidRDefault="00FC7336" w:rsidP="00762B08">
      <w:pPr>
        <w:pStyle w:val="Heading4"/>
      </w:pPr>
      <w:r w:rsidRPr="00762B08">
        <w:t>System Calls</w:t>
      </w:r>
    </w:p>
    <w:p w14:paraId="122C6604" w14:textId="268E7CEC" w:rsidR="00FC7336" w:rsidRPr="00817083" w:rsidRDefault="00FC7336" w:rsidP="00817083">
      <w:pPr>
        <w:rPr>
          <w:rFonts w:cs="Times New Roman"/>
          <w:szCs w:val="24"/>
        </w:rPr>
      </w:pPr>
      <w:r w:rsidRPr="00817083">
        <w:rPr>
          <w:rFonts w:cs="Times New Roman"/>
          <w:szCs w:val="24"/>
        </w:rPr>
        <w:tab/>
        <w:t>In order to determine a process chain from the root process and all spawned child processes, the script would recursively find all processes that had a parent ID (PPID) that match the root process. It then recursively finds all matching PPIDs for child processes and assembles a final chain that shows the root process and all spawned child processes. A CSV was used to track the samples and also included a column for the root process ID. This was important because some samples that were archived started from File Explorer and were not indicative of the actual root process for the sample when it was executed manually. The process chain was important to establish so that the data regarding total child processes instantiated and total child process depth could be calculated.</w:t>
      </w:r>
    </w:p>
    <w:p w14:paraId="4CF09F41" w14:textId="7514020A" w:rsidR="00FC7336" w:rsidRPr="00817083" w:rsidRDefault="00FC7336" w:rsidP="00817083">
      <w:pPr>
        <w:rPr>
          <w:rFonts w:cs="Times New Roman"/>
          <w:szCs w:val="24"/>
        </w:rPr>
      </w:pPr>
      <w:r w:rsidRPr="00817083">
        <w:rPr>
          <w:rFonts w:cs="Times New Roman"/>
          <w:szCs w:val="24"/>
        </w:rPr>
        <w:tab/>
        <w:t xml:space="preserve">The </w:t>
      </w:r>
      <w:r w:rsidR="00A47E56" w:rsidRPr="00817083">
        <w:rPr>
          <w:rFonts w:cs="Times New Roman"/>
          <w:szCs w:val="24"/>
        </w:rPr>
        <w:t>number</w:t>
      </w:r>
      <w:r w:rsidRPr="00817083">
        <w:rPr>
          <w:rFonts w:cs="Times New Roman"/>
          <w:szCs w:val="24"/>
        </w:rPr>
        <w:t xml:space="preserve"> of modified files and registry reads, writes, and deletes is a simple figure that is provided in the Any.run report so it didn’t require further processing.</w:t>
      </w:r>
    </w:p>
    <w:p w14:paraId="7A7E0E6A" w14:textId="117920A2" w:rsidR="00FC7336" w:rsidRPr="00762B08" w:rsidRDefault="00FC7336" w:rsidP="00762B08">
      <w:pPr>
        <w:pStyle w:val="Heading4"/>
      </w:pPr>
      <w:r w:rsidRPr="00762B08">
        <w:t>Memory</w:t>
      </w:r>
    </w:p>
    <w:p w14:paraId="7D43CD4F" w14:textId="281D6FF7" w:rsidR="00FC7336" w:rsidRPr="00817083" w:rsidRDefault="00A47E56" w:rsidP="00817083">
      <w:pPr>
        <w:rPr>
          <w:rFonts w:cs="Times New Roman"/>
          <w:szCs w:val="24"/>
        </w:rPr>
      </w:pPr>
      <w:r w:rsidRPr="00817083">
        <w:rPr>
          <w:rFonts w:cs="Times New Roman"/>
          <w:szCs w:val="24"/>
        </w:rPr>
        <w:tab/>
        <w:t>In order to find DLL calls that spawned from the root process, the script for parsing the live samples would search for process triggers using the process chain that was created previously.  Inside this process chain, the modules were extracted from the process if they contained a referenced ‘image’ from the Any.run report. These were assembled into a list of all binary processes that were spawned from a process. A simple filter for files ending in .dll was used to assemble a list of DLLs that were spawned from a process. For the root process and all child processes these DLLs were aggregated into one list so a count could be determined of the total amount DLL calls made by the process and all children.</w:t>
      </w:r>
    </w:p>
    <w:p w14:paraId="68A261D2" w14:textId="7BA7B03E" w:rsidR="00A47E56" w:rsidRPr="00762B08" w:rsidRDefault="00A47E56" w:rsidP="00762B08">
      <w:pPr>
        <w:pStyle w:val="Heading4"/>
      </w:pPr>
      <w:r w:rsidRPr="00762B08">
        <w:lastRenderedPageBreak/>
        <w:t>Persistence</w:t>
      </w:r>
    </w:p>
    <w:p w14:paraId="72B49BE3" w14:textId="6357A529" w:rsidR="00A47E56" w:rsidRPr="00817083" w:rsidRDefault="00A47E56" w:rsidP="00817083">
      <w:pPr>
        <w:rPr>
          <w:rFonts w:cs="Times New Roman"/>
          <w:szCs w:val="24"/>
        </w:rPr>
      </w:pPr>
      <w:r w:rsidRPr="00817083">
        <w:rPr>
          <w:rFonts w:cs="Times New Roman"/>
          <w:szCs w:val="24"/>
        </w:rPr>
        <w:tab/>
        <w:t>Using the binary triggers obtained above, they were matched against a list of potentially suspicious binaries</w:t>
      </w:r>
      <w:r w:rsidR="003307CF">
        <w:rPr>
          <w:rFonts w:cs="Times New Roman"/>
          <w:szCs w:val="24"/>
        </w:rPr>
        <w:t xml:space="preserve">, shown in </w:t>
      </w:r>
      <w:r w:rsidR="003307CF">
        <w:rPr>
          <w:rFonts w:cs="Times New Roman"/>
          <w:szCs w:val="24"/>
        </w:rPr>
        <w:fldChar w:fldCharType="begin"/>
      </w:r>
      <w:r w:rsidR="003307CF">
        <w:rPr>
          <w:rFonts w:cs="Times New Roman"/>
          <w:szCs w:val="24"/>
        </w:rPr>
        <w:instrText xml:space="preserve"> REF _Ref146976371 \h </w:instrText>
      </w:r>
      <w:r w:rsidR="003307CF">
        <w:rPr>
          <w:rFonts w:cs="Times New Roman"/>
          <w:szCs w:val="24"/>
        </w:rPr>
      </w:r>
      <w:r w:rsidR="003307CF">
        <w:rPr>
          <w:rFonts w:cs="Times New Roman"/>
          <w:szCs w:val="24"/>
        </w:rPr>
        <w:fldChar w:fldCharType="separate"/>
      </w:r>
      <w:r w:rsidR="009E5460">
        <w:t xml:space="preserve">Table </w:t>
      </w:r>
      <w:r w:rsidR="009E5460">
        <w:rPr>
          <w:noProof/>
        </w:rPr>
        <w:t>4</w:t>
      </w:r>
      <w:r w:rsidR="003307CF">
        <w:rPr>
          <w:rFonts w:cs="Times New Roman"/>
          <w:szCs w:val="24"/>
        </w:rPr>
        <w:fldChar w:fldCharType="end"/>
      </w:r>
      <w:r w:rsidR="003307CF">
        <w:rPr>
          <w:rFonts w:cs="Times New Roman"/>
          <w:szCs w:val="24"/>
        </w:rPr>
        <w:t xml:space="preserve">, </w:t>
      </w:r>
      <w:r w:rsidRPr="00817083">
        <w:rPr>
          <w:rFonts w:cs="Times New Roman"/>
          <w:szCs w:val="24"/>
        </w:rPr>
        <w:t xml:space="preserve">that the program may have tried to access. </w:t>
      </w:r>
      <w:r w:rsidR="003307CF">
        <w:rPr>
          <w:rFonts w:cs="Times New Roman"/>
          <w:szCs w:val="24"/>
        </w:rPr>
        <w:t xml:space="preserve">These executable files can be used to maintain persistence, such as schtasks.exe which allows for the creation of automated and start up tasks. </w:t>
      </w:r>
      <w:r w:rsidRPr="00817083">
        <w:rPr>
          <w:rFonts w:cs="Times New Roman"/>
          <w:szCs w:val="24"/>
        </w:rPr>
        <w:t>The total amount of accesses to these binary files was aggregated into a count. Accesses to these binaries have a higher likelihood of a sample trying to maintain persistence by accessing the registry, attempting privilege escalation, or creating scheduled tasks.</w:t>
      </w:r>
      <w:r w:rsidR="003F2410" w:rsidRPr="00817083">
        <w:rPr>
          <w:rFonts w:cs="Times New Roman"/>
          <w:szCs w:val="24"/>
        </w:rPr>
        <w:t xml:space="preserve"> These are assembled into a list of accesses and looked at for a total quantity of suspicious binary accesses.</w:t>
      </w:r>
    </w:p>
    <w:p w14:paraId="5F04417C" w14:textId="112B2A45" w:rsidR="004177A0" w:rsidRDefault="004177A0" w:rsidP="003307CF">
      <w:pPr>
        <w:pStyle w:val="Caption"/>
        <w:keepNext/>
      </w:pPr>
      <w:bookmarkStart w:id="44" w:name="_Ref146976371"/>
      <w:r>
        <w:t xml:space="preserve">Table </w:t>
      </w:r>
      <w:fldSimple w:instr=" SEQ Table \* ARABIC ">
        <w:r w:rsidR="009E5460">
          <w:rPr>
            <w:noProof/>
          </w:rPr>
          <w:t>4</w:t>
        </w:r>
      </w:fldSimple>
      <w:bookmarkEnd w:id="44"/>
      <w:r>
        <w:t xml:space="preserve">: Windows </w:t>
      </w:r>
      <w:commentRangeStart w:id="45"/>
      <w:r>
        <w:t xml:space="preserve">suspicious </w:t>
      </w:r>
      <w:commentRangeEnd w:id="45"/>
      <w:r w:rsidR="001F2D45">
        <w:rPr>
          <w:rStyle w:val="CommentReference"/>
          <w:i w:val="0"/>
          <w:iCs w:val="0"/>
          <w:color w:val="auto"/>
        </w:rPr>
        <w:commentReference w:id="45"/>
      </w:r>
      <w:r>
        <w:t>binaries.</w:t>
      </w:r>
    </w:p>
    <w:tbl>
      <w:tblPr>
        <w:tblStyle w:val="TableGrid"/>
        <w:tblW w:w="0" w:type="auto"/>
        <w:tblLook w:val="04A0" w:firstRow="1" w:lastRow="0" w:firstColumn="1" w:lastColumn="0" w:noHBand="0" w:noVBand="1"/>
      </w:tblPr>
      <w:tblGrid>
        <w:gridCol w:w="3978"/>
      </w:tblGrid>
      <w:tr w:rsidR="00817083" w:rsidRPr="00817083" w14:paraId="2CC77504" w14:textId="77777777" w:rsidTr="003307CF">
        <w:tc>
          <w:tcPr>
            <w:tcW w:w="3978" w:type="dxa"/>
          </w:tcPr>
          <w:p w14:paraId="5ECAFFE2" w14:textId="7F3F1373" w:rsidR="00A47E56" w:rsidRPr="00817083" w:rsidRDefault="00A47E56" w:rsidP="003307CF">
            <w:pPr>
              <w:rPr>
                <w:rFonts w:cs="Times New Roman"/>
                <w:sz w:val="24"/>
                <w:szCs w:val="24"/>
              </w:rPr>
            </w:pPr>
            <w:r w:rsidRPr="00817083">
              <w:rPr>
                <w:rFonts w:cs="Times New Roman"/>
                <w:sz w:val="24"/>
                <w:szCs w:val="24"/>
              </w:rPr>
              <w:t>Windows suspicious binary access</w:t>
            </w:r>
          </w:p>
        </w:tc>
      </w:tr>
      <w:tr w:rsidR="00817083" w:rsidRPr="00817083" w14:paraId="2305D30D" w14:textId="77777777" w:rsidTr="003307CF">
        <w:tc>
          <w:tcPr>
            <w:tcW w:w="3978" w:type="dxa"/>
          </w:tcPr>
          <w:p w14:paraId="7AE0F437" w14:textId="0975F878" w:rsidR="00A47E56" w:rsidRPr="00817083" w:rsidRDefault="00A47E56" w:rsidP="003307CF">
            <w:pPr>
              <w:rPr>
                <w:rFonts w:cs="Times New Roman"/>
                <w:sz w:val="24"/>
                <w:szCs w:val="24"/>
              </w:rPr>
            </w:pPr>
            <w:r w:rsidRPr="00817083">
              <w:rPr>
                <w:rFonts w:cs="Times New Roman"/>
                <w:sz w:val="24"/>
                <w:szCs w:val="24"/>
              </w:rPr>
              <w:t>Reg.exe</w:t>
            </w:r>
          </w:p>
        </w:tc>
      </w:tr>
      <w:tr w:rsidR="00817083" w:rsidRPr="00817083" w14:paraId="55F428BB" w14:textId="77777777" w:rsidTr="003307CF">
        <w:tc>
          <w:tcPr>
            <w:tcW w:w="3978" w:type="dxa"/>
          </w:tcPr>
          <w:p w14:paraId="317E50F2" w14:textId="5CC62E6E" w:rsidR="00A47E56" w:rsidRPr="00817083" w:rsidRDefault="00A47E56" w:rsidP="003307CF">
            <w:pPr>
              <w:rPr>
                <w:rFonts w:cs="Times New Roman"/>
                <w:sz w:val="24"/>
                <w:szCs w:val="24"/>
              </w:rPr>
            </w:pPr>
            <w:r w:rsidRPr="00817083">
              <w:rPr>
                <w:rFonts w:cs="Times New Roman"/>
                <w:sz w:val="24"/>
                <w:szCs w:val="24"/>
              </w:rPr>
              <w:t>Nslookup.exe</w:t>
            </w:r>
          </w:p>
        </w:tc>
      </w:tr>
      <w:tr w:rsidR="00817083" w:rsidRPr="00817083" w14:paraId="23E53FBD" w14:textId="77777777" w:rsidTr="003307CF">
        <w:tc>
          <w:tcPr>
            <w:tcW w:w="3978" w:type="dxa"/>
          </w:tcPr>
          <w:p w14:paraId="12CB7F74" w14:textId="4E620B68" w:rsidR="00A47E56" w:rsidRPr="00817083" w:rsidRDefault="00A47E56" w:rsidP="003307CF">
            <w:pPr>
              <w:rPr>
                <w:rFonts w:cs="Times New Roman"/>
                <w:sz w:val="24"/>
                <w:szCs w:val="24"/>
              </w:rPr>
            </w:pPr>
            <w:r w:rsidRPr="00817083">
              <w:rPr>
                <w:rFonts w:cs="Times New Roman"/>
                <w:sz w:val="24"/>
                <w:szCs w:val="24"/>
              </w:rPr>
              <w:t>Regasm.exe</w:t>
            </w:r>
          </w:p>
        </w:tc>
      </w:tr>
      <w:tr w:rsidR="00817083" w:rsidRPr="00817083" w14:paraId="7F9DF28A" w14:textId="77777777" w:rsidTr="003307CF">
        <w:tc>
          <w:tcPr>
            <w:tcW w:w="3978" w:type="dxa"/>
          </w:tcPr>
          <w:p w14:paraId="2CCAEAC9" w14:textId="6B0E7927" w:rsidR="00A47E56" w:rsidRPr="00817083" w:rsidRDefault="00A47E56" w:rsidP="003307CF">
            <w:pPr>
              <w:rPr>
                <w:rFonts w:cs="Times New Roman"/>
                <w:sz w:val="24"/>
                <w:szCs w:val="24"/>
              </w:rPr>
            </w:pPr>
            <w:r w:rsidRPr="00817083">
              <w:rPr>
                <w:rFonts w:cs="Times New Roman"/>
                <w:sz w:val="24"/>
                <w:szCs w:val="24"/>
              </w:rPr>
              <w:t>Runas.exe</w:t>
            </w:r>
          </w:p>
        </w:tc>
      </w:tr>
      <w:tr w:rsidR="00817083" w:rsidRPr="00817083" w14:paraId="50AF05D2" w14:textId="77777777" w:rsidTr="003307CF">
        <w:tc>
          <w:tcPr>
            <w:tcW w:w="3978" w:type="dxa"/>
          </w:tcPr>
          <w:p w14:paraId="696E89F2" w14:textId="482D082E" w:rsidR="00A47E56" w:rsidRPr="00817083" w:rsidRDefault="00A47E56" w:rsidP="003307CF">
            <w:pPr>
              <w:rPr>
                <w:rFonts w:cs="Times New Roman"/>
                <w:sz w:val="24"/>
                <w:szCs w:val="24"/>
              </w:rPr>
            </w:pPr>
            <w:r w:rsidRPr="00817083">
              <w:rPr>
                <w:rFonts w:cs="Times New Roman"/>
                <w:sz w:val="24"/>
                <w:szCs w:val="24"/>
              </w:rPr>
              <w:t>Schtasks.exe</w:t>
            </w:r>
          </w:p>
        </w:tc>
      </w:tr>
      <w:tr w:rsidR="00817083" w:rsidRPr="00817083" w14:paraId="5845A83D" w14:textId="77777777" w:rsidTr="003307CF">
        <w:tc>
          <w:tcPr>
            <w:tcW w:w="3978" w:type="dxa"/>
          </w:tcPr>
          <w:p w14:paraId="657F1B42" w14:textId="07A5DA19" w:rsidR="00A47E56" w:rsidRPr="00817083" w:rsidRDefault="00A47E56" w:rsidP="003307CF">
            <w:pPr>
              <w:rPr>
                <w:rFonts w:cs="Times New Roman"/>
                <w:sz w:val="24"/>
                <w:szCs w:val="24"/>
              </w:rPr>
            </w:pPr>
            <w:r w:rsidRPr="00817083">
              <w:rPr>
                <w:rFonts w:cs="Times New Roman"/>
                <w:sz w:val="24"/>
                <w:szCs w:val="24"/>
              </w:rPr>
              <w:t>Sc.exe</w:t>
            </w:r>
          </w:p>
        </w:tc>
      </w:tr>
    </w:tbl>
    <w:p w14:paraId="529A748F" w14:textId="77777777" w:rsidR="003307CF" w:rsidRDefault="003307CF" w:rsidP="003307CF">
      <w:pPr>
        <w:ind w:firstLine="720"/>
        <w:rPr>
          <w:rFonts w:cs="Times New Roman"/>
          <w:szCs w:val="24"/>
        </w:rPr>
      </w:pPr>
    </w:p>
    <w:p w14:paraId="01D85CDC" w14:textId="150C6C72" w:rsidR="003F2410" w:rsidRPr="00817083" w:rsidRDefault="003F2410" w:rsidP="003307CF">
      <w:pPr>
        <w:ind w:firstLine="720"/>
        <w:rPr>
          <w:rFonts w:cs="Times New Roman"/>
          <w:szCs w:val="24"/>
        </w:rPr>
      </w:pPr>
      <w:r w:rsidRPr="00817083">
        <w:rPr>
          <w:rFonts w:cs="Times New Roman"/>
          <w:szCs w:val="24"/>
        </w:rPr>
        <w:t xml:space="preserve">Additionally, file events were </w:t>
      </w:r>
      <w:r w:rsidR="003307CF">
        <w:rPr>
          <w:rFonts w:cs="Times New Roman"/>
          <w:szCs w:val="24"/>
        </w:rPr>
        <w:t>monitored</w:t>
      </w:r>
      <w:r w:rsidRPr="00817083">
        <w:rPr>
          <w:rFonts w:cs="Times New Roman"/>
          <w:szCs w:val="24"/>
        </w:rPr>
        <w:t xml:space="preserve"> to see if there were any changes made to the </w:t>
      </w:r>
      <w:r w:rsidR="003307CF">
        <w:rPr>
          <w:rFonts w:cs="Times New Roman"/>
          <w:szCs w:val="24"/>
        </w:rPr>
        <w:t>‘</w:t>
      </w:r>
      <w:r w:rsidRPr="00817083">
        <w:rPr>
          <w:rFonts w:cs="Times New Roman"/>
          <w:szCs w:val="24"/>
        </w:rPr>
        <w:t>Start Menu</w:t>
      </w:r>
      <w:r w:rsidR="003307CF">
        <w:rPr>
          <w:rFonts w:cs="Times New Roman"/>
          <w:szCs w:val="24"/>
        </w:rPr>
        <w:t>’</w:t>
      </w:r>
      <w:r w:rsidRPr="00817083">
        <w:rPr>
          <w:rFonts w:cs="Times New Roman"/>
          <w:szCs w:val="24"/>
        </w:rPr>
        <w:t xml:space="preserve"> or </w:t>
      </w:r>
      <w:r w:rsidR="003307CF">
        <w:rPr>
          <w:rFonts w:cs="Times New Roman"/>
          <w:szCs w:val="24"/>
        </w:rPr>
        <w:t>‘</w:t>
      </w:r>
      <w:r w:rsidRPr="00817083">
        <w:rPr>
          <w:rFonts w:cs="Times New Roman"/>
          <w:szCs w:val="24"/>
        </w:rPr>
        <w:t>StartUp</w:t>
      </w:r>
      <w:r w:rsidR="003307CF">
        <w:rPr>
          <w:rFonts w:cs="Times New Roman"/>
          <w:szCs w:val="24"/>
        </w:rPr>
        <w:t>’</w:t>
      </w:r>
      <w:r w:rsidRPr="00817083">
        <w:rPr>
          <w:rFonts w:cs="Times New Roman"/>
          <w:szCs w:val="24"/>
        </w:rPr>
        <w:t xml:space="preserve"> directories, which would further indicate possible methods of maintaining persistence. These are assembled into a list and looked at for total quantity of startup modifications.</w:t>
      </w:r>
    </w:p>
    <w:p w14:paraId="640F72D8" w14:textId="6F96BC10" w:rsidR="003F2410" w:rsidRPr="00762B08" w:rsidRDefault="003F2410" w:rsidP="00762B08">
      <w:pPr>
        <w:pStyle w:val="Heading4"/>
      </w:pPr>
      <w:r w:rsidRPr="00762B08">
        <w:lastRenderedPageBreak/>
        <w:t>Anomaly Detection</w:t>
      </w:r>
    </w:p>
    <w:p w14:paraId="18C80E1F" w14:textId="77FBE1A2" w:rsidR="00D323CF" w:rsidRPr="00817083" w:rsidRDefault="00D323CF" w:rsidP="00817083">
      <w:pPr>
        <w:rPr>
          <w:rFonts w:cs="Times New Roman"/>
          <w:szCs w:val="24"/>
        </w:rPr>
      </w:pPr>
      <w:r w:rsidRPr="00817083">
        <w:rPr>
          <w:rFonts w:cs="Times New Roman"/>
          <w:szCs w:val="24"/>
        </w:rPr>
        <w:tab/>
        <w:t>Any.run does not directly provide the CPU usage and memory usage in their Json reports. They do provide this data on the webpage, however. The csv used to track the samples contains a link to the Any.run sample page where the CPU and memory usage can be seen. A separate script used in tandem with the script for processing live data is able to open the webpage using the Selenium Python library and collect this data automatically. Since the data is presented visually in CSS, I was able to confirm with Any.run that high values, 100% corresponded to a 0 CSS and the lowest value a 28, which corresponded to 0% activity. This is easily processed into a percentage format by subtracting the observed value divided by 28 from 1. These values are assembled into a list of CPU and memory usage that correspond to the run length. After converting these values to percentages, the mean and median were calculated.</w:t>
      </w:r>
    </w:p>
    <w:p w14:paraId="096EB9FA" w14:textId="2AE8C47F" w:rsidR="00D323CF" w:rsidRPr="00817083" w:rsidRDefault="00D323CF" w:rsidP="00817083">
      <w:pPr>
        <w:ind w:firstLine="720"/>
        <w:rPr>
          <w:rFonts w:cs="Times New Roman"/>
          <w:szCs w:val="24"/>
        </w:rPr>
      </w:pPr>
      <w:r w:rsidRPr="00817083">
        <w:rPr>
          <w:rFonts w:cs="Times New Roman"/>
          <w:szCs w:val="24"/>
        </w:rPr>
        <w:t>The table below provides a concise summary of all of the types of data that were aggregated from the sandbox samples.</w:t>
      </w:r>
    </w:p>
    <w:p w14:paraId="440B21C4" w14:textId="34CE64B1" w:rsidR="004177A0" w:rsidRDefault="004177A0" w:rsidP="004177A0">
      <w:pPr>
        <w:pStyle w:val="Caption"/>
        <w:keepNext/>
      </w:pPr>
      <w:r>
        <w:t xml:space="preserve">Table </w:t>
      </w:r>
      <w:fldSimple w:instr=" SEQ Table \* ARABIC ">
        <w:r w:rsidR="009E5460">
          <w:rPr>
            <w:noProof/>
          </w:rPr>
          <w:t>5</w:t>
        </w:r>
      </w:fldSimple>
      <w:r>
        <w:t>: Summary of live analysis features and types of data.</w:t>
      </w:r>
    </w:p>
    <w:tbl>
      <w:tblPr>
        <w:tblStyle w:val="TableGrid"/>
        <w:tblW w:w="0" w:type="auto"/>
        <w:tblLook w:val="04A0" w:firstRow="1" w:lastRow="0" w:firstColumn="1" w:lastColumn="0" w:noHBand="0" w:noVBand="1"/>
      </w:tblPr>
      <w:tblGrid>
        <w:gridCol w:w="4675"/>
        <w:gridCol w:w="4675"/>
      </w:tblGrid>
      <w:tr w:rsidR="00817083" w:rsidRPr="00817083" w14:paraId="1E304699" w14:textId="77777777" w:rsidTr="003E0234">
        <w:tc>
          <w:tcPr>
            <w:tcW w:w="9350" w:type="dxa"/>
            <w:gridSpan w:val="2"/>
            <w:shd w:val="clear" w:color="auto" w:fill="E7E6E6" w:themeFill="background2"/>
          </w:tcPr>
          <w:p w14:paraId="3021DD37"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Network Traffic</w:t>
            </w:r>
          </w:p>
        </w:tc>
      </w:tr>
      <w:tr w:rsidR="00817083" w:rsidRPr="00817083" w14:paraId="5B8388BB" w14:textId="77777777" w:rsidTr="003E0234">
        <w:tc>
          <w:tcPr>
            <w:tcW w:w="4675" w:type="dxa"/>
          </w:tcPr>
          <w:p w14:paraId="3D11173A"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DNS requests</w:t>
            </w:r>
          </w:p>
        </w:tc>
        <w:tc>
          <w:tcPr>
            <w:tcW w:w="4675" w:type="dxa"/>
          </w:tcPr>
          <w:p w14:paraId="53B4D606"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4BF266B1" w14:textId="77777777" w:rsidTr="003E0234">
        <w:tc>
          <w:tcPr>
            <w:tcW w:w="4675" w:type="dxa"/>
          </w:tcPr>
          <w:p w14:paraId="602164FE"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Network connections</w:t>
            </w:r>
          </w:p>
        </w:tc>
        <w:tc>
          <w:tcPr>
            <w:tcW w:w="4675" w:type="dxa"/>
          </w:tcPr>
          <w:p w14:paraId="7C2C5629"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158526B7" w14:textId="77777777" w:rsidTr="003E0234">
        <w:tc>
          <w:tcPr>
            <w:tcW w:w="4675" w:type="dxa"/>
          </w:tcPr>
          <w:p w14:paraId="2D5A819F"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HTTP requests</w:t>
            </w:r>
          </w:p>
        </w:tc>
        <w:tc>
          <w:tcPr>
            <w:tcW w:w="4675" w:type="dxa"/>
          </w:tcPr>
          <w:p w14:paraId="042B8B21"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4B4A5002" w14:textId="77777777" w:rsidTr="003E0234">
        <w:tc>
          <w:tcPr>
            <w:tcW w:w="4675" w:type="dxa"/>
          </w:tcPr>
          <w:p w14:paraId="302AF706" w14:textId="677BF801" w:rsidR="001034DC" w:rsidRPr="00817083" w:rsidRDefault="001034DC" w:rsidP="00817083">
            <w:pPr>
              <w:rPr>
                <w:rFonts w:eastAsia="Times New Roman" w:cs="Times New Roman"/>
                <w:sz w:val="24"/>
                <w:szCs w:val="24"/>
              </w:rPr>
            </w:pPr>
            <w:r w:rsidRPr="00817083">
              <w:rPr>
                <w:rFonts w:eastAsia="Times New Roman" w:cs="Times New Roman"/>
                <w:sz w:val="24"/>
                <w:szCs w:val="24"/>
              </w:rPr>
              <w:t>Network locations</w:t>
            </w:r>
          </w:p>
        </w:tc>
        <w:tc>
          <w:tcPr>
            <w:tcW w:w="4675" w:type="dxa"/>
          </w:tcPr>
          <w:p w14:paraId="7B537206" w14:textId="7E6177C3" w:rsidR="001034DC" w:rsidRPr="00817083" w:rsidRDefault="001034DC" w:rsidP="00817083">
            <w:pPr>
              <w:rPr>
                <w:rFonts w:eastAsia="Times New Roman" w:cs="Times New Roman"/>
                <w:sz w:val="24"/>
                <w:szCs w:val="24"/>
              </w:rPr>
            </w:pPr>
            <w:r w:rsidRPr="00817083">
              <w:rPr>
                <w:rFonts w:eastAsia="Times New Roman" w:cs="Times New Roman"/>
                <w:sz w:val="24"/>
                <w:szCs w:val="24"/>
              </w:rPr>
              <w:t xml:space="preserve">Quantity per </w:t>
            </w:r>
            <w:r w:rsidR="00FC7336" w:rsidRPr="00817083">
              <w:rPr>
                <w:rFonts w:eastAsia="Times New Roman" w:cs="Times New Roman"/>
                <w:sz w:val="24"/>
                <w:szCs w:val="24"/>
              </w:rPr>
              <w:t>c</w:t>
            </w:r>
            <w:r w:rsidRPr="00817083">
              <w:rPr>
                <w:rFonts w:eastAsia="Times New Roman" w:cs="Times New Roman"/>
                <w:sz w:val="24"/>
                <w:szCs w:val="24"/>
              </w:rPr>
              <w:t>ountry/</w:t>
            </w:r>
            <w:r w:rsidR="00FC7336" w:rsidRPr="00817083">
              <w:rPr>
                <w:rFonts w:eastAsia="Times New Roman" w:cs="Times New Roman"/>
                <w:sz w:val="24"/>
                <w:szCs w:val="24"/>
              </w:rPr>
              <w:t>r</w:t>
            </w:r>
            <w:r w:rsidRPr="00817083">
              <w:rPr>
                <w:rFonts w:eastAsia="Times New Roman" w:cs="Times New Roman"/>
                <w:sz w:val="24"/>
                <w:szCs w:val="24"/>
              </w:rPr>
              <w:t>egion</w:t>
            </w:r>
          </w:p>
        </w:tc>
      </w:tr>
      <w:tr w:rsidR="00817083" w:rsidRPr="00817083" w14:paraId="37386150" w14:textId="77777777" w:rsidTr="003E0234">
        <w:tc>
          <w:tcPr>
            <w:tcW w:w="9350" w:type="dxa"/>
            <w:gridSpan w:val="2"/>
            <w:shd w:val="clear" w:color="auto" w:fill="E7E6E6" w:themeFill="background2"/>
          </w:tcPr>
          <w:p w14:paraId="68664A2C"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System Calls</w:t>
            </w:r>
          </w:p>
        </w:tc>
      </w:tr>
      <w:tr w:rsidR="00817083" w:rsidRPr="00817083" w14:paraId="38551B38" w14:textId="77777777" w:rsidTr="003E0234">
        <w:tc>
          <w:tcPr>
            <w:tcW w:w="4675" w:type="dxa"/>
          </w:tcPr>
          <w:p w14:paraId="08FA000D"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Processes instantiated</w:t>
            </w:r>
          </w:p>
        </w:tc>
        <w:tc>
          <w:tcPr>
            <w:tcW w:w="4675" w:type="dxa"/>
          </w:tcPr>
          <w:p w14:paraId="79E098DC"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FC7336" w:rsidRPr="00817083" w14:paraId="61658384" w14:textId="77777777" w:rsidTr="003E0234">
        <w:tc>
          <w:tcPr>
            <w:tcW w:w="4675" w:type="dxa"/>
          </w:tcPr>
          <w:p w14:paraId="10265707" w14:textId="0471DC7D" w:rsidR="00FC7336" w:rsidRPr="00817083" w:rsidRDefault="00FC7336" w:rsidP="00817083">
            <w:pPr>
              <w:rPr>
                <w:rFonts w:eastAsia="Times New Roman" w:cs="Times New Roman"/>
                <w:sz w:val="24"/>
                <w:szCs w:val="24"/>
              </w:rPr>
            </w:pPr>
            <w:r w:rsidRPr="00817083">
              <w:rPr>
                <w:rFonts w:eastAsia="Times New Roman" w:cs="Times New Roman"/>
                <w:sz w:val="24"/>
                <w:szCs w:val="24"/>
              </w:rPr>
              <w:t>Process depth</w:t>
            </w:r>
          </w:p>
        </w:tc>
        <w:tc>
          <w:tcPr>
            <w:tcW w:w="4675" w:type="dxa"/>
          </w:tcPr>
          <w:p w14:paraId="29E56BCE" w14:textId="77294E7A" w:rsidR="00FC7336" w:rsidRPr="00817083" w:rsidRDefault="00FC7336"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0FA4C3A8" w14:textId="77777777" w:rsidTr="003E0234">
        <w:tc>
          <w:tcPr>
            <w:tcW w:w="4675" w:type="dxa"/>
          </w:tcPr>
          <w:p w14:paraId="34021161"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Modified Files</w:t>
            </w:r>
          </w:p>
        </w:tc>
        <w:tc>
          <w:tcPr>
            <w:tcW w:w="4675" w:type="dxa"/>
          </w:tcPr>
          <w:p w14:paraId="4E618E81"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40415047" w14:textId="77777777" w:rsidTr="003E0234">
        <w:tc>
          <w:tcPr>
            <w:tcW w:w="4675" w:type="dxa"/>
          </w:tcPr>
          <w:p w14:paraId="3EF2C0E0"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lastRenderedPageBreak/>
              <w:t>Registry Reads</w:t>
            </w:r>
          </w:p>
        </w:tc>
        <w:tc>
          <w:tcPr>
            <w:tcW w:w="4675" w:type="dxa"/>
          </w:tcPr>
          <w:p w14:paraId="01DE17BD"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7C9073F4" w14:textId="77777777" w:rsidTr="003E0234">
        <w:tc>
          <w:tcPr>
            <w:tcW w:w="4675" w:type="dxa"/>
          </w:tcPr>
          <w:p w14:paraId="24B18A7D"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Registry Writes</w:t>
            </w:r>
          </w:p>
        </w:tc>
        <w:tc>
          <w:tcPr>
            <w:tcW w:w="4675" w:type="dxa"/>
          </w:tcPr>
          <w:p w14:paraId="4A1AADF5"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31F93810" w14:textId="77777777" w:rsidTr="003E0234">
        <w:tc>
          <w:tcPr>
            <w:tcW w:w="4675" w:type="dxa"/>
          </w:tcPr>
          <w:p w14:paraId="4CBD63AE"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Registry Deletes</w:t>
            </w:r>
          </w:p>
        </w:tc>
        <w:tc>
          <w:tcPr>
            <w:tcW w:w="4675" w:type="dxa"/>
          </w:tcPr>
          <w:p w14:paraId="18A5F6C9"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36D22A8C" w14:textId="77777777" w:rsidTr="003E0234">
        <w:tc>
          <w:tcPr>
            <w:tcW w:w="9350" w:type="dxa"/>
            <w:gridSpan w:val="2"/>
            <w:shd w:val="clear" w:color="auto" w:fill="E7E6E6" w:themeFill="background2"/>
          </w:tcPr>
          <w:p w14:paraId="40E89CBF"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Memory</w:t>
            </w:r>
          </w:p>
        </w:tc>
      </w:tr>
      <w:tr w:rsidR="00817083" w:rsidRPr="00817083" w14:paraId="66558421" w14:textId="77777777" w:rsidTr="003E0234">
        <w:tc>
          <w:tcPr>
            <w:tcW w:w="4675" w:type="dxa"/>
          </w:tcPr>
          <w:p w14:paraId="37B70A90"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DLL Calls</w:t>
            </w:r>
          </w:p>
        </w:tc>
        <w:tc>
          <w:tcPr>
            <w:tcW w:w="4675" w:type="dxa"/>
          </w:tcPr>
          <w:p w14:paraId="041CF7A7"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0D079210" w14:textId="77777777" w:rsidTr="003E0234">
        <w:tc>
          <w:tcPr>
            <w:tcW w:w="9350" w:type="dxa"/>
            <w:gridSpan w:val="2"/>
            <w:shd w:val="clear" w:color="auto" w:fill="E7E6E6" w:themeFill="background2"/>
          </w:tcPr>
          <w:p w14:paraId="79BAC43F"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Persistence</w:t>
            </w:r>
          </w:p>
        </w:tc>
      </w:tr>
      <w:tr w:rsidR="00817083" w:rsidRPr="00817083" w14:paraId="5ED14370" w14:textId="77777777" w:rsidTr="003E0234">
        <w:tc>
          <w:tcPr>
            <w:tcW w:w="4675" w:type="dxa"/>
          </w:tcPr>
          <w:p w14:paraId="767B15F3"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Startup behavior modifications</w:t>
            </w:r>
          </w:p>
        </w:tc>
        <w:tc>
          <w:tcPr>
            <w:tcW w:w="4675" w:type="dxa"/>
          </w:tcPr>
          <w:p w14:paraId="6B05F693"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List of values</w:t>
            </w:r>
          </w:p>
        </w:tc>
      </w:tr>
      <w:tr w:rsidR="00817083" w:rsidRPr="00817083" w14:paraId="58BDDD0E" w14:textId="77777777" w:rsidTr="003E0234">
        <w:tc>
          <w:tcPr>
            <w:tcW w:w="4675" w:type="dxa"/>
          </w:tcPr>
          <w:p w14:paraId="1D14F808"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Suspicious binary file accesses</w:t>
            </w:r>
          </w:p>
        </w:tc>
        <w:tc>
          <w:tcPr>
            <w:tcW w:w="4675" w:type="dxa"/>
          </w:tcPr>
          <w:p w14:paraId="487C044D"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66A88388" w14:textId="77777777" w:rsidTr="003E0234">
        <w:tc>
          <w:tcPr>
            <w:tcW w:w="9350" w:type="dxa"/>
            <w:gridSpan w:val="2"/>
            <w:shd w:val="clear" w:color="auto" w:fill="E7E6E6" w:themeFill="background2"/>
          </w:tcPr>
          <w:p w14:paraId="06D64F2F"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Anomaly Detection</w:t>
            </w:r>
          </w:p>
        </w:tc>
      </w:tr>
      <w:tr w:rsidR="00817083" w:rsidRPr="00817083" w14:paraId="3AEFCC05" w14:textId="77777777" w:rsidTr="003E0234">
        <w:tc>
          <w:tcPr>
            <w:tcW w:w="4675" w:type="dxa"/>
          </w:tcPr>
          <w:p w14:paraId="69CAE0DB"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CPU usage</w:t>
            </w:r>
          </w:p>
        </w:tc>
        <w:tc>
          <w:tcPr>
            <w:tcW w:w="4675" w:type="dxa"/>
          </w:tcPr>
          <w:p w14:paraId="27211358" w14:textId="66834869" w:rsidR="001034DC" w:rsidRPr="00817083" w:rsidRDefault="00D323CF" w:rsidP="00817083">
            <w:pPr>
              <w:rPr>
                <w:rFonts w:eastAsia="Times New Roman" w:cs="Times New Roman"/>
                <w:sz w:val="24"/>
                <w:szCs w:val="24"/>
              </w:rPr>
            </w:pPr>
            <w:r w:rsidRPr="00817083">
              <w:rPr>
                <w:rFonts w:eastAsia="Times New Roman" w:cs="Times New Roman"/>
                <w:sz w:val="24"/>
                <w:szCs w:val="24"/>
              </w:rPr>
              <w:t>Average and median value</w:t>
            </w:r>
          </w:p>
        </w:tc>
      </w:tr>
      <w:tr w:rsidR="00817083" w:rsidRPr="00817083" w14:paraId="4C3DD416" w14:textId="77777777" w:rsidTr="003E0234">
        <w:tc>
          <w:tcPr>
            <w:tcW w:w="4675" w:type="dxa"/>
          </w:tcPr>
          <w:p w14:paraId="1C72A65F" w14:textId="77777777" w:rsidR="001034DC" w:rsidRPr="00817083" w:rsidRDefault="001034DC" w:rsidP="00817083">
            <w:pPr>
              <w:rPr>
                <w:rFonts w:eastAsia="Times New Roman" w:cs="Times New Roman"/>
                <w:sz w:val="24"/>
                <w:szCs w:val="24"/>
              </w:rPr>
            </w:pPr>
            <w:r w:rsidRPr="00817083">
              <w:rPr>
                <w:rFonts w:eastAsia="Times New Roman" w:cs="Times New Roman"/>
                <w:sz w:val="24"/>
                <w:szCs w:val="24"/>
              </w:rPr>
              <w:t>RAM usage</w:t>
            </w:r>
          </w:p>
        </w:tc>
        <w:tc>
          <w:tcPr>
            <w:tcW w:w="4675" w:type="dxa"/>
          </w:tcPr>
          <w:p w14:paraId="75655A15" w14:textId="0E045E78" w:rsidR="001034DC" w:rsidRPr="00817083" w:rsidRDefault="00D323CF" w:rsidP="00817083">
            <w:pPr>
              <w:rPr>
                <w:rFonts w:eastAsia="Times New Roman" w:cs="Times New Roman"/>
                <w:sz w:val="24"/>
                <w:szCs w:val="24"/>
              </w:rPr>
            </w:pPr>
            <w:r w:rsidRPr="00817083">
              <w:rPr>
                <w:rFonts w:eastAsia="Times New Roman" w:cs="Times New Roman"/>
                <w:sz w:val="24"/>
                <w:szCs w:val="24"/>
              </w:rPr>
              <w:t>Average and median value</w:t>
            </w:r>
          </w:p>
        </w:tc>
      </w:tr>
    </w:tbl>
    <w:p w14:paraId="3489AA5E" w14:textId="3EC7092A" w:rsidR="001034DC" w:rsidRPr="00817083" w:rsidRDefault="001034DC" w:rsidP="00817083">
      <w:pPr>
        <w:rPr>
          <w:rStyle w:val="Heading1Char"/>
          <w:rFonts w:eastAsia="Times New Roman" w:cs="Times New Roman"/>
          <w:color w:val="auto"/>
          <w:sz w:val="24"/>
          <w:szCs w:val="24"/>
        </w:rPr>
      </w:pPr>
    </w:p>
    <w:p w14:paraId="317E7CA3" w14:textId="5C80390D" w:rsidR="00D323CF" w:rsidRPr="00762B08" w:rsidRDefault="00D323CF" w:rsidP="00762B08">
      <w:pPr>
        <w:pStyle w:val="Heading3"/>
        <w:rPr>
          <w:rStyle w:val="Heading1Char"/>
          <w:color w:val="1F3763" w:themeColor="accent1" w:themeShade="7F"/>
          <w:sz w:val="24"/>
          <w:szCs w:val="24"/>
        </w:rPr>
      </w:pPr>
      <w:r w:rsidRPr="00762B08">
        <w:rPr>
          <w:rStyle w:val="Heading1Char"/>
          <w:color w:val="1F3763" w:themeColor="accent1" w:themeShade="7F"/>
          <w:sz w:val="24"/>
          <w:szCs w:val="24"/>
        </w:rPr>
        <w:t>Static Feature Extraction</w:t>
      </w:r>
    </w:p>
    <w:p w14:paraId="45BC3F09" w14:textId="77777777" w:rsidR="001C341D" w:rsidRPr="00817083" w:rsidRDefault="00D323CF" w:rsidP="00817083">
      <w:pPr>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Research from the literature review concluded that</w:t>
      </w:r>
      <w:r w:rsidR="00EF38D3" w:rsidRPr="00817083">
        <w:rPr>
          <w:rStyle w:val="Heading1Char"/>
          <w:rFonts w:eastAsia="Times New Roman" w:cs="Times New Roman"/>
          <w:color w:val="auto"/>
          <w:sz w:val="24"/>
          <w:szCs w:val="24"/>
        </w:rPr>
        <w:t xml:space="preserve"> Windows portable executable (PE) files and Java archives (Jars) could not be processed in the same way. </w:t>
      </w:r>
      <w:r w:rsidR="001C341D" w:rsidRPr="00817083">
        <w:rPr>
          <w:rStyle w:val="Heading1Char"/>
          <w:rFonts w:eastAsia="Times New Roman" w:cs="Times New Roman"/>
          <w:color w:val="auto"/>
          <w:sz w:val="24"/>
          <w:szCs w:val="24"/>
        </w:rPr>
        <w:t>One example in their differences is that header information from PE files provides a wealth of information about the executable, but the header information from Jars only shows basic archival information, such as the number of files it contains.</w:t>
      </w:r>
    </w:p>
    <w:p w14:paraId="38F5CA3B" w14:textId="32BF7D7B" w:rsidR="001C341D" w:rsidRPr="00817083" w:rsidRDefault="001C341D" w:rsidP="00817083">
      <w:pPr>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All files were processed through a Python script to do the static analysis. Two separate class files were made for analyzing the different file types, one for PEs and another for Jars. </w:t>
      </w:r>
    </w:p>
    <w:p w14:paraId="15968A6E" w14:textId="2B506779" w:rsidR="001C341D" w:rsidRPr="00762B08" w:rsidRDefault="001C341D" w:rsidP="00762B08">
      <w:pPr>
        <w:pStyle w:val="Heading4"/>
        <w:rPr>
          <w:rStyle w:val="Heading1Char"/>
          <w:sz w:val="24"/>
          <w:szCs w:val="22"/>
        </w:rPr>
      </w:pPr>
      <w:r w:rsidRPr="00762B08">
        <w:rPr>
          <w:rStyle w:val="Heading1Char"/>
          <w:sz w:val="24"/>
          <w:szCs w:val="22"/>
        </w:rPr>
        <w:t>File preparation</w:t>
      </w:r>
    </w:p>
    <w:p w14:paraId="4156E5C5" w14:textId="2A1E8E9E" w:rsidR="001C341D" w:rsidRPr="00817083" w:rsidRDefault="001C341D" w:rsidP="00817083">
      <w:pPr>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PE files only required </w:t>
      </w:r>
      <w:r w:rsidR="003307CF" w:rsidRPr="00817083">
        <w:rPr>
          <w:rStyle w:val="Heading1Char"/>
          <w:rFonts w:eastAsia="Times New Roman" w:cs="Times New Roman"/>
          <w:color w:val="auto"/>
          <w:sz w:val="24"/>
          <w:szCs w:val="24"/>
        </w:rPr>
        <w:t>string</w:t>
      </w:r>
      <w:r w:rsidRPr="00817083">
        <w:rPr>
          <w:rStyle w:val="Heading1Char"/>
          <w:rFonts w:eastAsia="Times New Roman" w:cs="Times New Roman"/>
          <w:color w:val="auto"/>
          <w:sz w:val="24"/>
          <w:szCs w:val="24"/>
        </w:rPr>
        <w:t xml:space="preserve"> extraction using the Linux command ‘strings’ to find valid strings inside the binary file. These string files were cached into a directory so that they could be </w:t>
      </w:r>
      <w:r w:rsidRPr="00817083">
        <w:rPr>
          <w:rStyle w:val="Heading1Char"/>
          <w:rFonts w:eastAsia="Times New Roman" w:cs="Times New Roman"/>
          <w:color w:val="auto"/>
          <w:sz w:val="24"/>
          <w:szCs w:val="24"/>
        </w:rPr>
        <w:lastRenderedPageBreak/>
        <w:t>quickly reanalyzed for updated parameters or if bugs were encountered since running strings can be time consuming on larger binaries.</w:t>
      </w:r>
    </w:p>
    <w:p w14:paraId="097A16B7" w14:textId="62F93D87" w:rsidR="001C341D" w:rsidRPr="00817083" w:rsidRDefault="001C341D" w:rsidP="00817083">
      <w:pPr>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Jar files are not as useful when strings are extracted from them. There is no limitation to being able to run strings on Jar files, but no evidence has shown that looking for strings extracted from a Jar file is a helpful way for analyzing samples for malware. Instead, a better method of analyzing Jar files is to perform a Java decomplication on the archive to revert the compressed archive back to its original Java code.</w:t>
      </w:r>
    </w:p>
    <w:p w14:paraId="1C601C32" w14:textId="3E1C1408" w:rsidR="001C341D" w:rsidRPr="00817083" w:rsidRDefault="001C341D" w:rsidP="00817083">
      <w:pPr>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This process requires Open JDK to be installed on the machine, Open JDK 11 was used for this decomplication. </w:t>
      </w:r>
      <w:r w:rsidR="00714309" w:rsidRPr="00817083">
        <w:rPr>
          <w:rStyle w:val="Heading1Char"/>
          <w:rFonts w:eastAsia="Times New Roman" w:cs="Times New Roman"/>
          <w:color w:val="auto"/>
          <w:sz w:val="24"/>
          <w:szCs w:val="24"/>
        </w:rPr>
        <w:t>The command line Java decompiler jd-cli was used on each Jar file and extracted to its own directory for later analysis.</w:t>
      </w:r>
      <w:r w:rsidR="00714309" w:rsidRPr="00817083">
        <w:rPr>
          <w:rStyle w:val="FootnoteReference"/>
          <w:rFonts w:eastAsia="Times New Roman" w:cs="Times New Roman"/>
          <w:szCs w:val="24"/>
        </w:rPr>
        <w:footnoteReference w:id="1"/>
      </w:r>
      <w:r w:rsidR="00714309" w:rsidRPr="00817083">
        <w:rPr>
          <w:rStyle w:val="Heading1Char"/>
          <w:rFonts w:eastAsia="Times New Roman" w:cs="Times New Roman"/>
          <w:color w:val="auto"/>
          <w:sz w:val="24"/>
          <w:szCs w:val="24"/>
        </w:rPr>
        <w:t xml:space="preserve"> This step will allow for more in-depth analysis on the underlying Java code and give better results for malware detection according to current research.</w:t>
      </w:r>
    </w:p>
    <w:p w14:paraId="77E790CE" w14:textId="6E8EAA17" w:rsidR="00D323CF" w:rsidRPr="00762B08" w:rsidRDefault="001C341D" w:rsidP="00762B08">
      <w:pPr>
        <w:pStyle w:val="Heading4"/>
        <w:rPr>
          <w:rStyle w:val="Heading1Char"/>
          <w:sz w:val="24"/>
          <w:szCs w:val="22"/>
        </w:rPr>
      </w:pPr>
      <w:r w:rsidRPr="00762B08">
        <w:rPr>
          <w:rStyle w:val="Heading1Char"/>
          <w:sz w:val="24"/>
          <w:szCs w:val="22"/>
        </w:rPr>
        <w:t>PE file analysis</w:t>
      </w:r>
    </w:p>
    <w:p w14:paraId="0AB8D082" w14:textId="37D4BCDE" w:rsidR="00714309" w:rsidRPr="00762B08" w:rsidRDefault="00714309" w:rsidP="00762B08">
      <w:pPr>
        <w:pStyle w:val="Heading5"/>
      </w:pPr>
      <w:r w:rsidRPr="00762B08">
        <w:t>String analysis</w:t>
      </w:r>
    </w:p>
    <w:p w14:paraId="44B88FD7" w14:textId="0A3ED9BF" w:rsidR="00714309" w:rsidRPr="00817083" w:rsidRDefault="00714309" w:rsidP="00817083">
      <w:pPr>
        <w:rPr>
          <w:rFonts w:cs="Times New Roman"/>
          <w:szCs w:val="24"/>
        </w:rPr>
      </w:pPr>
      <w:r w:rsidRPr="00817083">
        <w:rPr>
          <w:rFonts w:cs="Times New Roman"/>
          <w:szCs w:val="24"/>
        </w:rPr>
        <w:tab/>
        <w:t>Using the output from the strings Linux program the text was analyzed using regular expression for patterns that matched URLs and IP addresses. Using the Python ipaddress module, IP addresses were validated to be within an appropriate range reserved for IPs. The amount of IP addresses found as well as the number of URLs were totaled into a numerical count.</w:t>
      </w:r>
    </w:p>
    <w:p w14:paraId="26ADDDF1" w14:textId="4A9CED87" w:rsidR="00714309" w:rsidRPr="00817083" w:rsidRDefault="00714309" w:rsidP="00817083">
      <w:pPr>
        <w:rPr>
          <w:rFonts w:cs="Times New Roman"/>
          <w:szCs w:val="24"/>
        </w:rPr>
      </w:pPr>
      <w:r w:rsidRPr="00817083">
        <w:rPr>
          <w:rFonts w:cs="Times New Roman"/>
          <w:szCs w:val="24"/>
        </w:rPr>
        <w:tab/>
        <w:t>DLL strings were also extracted using regular expressions. The totals for DLL calls was aggregated per sample and used as a numerical quantity.</w:t>
      </w:r>
    </w:p>
    <w:p w14:paraId="2384FB53" w14:textId="7D919E8A" w:rsidR="00714309" w:rsidRPr="00762B08" w:rsidRDefault="00714309" w:rsidP="00762B08">
      <w:pPr>
        <w:pStyle w:val="Heading5"/>
      </w:pPr>
      <w:r w:rsidRPr="00762B08">
        <w:lastRenderedPageBreak/>
        <w:t>Header info</w:t>
      </w:r>
    </w:p>
    <w:p w14:paraId="6DAFA0D2" w14:textId="6131F627" w:rsidR="00714309" w:rsidRPr="00817083" w:rsidRDefault="00714309" w:rsidP="00817083">
      <w:pPr>
        <w:rPr>
          <w:rFonts w:cs="Times New Roman"/>
          <w:szCs w:val="24"/>
        </w:rPr>
      </w:pPr>
      <w:r w:rsidRPr="00817083">
        <w:rPr>
          <w:rFonts w:cs="Times New Roman"/>
          <w:szCs w:val="24"/>
        </w:rPr>
        <w:tab/>
        <w:t>The packer signature was checked against a list of packers that often indicate obfuscated code and thus a higher likelihood of containing malware. If the packer was present and in this list, it was flagged as a suspicious packer, otherwise if there was no packer or it didn’t appear malicious the Boolean value was false.</w:t>
      </w:r>
      <w:r w:rsidR="009B6A3A" w:rsidRPr="00817083">
        <w:rPr>
          <w:rFonts w:cs="Times New Roman"/>
          <w:szCs w:val="24"/>
        </w:rPr>
        <w:t xml:space="preserve"> The table below shows the values used for the packer signatures.</w:t>
      </w:r>
    </w:p>
    <w:p w14:paraId="5E6B98ED" w14:textId="18983ECB" w:rsidR="004177A0" w:rsidRDefault="004177A0" w:rsidP="004177A0">
      <w:pPr>
        <w:pStyle w:val="Caption"/>
        <w:keepNext/>
      </w:pPr>
      <w:r>
        <w:t xml:space="preserve">Table </w:t>
      </w:r>
      <w:fldSimple w:instr=" SEQ Table \* ARABIC ">
        <w:r w:rsidR="009E5460">
          <w:rPr>
            <w:noProof/>
          </w:rPr>
          <w:t>6</w:t>
        </w:r>
      </w:fldSimple>
      <w:r>
        <w:t>: List of suspicious PE packers.</w:t>
      </w:r>
    </w:p>
    <w:tbl>
      <w:tblPr>
        <w:tblStyle w:val="TableGrid"/>
        <w:tblW w:w="0" w:type="auto"/>
        <w:tblLook w:val="04A0" w:firstRow="1" w:lastRow="0" w:firstColumn="1" w:lastColumn="0" w:noHBand="0" w:noVBand="1"/>
      </w:tblPr>
      <w:tblGrid>
        <w:gridCol w:w="2662"/>
        <w:gridCol w:w="3364"/>
      </w:tblGrid>
      <w:tr w:rsidR="00817083" w:rsidRPr="00817083" w14:paraId="7D91E01E" w14:textId="7B3D9223" w:rsidTr="004177A0">
        <w:tc>
          <w:tcPr>
            <w:tcW w:w="2662" w:type="dxa"/>
          </w:tcPr>
          <w:p w14:paraId="6DA567F4" w14:textId="3DA90049" w:rsidR="009B6A3A" w:rsidRPr="00817083" w:rsidRDefault="009B6A3A" w:rsidP="00817083">
            <w:pPr>
              <w:rPr>
                <w:rFonts w:cs="Times New Roman"/>
                <w:sz w:val="24"/>
                <w:szCs w:val="24"/>
              </w:rPr>
            </w:pPr>
            <w:r w:rsidRPr="00817083">
              <w:rPr>
                <w:rFonts w:cs="Times New Roman"/>
                <w:sz w:val="24"/>
                <w:szCs w:val="24"/>
              </w:rPr>
              <w:t>Packer Name</w:t>
            </w:r>
          </w:p>
        </w:tc>
        <w:tc>
          <w:tcPr>
            <w:tcW w:w="3364" w:type="dxa"/>
          </w:tcPr>
          <w:p w14:paraId="041C52E3" w14:textId="6849DA0F" w:rsidR="009B6A3A" w:rsidRPr="00817083" w:rsidRDefault="009B6A3A" w:rsidP="00817083">
            <w:pPr>
              <w:rPr>
                <w:rFonts w:cs="Times New Roman"/>
                <w:sz w:val="24"/>
                <w:szCs w:val="24"/>
              </w:rPr>
            </w:pPr>
            <w:r w:rsidRPr="00817083">
              <w:rPr>
                <w:rFonts w:cs="Times New Roman"/>
                <w:sz w:val="24"/>
                <w:szCs w:val="24"/>
              </w:rPr>
              <w:t>Packer Signature</w:t>
            </w:r>
          </w:p>
        </w:tc>
      </w:tr>
      <w:tr w:rsidR="00817083" w:rsidRPr="00817083" w14:paraId="33CD458F" w14:textId="4DA47FD8" w:rsidTr="004177A0">
        <w:tc>
          <w:tcPr>
            <w:tcW w:w="2662" w:type="dxa"/>
          </w:tcPr>
          <w:p w14:paraId="70C795DD" w14:textId="5452887F" w:rsidR="009B6A3A" w:rsidRPr="00817083" w:rsidRDefault="009B6A3A" w:rsidP="00817083">
            <w:pPr>
              <w:rPr>
                <w:rFonts w:cs="Times New Roman"/>
                <w:sz w:val="24"/>
                <w:szCs w:val="24"/>
              </w:rPr>
            </w:pPr>
            <w:r w:rsidRPr="00817083">
              <w:rPr>
                <w:rFonts w:cs="Times New Roman"/>
                <w:sz w:val="24"/>
                <w:szCs w:val="24"/>
              </w:rPr>
              <w:t>UPX</w:t>
            </w:r>
          </w:p>
        </w:tc>
        <w:tc>
          <w:tcPr>
            <w:tcW w:w="3364" w:type="dxa"/>
          </w:tcPr>
          <w:p w14:paraId="3AC94FD8" w14:textId="668A94A1" w:rsidR="009B6A3A" w:rsidRPr="00817083" w:rsidRDefault="009B6A3A" w:rsidP="00817083">
            <w:pPr>
              <w:rPr>
                <w:rFonts w:cs="Times New Roman"/>
                <w:sz w:val="24"/>
                <w:szCs w:val="24"/>
              </w:rPr>
            </w:pPr>
            <w:r w:rsidRPr="00817083">
              <w:rPr>
                <w:rFonts w:cs="Times New Roman"/>
                <w:sz w:val="24"/>
                <w:szCs w:val="24"/>
              </w:rPr>
              <w:t>UPX\x00\x01\xF0\x88\xE2\xFA</w:t>
            </w:r>
          </w:p>
        </w:tc>
      </w:tr>
      <w:tr w:rsidR="00817083" w:rsidRPr="00817083" w14:paraId="6DF58177" w14:textId="5808EB28" w:rsidTr="004177A0">
        <w:tc>
          <w:tcPr>
            <w:tcW w:w="2662" w:type="dxa"/>
          </w:tcPr>
          <w:p w14:paraId="3D65302A" w14:textId="65B64671" w:rsidR="009B6A3A" w:rsidRPr="00817083" w:rsidRDefault="009B6A3A" w:rsidP="00817083">
            <w:pPr>
              <w:rPr>
                <w:rFonts w:cs="Times New Roman"/>
                <w:sz w:val="24"/>
                <w:szCs w:val="24"/>
              </w:rPr>
            </w:pPr>
            <w:r w:rsidRPr="00817083">
              <w:rPr>
                <w:rFonts w:cs="Times New Roman"/>
                <w:sz w:val="24"/>
                <w:szCs w:val="24"/>
              </w:rPr>
              <w:t>NSIS</w:t>
            </w:r>
          </w:p>
        </w:tc>
        <w:tc>
          <w:tcPr>
            <w:tcW w:w="3364" w:type="dxa"/>
          </w:tcPr>
          <w:p w14:paraId="693247A1" w14:textId="6D74C4D8" w:rsidR="009B6A3A" w:rsidRPr="00817083" w:rsidRDefault="009B6A3A" w:rsidP="00817083">
            <w:pPr>
              <w:rPr>
                <w:rFonts w:cs="Times New Roman"/>
                <w:sz w:val="24"/>
                <w:szCs w:val="24"/>
              </w:rPr>
            </w:pPr>
            <w:r w:rsidRPr="00817083">
              <w:rPr>
                <w:rFonts w:cs="Times New Roman"/>
                <w:sz w:val="24"/>
                <w:szCs w:val="24"/>
              </w:rPr>
              <w:t>nullsoft install system</w:t>
            </w:r>
          </w:p>
        </w:tc>
      </w:tr>
      <w:tr w:rsidR="00817083" w:rsidRPr="00817083" w14:paraId="07F5980B" w14:textId="48F2CD1F" w:rsidTr="004177A0">
        <w:tc>
          <w:tcPr>
            <w:tcW w:w="2662" w:type="dxa"/>
          </w:tcPr>
          <w:p w14:paraId="5950B326" w14:textId="56CBF484" w:rsidR="009B6A3A" w:rsidRPr="00817083" w:rsidRDefault="009B6A3A" w:rsidP="00817083">
            <w:pPr>
              <w:rPr>
                <w:rFonts w:cs="Times New Roman"/>
                <w:sz w:val="24"/>
                <w:szCs w:val="24"/>
              </w:rPr>
            </w:pPr>
            <w:r w:rsidRPr="00817083">
              <w:rPr>
                <w:rFonts w:cs="Times New Roman"/>
                <w:sz w:val="24"/>
                <w:szCs w:val="24"/>
              </w:rPr>
              <w:t>PECompact</w:t>
            </w:r>
          </w:p>
        </w:tc>
        <w:tc>
          <w:tcPr>
            <w:tcW w:w="3364" w:type="dxa"/>
          </w:tcPr>
          <w:p w14:paraId="25B3EBBD" w14:textId="33B082F0" w:rsidR="009B6A3A" w:rsidRPr="00817083" w:rsidRDefault="009B6A3A" w:rsidP="00817083">
            <w:pPr>
              <w:rPr>
                <w:rFonts w:cs="Times New Roman"/>
                <w:sz w:val="24"/>
                <w:szCs w:val="24"/>
              </w:rPr>
            </w:pPr>
            <w:r w:rsidRPr="00817083">
              <w:rPr>
                <w:rFonts w:cs="Times New Roman"/>
                <w:sz w:val="24"/>
                <w:szCs w:val="24"/>
              </w:rPr>
              <w:t>PECompact</w:t>
            </w:r>
          </w:p>
        </w:tc>
      </w:tr>
      <w:tr w:rsidR="00817083" w:rsidRPr="00817083" w14:paraId="5FFF8F7F" w14:textId="02678476" w:rsidTr="004177A0">
        <w:tc>
          <w:tcPr>
            <w:tcW w:w="2662" w:type="dxa"/>
          </w:tcPr>
          <w:p w14:paraId="08D1498E" w14:textId="10F90055" w:rsidR="009B6A3A" w:rsidRPr="00817083" w:rsidRDefault="009B6A3A" w:rsidP="00817083">
            <w:pPr>
              <w:rPr>
                <w:rFonts w:cs="Times New Roman"/>
                <w:sz w:val="24"/>
                <w:szCs w:val="24"/>
              </w:rPr>
            </w:pPr>
            <w:r w:rsidRPr="00817083">
              <w:rPr>
                <w:rFonts w:cs="Times New Roman"/>
                <w:sz w:val="24"/>
                <w:szCs w:val="24"/>
              </w:rPr>
              <w:t>ASPack</w:t>
            </w:r>
          </w:p>
        </w:tc>
        <w:tc>
          <w:tcPr>
            <w:tcW w:w="3364" w:type="dxa"/>
          </w:tcPr>
          <w:p w14:paraId="58514B54" w14:textId="159BFD64" w:rsidR="009B6A3A" w:rsidRPr="00817083" w:rsidRDefault="009B6A3A" w:rsidP="00817083">
            <w:pPr>
              <w:rPr>
                <w:rFonts w:cs="Times New Roman"/>
                <w:sz w:val="24"/>
                <w:szCs w:val="24"/>
              </w:rPr>
            </w:pPr>
            <w:r w:rsidRPr="00817083">
              <w:rPr>
                <w:rFonts w:cs="Times New Roman"/>
                <w:sz w:val="24"/>
                <w:szCs w:val="24"/>
              </w:rPr>
              <w:t>ASPack</w:t>
            </w:r>
          </w:p>
        </w:tc>
      </w:tr>
      <w:tr w:rsidR="00817083" w:rsidRPr="00817083" w14:paraId="46CFC5AF" w14:textId="41C3B2A7" w:rsidTr="004177A0">
        <w:tc>
          <w:tcPr>
            <w:tcW w:w="2662" w:type="dxa"/>
          </w:tcPr>
          <w:p w14:paraId="6F951EE9" w14:textId="3AB870F5" w:rsidR="009B6A3A" w:rsidRPr="00817083" w:rsidRDefault="009B6A3A" w:rsidP="00817083">
            <w:pPr>
              <w:rPr>
                <w:rFonts w:cs="Times New Roman"/>
                <w:sz w:val="24"/>
                <w:szCs w:val="24"/>
              </w:rPr>
            </w:pPr>
            <w:r w:rsidRPr="00817083">
              <w:rPr>
                <w:rFonts w:cs="Times New Roman"/>
                <w:sz w:val="24"/>
                <w:szCs w:val="24"/>
              </w:rPr>
              <w:t>FSG</w:t>
            </w:r>
          </w:p>
        </w:tc>
        <w:tc>
          <w:tcPr>
            <w:tcW w:w="3364" w:type="dxa"/>
          </w:tcPr>
          <w:p w14:paraId="0BA9990C" w14:textId="1C54B4C1" w:rsidR="009B6A3A" w:rsidRPr="00817083" w:rsidRDefault="009B6A3A" w:rsidP="00817083">
            <w:pPr>
              <w:rPr>
                <w:rFonts w:cs="Times New Roman"/>
                <w:sz w:val="24"/>
                <w:szCs w:val="24"/>
              </w:rPr>
            </w:pPr>
            <w:r w:rsidRPr="00817083">
              <w:rPr>
                <w:rFonts w:cs="Times New Roman"/>
                <w:sz w:val="24"/>
                <w:szCs w:val="24"/>
              </w:rPr>
              <w:t>FSG!</w:t>
            </w:r>
          </w:p>
        </w:tc>
      </w:tr>
      <w:tr w:rsidR="00817083" w:rsidRPr="00817083" w14:paraId="5362FD68" w14:textId="046115D0" w:rsidTr="004177A0">
        <w:tc>
          <w:tcPr>
            <w:tcW w:w="2662" w:type="dxa"/>
          </w:tcPr>
          <w:p w14:paraId="3C20DA49" w14:textId="230603B1" w:rsidR="009B6A3A" w:rsidRPr="00817083" w:rsidRDefault="009B6A3A" w:rsidP="00817083">
            <w:pPr>
              <w:rPr>
                <w:rFonts w:cs="Times New Roman"/>
                <w:sz w:val="24"/>
                <w:szCs w:val="24"/>
              </w:rPr>
            </w:pPr>
            <w:r w:rsidRPr="00817083">
              <w:rPr>
                <w:rFonts w:cs="Times New Roman"/>
                <w:sz w:val="24"/>
                <w:szCs w:val="24"/>
              </w:rPr>
              <w:t>tElock</w:t>
            </w:r>
          </w:p>
        </w:tc>
        <w:tc>
          <w:tcPr>
            <w:tcW w:w="3364" w:type="dxa"/>
          </w:tcPr>
          <w:p w14:paraId="1B8E85BC" w14:textId="78A71844" w:rsidR="009B6A3A" w:rsidRPr="00817083" w:rsidRDefault="009B6A3A" w:rsidP="00817083">
            <w:pPr>
              <w:rPr>
                <w:rFonts w:cs="Times New Roman"/>
                <w:sz w:val="24"/>
                <w:szCs w:val="24"/>
              </w:rPr>
            </w:pPr>
            <w:r w:rsidRPr="00817083">
              <w:rPr>
                <w:rFonts w:cs="Times New Roman"/>
                <w:sz w:val="24"/>
                <w:szCs w:val="24"/>
              </w:rPr>
              <w:t>tElock</w:t>
            </w:r>
          </w:p>
        </w:tc>
      </w:tr>
      <w:tr w:rsidR="00817083" w:rsidRPr="00817083" w14:paraId="4A446C3C" w14:textId="45AD477A" w:rsidTr="004177A0">
        <w:tc>
          <w:tcPr>
            <w:tcW w:w="2662" w:type="dxa"/>
          </w:tcPr>
          <w:p w14:paraId="7F5A6793" w14:textId="4F962492" w:rsidR="009B6A3A" w:rsidRPr="00817083" w:rsidRDefault="009B6A3A" w:rsidP="00817083">
            <w:pPr>
              <w:rPr>
                <w:rFonts w:cs="Times New Roman"/>
                <w:sz w:val="24"/>
                <w:szCs w:val="24"/>
              </w:rPr>
            </w:pPr>
            <w:r w:rsidRPr="00817083">
              <w:rPr>
                <w:rFonts w:cs="Times New Roman"/>
                <w:sz w:val="24"/>
                <w:szCs w:val="24"/>
              </w:rPr>
              <w:t>Themida</w:t>
            </w:r>
          </w:p>
        </w:tc>
        <w:tc>
          <w:tcPr>
            <w:tcW w:w="3364" w:type="dxa"/>
          </w:tcPr>
          <w:p w14:paraId="239BE66B" w14:textId="3D5AE5D5" w:rsidR="009B6A3A" w:rsidRPr="00817083" w:rsidRDefault="009B6A3A" w:rsidP="00817083">
            <w:pPr>
              <w:rPr>
                <w:rFonts w:cs="Times New Roman"/>
                <w:sz w:val="24"/>
                <w:szCs w:val="24"/>
              </w:rPr>
            </w:pPr>
            <w:r w:rsidRPr="00817083">
              <w:rPr>
                <w:rFonts w:cs="Times New Roman"/>
                <w:sz w:val="24"/>
                <w:szCs w:val="24"/>
              </w:rPr>
              <w:t>Themida</w:t>
            </w:r>
          </w:p>
        </w:tc>
      </w:tr>
      <w:tr w:rsidR="00817083" w:rsidRPr="00817083" w14:paraId="268B5A31" w14:textId="2EE35B35" w:rsidTr="004177A0">
        <w:tc>
          <w:tcPr>
            <w:tcW w:w="2662" w:type="dxa"/>
          </w:tcPr>
          <w:p w14:paraId="48635A48" w14:textId="33D0E8FB" w:rsidR="009B6A3A" w:rsidRPr="00817083" w:rsidRDefault="009B6A3A" w:rsidP="00817083">
            <w:pPr>
              <w:rPr>
                <w:rFonts w:cs="Times New Roman"/>
                <w:sz w:val="24"/>
                <w:szCs w:val="24"/>
              </w:rPr>
            </w:pPr>
            <w:r w:rsidRPr="00817083">
              <w:rPr>
                <w:rFonts w:cs="Times New Roman"/>
                <w:sz w:val="24"/>
                <w:szCs w:val="24"/>
              </w:rPr>
              <w:t>ASProtect</w:t>
            </w:r>
          </w:p>
        </w:tc>
        <w:tc>
          <w:tcPr>
            <w:tcW w:w="3364" w:type="dxa"/>
          </w:tcPr>
          <w:p w14:paraId="632ECCE7" w14:textId="63300367" w:rsidR="009B6A3A" w:rsidRPr="00817083" w:rsidRDefault="009B6A3A" w:rsidP="00817083">
            <w:pPr>
              <w:rPr>
                <w:rFonts w:cs="Times New Roman"/>
                <w:sz w:val="24"/>
                <w:szCs w:val="24"/>
              </w:rPr>
            </w:pPr>
            <w:r w:rsidRPr="00817083">
              <w:rPr>
                <w:rFonts w:cs="Times New Roman"/>
                <w:sz w:val="24"/>
                <w:szCs w:val="24"/>
              </w:rPr>
              <w:t>ASProtect</w:t>
            </w:r>
          </w:p>
        </w:tc>
      </w:tr>
    </w:tbl>
    <w:p w14:paraId="281D29FE" w14:textId="4DFD61EB" w:rsidR="00714309" w:rsidRPr="004177A0" w:rsidRDefault="00714309" w:rsidP="00817083">
      <w:pPr>
        <w:rPr>
          <w:rFonts w:cs="Times New Roman"/>
          <w:szCs w:val="24"/>
        </w:rPr>
      </w:pPr>
    </w:p>
    <w:p w14:paraId="4CF21902" w14:textId="143BD02C" w:rsidR="009B6A3A" w:rsidRPr="004177A0" w:rsidRDefault="009B6A3A" w:rsidP="00817083">
      <w:pPr>
        <w:rPr>
          <w:rFonts w:cs="Times New Roman"/>
          <w:szCs w:val="24"/>
        </w:rPr>
      </w:pPr>
      <w:r w:rsidRPr="004177A0">
        <w:rPr>
          <w:rFonts w:cs="Times New Roman"/>
          <w:szCs w:val="24"/>
        </w:rPr>
        <w:tab/>
        <w:t>The header info also provides a list of imported functions. These functions were checked against the list below that was found during research into static analysis of PE files. While the presence of one or even a few of these imported functions on their own is not indicative of malware, it helps to establish a pattern when used in conjunction with other static analysis methods.</w:t>
      </w:r>
    </w:p>
    <w:p w14:paraId="6E1D3344" w14:textId="29C4CEC9" w:rsidR="004177A0" w:rsidRDefault="004177A0" w:rsidP="004177A0">
      <w:pPr>
        <w:pStyle w:val="Caption"/>
        <w:keepNext/>
      </w:pPr>
      <w:r>
        <w:lastRenderedPageBreak/>
        <w:t xml:space="preserve">Table </w:t>
      </w:r>
      <w:fldSimple w:instr=" SEQ Table \* ARABIC ">
        <w:r w:rsidR="009E5460">
          <w:rPr>
            <w:noProof/>
          </w:rPr>
          <w:t>7</w:t>
        </w:r>
      </w:fldSimple>
      <w:r>
        <w:t>: List of suspicious imported functions for PE files.</w:t>
      </w:r>
    </w:p>
    <w:tbl>
      <w:tblPr>
        <w:tblStyle w:val="PlainTable4"/>
        <w:tblW w:w="9360" w:type="dxa"/>
        <w:tblLook w:val="04A0" w:firstRow="1" w:lastRow="0" w:firstColumn="1" w:lastColumn="0" w:noHBand="0" w:noVBand="1"/>
      </w:tblPr>
      <w:tblGrid>
        <w:gridCol w:w="2014"/>
        <w:gridCol w:w="2408"/>
        <w:gridCol w:w="2757"/>
        <w:gridCol w:w="2397"/>
      </w:tblGrid>
      <w:tr w:rsidR="00817083" w:rsidRPr="004177A0" w14:paraId="6C1698B0" w14:textId="77777777" w:rsidTr="004177A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6D2D2F"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RegCloseKey</w:t>
            </w:r>
          </w:p>
        </w:tc>
        <w:tc>
          <w:tcPr>
            <w:tcW w:w="2353" w:type="dxa"/>
            <w:noWrap/>
            <w:hideMark/>
          </w:tcPr>
          <w:p w14:paraId="296B469B" w14:textId="77777777" w:rsidR="009B6A3A" w:rsidRPr="004177A0" w:rsidRDefault="009B6A3A"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4177A0">
              <w:rPr>
                <w:rFonts w:eastAsia="Times New Roman" w:cs="Times New Roman"/>
                <w:b w:val="0"/>
                <w:bCs w:val="0"/>
                <w:sz w:val="24"/>
                <w:szCs w:val="24"/>
              </w:rPr>
              <w:t>RegOpenKey</w:t>
            </w:r>
          </w:p>
        </w:tc>
        <w:tc>
          <w:tcPr>
            <w:tcW w:w="2694" w:type="dxa"/>
            <w:noWrap/>
            <w:hideMark/>
          </w:tcPr>
          <w:p w14:paraId="13807CAE" w14:textId="77777777" w:rsidR="009B6A3A" w:rsidRPr="004177A0" w:rsidRDefault="009B6A3A"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4177A0">
              <w:rPr>
                <w:rFonts w:eastAsia="Times New Roman" w:cs="Times New Roman"/>
                <w:b w:val="0"/>
                <w:bCs w:val="0"/>
                <w:sz w:val="24"/>
                <w:szCs w:val="24"/>
              </w:rPr>
              <w:t>RegQueryValue</w:t>
            </w:r>
          </w:p>
        </w:tc>
        <w:tc>
          <w:tcPr>
            <w:tcW w:w="2343" w:type="dxa"/>
            <w:noWrap/>
            <w:hideMark/>
          </w:tcPr>
          <w:p w14:paraId="433BE6EB" w14:textId="77777777" w:rsidR="009B6A3A" w:rsidRPr="004177A0" w:rsidRDefault="009B6A3A"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4177A0">
              <w:rPr>
                <w:rFonts w:eastAsia="Times New Roman" w:cs="Times New Roman"/>
                <w:b w:val="0"/>
                <w:bCs w:val="0"/>
                <w:sz w:val="24"/>
                <w:szCs w:val="24"/>
              </w:rPr>
              <w:t>RegSetValue</w:t>
            </w:r>
          </w:p>
        </w:tc>
      </w:tr>
      <w:tr w:rsidR="00817083" w:rsidRPr="004177A0" w14:paraId="60789556"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9EC978B"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RtlCreateRegistryKey</w:t>
            </w:r>
          </w:p>
        </w:tc>
        <w:tc>
          <w:tcPr>
            <w:tcW w:w="2353" w:type="dxa"/>
            <w:noWrap/>
            <w:hideMark/>
          </w:tcPr>
          <w:p w14:paraId="447E6FDC"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RtlWriteRegistryValue</w:t>
            </w:r>
          </w:p>
        </w:tc>
        <w:tc>
          <w:tcPr>
            <w:tcW w:w="2694" w:type="dxa"/>
            <w:noWrap/>
            <w:hideMark/>
          </w:tcPr>
          <w:p w14:paraId="419625E3"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CheckRemoteDebuggerPresent</w:t>
            </w:r>
          </w:p>
        </w:tc>
        <w:tc>
          <w:tcPr>
            <w:tcW w:w="2343" w:type="dxa"/>
            <w:noWrap/>
            <w:hideMark/>
          </w:tcPr>
          <w:p w14:paraId="38383C93"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FindWindow</w:t>
            </w:r>
          </w:p>
        </w:tc>
      </w:tr>
      <w:tr w:rsidR="00817083" w:rsidRPr="004177A0" w14:paraId="1304804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D05FE74"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GetLastError</w:t>
            </w:r>
          </w:p>
        </w:tc>
        <w:tc>
          <w:tcPr>
            <w:tcW w:w="2353" w:type="dxa"/>
            <w:noWrap/>
            <w:hideMark/>
          </w:tcPr>
          <w:p w14:paraId="39FF656F"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IsDebuggerPresent</w:t>
            </w:r>
          </w:p>
        </w:tc>
        <w:tc>
          <w:tcPr>
            <w:tcW w:w="2694" w:type="dxa"/>
            <w:noWrap/>
            <w:hideMark/>
          </w:tcPr>
          <w:p w14:paraId="15E31D22"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sleep</w:t>
            </w:r>
          </w:p>
        </w:tc>
        <w:tc>
          <w:tcPr>
            <w:tcW w:w="2343" w:type="dxa"/>
            <w:noWrap/>
            <w:hideMark/>
          </w:tcPr>
          <w:p w14:paraId="44E1519B"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OutputDebugString</w:t>
            </w:r>
          </w:p>
        </w:tc>
      </w:tr>
      <w:tr w:rsidR="00817083" w:rsidRPr="004177A0" w14:paraId="50684A4E"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EB8E208"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GetAdaptersInfo</w:t>
            </w:r>
          </w:p>
        </w:tc>
        <w:tc>
          <w:tcPr>
            <w:tcW w:w="2353" w:type="dxa"/>
            <w:noWrap/>
            <w:hideMark/>
          </w:tcPr>
          <w:p w14:paraId="05C40B07"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FindWindow</w:t>
            </w:r>
          </w:p>
        </w:tc>
        <w:tc>
          <w:tcPr>
            <w:tcW w:w="2694" w:type="dxa"/>
            <w:noWrap/>
            <w:hideMark/>
          </w:tcPr>
          <w:p w14:paraId="4CE7AEE9"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GetTickCount</w:t>
            </w:r>
          </w:p>
        </w:tc>
        <w:tc>
          <w:tcPr>
            <w:tcW w:w="2343" w:type="dxa"/>
            <w:noWrap/>
            <w:hideMark/>
          </w:tcPr>
          <w:p w14:paraId="6F2DF04A"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NtSettInformationProcess</w:t>
            </w:r>
          </w:p>
        </w:tc>
      </w:tr>
      <w:tr w:rsidR="00817083" w:rsidRPr="004177A0" w14:paraId="7F7FB7F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BF78341"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DebugActiveProcess</w:t>
            </w:r>
          </w:p>
        </w:tc>
        <w:tc>
          <w:tcPr>
            <w:tcW w:w="2353" w:type="dxa"/>
            <w:noWrap/>
            <w:hideMark/>
          </w:tcPr>
          <w:p w14:paraId="7173242F"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QueryPerformanceCounter</w:t>
            </w:r>
          </w:p>
        </w:tc>
        <w:tc>
          <w:tcPr>
            <w:tcW w:w="2694" w:type="dxa"/>
            <w:noWrap/>
            <w:hideMark/>
          </w:tcPr>
          <w:p w14:paraId="69401B87"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NtQueryInformationProcess</w:t>
            </w:r>
          </w:p>
        </w:tc>
        <w:tc>
          <w:tcPr>
            <w:tcW w:w="2343" w:type="dxa"/>
            <w:noWrap/>
            <w:hideMark/>
          </w:tcPr>
          <w:p w14:paraId="5B6CFF01"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VirtualAllocEx</w:t>
            </w:r>
          </w:p>
        </w:tc>
      </w:tr>
      <w:tr w:rsidR="00817083" w:rsidRPr="004177A0" w14:paraId="1DAAF16F"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C10FBD"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LoadLibrary</w:t>
            </w:r>
          </w:p>
        </w:tc>
        <w:tc>
          <w:tcPr>
            <w:tcW w:w="2353" w:type="dxa"/>
            <w:noWrap/>
            <w:hideMark/>
          </w:tcPr>
          <w:p w14:paraId="4685A87E"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VirtualFree</w:t>
            </w:r>
          </w:p>
        </w:tc>
        <w:tc>
          <w:tcPr>
            <w:tcW w:w="2694" w:type="dxa"/>
            <w:noWrap/>
            <w:hideMark/>
          </w:tcPr>
          <w:p w14:paraId="109DB3A8"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GetProcAddress</w:t>
            </w:r>
          </w:p>
        </w:tc>
        <w:tc>
          <w:tcPr>
            <w:tcW w:w="2343" w:type="dxa"/>
            <w:noWrap/>
            <w:hideMark/>
          </w:tcPr>
          <w:p w14:paraId="0D01EB42"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LdrLoadDll</w:t>
            </w:r>
          </w:p>
        </w:tc>
      </w:tr>
      <w:tr w:rsidR="00817083" w:rsidRPr="004177A0" w14:paraId="65B3CBA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1FCFA7A"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LoadResource</w:t>
            </w:r>
          </w:p>
        </w:tc>
        <w:tc>
          <w:tcPr>
            <w:tcW w:w="2353" w:type="dxa"/>
            <w:noWrap/>
            <w:hideMark/>
          </w:tcPr>
          <w:p w14:paraId="2121FB48"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VirtualProtectEx</w:t>
            </w:r>
          </w:p>
        </w:tc>
        <w:tc>
          <w:tcPr>
            <w:tcW w:w="2694" w:type="dxa"/>
            <w:noWrap/>
            <w:hideMark/>
          </w:tcPr>
          <w:p w14:paraId="2FB1AE48"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CommandLineToArg</w:t>
            </w:r>
          </w:p>
        </w:tc>
        <w:tc>
          <w:tcPr>
            <w:tcW w:w="2343" w:type="dxa"/>
            <w:noWrap/>
            <w:hideMark/>
          </w:tcPr>
          <w:p w14:paraId="4E77D1AD"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ShellExecute</w:t>
            </w:r>
          </w:p>
        </w:tc>
      </w:tr>
      <w:tr w:rsidR="00817083" w:rsidRPr="004177A0" w14:paraId="4E223101"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3D990F3A"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system</w:t>
            </w:r>
          </w:p>
        </w:tc>
        <w:tc>
          <w:tcPr>
            <w:tcW w:w="2353" w:type="dxa"/>
            <w:noWrap/>
            <w:hideMark/>
          </w:tcPr>
          <w:p w14:paraId="33E9EF13"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WinExec</w:t>
            </w:r>
          </w:p>
        </w:tc>
        <w:tc>
          <w:tcPr>
            <w:tcW w:w="2694" w:type="dxa"/>
            <w:noWrap/>
            <w:hideMark/>
          </w:tcPr>
          <w:p w14:paraId="30857EED"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SetWindowsHook</w:t>
            </w:r>
          </w:p>
        </w:tc>
        <w:tc>
          <w:tcPr>
            <w:tcW w:w="2343" w:type="dxa"/>
            <w:noWrap/>
            <w:hideMark/>
          </w:tcPr>
          <w:p w14:paraId="0C630778"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RegisterHotKey</w:t>
            </w:r>
          </w:p>
        </w:tc>
      </w:tr>
      <w:tr w:rsidR="00817083" w:rsidRPr="004177A0" w14:paraId="279766FF"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0BEC5DD"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GetKeyState</w:t>
            </w:r>
          </w:p>
        </w:tc>
        <w:tc>
          <w:tcPr>
            <w:tcW w:w="2353" w:type="dxa"/>
            <w:noWrap/>
            <w:hideMark/>
          </w:tcPr>
          <w:p w14:paraId="01B9623E"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MapVirtualKey</w:t>
            </w:r>
          </w:p>
        </w:tc>
        <w:tc>
          <w:tcPr>
            <w:tcW w:w="2694" w:type="dxa"/>
            <w:noWrap/>
            <w:hideMark/>
          </w:tcPr>
          <w:p w14:paraId="3FFA856B"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listen</w:t>
            </w:r>
          </w:p>
        </w:tc>
        <w:tc>
          <w:tcPr>
            <w:tcW w:w="2343" w:type="dxa"/>
            <w:noWrap/>
            <w:hideMark/>
          </w:tcPr>
          <w:p w14:paraId="08DD29C0"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socket</w:t>
            </w:r>
          </w:p>
        </w:tc>
      </w:tr>
      <w:tr w:rsidR="00817083" w:rsidRPr="004177A0" w14:paraId="6666478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656F99C"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accept</w:t>
            </w:r>
          </w:p>
        </w:tc>
        <w:tc>
          <w:tcPr>
            <w:tcW w:w="2353" w:type="dxa"/>
            <w:noWrap/>
            <w:hideMark/>
          </w:tcPr>
          <w:p w14:paraId="01B2BFA0"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bind</w:t>
            </w:r>
          </w:p>
        </w:tc>
        <w:tc>
          <w:tcPr>
            <w:tcW w:w="2694" w:type="dxa"/>
            <w:noWrap/>
            <w:hideMark/>
          </w:tcPr>
          <w:p w14:paraId="416E0A9B"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connect</w:t>
            </w:r>
          </w:p>
        </w:tc>
        <w:tc>
          <w:tcPr>
            <w:tcW w:w="2343" w:type="dxa"/>
            <w:noWrap/>
            <w:hideMark/>
          </w:tcPr>
          <w:p w14:paraId="3599BFF7"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send</w:t>
            </w:r>
          </w:p>
        </w:tc>
      </w:tr>
      <w:tr w:rsidR="00817083" w:rsidRPr="004177A0" w14:paraId="60601666"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CD346AE"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recv</w:t>
            </w:r>
          </w:p>
        </w:tc>
        <w:tc>
          <w:tcPr>
            <w:tcW w:w="2353" w:type="dxa"/>
            <w:noWrap/>
            <w:hideMark/>
          </w:tcPr>
          <w:p w14:paraId="504B8156"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FtpPutFile</w:t>
            </w:r>
          </w:p>
        </w:tc>
        <w:tc>
          <w:tcPr>
            <w:tcW w:w="2694" w:type="dxa"/>
            <w:noWrap/>
            <w:hideMark/>
          </w:tcPr>
          <w:p w14:paraId="7BADB175"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InternetOpen</w:t>
            </w:r>
          </w:p>
        </w:tc>
        <w:tc>
          <w:tcPr>
            <w:tcW w:w="2343" w:type="dxa"/>
            <w:noWrap/>
            <w:hideMark/>
          </w:tcPr>
          <w:p w14:paraId="517DC0F3"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InternetOpenUrl</w:t>
            </w:r>
          </w:p>
        </w:tc>
      </w:tr>
      <w:tr w:rsidR="00817083" w:rsidRPr="004177A0" w14:paraId="052191F4"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482503"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InternetWriteFile</w:t>
            </w:r>
          </w:p>
        </w:tc>
        <w:tc>
          <w:tcPr>
            <w:tcW w:w="2353" w:type="dxa"/>
            <w:noWrap/>
            <w:hideMark/>
          </w:tcPr>
          <w:p w14:paraId="27C0DBC1"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ConnetNamedPipe</w:t>
            </w:r>
          </w:p>
        </w:tc>
        <w:tc>
          <w:tcPr>
            <w:tcW w:w="2694" w:type="dxa"/>
            <w:noWrap/>
            <w:hideMark/>
          </w:tcPr>
          <w:p w14:paraId="2CBB31AA"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PeekNamedPike</w:t>
            </w:r>
          </w:p>
        </w:tc>
        <w:tc>
          <w:tcPr>
            <w:tcW w:w="2343" w:type="dxa"/>
            <w:noWrap/>
            <w:hideMark/>
          </w:tcPr>
          <w:p w14:paraId="246D033A"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gethostbyname</w:t>
            </w:r>
          </w:p>
        </w:tc>
      </w:tr>
      <w:tr w:rsidR="00817083" w:rsidRPr="004177A0" w14:paraId="48AE4AA4"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3E8F4DC"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inet addr</w:t>
            </w:r>
          </w:p>
        </w:tc>
        <w:tc>
          <w:tcPr>
            <w:tcW w:w="2353" w:type="dxa"/>
            <w:noWrap/>
            <w:hideMark/>
          </w:tcPr>
          <w:p w14:paraId="4B06971B"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InternetReadFie</w:t>
            </w:r>
          </w:p>
        </w:tc>
        <w:tc>
          <w:tcPr>
            <w:tcW w:w="2694" w:type="dxa"/>
            <w:noWrap/>
            <w:hideMark/>
          </w:tcPr>
          <w:p w14:paraId="56DFB1F6"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BitBlt</w:t>
            </w:r>
          </w:p>
        </w:tc>
        <w:tc>
          <w:tcPr>
            <w:tcW w:w="2343" w:type="dxa"/>
            <w:noWrap/>
            <w:hideMark/>
          </w:tcPr>
          <w:p w14:paraId="5EBB0B53"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GetDC</w:t>
            </w:r>
          </w:p>
        </w:tc>
      </w:tr>
      <w:tr w:rsidR="00817083" w:rsidRPr="004177A0" w14:paraId="77C38FD5"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1724719"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CryptDecrypt</w:t>
            </w:r>
          </w:p>
        </w:tc>
        <w:tc>
          <w:tcPr>
            <w:tcW w:w="2353" w:type="dxa"/>
            <w:noWrap/>
            <w:hideMark/>
          </w:tcPr>
          <w:p w14:paraId="781E7BE5"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CryptGenRandom</w:t>
            </w:r>
          </w:p>
        </w:tc>
        <w:tc>
          <w:tcPr>
            <w:tcW w:w="2694" w:type="dxa"/>
            <w:noWrap/>
            <w:hideMark/>
          </w:tcPr>
          <w:p w14:paraId="4483FD06"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CryptAcqureContext</w:t>
            </w:r>
          </w:p>
        </w:tc>
        <w:tc>
          <w:tcPr>
            <w:tcW w:w="2343" w:type="dxa"/>
            <w:noWrap/>
            <w:hideMark/>
          </w:tcPr>
          <w:p w14:paraId="168E9A56"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SetPrivilege</w:t>
            </w:r>
          </w:p>
        </w:tc>
      </w:tr>
      <w:tr w:rsidR="00817083" w:rsidRPr="004177A0" w14:paraId="5C17CBBD"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471E03B"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LookupPrivilege</w:t>
            </w:r>
          </w:p>
        </w:tc>
        <w:tc>
          <w:tcPr>
            <w:tcW w:w="2353" w:type="dxa"/>
            <w:noWrap/>
            <w:hideMark/>
          </w:tcPr>
          <w:p w14:paraId="3FB40908"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CreateRemoteThread</w:t>
            </w:r>
          </w:p>
        </w:tc>
        <w:tc>
          <w:tcPr>
            <w:tcW w:w="2694" w:type="dxa"/>
            <w:noWrap/>
            <w:hideMark/>
          </w:tcPr>
          <w:p w14:paraId="78CB4A53"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WriteProcessMemory</w:t>
            </w:r>
          </w:p>
        </w:tc>
        <w:tc>
          <w:tcPr>
            <w:tcW w:w="2343" w:type="dxa"/>
            <w:noWrap/>
            <w:hideMark/>
          </w:tcPr>
          <w:p w14:paraId="29EF4ADD"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ReadProcessMemory</w:t>
            </w:r>
          </w:p>
        </w:tc>
      </w:tr>
      <w:tr w:rsidR="00817083" w:rsidRPr="004177A0" w14:paraId="38AE369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7EFE821"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OpenProcess</w:t>
            </w:r>
          </w:p>
        </w:tc>
        <w:tc>
          <w:tcPr>
            <w:tcW w:w="2353" w:type="dxa"/>
            <w:noWrap/>
            <w:hideMark/>
          </w:tcPr>
          <w:p w14:paraId="69A904FD"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NtOpenProcess</w:t>
            </w:r>
          </w:p>
        </w:tc>
        <w:tc>
          <w:tcPr>
            <w:tcW w:w="2694" w:type="dxa"/>
            <w:noWrap/>
            <w:hideMark/>
          </w:tcPr>
          <w:p w14:paraId="1431574C"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NtReadVirtualMemory</w:t>
            </w:r>
          </w:p>
        </w:tc>
        <w:tc>
          <w:tcPr>
            <w:tcW w:w="2343" w:type="dxa"/>
            <w:noWrap/>
            <w:hideMark/>
          </w:tcPr>
          <w:p w14:paraId="43EEBBFA"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NtWriteVirtualMemory</w:t>
            </w:r>
          </w:p>
        </w:tc>
      </w:tr>
      <w:tr w:rsidR="00817083" w:rsidRPr="004177A0" w14:paraId="42F560C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0E7137B8"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CreateFile</w:t>
            </w:r>
          </w:p>
        </w:tc>
        <w:tc>
          <w:tcPr>
            <w:tcW w:w="2353" w:type="dxa"/>
            <w:noWrap/>
            <w:hideMark/>
          </w:tcPr>
          <w:p w14:paraId="287340CC"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CreateFileMapping</w:t>
            </w:r>
          </w:p>
        </w:tc>
        <w:tc>
          <w:tcPr>
            <w:tcW w:w="2694" w:type="dxa"/>
            <w:noWrap/>
            <w:hideMark/>
          </w:tcPr>
          <w:p w14:paraId="6889995D"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CreateMutex</w:t>
            </w:r>
          </w:p>
        </w:tc>
        <w:tc>
          <w:tcPr>
            <w:tcW w:w="2343" w:type="dxa"/>
            <w:noWrap/>
            <w:hideMark/>
          </w:tcPr>
          <w:p w14:paraId="01CD7B07"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CreateProcess</w:t>
            </w:r>
          </w:p>
        </w:tc>
      </w:tr>
      <w:tr w:rsidR="00817083" w:rsidRPr="004177A0" w14:paraId="0B1FEEAA"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A8EBD10"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CreateService</w:t>
            </w:r>
          </w:p>
        </w:tc>
        <w:tc>
          <w:tcPr>
            <w:tcW w:w="2353" w:type="dxa"/>
            <w:noWrap/>
            <w:hideMark/>
          </w:tcPr>
          <w:p w14:paraId="30F7E894"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ControlService</w:t>
            </w:r>
          </w:p>
        </w:tc>
        <w:tc>
          <w:tcPr>
            <w:tcW w:w="2694" w:type="dxa"/>
            <w:noWrap/>
            <w:hideMark/>
          </w:tcPr>
          <w:p w14:paraId="31A24078"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OpenSCManager</w:t>
            </w:r>
          </w:p>
        </w:tc>
        <w:tc>
          <w:tcPr>
            <w:tcW w:w="2343" w:type="dxa"/>
            <w:noWrap/>
            <w:hideMark/>
          </w:tcPr>
          <w:p w14:paraId="3890191B"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StartServiceCtrlDispat</w:t>
            </w:r>
            <w:r w:rsidRPr="004177A0">
              <w:rPr>
                <w:rFonts w:eastAsia="Times New Roman" w:cs="Times New Roman"/>
                <w:sz w:val="24"/>
                <w:szCs w:val="24"/>
              </w:rPr>
              <w:lastRenderedPageBreak/>
              <w:t>cher</w:t>
            </w:r>
          </w:p>
        </w:tc>
      </w:tr>
      <w:tr w:rsidR="00817083" w:rsidRPr="004177A0" w14:paraId="68F32EA8"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31398AB"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lastRenderedPageBreak/>
              <w:t>CreateRemoteThread</w:t>
            </w:r>
          </w:p>
        </w:tc>
        <w:tc>
          <w:tcPr>
            <w:tcW w:w="2353" w:type="dxa"/>
            <w:noWrap/>
            <w:hideMark/>
          </w:tcPr>
          <w:p w14:paraId="01D4B8B5"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WriteProcessMemory</w:t>
            </w:r>
          </w:p>
        </w:tc>
        <w:tc>
          <w:tcPr>
            <w:tcW w:w="2694" w:type="dxa"/>
            <w:noWrap/>
            <w:hideMark/>
          </w:tcPr>
          <w:p w14:paraId="58BEB066"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ReadProcessMemory</w:t>
            </w:r>
          </w:p>
        </w:tc>
        <w:tc>
          <w:tcPr>
            <w:tcW w:w="2343" w:type="dxa"/>
            <w:noWrap/>
            <w:hideMark/>
          </w:tcPr>
          <w:p w14:paraId="26821F30"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OpenProcess</w:t>
            </w:r>
          </w:p>
        </w:tc>
      </w:tr>
      <w:tr w:rsidR="00817083" w:rsidRPr="004177A0" w14:paraId="16C74638"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5451C20A"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NtOpenProcess</w:t>
            </w:r>
          </w:p>
        </w:tc>
        <w:tc>
          <w:tcPr>
            <w:tcW w:w="2353" w:type="dxa"/>
            <w:noWrap/>
            <w:hideMark/>
          </w:tcPr>
          <w:p w14:paraId="5F8DDFC2"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NtReadVirtualMemory</w:t>
            </w:r>
          </w:p>
        </w:tc>
        <w:tc>
          <w:tcPr>
            <w:tcW w:w="2694" w:type="dxa"/>
            <w:noWrap/>
            <w:hideMark/>
          </w:tcPr>
          <w:p w14:paraId="60CE056B"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NtWriteVirtualMemory</w:t>
            </w:r>
          </w:p>
        </w:tc>
        <w:tc>
          <w:tcPr>
            <w:tcW w:w="2343" w:type="dxa"/>
            <w:noWrap/>
            <w:hideMark/>
          </w:tcPr>
          <w:p w14:paraId="5AB2C1F2"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MapViewofFile</w:t>
            </w:r>
          </w:p>
        </w:tc>
      </w:tr>
      <w:tr w:rsidR="00817083" w:rsidRPr="004177A0" w14:paraId="54CBE625"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75DD9BFF"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Module32First</w:t>
            </w:r>
          </w:p>
        </w:tc>
        <w:tc>
          <w:tcPr>
            <w:tcW w:w="2353" w:type="dxa"/>
            <w:noWrap/>
            <w:hideMark/>
          </w:tcPr>
          <w:p w14:paraId="51B674AE"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Module32Next</w:t>
            </w:r>
          </w:p>
        </w:tc>
        <w:tc>
          <w:tcPr>
            <w:tcW w:w="2694" w:type="dxa"/>
            <w:noWrap/>
            <w:hideMark/>
          </w:tcPr>
          <w:p w14:paraId="5FA7188B"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OpenMutex</w:t>
            </w:r>
          </w:p>
        </w:tc>
        <w:tc>
          <w:tcPr>
            <w:tcW w:w="2343" w:type="dxa"/>
            <w:noWrap/>
            <w:hideMark/>
          </w:tcPr>
          <w:p w14:paraId="28656477"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OpenProcess</w:t>
            </w:r>
          </w:p>
        </w:tc>
      </w:tr>
      <w:tr w:rsidR="00817083" w:rsidRPr="004177A0" w14:paraId="2E8722C9"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2D490D22"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QueueUserAPC</w:t>
            </w:r>
          </w:p>
        </w:tc>
        <w:tc>
          <w:tcPr>
            <w:tcW w:w="2353" w:type="dxa"/>
            <w:noWrap/>
            <w:hideMark/>
          </w:tcPr>
          <w:p w14:paraId="66899635"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SetFileTime</w:t>
            </w:r>
          </w:p>
        </w:tc>
        <w:tc>
          <w:tcPr>
            <w:tcW w:w="2694" w:type="dxa"/>
            <w:noWrap/>
            <w:hideMark/>
          </w:tcPr>
          <w:p w14:paraId="47546CAF"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SfcTerminateWeatherThread</w:t>
            </w:r>
          </w:p>
        </w:tc>
        <w:tc>
          <w:tcPr>
            <w:tcW w:w="2343" w:type="dxa"/>
            <w:noWrap/>
            <w:hideMark/>
          </w:tcPr>
          <w:p w14:paraId="0CDA51F7"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SuspendThread</w:t>
            </w:r>
          </w:p>
        </w:tc>
      </w:tr>
      <w:tr w:rsidR="00817083" w:rsidRPr="004177A0" w14:paraId="607E7A50"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114E3963"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Thread32First</w:t>
            </w:r>
          </w:p>
        </w:tc>
        <w:tc>
          <w:tcPr>
            <w:tcW w:w="2353" w:type="dxa"/>
            <w:noWrap/>
            <w:hideMark/>
          </w:tcPr>
          <w:p w14:paraId="00FC3F92"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Thread32Next</w:t>
            </w:r>
          </w:p>
        </w:tc>
        <w:tc>
          <w:tcPr>
            <w:tcW w:w="2694" w:type="dxa"/>
            <w:noWrap/>
            <w:hideMark/>
          </w:tcPr>
          <w:p w14:paraId="681F64C8"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WriteProcessMemory</w:t>
            </w:r>
          </w:p>
        </w:tc>
        <w:tc>
          <w:tcPr>
            <w:tcW w:w="2343" w:type="dxa"/>
            <w:noWrap/>
            <w:hideMark/>
          </w:tcPr>
          <w:p w14:paraId="176A34F6"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ResumeThread</w:t>
            </w:r>
          </w:p>
        </w:tc>
      </w:tr>
      <w:tr w:rsidR="00817083" w:rsidRPr="004177A0" w14:paraId="54C2A8ED" w14:textId="77777777" w:rsidTr="004177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6F272AB2"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DllCanUnloadNow</w:t>
            </w:r>
          </w:p>
        </w:tc>
        <w:tc>
          <w:tcPr>
            <w:tcW w:w="2353" w:type="dxa"/>
            <w:noWrap/>
            <w:hideMark/>
          </w:tcPr>
          <w:p w14:paraId="4C9DF47C"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DllGetClassObject</w:t>
            </w:r>
          </w:p>
        </w:tc>
        <w:tc>
          <w:tcPr>
            <w:tcW w:w="2694" w:type="dxa"/>
            <w:noWrap/>
            <w:hideMark/>
          </w:tcPr>
          <w:p w14:paraId="62B922C5"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DllInstall</w:t>
            </w:r>
          </w:p>
        </w:tc>
        <w:tc>
          <w:tcPr>
            <w:tcW w:w="2343" w:type="dxa"/>
            <w:noWrap/>
            <w:hideMark/>
          </w:tcPr>
          <w:p w14:paraId="7377C4B7" w14:textId="77777777" w:rsidR="009B6A3A" w:rsidRPr="004177A0" w:rsidRDefault="009B6A3A"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DllRegisterServer</w:t>
            </w:r>
          </w:p>
        </w:tc>
      </w:tr>
      <w:tr w:rsidR="00817083" w:rsidRPr="004177A0" w14:paraId="0C0ED219" w14:textId="77777777" w:rsidTr="004177A0">
        <w:trPr>
          <w:trHeight w:val="300"/>
        </w:trPr>
        <w:tc>
          <w:tcPr>
            <w:cnfStyle w:val="001000000000" w:firstRow="0" w:lastRow="0" w:firstColumn="1" w:lastColumn="0" w:oddVBand="0" w:evenVBand="0" w:oddHBand="0" w:evenHBand="0" w:firstRowFirstColumn="0" w:firstRowLastColumn="0" w:lastRowFirstColumn="0" w:lastRowLastColumn="0"/>
            <w:tcW w:w="1970" w:type="dxa"/>
            <w:noWrap/>
            <w:hideMark/>
          </w:tcPr>
          <w:p w14:paraId="4AD75D18" w14:textId="77777777" w:rsidR="009B6A3A" w:rsidRPr="004177A0" w:rsidRDefault="009B6A3A" w:rsidP="00817083">
            <w:pPr>
              <w:rPr>
                <w:rFonts w:eastAsia="Times New Roman" w:cs="Times New Roman"/>
                <w:b w:val="0"/>
                <w:bCs w:val="0"/>
                <w:sz w:val="24"/>
                <w:szCs w:val="24"/>
              </w:rPr>
            </w:pPr>
            <w:r w:rsidRPr="004177A0">
              <w:rPr>
                <w:rFonts w:eastAsia="Times New Roman" w:cs="Times New Roman"/>
                <w:b w:val="0"/>
                <w:bCs w:val="0"/>
                <w:sz w:val="24"/>
                <w:szCs w:val="24"/>
              </w:rPr>
              <w:t>DllUnregisterServer</w:t>
            </w:r>
          </w:p>
        </w:tc>
        <w:tc>
          <w:tcPr>
            <w:tcW w:w="2353" w:type="dxa"/>
            <w:noWrap/>
            <w:hideMark/>
          </w:tcPr>
          <w:p w14:paraId="431B491F"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NetScheduleJobAdd</w:t>
            </w:r>
          </w:p>
        </w:tc>
        <w:tc>
          <w:tcPr>
            <w:tcW w:w="2694" w:type="dxa"/>
            <w:noWrap/>
            <w:hideMark/>
          </w:tcPr>
          <w:p w14:paraId="08D0F737"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FindFirstFile</w:t>
            </w:r>
          </w:p>
        </w:tc>
        <w:tc>
          <w:tcPr>
            <w:tcW w:w="2343" w:type="dxa"/>
            <w:noWrap/>
            <w:hideMark/>
          </w:tcPr>
          <w:p w14:paraId="53A8C15C" w14:textId="77777777" w:rsidR="009B6A3A" w:rsidRPr="004177A0" w:rsidRDefault="009B6A3A"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4177A0">
              <w:rPr>
                <w:rFonts w:eastAsia="Times New Roman" w:cs="Times New Roman"/>
                <w:sz w:val="24"/>
                <w:szCs w:val="24"/>
              </w:rPr>
              <w:t>FindNextFile</w:t>
            </w:r>
          </w:p>
        </w:tc>
      </w:tr>
    </w:tbl>
    <w:p w14:paraId="6D9A08F5" w14:textId="77777777" w:rsidR="009B6A3A" w:rsidRPr="00817083" w:rsidRDefault="009B6A3A" w:rsidP="00817083">
      <w:pPr>
        <w:rPr>
          <w:rFonts w:cs="Times New Roman"/>
          <w:szCs w:val="24"/>
        </w:rPr>
      </w:pPr>
    </w:p>
    <w:p w14:paraId="1B60036B" w14:textId="2BCBFD08" w:rsidR="009B6A3A" w:rsidRPr="00817083" w:rsidRDefault="003307CF" w:rsidP="00817083">
      <w:pPr>
        <w:rPr>
          <w:rFonts w:cs="Times New Roman"/>
          <w:szCs w:val="24"/>
        </w:rPr>
      </w:pPr>
      <w:r>
        <w:rPr>
          <w:rFonts w:cs="Times New Roman"/>
          <w:szCs w:val="24"/>
        </w:rPr>
        <w:fldChar w:fldCharType="begin"/>
      </w:r>
      <w:r>
        <w:rPr>
          <w:rFonts w:cs="Times New Roman"/>
          <w:szCs w:val="24"/>
        </w:rPr>
        <w:instrText xml:space="preserve"> REF _Ref146976855 \h </w:instrText>
      </w:r>
      <w:r>
        <w:rPr>
          <w:rFonts w:cs="Times New Roman"/>
          <w:szCs w:val="24"/>
        </w:rPr>
      </w:r>
      <w:r>
        <w:rPr>
          <w:rFonts w:cs="Times New Roman"/>
          <w:szCs w:val="24"/>
        </w:rPr>
        <w:fldChar w:fldCharType="separate"/>
      </w:r>
      <w:r w:rsidR="009E5460">
        <w:t xml:space="preserve">Table </w:t>
      </w:r>
      <w:r w:rsidR="009E5460">
        <w:rPr>
          <w:noProof/>
        </w:rPr>
        <w:t>8</w:t>
      </w:r>
      <w:r>
        <w:rPr>
          <w:rFonts w:cs="Times New Roman"/>
          <w:szCs w:val="24"/>
        </w:rPr>
        <w:fldChar w:fldCharType="end"/>
      </w:r>
      <w:commentRangeStart w:id="46"/>
      <w:r w:rsidR="009B6A3A" w:rsidRPr="00817083">
        <w:rPr>
          <w:rFonts w:cs="Times New Roman"/>
          <w:szCs w:val="24"/>
        </w:rPr>
        <w:t xml:space="preserve"> summarizes </w:t>
      </w:r>
      <w:commentRangeEnd w:id="46"/>
      <w:r w:rsidR="00186F9C">
        <w:rPr>
          <w:rStyle w:val="CommentReference"/>
        </w:rPr>
        <w:commentReference w:id="46"/>
      </w:r>
      <w:r w:rsidR="009B6A3A" w:rsidRPr="00817083">
        <w:rPr>
          <w:rFonts w:cs="Times New Roman"/>
          <w:szCs w:val="24"/>
        </w:rPr>
        <w:t>the data that were collected for static analysis of PE files</w:t>
      </w:r>
      <w:r w:rsidR="0056202C" w:rsidRPr="00817083">
        <w:rPr>
          <w:rFonts w:cs="Times New Roman"/>
          <w:szCs w:val="24"/>
        </w:rPr>
        <w:t>.</w:t>
      </w:r>
    </w:p>
    <w:p w14:paraId="2A4A135E" w14:textId="5341F7DD" w:rsidR="004177A0" w:rsidRDefault="001C341D" w:rsidP="0068303D">
      <w:pPr>
        <w:rPr>
          <w:rFonts w:cs="Times New Roman"/>
          <w:szCs w:val="24"/>
        </w:rPr>
      </w:pPr>
      <w:r w:rsidRPr="00817083">
        <w:rPr>
          <w:rFonts w:cs="Times New Roman"/>
          <w:szCs w:val="24"/>
        </w:rPr>
        <w:tab/>
      </w:r>
    </w:p>
    <w:p w14:paraId="6A3832DA" w14:textId="77777777" w:rsidR="0068303D" w:rsidRDefault="0068303D" w:rsidP="0068303D">
      <w:pPr>
        <w:rPr>
          <w:rFonts w:cs="Times New Roman"/>
          <w:szCs w:val="24"/>
        </w:rPr>
      </w:pPr>
    </w:p>
    <w:p w14:paraId="4D1B3A35" w14:textId="77777777" w:rsidR="0068303D" w:rsidRDefault="0068303D" w:rsidP="0068303D">
      <w:pPr>
        <w:rPr>
          <w:rFonts w:cs="Times New Roman"/>
          <w:szCs w:val="24"/>
        </w:rPr>
      </w:pPr>
    </w:p>
    <w:p w14:paraId="7012A8FC" w14:textId="2A703E20" w:rsidR="00B91916" w:rsidRDefault="00B91916">
      <w:pPr>
        <w:rPr>
          <w:rFonts w:cs="Times New Roman"/>
          <w:szCs w:val="24"/>
        </w:rPr>
      </w:pPr>
      <w:r>
        <w:rPr>
          <w:rFonts w:cs="Times New Roman"/>
          <w:szCs w:val="24"/>
        </w:rPr>
        <w:br w:type="page"/>
      </w:r>
    </w:p>
    <w:p w14:paraId="2F0C0879" w14:textId="77777777" w:rsidR="0068303D" w:rsidRDefault="0068303D" w:rsidP="0068303D">
      <w:pPr>
        <w:rPr>
          <w:rFonts w:cs="Times New Roman"/>
          <w:szCs w:val="24"/>
        </w:rPr>
      </w:pPr>
    </w:p>
    <w:p w14:paraId="578690E3" w14:textId="269F9728" w:rsidR="0068303D" w:rsidRDefault="0068303D" w:rsidP="0068303D">
      <w:pPr>
        <w:pStyle w:val="Caption"/>
        <w:keepNext/>
      </w:pPr>
    </w:p>
    <w:p w14:paraId="149E2B68" w14:textId="0F7CC97A" w:rsidR="00B91916" w:rsidRDefault="00B91916" w:rsidP="00B91916">
      <w:pPr>
        <w:pStyle w:val="Caption"/>
        <w:keepNext/>
      </w:pPr>
      <w:bookmarkStart w:id="47" w:name="_Ref146976855"/>
      <w:r>
        <w:t xml:space="preserve">Table </w:t>
      </w:r>
      <w:fldSimple w:instr=" SEQ Table \* ARABIC ">
        <w:r w:rsidR="009E5460">
          <w:rPr>
            <w:noProof/>
          </w:rPr>
          <w:t>8</w:t>
        </w:r>
      </w:fldSimple>
      <w:bookmarkEnd w:id="47"/>
      <w:r>
        <w:t xml:space="preserve">: </w:t>
      </w:r>
      <w:r w:rsidRPr="0080526C">
        <w:t>Summary of static analysis features and types of data for PE files</w:t>
      </w:r>
    </w:p>
    <w:tbl>
      <w:tblPr>
        <w:tblStyle w:val="TableGrid"/>
        <w:tblpPr w:leftFromText="180" w:rightFromText="180" w:vertAnchor="text" w:horzAnchor="margin" w:tblpY="-40"/>
        <w:tblW w:w="0" w:type="auto"/>
        <w:tblLook w:val="04A0" w:firstRow="1" w:lastRow="0" w:firstColumn="1" w:lastColumn="0" w:noHBand="0" w:noVBand="1"/>
      </w:tblPr>
      <w:tblGrid>
        <w:gridCol w:w="4675"/>
        <w:gridCol w:w="4675"/>
      </w:tblGrid>
      <w:tr w:rsidR="00817083" w:rsidRPr="00817083" w14:paraId="4A1412E8" w14:textId="77777777" w:rsidTr="009B6A3A">
        <w:tc>
          <w:tcPr>
            <w:tcW w:w="9350" w:type="dxa"/>
            <w:gridSpan w:val="2"/>
            <w:shd w:val="clear" w:color="auto" w:fill="E7E6E6" w:themeFill="background2"/>
          </w:tcPr>
          <w:p w14:paraId="5ABE1AB9"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String Analysis</w:t>
            </w:r>
          </w:p>
        </w:tc>
      </w:tr>
      <w:tr w:rsidR="00817083" w:rsidRPr="00817083" w14:paraId="078CAA80" w14:textId="77777777" w:rsidTr="009B6A3A">
        <w:tc>
          <w:tcPr>
            <w:tcW w:w="4675" w:type="dxa"/>
          </w:tcPr>
          <w:p w14:paraId="7F26371A"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IP Addresses</w:t>
            </w:r>
          </w:p>
        </w:tc>
        <w:tc>
          <w:tcPr>
            <w:tcW w:w="4675" w:type="dxa"/>
          </w:tcPr>
          <w:p w14:paraId="781CE511"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41FB2D4A" w14:textId="77777777" w:rsidTr="009B6A3A">
        <w:tc>
          <w:tcPr>
            <w:tcW w:w="4675" w:type="dxa"/>
          </w:tcPr>
          <w:p w14:paraId="3A75A493" w14:textId="77777777" w:rsidR="009B6A3A" w:rsidRPr="00817083" w:rsidRDefault="009B6A3A" w:rsidP="00817083">
            <w:pPr>
              <w:tabs>
                <w:tab w:val="left" w:pos="2730"/>
              </w:tabs>
              <w:rPr>
                <w:rFonts w:eastAsia="Times New Roman" w:cs="Times New Roman"/>
                <w:sz w:val="24"/>
                <w:szCs w:val="24"/>
              </w:rPr>
            </w:pPr>
            <w:r w:rsidRPr="00817083">
              <w:rPr>
                <w:rFonts w:eastAsia="Times New Roman" w:cs="Times New Roman"/>
                <w:sz w:val="24"/>
                <w:szCs w:val="24"/>
              </w:rPr>
              <w:t>URLs</w:t>
            </w:r>
          </w:p>
        </w:tc>
        <w:tc>
          <w:tcPr>
            <w:tcW w:w="4675" w:type="dxa"/>
          </w:tcPr>
          <w:p w14:paraId="4E377E75"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11CE72B4" w14:textId="77777777" w:rsidTr="009B6A3A">
        <w:tc>
          <w:tcPr>
            <w:tcW w:w="4675" w:type="dxa"/>
          </w:tcPr>
          <w:p w14:paraId="5C05411B" w14:textId="77777777" w:rsidR="009B6A3A" w:rsidRPr="00817083" w:rsidRDefault="009B6A3A" w:rsidP="00817083">
            <w:pPr>
              <w:tabs>
                <w:tab w:val="left" w:pos="2730"/>
              </w:tabs>
              <w:rPr>
                <w:rFonts w:eastAsia="Times New Roman" w:cs="Times New Roman"/>
                <w:sz w:val="24"/>
                <w:szCs w:val="24"/>
              </w:rPr>
            </w:pPr>
            <w:r w:rsidRPr="00817083">
              <w:rPr>
                <w:rFonts w:eastAsia="Times New Roman" w:cs="Times New Roman"/>
                <w:sz w:val="24"/>
                <w:szCs w:val="24"/>
              </w:rPr>
              <w:t>DLL Calls</w:t>
            </w:r>
          </w:p>
        </w:tc>
        <w:tc>
          <w:tcPr>
            <w:tcW w:w="4675" w:type="dxa"/>
          </w:tcPr>
          <w:p w14:paraId="509F7EC0"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52AE2E4C" w14:textId="77777777" w:rsidTr="009B6A3A">
        <w:tc>
          <w:tcPr>
            <w:tcW w:w="9350" w:type="dxa"/>
            <w:gridSpan w:val="2"/>
            <w:shd w:val="clear" w:color="auto" w:fill="E7E6E6" w:themeFill="background2"/>
          </w:tcPr>
          <w:p w14:paraId="38132CE5"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Header Info</w:t>
            </w:r>
          </w:p>
        </w:tc>
      </w:tr>
      <w:tr w:rsidR="00817083" w:rsidRPr="00817083" w14:paraId="4D94A293" w14:textId="77777777" w:rsidTr="009B6A3A">
        <w:tc>
          <w:tcPr>
            <w:tcW w:w="4675" w:type="dxa"/>
          </w:tcPr>
          <w:p w14:paraId="7F330308"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Packer signature</w:t>
            </w:r>
          </w:p>
        </w:tc>
        <w:tc>
          <w:tcPr>
            <w:tcW w:w="4675" w:type="dxa"/>
          </w:tcPr>
          <w:p w14:paraId="6308398C"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Boolean</w:t>
            </w:r>
          </w:p>
        </w:tc>
      </w:tr>
      <w:tr w:rsidR="00817083" w:rsidRPr="00817083" w14:paraId="0F28C76B" w14:textId="77777777" w:rsidTr="009B6A3A">
        <w:tc>
          <w:tcPr>
            <w:tcW w:w="4675" w:type="dxa"/>
          </w:tcPr>
          <w:p w14:paraId="5A2DBEC3"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Suspicious Imported Functions</w:t>
            </w:r>
          </w:p>
        </w:tc>
        <w:tc>
          <w:tcPr>
            <w:tcW w:w="4675" w:type="dxa"/>
          </w:tcPr>
          <w:p w14:paraId="27FC251E" w14:textId="77777777" w:rsidR="009B6A3A" w:rsidRPr="00817083" w:rsidRDefault="009B6A3A" w:rsidP="00817083">
            <w:pPr>
              <w:rPr>
                <w:rFonts w:eastAsia="Times New Roman" w:cs="Times New Roman"/>
                <w:sz w:val="24"/>
                <w:szCs w:val="24"/>
              </w:rPr>
            </w:pPr>
            <w:r w:rsidRPr="00817083">
              <w:rPr>
                <w:rFonts w:eastAsia="Times New Roman" w:cs="Times New Roman"/>
                <w:sz w:val="24"/>
                <w:szCs w:val="24"/>
              </w:rPr>
              <w:t>Numerical quantity</w:t>
            </w:r>
          </w:p>
        </w:tc>
      </w:tr>
    </w:tbl>
    <w:p w14:paraId="291C3F5B" w14:textId="25D79A0B" w:rsidR="001C341D" w:rsidRPr="00817083" w:rsidRDefault="001C341D" w:rsidP="00817083">
      <w:pPr>
        <w:rPr>
          <w:rStyle w:val="Heading1Char"/>
          <w:rFonts w:eastAsia="Times New Roman" w:cs="Times New Roman"/>
          <w:color w:val="auto"/>
          <w:sz w:val="24"/>
          <w:szCs w:val="24"/>
        </w:rPr>
      </w:pPr>
    </w:p>
    <w:p w14:paraId="2EFE7D91" w14:textId="77777777" w:rsidR="0056202C" w:rsidRPr="00762B08" w:rsidRDefault="0056202C" w:rsidP="00762B08">
      <w:pPr>
        <w:pStyle w:val="Heading4"/>
        <w:rPr>
          <w:rStyle w:val="Heading1Char"/>
          <w:sz w:val="24"/>
          <w:szCs w:val="22"/>
        </w:rPr>
      </w:pPr>
      <w:r w:rsidRPr="00762B08">
        <w:rPr>
          <w:rStyle w:val="Heading1Char"/>
          <w:sz w:val="24"/>
          <w:szCs w:val="22"/>
        </w:rPr>
        <w:t>Jar file analysis</w:t>
      </w:r>
    </w:p>
    <w:p w14:paraId="2F16C94E" w14:textId="77777777" w:rsidR="0056202C" w:rsidRPr="00762B08" w:rsidRDefault="0056202C" w:rsidP="00762B08">
      <w:pPr>
        <w:pStyle w:val="Heading5"/>
        <w:rPr>
          <w:rStyle w:val="Heading1Char"/>
          <w:sz w:val="24"/>
          <w:szCs w:val="22"/>
        </w:rPr>
      </w:pPr>
      <w:r w:rsidRPr="00762B08">
        <w:rPr>
          <w:rStyle w:val="Heading1Char"/>
          <w:sz w:val="24"/>
          <w:szCs w:val="22"/>
        </w:rPr>
        <w:t>Code analysis</w:t>
      </w:r>
    </w:p>
    <w:p w14:paraId="36D82FDB" w14:textId="798CEF5A" w:rsidR="0056202C" w:rsidRPr="00817083" w:rsidRDefault="0056202C" w:rsidP="00817083">
      <w:pPr>
        <w:rPr>
          <w:rFonts w:cs="Times New Roman"/>
          <w:szCs w:val="24"/>
        </w:rPr>
      </w:pPr>
      <w:r w:rsidRPr="00817083">
        <w:rPr>
          <w:rFonts w:cs="Times New Roman"/>
          <w:szCs w:val="24"/>
        </w:rPr>
        <w:tab/>
        <w:t>The directories containing the decompiled Jars were iterated through to analyze the code source contained in the java files. The decomplication left some artifacts that rendered the code unable to parse, so all the Java code was run through a text cleaner that converted non-ascii displayable characters as their Unicode representation in ascii. This allows the code to preserve its flow while still being able to analyze it. IP addresses were simply extracted from each java file that was processed in the decomplication directory like the analysis performed on PE files.</w:t>
      </w:r>
    </w:p>
    <w:p w14:paraId="03C2E3BB" w14:textId="1655CCC4" w:rsidR="00562008" w:rsidRPr="00817083" w:rsidRDefault="00562008" w:rsidP="00817083">
      <w:pPr>
        <w:rPr>
          <w:rFonts w:cs="Times New Roman"/>
          <w:szCs w:val="24"/>
        </w:rPr>
      </w:pPr>
      <w:r w:rsidRPr="00817083">
        <w:rPr>
          <w:rFonts w:cs="Times New Roman"/>
          <w:szCs w:val="24"/>
        </w:rPr>
        <w:tab/>
        <w:t>Sensitive keywords were found using a basic search and match feature looking for strings in the decompiled code. The number of strings that were sensitive was aggregated into a total count.</w:t>
      </w:r>
      <w:r w:rsidR="003307CF">
        <w:rPr>
          <w:rFonts w:cs="Times New Roman"/>
          <w:szCs w:val="24"/>
        </w:rPr>
        <w:t xml:space="preserve"> </w:t>
      </w:r>
      <w:r w:rsidR="003307CF">
        <w:rPr>
          <w:rFonts w:cs="Times New Roman"/>
          <w:szCs w:val="24"/>
        </w:rPr>
        <w:fldChar w:fldCharType="begin"/>
      </w:r>
      <w:r w:rsidR="003307CF">
        <w:rPr>
          <w:rFonts w:cs="Times New Roman"/>
          <w:szCs w:val="24"/>
        </w:rPr>
        <w:instrText xml:space="preserve"> REF _Ref146976874 \h </w:instrText>
      </w:r>
      <w:r w:rsidR="003307CF">
        <w:rPr>
          <w:rFonts w:cs="Times New Roman"/>
          <w:szCs w:val="24"/>
        </w:rPr>
      </w:r>
      <w:r w:rsidR="003307CF">
        <w:rPr>
          <w:rFonts w:cs="Times New Roman"/>
          <w:szCs w:val="24"/>
        </w:rPr>
        <w:fldChar w:fldCharType="separate"/>
      </w:r>
      <w:r w:rsidR="009E5460">
        <w:t xml:space="preserve">Table </w:t>
      </w:r>
      <w:r w:rsidR="009E5460">
        <w:rPr>
          <w:noProof/>
        </w:rPr>
        <w:t>9</w:t>
      </w:r>
      <w:r w:rsidR="003307CF">
        <w:rPr>
          <w:rFonts w:cs="Times New Roman"/>
          <w:szCs w:val="24"/>
        </w:rPr>
        <w:fldChar w:fldCharType="end"/>
      </w:r>
      <w:r w:rsidR="003307CF">
        <w:rPr>
          <w:rFonts w:cs="Times New Roman"/>
          <w:szCs w:val="24"/>
        </w:rPr>
        <w:t xml:space="preserve"> i</w:t>
      </w:r>
      <w:r w:rsidRPr="00817083">
        <w:rPr>
          <w:rFonts w:cs="Times New Roman"/>
          <w:szCs w:val="24"/>
        </w:rPr>
        <w:t>s a list of the sensitive keywords that were used</w:t>
      </w:r>
      <w:r w:rsidR="00FE0AF8">
        <w:rPr>
          <w:rFonts w:cs="Times New Roman"/>
          <w:szCs w:val="24"/>
        </w:rPr>
        <w:t xml:space="preserve"> in the analysis which includes keywords that try to establish network connections and modify files</w:t>
      </w:r>
      <w:r w:rsidRPr="00817083">
        <w:rPr>
          <w:rFonts w:cs="Times New Roman"/>
          <w:szCs w:val="24"/>
        </w:rPr>
        <w:t>.</w:t>
      </w:r>
    </w:p>
    <w:p w14:paraId="52221E30" w14:textId="39915AC9" w:rsidR="00AC5637" w:rsidRDefault="00AC5637" w:rsidP="00AC5637">
      <w:pPr>
        <w:pStyle w:val="Caption"/>
        <w:keepNext/>
      </w:pPr>
      <w:bookmarkStart w:id="48" w:name="_Ref146976874"/>
      <w:r>
        <w:lastRenderedPageBreak/>
        <w:t xml:space="preserve">Table </w:t>
      </w:r>
      <w:fldSimple w:instr=" SEQ Table \* ARABIC ">
        <w:r w:rsidR="009E5460">
          <w:rPr>
            <w:noProof/>
          </w:rPr>
          <w:t>9</w:t>
        </w:r>
      </w:fldSimple>
      <w:bookmarkEnd w:id="48"/>
      <w:r>
        <w:t>: Sensitive keyword list used in Jar file static analysis.</w:t>
      </w:r>
    </w:p>
    <w:tbl>
      <w:tblPr>
        <w:tblStyle w:val="PlainTable4"/>
        <w:tblW w:w="6353" w:type="dxa"/>
        <w:tblLook w:val="04A0" w:firstRow="1" w:lastRow="0" w:firstColumn="1" w:lastColumn="0" w:noHBand="0" w:noVBand="1"/>
      </w:tblPr>
      <w:tblGrid>
        <w:gridCol w:w="2722"/>
        <w:gridCol w:w="1722"/>
        <w:gridCol w:w="1909"/>
      </w:tblGrid>
      <w:tr w:rsidR="00817083" w:rsidRPr="00817083" w14:paraId="3294187D" w14:textId="77777777" w:rsidTr="00AC56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B69850F"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runtime.exec</w:t>
            </w:r>
          </w:p>
        </w:tc>
        <w:tc>
          <w:tcPr>
            <w:tcW w:w="1722" w:type="dxa"/>
            <w:noWrap/>
            <w:hideMark/>
          </w:tcPr>
          <w:p w14:paraId="7A228615" w14:textId="77777777" w:rsidR="00562008" w:rsidRPr="00AC5637"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AC5637">
              <w:rPr>
                <w:rFonts w:eastAsia="Times New Roman" w:cs="Times New Roman"/>
                <w:b w:val="0"/>
                <w:bCs w:val="0"/>
                <w:sz w:val="24"/>
                <w:szCs w:val="24"/>
              </w:rPr>
              <w:t>processbuilder</w:t>
            </w:r>
          </w:p>
        </w:tc>
        <w:tc>
          <w:tcPr>
            <w:tcW w:w="1909" w:type="dxa"/>
            <w:noWrap/>
            <w:hideMark/>
          </w:tcPr>
          <w:p w14:paraId="197EDA94" w14:textId="77777777" w:rsidR="00562008" w:rsidRPr="00AC5637" w:rsidRDefault="00562008" w:rsidP="00817083">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 w:val="24"/>
                <w:szCs w:val="24"/>
              </w:rPr>
            </w:pPr>
            <w:r w:rsidRPr="00AC5637">
              <w:rPr>
                <w:rFonts w:eastAsia="Times New Roman" w:cs="Times New Roman"/>
                <w:b w:val="0"/>
                <w:bCs w:val="0"/>
                <w:sz w:val="24"/>
                <w:szCs w:val="24"/>
              </w:rPr>
              <w:t>system.exec</w:t>
            </w:r>
          </w:p>
        </w:tc>
      </w:tr>
      <w:tr w:rsidR="00817083" w:rsidRPr="00817083" w14:paraId="25B3BA04"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67C3A24"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runtime.getruntime().exec</w:t>
            </w:r>
          </w:p>
        </w:tc>
        <w:tc>
          <w:tcPr>
            <w:tcW w:w="1722" w:type="dxa"/>
            <w:noWrap/>
            <w:hideMark/>
          </w:tcPr>
          <w:p w14:paraId="16CF62E7"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process.start</w:t>
            </w:r>
          </w:p>
        </w:tc>
        <w:tc>
          <w:tcPr>
            <w:tcW w:w="1909" w:type="dxa"/>
            <w:noWrap/>
            <w:hideMark/>
          </w:tcPr>
          <w:p w14:paraId="2D11FA15"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cmd.exe</w:t>
            </w:r>
          </w:p>
        </w:tc>
      </w:tr>
      <w:tr w:rsidR="00817083" w:rsidRPr="00817083" w14:paraId="51C2473F"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AF402BE"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powershell.exe</w:t>
            </w:r>
          </w:p>
        </w:tc>
        <w:tc>
          <w:tcPr>
            <w:tcW w:w="1722" w:type="dxa"/>
            <w:noWrap/>
            <w:hideMark/>
          </w:tcPr>
          <w:p w14:paraId="7E1A2450"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inetaddress</w:t>
            </w:r>
          </w:p>
        </w:tc>
        <w:tc>
          <w:tcPr>
            <w:tcW w:w="1909" w:type="dxa"/>
            <w:noWrap/>
            <w:hideMark/>
          </w:tcPr>
          <w:p w14:paraId="4BF0037A"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httpurlconnection</w:t>
            </w:r>
          </w:p>
        </w:tc>
      </w:tr>
      <w:tr w:rsidR="00817083" w:rsidRPr="00817083" w14:paraId="74A2A18A"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25341341"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httpsurlconnection</w:t>
            </w:r>
          </w:p>
        </w:tc>
        <w:tc>
          <w:tcPr>
            <w:tcW w:w="1722" w:type="dxa"/>
            <w:noWrap/>
            <w:hideMark/>
          </w:tcPr>
          <w:p w14:paraId="59D37682"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datagramsocket</w:t>
            </w:r>
          </w:p>
        </w:tc>
        <w:tc>
          <w:tcPr>
            <w:tcW w:w="1909" w:type="dxa"/>
            <w:noWrap/>
            <w:hideMark/>
          </w:tcPr>
          <w:p w14:paraId="20764786"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multicastsocket</w:t>
            </w:r>
          </w:p>
        </w:tc>
      </w:tr>
      <w:tr w:rsidR="00817083" w:rsidRPr="00817083" w14:paraId="5071E4FB"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1E1C1E60"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java.net.url</w:t>
            </w:r>
          </w:p>
        </w:tc>
        <w:tc>
          <w:tcPr>
            <w:tcW w:w="1722" w:type="dxa"/>
            <w:noWrap/>
            <w:hideMark/>
          </w:tcPr>
          <w:p w14:paraId="37C60A70"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jshell</w:t>
            </w:r>
          </w:p>
        </w:tc>
        <w:tc>
          <w:tcPr>
            <w:tcW w:w="1909" w:type="dxa"/>
            <w:noWrap/>
            <w:hideMark/>
          </w:tcPr>
          <w:p w14:paraId="438B420E"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scriptengine</w:t>
            </w:r>
          </w:p>
        </w:tc>
      </w:tr>
      <w:tr w:rsidR="00817083" w:rsidRPr="00817083" w14:paraId="3130EA13"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6A5F7B"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eval</w:t>
            </w:r>
          </w:p>
        </w:tc>
        <w:tc>
          <w:tcPr>
            <w:tcW w:w="1722" w:type="dxa"/>
            <w:noWrap/>
            <w:hideMark/>
          </w:tcPr>
          <w:p w14:paraId="57DDB38B"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javascript</w:t>
            </w:r>
          </w:p>
        </w:tc>
        <w:tc>
          <w:tcPr>
            <w:tcW w:w="1909" w:type="dxa"/>
            <w:noWrap/>
            <w:hideMark/>
          </w:tcPr>
          <w:p w14:paraId="6F3DCEBC"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randomaccessfile</w:t>
            </w:r>
          </w:p>
        </w:tc>
      </w:tr>
      <w:tr w:rsidR="00817083" w:rsidRPr="00817083" w14:paraId="23D2E71C"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C90A468"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filewriter</w:t>
            </w:r>
          </w:p>
        </w:tc>
        <w:tc>
          <w:tcPr>
            <w:tcW w:w="1722" w:type="dxa"/>
            <w:noWrap/>
            <w:hideMark/>
          </w:tcPr>
          <w:p w14:paraId="14000AE4"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bufferedwriter</w:t>
            </w:r>
          </w:p>
        </w:tc>
        <w:tc>
          <w:tcPr>
            <w:tcW w:w="1909" w:type="dxa"/>
            <w:noWrap/>
            <w:hideMark/>
          </w:tcPr>
          <w:p w14:paraId="60AE8FE3"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writeobject</w:t>
            </w:r>
          </w:p>
        </w:tc>
      </w:tr>
      <w:tr w:rsidR="00817083" w:rsidRPr="00817083" w14:paraId="5B3C61C1"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6CF8E95F"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readobject</w:t>
            </w:r>
          </w:p>
        </w:tc>
        <w:tc>
          <w:tcPr>
            <w:tcW w:w="1722" w:type="dxa"/>
            <w:noWrap/>
            <w:hideMark/>
          </w:tcPr>
          <w:p w14:paraId="241DD74D"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native</w:t>
            </w:r>
          </w:p>
        </w:tc>
        <w:tc>
          <w:tcPr>
            <w:tcW w:w="1909" w:type="dxa"/>
            <w:noWrap/>
            <w:hideMark/>
          </w:tcPr>
          <w:p w14:paraId="27D96D21"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jni</w:t>
            </w:r>
          </w:p>
        </w:tc>
      </w:tr>
      <w:tr w:rsidR="00817083" w:rsidRPr="00817083" w14:paraId="3DF16DA6"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367F0FFE"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http://</w:t>
            </w:r>
          </w:p>
        </w:tc>
        <w:tc>
          <w:tcPr>
            <w:tcW w:w="1722" w:type="dxa"/>
            <w:noWrap/>
            <w:hideMark/>
          </w:tcPr>
          <w:p w14:paraId="439545CF"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https://</w:t>
            </w:r>
          </w:p>
        </w:tc>
        <w:tc>
          <w:tcPr>
            <w:tcW w:w="1909" w:type="dxa"/>
            <w:noWrap/>
            <w:hideMark/>
          </w:tcPr>
          <w:p w14:paraId="50A3FB6D"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tcp://</w:t>
            </w:r>
          </w:p>
        </w:tc>
      </w:tr>
      <w:tr w:rsidR="00817083" w:rsidRPr="00817083" w14:paraId="16EC400B"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7208461A"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udp://</w:t>
            </w:r>
          </w:p>
        </w:tc>
        <w:tc>
          <w:tcPr>
            <w:tcW w:w="1722" w:type="dxa"/>
            <w:noWrap/>
            <w:hideMark/>
          </w:tcPr>
          <w:p w14:paraId="42765A9E"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smtp://</w:t>
            </w:r>
          </w:p>
        </w:tc>
        <w:tc>
          <w:tcPr>
            <w:tcW w:w="1909" w:type="dxa"/>
            <w:noWrap/>
            <w:hideMark/>
          </w:tcPr>
          <w:p w14:paraId="517F2CF3"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ftp://</w:t>
            </w:r>
          </w:p>
        </w:tc>
      </w:tr>
      <w:tr w:rsidR="00817083" w:rsidRPr="00817083" w14:paraId="411FF035"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061B0B4"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smb://</w:t>
            </w:r>
          </w:p>
        </w:tc>
        <w:tc>
          <w:tcPr>
            <w:tcW w:w="1722" w:type="dxa"/>
            <w:noWrap/>
            <w:hideMark/>
          </w:tcPr>
          <w:p w14:paraId="3EC4A08A"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tomcat</w:t>
            </w:r>
          </w:p>
        </w:tc>
        <w:tc>
          <w:tcPr>
            <w:tcW w:w="1909" w:type="dxa"/>
            <w:noWrap/>
            <w:hideMark/>
          </w:tcPr>
          <w:p w14:paraId="184F9BFD"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jetty</w:t>
            </w:r>
          </w:p>
        </w:tc>
      </w:tr>
      <w:tr w:rsidR="00817083" w:rsidRPr="00817083" w14:paraId="7B6B13CD"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014EFD0C"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undertow</w:t>
            </w:r>
          </w:p>
        </w:tc>
        <w:tc>
          <w:tcPr>
            <w:tcW w:w="1722" w:type="dxa"/>
            <w:noWrap/>
            <w:hideMark/>
          </w:tcPr>
          <w:p w14:paraId="4E4E5607"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http://</w:t>
            </w:r>
          </w:p>
        </w:tc>
        <w:tc>
          <w:tcPr>
            <w:tcW w:w="1909" w:type="dxa"/>
            <w:noWrap/>
            <w:hideMark/>
          </w:tcPr>
          <w:p w14:paraId="2E472BE1"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https://</w:t>
            </w:r>
          </w:p>
        </w:tc>
      </w:tr>
      <w:tr w:rsidR="00817083" w:rsidRPr="00817083" w14:paraId="2B2C499D"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5E3A119"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tcp://</w:t>
            </w:r>
          </w:p>
        </w:tc>
        <w:tc>
          <w:tcPr>
            <w:tcW w:w="1722" w:type="dxa"/>
            <w:noWrap/>
            <w:hideMark/>
          </w:tcPr>
          <w:p w14:paraId="18A81F37"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udp://</w:t>
            </w:r>
          </w:p>
        </w:tc>
        <w:tc>
          <w:tcPr>
            <w:tcW w:w="1909" w:type="dxa"/>
            <w:noWrap/>
            <w:hideMark/>
          </w:tcPr>
          <w:p w14:paraId="04C24060"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smtp://</w:t>
            </w:r>
          </w:p>
        </w:tc>
      </w:tr>
      <w:tr w:rsidR="00817083" w:rsidRPr="00817083" w14:paraId="37B5FF99"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D10E25A"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ftp://</w:t>
            </w:r>
          </w:p>
        </w:tc>
        <w:tc>
          <w:tcPr>
            <w:tcW w:w="1722" w:type="dxa"/>
            <w:noWrap/>
            <w:hideMark/>
          </w:tcPr>
          <w:p w14:paraId="6BC87A1F"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smb://</w:t>
            </w:r>
          </w:p>
        </w:tc>
        <w:tc>
          <w:tcPr>
            <w:tcW w:w="1909" w:type="dxa"/>
            <w:noWrap/>
            <w:hideMark/>
          </w:tcPr>
          <w:p w14:paraId="0501F8E4"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bypass</w:t>
            </w:r>
          </w:p>
        </w:tc>
      </w:tr>
      <w:tr w:rsidR="00817083" w:rsidRPr="00817083" w14:paraId="48A41822" w14:textId="77777777" w:rsidTr="00AC5637">
        <w:trPr>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C1B4FF8"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ignoresecurity</w:t>
            </w:r>
          </w:p>
        </w:tc>
        <w:tc>
          <w:tcPr>
            <w:tcW w:w="1722" w:type="dxa"/>
            <w:noWrap/>
            <w:hideMark/>
          </w:tcPr>
          <w:p w14:paraId="1ED7D090"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disablesecurity</w:t>
            </w:r>
          </w:p>
        </w:tc>
        <w:tc>
          <w:tcPr>
            <w:tcW w:w="1909" w:type="dxa"/>
            <w:noWrap/>
            <w:hideMark/>
          </w:tcPr>
          <w:p w14:paraId="5868D444" w14:textId="77777777" w:rsidR="00562008" w:rsidRPr="00AC5637" w:rsidRDefault="00562008" w:rsidP="00817083">
            <w:pPr>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tomcat</w:t>
            </w:r>
          </w:p>
        </w:tc>
      </w:tr>
      <w:tr w:rsidR="00817083" w:rsidRPr="00817083" w14:paraId="13773646" w14:textId="77777777" w:rsidTr="00AC56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22" w:type="dxa"/>
            <w:noWrap/>
            <w:hideMark/>
          </w:tcPr>
          <w:p w14:paraId="5A3EAB9D" w14:textId="77777777" w:rsidR="00562008" w:rsidRPr="00AC5637" w:rsidRDefault="00562008" w:rsidP="00817083">
            <w:pPr>
              <w:rPr>
                <w:rFonts w:eastAsia="Times New Roman" w:cs="Times New Roman"/>
                <w:b w:val="0"/>
                <w:bCs w:val="0"/>
                <w:sz w:val="24"/>
                <w:szCs w:val="24"/>
              </w:rPr>
            </w:pPr>
            <w:r w:rsidRPr="00AC5637">
              <w:rPr>
                <w:rFonts w:eastAsia="Times New Roman" w:cs="Times New Roman"/>
                <w:b w:val="0"/>
                <w:bCs w:val="0"/>
                <w:sz w:val="24"/>
                <w:szCs w:val="24"/>
              </w:rPr>
              <w:t>jetty</w:t>
            </w:r>
          </w:p>
        </w:tc>
        <w:tc>
          <w:tcPr>
            <w:tcW w:w="3631" w:type="dxa"/>
            <w:gridSpan w:val="2"/>
            <w:noWrap/>
            <w:hideMark/>
          </w:tcPr>
          <w:p w14:paraId="314A8904" w14:textId="77777777" w:rsidR="00562008" w:rsidRPr="00AC5637" w:rsidRDefault="00562008" w:rsidP="00817083">
            <w:pPr>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AC5637">
              <w:rPr>
                <w:rFonts w:eastAsia="Times New Roman" w:cs="Times New Roman"/>
                <w:sz w:val="24"/>
                <w:szCs w:val="24"/>
              </w:rPr>
              <w:t>undertow</w:t>
            </w:r>
          </w:p>
        </w:tc>
      </w:tr>
    </w:tbl>
    <w:p w14:paraId="5B4E035B" w14:textId="77777777" w:rsidR="00562008" w:rsidRPr="00817083" w:rsidRDefault="00562008" w:rsidP="00817083">
      <w:pPr>
        <w:rPr>
          <w:rFonts w:cs="Times New Roman"/>
          <w:szCs w:val="24"/>
        </w:rPr>
      </w:pPr>
    </w:p>
    <w:p w14:paraId="632C62C8" w14:textId="38D67E07" w:rsidR="00562008" w:rsidRPr="00817083" w:rsidRDefault="0056202C" w:rsidP="00817083">
      <w:pPr>
        <w:rPr>
          <w:rFonts w:cs="Times New Roman"/>
          <w:szCs w:val="24"/>
        </w:rPr>
      </w:pPr>
      <w:r w:rsidRPr="00817083">
        <w:rPr>
          <w:rFonts w:cs="Times New Roman"/>
          <w:szCs w:val="24"/>
        </w:rPr>
        <w:tab/>
        <w:t xml:space="preserve">As mentioned in the literature review, high entropy strings can indicate the presence of malware. To calculate the presence of malware, I used the same method that Ladisa et al conducted. </w:t>
      </w:r>
      <w:r w:rsidR="00562008" w:rsidRPr="00817083">
        <w:rPr>
          <w:rFonts w:cs="Times New Roman"/>
          <w:szCs w:val="24"/>
        </w:rPr>
        <w:t xml:space="preserve"> First the text was tokenized using the NLTK Python module.</w:t>
      </w:r>
      <w:r w:rsidR="00562008" w:rsidRPr="00817083">
        <w:rPr>
          <w:rStyle w:val="FootnoteReference"/>
          <w:rFonts w:cs="Times New Roman"/>
          <w:szCs w:val="24"/>
        </w:rPr>
        <w:footnoteReference w:id="2"/>
      </w:r>
      <w:r w:rsidR="00562008" w:rsidRPr="00817083">
        <w:rPr>
          <w:rFonts w:cs="Times New Roman"/>
          <w:szCs w:val="24"/>
        </w:rPr>
        <w:t xml:space="preserve"> A regular expression removed non-alphanumeric characters and then ran it through the GCLD3 language detector.</w:t>
      </w:r>
      <w:r w:rsidR="00562008" w:rsidRPr="00817083">
        <w:rPr>
          <w:rStyle w:val="FootnoteReference"/>
          <w:rFonts w:cs="Times New Roman"/>
          <w:szCs w:val="24"/>
        </w:rPr>
        <w:footnoteReference w:id="3"/>
      </w:r>
      <w:r w:rsidR="00562008" w:rsidRPr="00817083">
        <w:rPr>
          <w:rFonts w:cs="Times New Roman"/>
          <w:szCs w:val="24"/>
        </w:rPr>
        <w:t xml:space="preserve"> </w:t>
      </w:r>
      <w:r w:rsidR="00562008" w:rsidRPr="00817083">
        <w:rPr>
          <w:rFonts w:cs="Times New Roman"/>
          <w:szCs w:val="24"/>
        </w:rPr>
        <w:lastRenderedPageBreak/>
        <w:t xml:space="preserve">Strings that could not be confidently identified as belonging to a language were identified as suspicious. </w:t>
      </w:r>
    </w:p>
    <w:p w14:paraId="541C1DC7" w14:textId="5B68EBD6" w:rsidR="0056202C" w:rsidRPr="00817083" w:rsidRDefault="00562008" w:rsidP="00817083">
      <w:pPr>
        <w:ind w:firstLine="720"/>
        <w:rPr>
          <w:rFonts w:cs="Times New Roman"/>
          <w:szCs w:val="24"/>
        </w:rPr>
      </w:pPr>
      <w:r w:rsidRPr="00817083">
        <w:rPr>
          <w:rFonts w:cs="Times New Roman"/>
          <w:szCs w:val="24"/>
        </w:rPr>
        <w:t>These suspicious s</w:t>
      </w:r>
      <w:r w:rsidR="0056202C" w:rsidRPr="00817083">
        <w:rPr>
          <w:rFonts w:cs="Times New Roman"/>
          <w:szCs w:val="24"/>
        </w:rPr>
        <w:t xml:space="preserve">trings from the code were run through a function to calculate the Shannon entropy, which is the overall entropy of the string values in relative randomness. This isn’t sufficient for small strings, however, and relative entropy was also calculated using the </w:t>
      </w:r>
      <w:r w:rsidRPr="00817083">
        <w:rPr>
          <w:rFonts w:cs="Times New Roman"/>
          <w:szCs w:val="24"/>
        </w:rPr>
        <w:t>Kullbac-Leibler divergence metric. If values had a relative entropy above 2.0 or a Shannon entropy above 4.0, they were considered to be high entropy strings.</w:t>
      </w:r>
    </w:p>
    <w:p w14:paraId="52E4139E" w14:textId="54960D4A" w:rsidR="0056202C" w:rsidRPr="00817083" w:rsidRDefault="0056202C" w:rsidP="00817083">
      <w:pPr>
        <w:rPr>
          <w:rFonts w:cs="Times New Roman"/>
          <w:szCs w:val="24"/>
        </w:rPr>
      </w:pPr>
      <w:r w:rsidRPr="00817083">
        <w:rPr>
          <w:rFonts w:cs="Times New Roman"/>
          <w:szCs w:val="24"/>
        </w:rPr>
        <w:tab/>
        <w:t>The Python module javalang was used to parse each java file so that individual features could be extracted for the remaining analyses.</w:t>
      </w:r>
      <w:r w:rsidR="00562008" w:rsidRPr="00817083">
        <w:rPr>
          <w:rFonts w:cs="Times New Roman"/>
          <w:szCs w:val="24"/>
        </w:rPr>
        <w:t xml:space="preserve"> Empty catch clauses were identified using the javalang node called CatchClause and if there was no code inside the catch clause it was considered an empty catch clause.</w:t>
      </w:r>
    </w:p>
    <w:p w14:paraId="6759738E" w14:textId="38AE6F90" w:rsidR="00562008" w:rsidRPr="00817083" w:rsidRDefault="00562008" w:rsidP="00817083">
      <w:pPr>
        <w:rPr>
          <w:rFonts w:cs="Times New Roman"/>
          <w:szCs w:val="24"/>
        </w:rPr>
      </w:pPr>
      <w:r w:rsidRPr="00817083">
        <w:rPr>
          <w:rFonts w:cs="Times New Roman"/>
          <w:szCs w:val="24"/>
        </w:rPr>
        <w:tab/>
        <w:t xml:space="preserve">Suspicious API calls were found by iterating through the javalang processed Java code and checking against the class and method used to a list of suspicious API calls. </w:t>
      </w:r>
      <w:r w:rsidR="00FE0AF8">
        <w:rPr>
          <w:rFonts w:cs="Times New Roman"/>
          <w:szCs w:val="24"/>
        </w:rPr>
        <w:fldChar w:fldCharType="begin"/>
      </w:r>
      <w:r w:rsidR="00FE0AF8">
        <w:rPr>
          <w:rFonts w:cs="Times New Roman"/>
          <w:szCs w:val="24"/>
        </w:rPr>
        <w:instrText xml:space="preserve"> REF _Ref146976998 \h </w:instrText>
      </w:r>
      <w:r w:rsidR="00FE0AF8">
        <w:rPr>
          <w:rFonts w:cs="Times New Roman"/>
          <w:szCs w:val="24"/>
        </w:rPr>
      </w:r>
      <w:r w:rsidR="00FE0AF8">
        <w:rPr>
          <w:rFonts w:cs="Times New Roman"/>
          <w:szCs w:val="24"/>
        </w:rPr>
        <w:fldChar w:fldCharType="separate"/>
      </w:r>
      <w:r w:rsidR="009E5460">
        <w:t xml:space="preserve">Table </w:t>
      </w:r>
      <w:r w:rsidR="009E5460">
        <w:rPr>
          <w:noProof/>
        </w:rPr>
        <w:t>10</w:t>
      </w:r>
      <w:r w:rsidR="00FE0AF8">
        <w:rPr>
          <w:rFonts w:cs="Times New Roman"/>
          <w:szCs w:val="24"/>
        </w:rPr>
        <w:fldChar w:fldCharType="end"/>
      </w:r>
      <w:r w:rsidR="00817083" w:rsidRPr="00817083">
        <w:rPr>
          <w:rFonts w:cs="Times New Roman"/>
          <w:szCs w:val="24"/>
        </w:rPr>
        <w:t xml:space="preserve"> shows the methods considered suspicious for each of the corresponding classes.</w:t>
      </w:r>
      <w:r w:rsidR="00FE0AF8">
        <w:rPr>
          <w:rFonts w:cs="Times New Roman"/>
          <w:szCs w:val="24"/>
        </w:rPr>
        <w:t xml:space="preserve"> These are the same methods used in the research of Ladisa et al. </w:t>
      </w:r>
      <w:sdt>
        <w:sdtPr>
          <w:rPr>
            <w:rFonts w:cs="Times New Roman"/>
            <w:color w:val="000000"/>
            <w:szCs w:val="24"/>
            <w:highlight w:val="white"/>
          </w:rPr>
          <w:alias w:val="Citation"/>
          <w:tag w:val="{&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6px;color:#000000\&quot;&gt;(2022)&lt;/span&gt;&quot;}"/>
          <w:id w:val="176085300"/>
          <w:placeholder>
            <w:docPart w:val="EC351E4E6A2C40709108627EE6EC83AD"/>
          </w:placeholder>
        </w:sdtPr>
        <w:sdtContent>
          <w:r w:rsidR="009540F6">
            <w:rPr>
              <w:rFonts w:eastAsia="Times New Roman"/>
              <w:color w:val="000000"/>
            </w:rPr>
            <w:t>(2022)</w:t>
          </w:r>
        </w:sdtContent>
      </w:sdt>
      <w:r w:rsidR="00FE0AF8">
        <w:rPr>
          <w:rFonts w:cs="Times New Roman"/>
          <w:color w:val="000000"/>
          <w:szCs w:val="24"/>
        </w:rPr>
        <w:t xml:space="preserve"> to identify suspicious Java code.</w:t>
      </w:r>
      <w:r w:rsidR="00817083" w:rsidRPr="00817083">
        <w:rPr>
          <w:rFonts w:cs="Times New Roman"/>
          <w:szCs w:val="24"/>
        </w:rPr>
        <w:t xml:space="preserve"> </w:t>
      </w:r>
      <w:r w:rsidR="00FE0AF8">
        <w:rPr>
          <w:rFonts w:cs="Times New Roman"/>
          <w:szCs w:val="24"/>
        </w:rPr>
        <w:t xml:space="preserve">The total amount of </w:t>
      </w:r>
      <w:r w:rsidR="00817083" w:rsidRPr="00817083">
        <w:rPr>
          <w:rFonts w:cs="Times New Roman"/>
          <w:szCs w:val="24"/>
        </w:rPr>
        <w:t>suspicious API calls</w:t>
      </w:r>
      <w:r w:rsidR="00FE0AF8">
        <w:rPr>
          <w:rFonts w:cs="Times New Roman"/>
          <w:szCs w:val="24"/>
        </w:rPr>
        <w:t xml:space="preserve"> was aggregated for each Jar file</w:t>
      </w:r>
      <w:r w:rsidR="00817083" w:rsidRPr="00817083">
        <w:rPr>
          <w:rFonts w:cs="Times New Roman"/>
          <w:szCs w:val="24"/>
        </w:rPr>
        <w:t>.</w:t>
      </w:r>
    </w:p>
    <w:p w14:paraId="0F449885" w14:textId="1C98108D" w:rsidR="00BB64D9" w:rsidRDefault="00BB64D9" w:rsidP="00FE0AF8">
      <w:pPr>
        <w:pStyle w:val="Caption"/>
        <w:keepNext/>
      </w:pPr>
      <w:bookmarkStart w:id="49" w:name="_Ref146976998"/>
      <w:commentRangeStart w:id="50"/>
      <w:r>
        <w:t xml:space="preserve">Table </w:t>
      </w:r>
      <w:commentRangeEnd w:id="50"/>
      <w:r w:rsidR="00186F9C">
        <w:rPr>
          <w:rStyle w:val="CommentReference"/>
          <w:i w:val="0"/>
          <w:iCs w:val="0"/>
          <w:color w:val="auto"/>
        </w:rPr>
        <w:commentReference w:id="50"/>
      </w:r>
      <w:fldSimple w:instr=" SEQ Table \* ARABIC ">
        <w:r w:rsidR="009E5460">
          <w:rPr>
            <w:noProof/>
          </w:rPr>
          <w:t>10</w:t>
        </w:r>
      </w:fldSimple>
      <w:bookmarkEnd w:id="49"/>
      <w:r>
        <w:t>: Suspicious methods for Java classes used in static Jar analysis.</w:t>
      </w:r>
    </w:p>
    <w:tbl>
      <w:tblPr>
        <w:tblStyle w:val="PlainTable5"/>
        <w:tblW w:w="8093" w:type="dxa"/>
        <w:tblLook w:val="04A0" w:firstRow="1" w:lastRow="0" w:firstColumn="1" w:lastColumn="0" w:noHBand="0" w:noVBand="1"/>
      </w:tblPr>
      <w:tblGrid>
        <w:gridCol w:w="2456"/>
        <w:gridCol w:w="5637"/>
      </w:tblGrid>
      <w:tr w:rsidR="00817083" w:rsidRPr="00817083" w14:paraId="76FB26D9" w14:textId="77777777" w:rsidTr="00BB64D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456" w:type="dxa"/>
            <w:noWrap/>
            <w:hideMark/>
          </w:tcPr>
          <w:p w14:paraId="0215DC90" w14:textId="4F9E806C"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Class</w:t>
            </w:r>
          </w:p>
        </w:tc>
        <w:tc>
          <w:tcPr>
            <w:tcW w:w="5637" w:type="dxa"/>
            <w:noWrap/>
            <w:hideMark/>
          </w:tcPr>
          <w:p w14:paraId="1BBB2EB2" w14:textId="2FCD9A66" w:rsidR="00817083" w:rsidRPr="00817083" w:rsidRDefault="00817083" w:rsidP="00FE0AF8">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Methods</w:t>
            </w:r>
          </w:p>
        </w:tc>
      </w:tr>
      <w:tr w:rsidR="00817083" w:rsidRPr="00817083" w14:paraId="5FF7A3F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C0E4EEA"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runtime</w:t>
            </w:r>
          </w:p>
        </w:tc>
        <w:tc>
          <w:tcPr>
            <w:tcW w:w="5637" w:type="dxa"/>
            <w:noWrap/>
            <w:hideMark/>
          </w:tcPr>
          <w:p w14:paraId="6BF6390D"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exec</w:t>
            </w:r>
          </w:p>
        </w:tc>
      </w:tr>
      <w:tr w:rsidR="00817083" w:rsidRPr="00817083" w14:paraId="634BE44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A59A7C6"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processbuilder</w:t>
            </w:r>
          </w:p>
        </w:tc>
        <w:tc>
          <w:tcPr>
            <w:tcW w:w="5637" w:type="dxa"/>
            <w:noWrap/>
            <w:hideMark/>
          </w:tcPr>
          <w:p w14:paraId="1C86327F"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processbuilder, command, start</w:t>
            </w:r>
          </w:p>
        </w:tc>
      </w:tr>
      <w:tr w:rsidR="00817083" w:rsidRPr="00817083" w14:paraId="7314BC17"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180CC08"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system</w:t>
            </w:r>
          </w:p>
        </w:tc>
        <w:tc>
          <w:tcPr>
            <w:tcW w:w="5637" w:type="dxa"/>
            <w:noWrap/>
            <w:hideMark/>
          </w:tcPr>
          <w:p w14:paraId="75204C1C"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load, loadlibrary</w:t>
            </w:r>
          </w:p>
        </w:tc>
      </w:tr>
      <w:tr w:rsidR="00817083" w:rsidRPr="00817083" w14:paraId="397D1BD6"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D80AA2D"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desktop</w:t>
            </w:r>
          </w:p>
        </w:tc>
        <w:tc>
          <w:tcPr>
            <w:tcW w:w="5637" w:type="dxa"/>
            <w:noWrap/>
            <w:hideMark/>
          </w:tcPr>
          <w:p w14:paraId="4C0D68DF"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open</w:t>
            </w:r>
          </w:p>
        </w:tc>
      </w:tr>
      <w:tr w:rsidR="00817083" w:rsidRPr="00817083" w14:paraId="0AF5746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FA1BF01"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jshell</w:t>
            </w:r>
          </w:p>
        </w:tc>
        <w:tc>
          <w:tcPr>
            <w:tcW w:w="5637" w:type="dxa"/>
            <w:noWrap/>
            <w:hideMark/>
          </w:tcPr>
          <w:p w14:paraId="4B29502C"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eval</w:t>
            </w:r>
          </w:p>
        </w:tc>
      </w:tr>
      <w:tr w:rsidR="00817083" w:rsidRPr="00817083" w14:paraId="70F2886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57FC47A"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scriptengine</w:t>
            </w:r>
          </w:p>
        </w:tc>
        <w:tc>
          <w:tcPr>
            <w:tcW w:w="5637" w:type="dxa"/>
            <w:noWrap/>
            <w:hideMark/>
          </w:tcPr>
          <w:p w14:paraId="11A1381E"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eval</w:t>
            </w:r>
          </w:p>
        </w:tc>
      </w:tr>
      <w:tr w:rsidR="00817083" w:rsidRPr="00817083" w14:paraId="3E64CA3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36899E9"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base64$decoder</w:t>
            </w:r>
          </w:p>
        </w:tc>
        <w:tc>
          <w:tcPr>
            <w:tcW w:w="5637" w:type="dxa"/>
            <w:noWrap/>
            <w:hideMark/>
          </w:tcPr>
          <w:p w14:paraId="7EE55117"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decode</w:t>
            </w:r>
          </w:p>
        </w:tc>
      </w:tr>
      <w:tr w:rsidR="00817083" w:rsidRPr="00817083" w14:paraId="0441DB64"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BAE07A1"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base64$encoder</w:t>
            </w:r>
          </w:p>
        </w:tc>
        <w:tc>
          <w:tcPr>
            <w:tcW w:w="5637" w:type="dxa"/>
            <w:noWrap/>
            <w:hideMark/>
          </w:tcPr>
          <w:p w14:paraId="1E67840E"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encode, encodetostring</w:t>
            </w:r>
          </w:p>
        </w:tc>
      </w:tr>
      <w:tr w:rsidR="00817083" w:rsidRPr="00817083" w14:paraId="5D4EA71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D8A37AF"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socket</w:t>
            </w:r>
          </w:p>
        </w:tc>
        <w:tc>
          <w:tcPr>
            <w:tcW w:w="5637" w:type="dxa"/>
            <w:noWrap/>
            <w:hideMark/>
          </w:tcPr>
          <w:p w14:paraId="6A8722CB"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socket, getinputstream, getoutputstream</w:t>
            </w:r>
          </w:p>
        </w:tc>
      </w:tr>
      <w:tr w:rsidR="00817083" w:rsidRPr="00817083" w14:paraId="6FD4DDC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D6C823C"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lastRenderedPageBreak/>
              <w:t>url</w:t>
            </w:r>
          </w:p>
        </w:tc>
        <w:tc>
          <w:tcPr>
            <w:tcW w:w="5637" w:type="dxa"/>
            <w:noWrap/>
            <w:hideMark/>
          </w:tcPr>
          <w:p w14:paraId="36CCF4B7"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url, openconnection, openstream</w:t>
            </w:r>
          </w:p>
        </w:tc>
      </w:tr>
      <w:tr w:rsidR="00817083" w:rsidRPr="00817083" w14:paraId="2F366D36"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44E130F"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uri</w:t>
            </w:r>
          </w:p>
        </w:tc>
        <w:tc>
          <w:tcPr>
            <w:tcW w:w="5637" w:type="dxa"/>
            <w:noWrap/>
            <w:hideMark/>
          </w:tcPr>
          <w:p w14:paraId="523DFD97"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uri, create</w:t>
            </w:r>
          </w:p>
        </w:tc>
      </w:tr>
      <w:tr w:rsidR="00817083" w:rsidRPr="00817083" w14:paraId="66B207D3"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0884E9"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urlconnection</w:t>
            </w:r>
          </w:p>
        </w:tc>
        <w:tc>
          <w:tcPr>
            <w:tcW w:w="5637" w:type="dxa"/>
            <w:noWrap/>
            <w:hideMark/>
          </w:tcPr>
          <w:p w14:paraId="1FDFC5C0"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getinputstream</w:t>
            </w:r>
          </w:p>
        </w:tc>
      </w:tr>
      <w:tr w:rsidR="00817083" w:rsidRPr="00817083" w14:paraId="2BE8B83F"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6E328E1"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httprequest$builder</w:t>
            </w:r>
          </w:p>
        </w:tc>
        <w:tc>
          <w:tcPr>
            <w:tcW w:w="5637" w:type="dxa"/>
            <w:noWrap/>
            <w:hideMark/>
          </w:tcPr>
          <w:p w14:paraId="63A429E9"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get, post</w:t>
            </w:r>
          </w:p>
        </w:tc>
      </w:tr>
      <w:tr w:rsidR="00817083" w:rsidRPr="00817083" w14:paraId="010F22F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F1123F"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urlclassloader</w:t>
            </w:r>
          </w:p>
        </w:tc>
        <w:tc>
          <w:tcPr>
            <w:tcW w:w="5637" w:type="dxa"/>
            <w:noWrap/>
            <w:hideMark/>
          </w:tcPr>
          <w:p w14:paraId="5055A7B1"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urlclassloader</w:t>
            </w:r>
          </w:p>
        </w:tc>
      </w:tr>
      <w:tr w:rsidR="00817083" w:rsidRPr="00817083" w14:paraId="13A43F4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CBD4CA0"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classloader</w:t>
            </w:r>
          </w:p>
        </w:tc>
        <w:tc>
          <w:tcPr>
            <w:tcW w:w="5637" w:type="dxa"/>
            <w:noWrap/>
            <w:hideMark/>
          </w:tcPr>
          <w:p w14:paraId="4531695F"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loadclass</w:t>
            </w:r>
          </w:p>
        </w:tc>
      </w:tr>
      <w:tr w:rsidR="00817083" w:rsidRPr="00817083" w14:paraId="556EFEE7"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F1B36A5"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class</w:t>
            </w:r>
          </w:p>
        </w:tc>
        <w:tc>
          <w:tcPr>
            <w:tcW w:w="5637" w:type="dxa"/>
            <w:noWrap/>
            <w:hideMark/>
          </w:tcPr>
          <w:p w14:paraId="720C1ADA"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forname, getdeclaredmethod, getdeclaredfield, newinstance</w:t>
            </w:r>
          </w:p>
        </w:tc>
      </w:tr>
      <w:tr w:rsidR="00817083" w:rsidRPr="00817083" w14:paraId="150EFC12"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E35B85D"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method</w:t>
            </w:r>
          </w:p>
        </w:tc>
        <w:tc>
          <w:tcPr>
            <w:tcW w:w="5637" w:type="dxa"/>
            <w:noWrap/>
            <w:hideMark/>
          </w:tcPr>
          <w:p w14:paraId="0DEE9677"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invoke</w:t>
            </w:r>
          </w:p>
        </w:tc>
      </w:tr>
      <w:tr w:rsidR="00817083" w:rsidRPr="00817083" w14:paraId="2B90486B"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AE8F1C9"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introspector</w:t>
            </w:r>
          </w:p>
        </w:tc>
        <w:tc>
          <w:tcPr>
            <w:tcW w:w="5637" w:type="dxa"/>
            <w:noWrap/>
            <w:hideMark/>
          </w:tcPr>
          <w:p w14:paraId="5590B583"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getbeaninfo</w:t>
            </w:r>
          </w:p>
        </w:tc>
      </w:tr>
      <w:tr w:rsidR="00817083" w:rsidRPr="00817083" w14:paraId="65907A30"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93704F0"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system</w:t>
            </w:r>
          </w:p>
        </w:tc>
        <w:tc>
          <w:tcPr>
            <w:tcW w:w="5637" w:type="dxa"/>
            <w:noWrap/>
            <w:hideMark/>
          </w:tcPr>
          <w:p w14:paraId="2EC563C0"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getproperty, getproperties, getenv</w:t>
            </w:r>
          </w:p>
        </w:tc>
      </w:tr>
      <w:tr w:rsidR="00817083" w:rsidRPr="00817083" w14:paraId="182067DA"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72AC818A"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inetaddress</w:t>
            </w:r>
          </w:p>
        </w:tc>
        <w:tc>
          <w:tcPr>
            <w:tcW w:w="5637" w:type="dxa"/>
            <w:noWrap/>
            <w:hideMark/>
          </w:tcPr>
          <w:p w14:paraId="5EF27FDF"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gethostname</w:t>
            </w:r>
          </w:p>
        </w:tc>
      </w:tr>
      <w:tr w:rsidR="00817083" w:rsidRPr="00817083" w14:paraId="709F92D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2E3CE7DE"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fileoutputstream</w:t>
            </w:r>
          </w:p>
        </w:tc>
        <w:tc>
          <w:tcPr>
            <w:tcW w:w="5637" w:type="dxa"/>
            <w:noWrap/>
            <w:hideMark/>
          </w:tcPr>
          <w:p w14:paraId="71980909"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fileoutputstream, write</w:t>
            </w:r>
          </w:p>
        </w:tc>
      </w:tr>
      <w:tr w:rsidR="00817083" w:rsidRPr="00817083" w14:paraId="07A32C69"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34D1CDAD"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file</w:t>
            </w:r>
          </w:p>
        </w:tc>
        <w:tc>
          <w:tcPr>
            <w:tcW w:w="5637" w:type="dxa"/>
            <w:noWrap/>
            <w:hideMark/>
          </w:tcPr>
          <w:p w14:paraId="6FCC31E6"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file</w:t>
            </w:r>
          </w:p>
        </w:tc>
      </w:tr>
      <w:tr w:rsidR="00817083" w:rsidRPr="00817083" w14:paraId="7AA62545"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19EB6255"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files</w:t>
            </w:r>
          </w:p>
        </w:tc>
        <w:tc>
          <w:tcPr>
            <w:tcW w:w="5637" w:type="dxa"/>
            <w:noWrap/>
            <w:hideMark/>
          </w:tcPr>
          <w:p w14:paraId="76281478"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newbufferedwriter, newoutputstream, write, writestring, copy</w:t>
            </w:r>
          </w:p>
        </w:tc>
      </w:tr>
      <w:tr w:rsidR="00817083" w:rsidRPr="00817083" w14:paraId="212A3C92"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52F0B4A3"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filewriter</w:t>
            </w:r>
          </w:p>
        </w:tc>
        <w:tc>
          <w:tcPr>
            <w:tcW w:w="5637" w:type="dxa"/>
            <w:noWrap/>
            <w:hideMark/>
          </w:tcPr>
          <w:p w14:paraId="774EB2B2"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write</w:t>
            </w:r>
          </w:p>
        </w:tc>
      </w:tr>
      <w:tr w:rsidR="00817083" w:rsidRPr="00817083" w14:paraId="0B3666EB"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C6261B6"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bufferedwriter</w:t>
            </w:r>
          </w:p>
        </w:tc>
        <w:tc>
          <w:tcPr>
            <w:tcW w:w="5637" w:type="dxa"/>
            <w:noWrap/>
            <w:hideMark/>
          </w:tcPr>
          <w:p w14:paraId="154B778F"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write</w:t>
            </w:r>
          </w:p>
        </w:tc>
      </w:tr>
      <w:tr w:rsidR="00817083" w:rsidRPr="00817083" w14:paraId="1E050E1E"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117012A"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randomaccessfile</w:t>
            </w:r>
          </w:p>
        </w:tc>
        <w:tc>
          <w:tcPr>
            <w:tcW w:w="5637" w:type="dxa"/>
            <w:noWrap/>
            <w:hideMark/>
          </w:tcPr>
          <w:p w14:paraId="2A948026"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write</w:t>
            </w:r>
          </w:p>
        </w:tc>
      </w:tr>
      <w:tr w:rsidR="00817083" w:rsidRPr="00817083" w14:paraId="1F34B484"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2FB6658"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fileinputstream</w:t>
            </w:r>
          </w:p>
        </w:tc>
        <w:tc>
          <w:tcPr>
            <w:tcW w:w="5637" w:type="dxa"/>
            <w:noWrap/>
            <w:hideMark/>
          </w:tcPr>
          <w:p w14:paraId="419228D1"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fileinputstream, read</w:t>
            </w:r>
          </w:p>
        </w:tc>
      </w:tr>
      <w:tr w:rsidR="00817083" w:rsidRPr="00817083" w14:paraId="1A2D0075"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3FDF695"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filereader</w:t>
            </w:r>
          </w:p>
        </w:tc>
        <w:tc>
          <w:tcPr>
            <w:tcW w:w="5637" w:type="dxa"/>
            <w:noWrap/>
            <w:hideMark/>
          </w:tcPr>
          <w:p w14:paraId="00E988AD"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read</w:t>
            </w:r>
          </w:p>
        </w:tc>
      </w:tr>
      <w:tr w:rsidR="00817083" w:rsidRPr="00817083" w14:paraId="6F64940A"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4B775767"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scanner</w:t>
            </w:r>
          </w:p>
        </w:tc>
        <w:tc>
          <w:tcPr>
            <w:tcW w:w="5637" w:type="dxa"/>
            <w:noWrap/>
            <w:hideMark/>
          </w:tcPr>
          <w:p w14:paraId="3C60FA06"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scanner</w:t>
            </w:r>
          </w:p>
        </w:tc>
      </w:tr>
      <w:tr w:rsidR="00817083" w:rsidRPr="00817083" w14:paraId="0466530C" w14:textId="77777777" w:rsidTr="00BB64D9">
        <w:trPr>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00903800"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bufferedreader</w:t>
            </w:r>
          </w:p>
        </w:tc>
        <w:tc>
          <w:tcPr>
            <w:tcW w:w="5637" w:type="dxa"/>
            <w:noWrap/>
            <w:hideMark/>
          </w:tcPr>
          <w:p w14:paraId="37C10EEC" w14:textId="77777777" w:rsidR="00817083" w:rsidRPr="00817083" w:rsidRDefault="00817083" w:rsidP="00FE0AF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read</w:t>
            </w:r>
          </w:p>
        </w:tc>
      </w:tr>
      <w:tr w:rsidR="00817083" w:rsidRPr="00817083" w14:paraId="05C8BF8C" w14:textId="77777777" w:rsidTr="00BB64D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56" w:type="dxa"/>
            <w:noWrap/>
            <w:hideMark/>
          </w:tcPr>
          <w:p w14:paraId="648CB418" w14:textId="77777777" w:rsidR="00817083" w:rsidRPr="00817083" w:rsidRDefault="00817083" w:rsidP="00FE0AF8">
            <w:pPr>
              <w:spacing w:line="240" w:lineRule="auto"/>
              <w:rPr>
                <w:rFonts w:eastAsia="Times New Roman" w:cs="Times New Roman"/>
                <w:sz w:val="24"/>
                <w:szCs w:val="24"/>
              </w:rPr>
            </w:pPr>
            <w:r w:rsidRPr="00817083">
              <w:rPr>
                <w:rFonts w:eastAsia="Times New Roman" w:cs="Times New Roman"/>
                <w:sz w:val="24"/>
                <w:szCs w:val="24"/>
              </w:rPr>
              <w:t>randomaccessfile_read</w:t>
            </w:r>
          </w:p>
        </w:tc>
        <w:tc>
          <w:tcPr>
            <w:tcW w:w="5637" w:type="dxa"/>
            <w:noWrap/>
            <w:hideMark/>
          </w:tcPr>
          <w:p w14:paraId="04E5FA87" w14:textId="77777777" w:rsidR="00817083" w:rsidRPr="00817083" w:rsidRDefault="00817083" w:rsidP="00FE0AF8">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817083">
              <w:rPr>
                <w:rFonts w:eastAsia="Times New Roman" w:cs="Times New Roman"/>
                <w:sz w:val="24"/>
                <w:szCs w:val="24"/>
              </w:rPr>
              <w:t>read, readfully</w:t>
            </w:r>
          </w:p>
        </w:tc>
      </w:tr>
    </w:tbl>
    <w:p w14:paraId="2C80C926" w14:textId="1EB0AAEB" w:rsidR="0056202C" w:rsidRPr="00817083" w:rsidRDefault="0056202C" w:rsidP="00817083">
      <w:pPr>
        <w:rPr>
          <w:rStyle w:val="Heading1Char"/>
          <w:rFonts w:eastAsia="Times New Roman" w:cs="Times New Roman"/>
          <w:color w:val="auto"/>
          <w:sz w:val="24"/>
          <w:szCs w:val="24"/>
        </w:rPr>
      </w:pPr>
    </w:p>
    <w:p w14:paraId="77C1CD62" w14:textId="7722965A" w:rsidR="0056202C" w:rsidRPr="00817083" w:rsidRDefault="00817083" w:rsidP="00817083">
      <w:pPr>
        <w:rPr>
          <w:rStyle w:val="Heading1Char"/>
          <w:rFonts w:eastAsia="Times New Roman" w:cs="Times New Roman"/>
          <w:color w:val="auto"/>
          <w:sz w:val="24"/>
          <w:szCs w:val="24"/>
        </w:rPr>
      </w:pPr>
      <w:r w:rsidRPr="00817083">
        <w:rPr>
          <w:rStyle w:val="Heading1Char"/>
          <w:rFonts w:eastAsia="Times New Roman" w:cs="Times New Roman"/>
          <w:color w:val="auto"/>
          <w:sz w:val="24"/>
          <w:szCs w:val="24"/>
        </w:rPr>
        <w:tab/>
        <w:t xml:space="preserve">The file count for each archive was included as a metric in order to provide a baseline for the other quantities. Some Jar archives have more than 40,000 files and it would follow suit that they would likely have a higher count for all of the values that were aggregated. By using the file count, I can more accurately measure each file by a ratio of the file count to the number of observed values for each metric. </w:t>
      </w:r>
      <w:r w:rsidR="00FE0AF8">
        <w:rPr>
          <w:rStyle w:val="Heading1Char"/>
          <w:rFonts w:eastAsia="Times New Roman" w:cs="Times New Roman"/>
          <w:color w:val="auto"/>
          <w:sz w:val="24"/>
          <w:szCs w:val="24"/>
        </w:rPr>
        <w:fldChar w:fldCharType="begin"/>
      </w:r>
      <w:r w:rsidR="00FE0AF8">
        <w:rPr>
          <w:rStyle w:val="Heading1Char"/>
          <w:rFonts w:eastAsia="Times New Roman" w:cs="Times New Roman"/>
          <w:color w:val="auto"/>
          <w:sz w:val="24"/>
          <w:szCs w:val="24"/>
        </w:rPr>
        <w:instrText xml:space="preserve"> REF _Ref146977431 \h </w:instrText>
      </w:r>
      <w:r w:rsidR="00FE0AF8">
        <w:rPr>
          <w:rStyle w:val="Heading1Char"/>
          <w:rFonts w:eastAsia="Times New Roman" w:cs="Times New Roman"/>
          <w:color w:val="auto"/>
          <w:sz w:val="24"/>
          <w:szCs w:val="24"/>
        </w:rPr>
      </w:r>
      <w:r w:rsidR="00FE0AF8">
        <w:rPr>
          <w:rStyle w:val="Heading1Char"/>
          <w:rFonts w:eastAsia="Times New Roman" w:cs="Times New Roman"/>
          <w:color w:val="auto"/>
          <w:sz w:val="24"/>
          <w:szCs w:val="24"/>
        </w:rPr>
        <w:fldChar w:fldCharType="separate"/>
      </w:r>
      <w:r w:rsidR="009E5460">
        <w:t xml:space="preserve">Table </w:t>
      </w:r>
      <w:r w:rsidR="009E5460">
        <w:rPr>
          <w:noProof/>
        </w:rPr>
        <w:t>11</w:t>
      </w:r>
      <w:r w:rsidR="00FE0AF8">
        <w:rPr>
          <w:rStyle w:val="Heading1Char"/>
          <w:rFonts w:eastAsia="Times New Roman" w:cs="Times New Roman"/>
          <w:color w:val="auto"/>
          <w:sz w:val="24"/>
          <w:szCs w:val="24"/>
        </w:rPr>
        <w:fldChar w:fldCharType="end"/>
      </w:r>
      <w:r w:rsidR="00FE0AF8">
        <w:rPr>
          <w:rStyle w:val="Heading1Char"/>
          <w:rFonts w:eastAsia="Times New Roman" w:cs="Times New Roman"/>
          <w:color w:val="auto"/>
          <w:sz w:val="24"/>
          <w:szCs w:val="24"/>
        </w:rPr>
        <w:t xml:space="preserve"> s</w:t>
      </w:r>
      <w:r w:rsidRPr="00817083">
        <w:rPr>
          <w:rStyle w:val="Heading1Char"/>
          <w:rFonts w:eastAsia="Times New Roman" w:cs="Times New Roman"/>
          <w:color w:val="auto"/>
          <w:sz w:val="24"/>
          <w:szCs w:val="24"/>
        </w:rPr>
        <w:t>ummarizes the values that were gathered for the static analysis of Java code.</w:t>
      </w:r>
    </w:p>
    <w:p w14:paraId="34ECA0AB" w14:textId="7F348F2B" w:rsidR="00972698" w:rsidRDefault="00972698" w:rsidP="00972698">
      <w:pPr>
        <w:pStyle w:val="Caption"/>
        <w:keepNext/>
      </w:pPr>
      <w:bookmarkStart w:id="51" w:name="_Ref146977431"/>
      <w:r>
        <w:lastRenderedPageBreak/>
        <w:t xml:space="preserve">Table </w:t>
      </w:r>
      <w:fldSimple w:instr=" SEQ Table \* ARABIC ">
        <w:r w:rsidR="009E5460">
          <w:rPr>
            <w:noProof/>
          </w:rPr>
          <w:t>11</w:t>
        </w:r>
      </w:fldSimple>
      <w:bookmarkEnd w:id="51"/>
      <w:r w:rsidR="00AC5637">
        <w:t xml:space="preserve">: </w:t>
      </w:r>
      <w:r w:rsidR="00AC5637" w:rsidRPr="00FA66D4">
        <w:t xml:space="preserve">Summary of </w:t>
      </w:r>
      <w:r w:rsidR="00AC5637">
        <w:t xml:space="preserve">static </w:t>
      </w:r>
      <w:r w:rsidR="00AC5637" w:rsidRPr="00FA66D4">
        <w:t>analysis features and types of</w:t>
      </w:r>
      <w:r w:rsidR="00AC5637">
        <w:t xml:space="preserve"> data for Jar files.</w:t>
      </w:r>
    </w:p>
    <w:tbl>
      <w:tblPr>
        <w:tblStyle w:val="TableGrid"/>
        <w:tblpPr w:leftFromText="180" w:rightFromText="180" w:vertAnchor="text" w:horzAnchor="margin" w:tblpY="-718"/>
        <w:tblW w:w="0" w:type="auto"/>
        <w:tblLook w:val="04A0" w:firstRow="1" w:lastRow="0" w:firstColumn="1" w:lastColumn="0" w:noHBand="0" w:noVBand="1"/>
      </w:tblPr>
      <w:tblGrid>
        <w:gridCol w:w="4675"/>
        <w:gridCol w:w="4675"/>
      </w:tblGrid>
      <w:tr w:rsidR="00817083" w:rsidRPr="00817083" w14:paraId="77AEB0A3" w14:textId="77777777" w:rsidTr="00817083">
        <w:tc>
          <w:tcPr>
            <w:tcW w:w="9350" w:type="dxa"/>
            <w:gridSpan w:val="2"/>
            <w:shd w:val="clear" w:color="auto" w:fill="E7E6E6" w:themeFill="background2"/>
          </w:tcPr>
          <w:p w14:paraId="12057D90"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Code Analysis</w:t>
            </w:r>
          </w:p>
        </w:tc>
      </w:tr>
      <w:tr w:rsidR="00817083" w:rsidRPr="00817083" w14:paraId="4E99DF24" w14:textId="77777777" w:rsidTr="00817083">
        <w:tc>
          <w:tcPr>
            <w:tcW w:w="4675" w:type="dxa"/>
          </w:tcPr>
          <w:p w14:paraId="03BB4751"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IP Addresses</w:t>
            </w:r>
          </w:p>
        </w:tc>
        <w:tc>
          <w:tcPr>
            <w:tcW w:w="4675" w:type="dxa"/>
          </w:tcPr>
          <w:p w14:paraId="42ABA9B2"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264EEBAB" w14:textId="77777777" w:rsidTr="00817083">
        <w:tc>
          <w:tcPr>
            <w:tcW w:w="4675" w:type="dxa"/>
          </w:tcPr>
          <w:p w14:paraId="00123AE1" w14:textId="77777777" w:rsidR="00817083" w:rsidRPr="00817083" w:rsidRDefault="00817083" w:rsidP="00817083">
            <w:pPr>
              <w:tabs>
                <w:tab w:val="left" w:pos="2730"/>
              </w:tabs>
              <w:rPr>
                <w:rFonts w:eastAsia="Times New Roman" w:cs="Times New Roman"/>
                <w:sz w:val="24"/>
                <w:szCs w:val="24"/>
              </w:rPr>
            </w:pPr>
            <w:r w:rsidRPr="00817083">
              <w:rPr>
                <w:rFonts w:eastAsia="Times New Roman" w:cs="Times New Roman"/>
                <w:sz w:val="24"/>
                <w:szCs w:val="24"/>
              </w:rPr>
              <w:t>Suspicious API Calls</w:t>
            </w:r>
          </w:p>
        </w:tc>
        <w:tc>
          <w:tcPr>
            <w:tcW w:w="4675" w:type="dxa"/>
          </w:tcPr>
          <w:p w14:paraId="56697233"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1FE84676" w14:textId="77777777" w:rsidTr="00817083">
        <w:tc>
          <w:tcPr>
            <w:tcW w:w="4675" w:type="dxa"/>
          </w:tcPr>
          <w:p w14:paraId="3CB3B7C4" w14:textId="77777777" w:rsidR="00817083" w:rsidRPr="00817083" w:rsidRDefault="00817083" w:rsidP="00817083">
            <w:pPr>
              <w:tabs>
                <w:tab w:val="left" w:pos="2730"/>
              </w:tabs>
              <w:rPr>
                <w:rFonts w:eastAsia="Times New Roman" w:cs="Times New Roman"/>
                <w:sz w:val="24"/>
                <w:szCs w:val="24"/>
              </w:rPr>
            </w:pPr>
            <w:r w:rsidRPr="00817083">
              <w:rPr>
                <w:rFonts w:eastAsia="Times New Roman" w:cs="Times New Roman"/>
                <w:sz w:val="24"/>
                <w:szCs w:val="24"/>
              </w:rPr>
              <w:t>Empty Catch Clauses</w:t>
            </w:r>
          </w:p>
        </w:tc>
        <w:tc>
          <w:tcPr>
            <w:tcW w:w="4675" w:type="dxa"/>
          </w:tcPr>
          <w:p w14:paraId="559DC054"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476EB132" w14:textId="77777777" w:rsidTr="00817083">
        <w:tc>
          <w:tcPr>
            <w:tcW w:w="4675" w:type="dxa"/>
          </w:tcPr>
          <w:p w14:paraId="2CE3DE95" w14:textId="77777777" w:rsidR="00817083" w:rsidRPr="00817083" w:rsidRDefault="00817083" w:rsidP="00817083">
            <w:pPr>
              <w:tabs>
                <w:tab w:val="left" w:pos="2730"/>
              </w:tabs>
              <w:rPr>
                <w:rFonts w:eastAsia="Times New Roman" w:cs="Times New Roman"/>
                <w:sz w:val="24"/>
                <w:szCs w:val="24"/>
              </w:rPr>
            </w:pPr>
            <w:r w:rsidRPr="00817083">
              <w:rPr>
                <w:rFonts w:eastAsia="Times New Roman" w:cs="Times New Roman"/>
                <w:sz w:val="24"/>
                <w:szCs w:val="24"/>
              </w:rPr>
              <w:t>Sensitive Keywords</w:t>
            </w:r>
          </w:p>
        </w:tc>
        <w:tc>
          <w:tcPr>
            <w:tcW w:w="4675" w:type="dxa"/>
          </w:tcPr>
          <w:p w14:paraId="3CDEB912"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68FA1EC5" w14:textId="77777777" w:rsidTr="00817083">
        <w:tc>
          <w:tcPr>
            <w:tcW w:w="4675" w:type="dxa"/>
          </w:tcPr>
          <w:p w14:paraId="7C9093D7" w14:textId="77777777" w:rsidR="00817083" w:rsidRPr="00817083" w:rsidRDefault="00817083" w:rsidP="00817083">
            <w:pPr>
              <w:tabs>
                <w:tab w:val="left" w:pos="2730"/>
              </w:tabs>
              <w:rPr>
                <w:rFonts w:eastAsia="Times New Roman" w:cs="Times New Roman"/>
                <w:sz w:val="24"/>
                <w:szCs w:val="24"/>
              </w:rPr>
            </w:pPr>
            <w:r w:rsidRPr="00817083">
              <w:rPr>
                <w:rFonts w:eastAsia="Times New Roman" w:cs="Times New Roman"/>
                <w:sz w:val="24"/>
                <w:szCs w:val="24"/>
              </w:rPr>
              <w:t>High Entropy Strings</w:t>
            </w:r>
          </w:p>
        </w:tc>
        <w:tc>
          <w:tcPr>
            <w:tcW w:w="4675" w:type="dxa"/>
          </w:tcPr>
          <w:p w14:paraId="5184A6A6"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Numerical quantity</w:t>
            </w:r>
          </w:p>
        </w:tc>
      </w:tr>
      <w:tr w:rsidR="00817083" w:rsidRPr="00817083" w14:paraId="3DD42DE8" w14:textId="77777777" w:rsidTr="00817083">
        <w:tc>
          <w:tcPr>
            <w:tcW w:w="9350" w:type="dxa"/>
            <w:gridSpan w:val="2"/>
            <w:shd w:val="clear" w:color="auto" w:fill="E7E6E6" w:themeFill="background2"/>
          </w:tcPr>
          <w:p w14:paraId="5E7B5E0E"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Jar Header Info</w:t>
            </w:r>
          </w:p>
        </w:tc>
      </w:tr>
      <w:tr w:rsidR="00817083" w:rsidRPr="00817083" w14:paraId="01999902" w14:textId="77777777" w:rsidTr="00817083">
        <w:tc>
          <w:tcPr>
            <w:tcW w:w="4675" w:type="dxa"/>
          </w:tcPr>
          <w:p w14:paraId="0FF1E990"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File Count</w:t>
            </w:r>
          </w:p>
        </w:tc>
        <w:tc>
          <w:tcPr>
            <w:tcW w:w="4675" w:type="dxa"/>
          </w:tcPr>
          <w:p w14:paraId="4E99E957" w14:textId="77777777" w:rsidR="00817083" w:rsidRPr="00817083" w:rsidRDefault="00817083" w:rsidP="00817083">
            <w:pPr>
              <w:rPr>
                <w:rFonts w:eastAsia="Times New Roman" w:cs="Times New Roman"/>
                <w:sz w:val="24"/>
                <w:szCs w:val="24"/>
              </w:rPr>
            </w:pPr>
            <w:r w:rsidRPr="00817083">
              <w:rPr>
                <w:rFonts w:eastAsia="Times New Roman" w:cs="Times New Roman"/>
                <w:sz w:val="24"/>
                <w:szCs w:val="24"/>
              </w:rPr>
              <w:t>Numerical quantity</w:t>
            </w:r>
          </w:p>
        </w:tc>
      </w:tr>
    </w:tbl>
    <w:p w14:paraId="108BF74F" w14:textId="1A02B8E7" w:rsidR="00AB3235" w:rsidRDefault="00842C3E" w:rsidP="00762B08">
      <w:pPr>
        <w:ind w:firstLine="720"/>
        <w:rPr>
          <w:rStyle w:val="Heading1Char"/>
          <w:sz w:val="26"/>
          <w:szCs w:val="26"/>
        </w:rPr>
      </w:pPr>
      <w:r>
        <w:rPr>
          <w:rStyle w:val="Heading1Char"/>
          <w:rFonts w:cs="Times New Roman"/>
          <w:color w:val="auto"/>
          <w:sz w:val="24"/>
          <w:szCs w:val="24"/>
        </w:rPr>
        <w:t xml:space="preserve">Not all the collected data </w:t>
      </w:r>
      <w:r w:rsidR="00762B08">
        <w:rPr>
          <w:rStyle w:val="Heading1Char"/>
          <w:rFonts w:cs="Times New Roman"/>
          <w:color w:val="auto"/>
          <w:sz w:val="24"/>
          <w:szCs w:val="24"/>
        </w:rPr>
        <w:t>was</w:t>
      </w:r>
      <w:r>
        <w:rPr>
          <w:rStyle w:val="Heading1Char"/>
          <w:rFonts w:cs="Times New Roman"/>
          <w:color w:val="auto"/>
          <w:sz w:val="24"/>
          <w:szCs w:val="24"/>
        </w:rPr>
        <w:t xml:space="preserve"> useful, and some changes were made after looking at the dataset. </w:t>
      </w:r>
      <w:r w:rsidRPr="0068303D">
        <w:rPr>
          <w:rStyle w:val="Heading1Char"/>
          <w:rFonts w:cs="Times New Roman"/>
          <w:color w:val="auto"/>
          <w:sz w:val="24"/>
          <w:szCs w:val="24"/>
        </w:rPr>
        <w:t>In the Jar dataset, the count for static IP addresses was zero for all samples, so this data was removed for the Jar dataset, but kept for the PE dataset. Additionally, no suspicious packers were found for any of the PE samples, so they were removed. Finally, suspicious file count was removed for Jar files because it didn’t have any data points either but was kept for PE files.</w:t>
      </w:r>
    </w:p>
    <w:p w14:paraId="339442B4" w14:textId="793E07BB" w:rsidR="00AB3235" w:rsidRDefault="00AB3235">
      <w:pPr>
        <w:rPr>
          <w:rStyle w:val="Heading1Char"/>
          <w:sz w:val="26"/>
          <w:szCs w:val="26"/>
        </w:rPr>
      </w:pPr>
    </w:p>
    <w:p w14:paraId="2F332D94" w14:textId="649B4433" w:rsidR="00AB3235" w:rsidRDefault="00AB3235" w:rsidP="00AB3235">
      <w:pPr>
        <w:pStyle w:val="Heading2"/>
        <w:rPr>
          <w:rStyle w:val="Heading1Char"/>
          <w:sz w:val="26"/>
          <w:szCs w:val="26"/>
        </w:rPr>
      </w:pPr>
      <w:r w:rsidRPr="00AB3235">
        <w:rPr>
          <w:rStyle w:val="Heading1Char"/>
          <w:sz w:val="26"/>
          <w:szCs w:val="26"/>
        </w:rPr>
        <w:t xml:space="preserve">STEP 4: Data </w:t>
      </w:r>
      <w:commentRangeStart w:id="52"/>
      <w:r w:rsidRPr="00AB3235">
        <w:rPr>
          <w:rStyle w:val="Heading1Char"/>
          <w:sz w:val="26"/>
          <w:szCs w:val="26"/>
        </w:rPr>
        <w:t xml:space="preserve">Analysis </w:t>
      </w:r>
      <w:commentRangeEnd w:id="52"/>
      <w:r w:rsidR="00186F9C">
        <w:rPr>
          <w:rStyle w:val="CommentReference"/>
          <w:rFonts w:asciiTheme="minorHAnsi" w:eastAsiaTheme="minorHAnsi" w:hAnsiTheme="minorHAnsi" w:cstheme="minorBidi"/>
          <w:color w:val="auto"/>
        </w:rPr>
        <w:commentReference w:id="52"/>
      </w:r>
    </w:p>
    <w:p w14:paraId="16780B59" w14:textId="25C5083F" w:rsidR="004E7F3F" w:rsidRDefault="00774331" w:rsidP="0068303D">
      <w:pPr>
        <w:rPr>
          <w:rStyle w:val="Heading1Char"/>
          <w:rFonts w:cs="Times New Roman"/>
          <w:color w:val="auto"/>
          <w:sz w:val="24"/>
          <w:szCs w:val="24"/>
        </w:rPr>
      </w:pPr>
      <w:r w:rsidRPr="0068303D">
        <w:rPr>
          <w:rStyle w:val="Heading1Char"/>
          <w:rFonts w:cs="Times New Roman"/>
          <w:sz w:val="24"/>
          <w:szCs w:val="24"/>
        </w:rPr>
        <w:tab/>
      </w:r>
      <w:r w:rsidRPr="0068303D">
        <w:rPr>
          <w:rStyle w:val="Heading1Char"/>
          <w:rFonts w:cs="Times New Roman"/>
          <w:color w:val="auto"/>
          <w:sz w:val="24"/>
          <w:szCs w:val="24"/>
        </w:rPr>
        <w:t>Once all the data was processed according to the metrics used in the previous section, summary statistics were generated for both the PE and Jar file datasets.</w:t>
      </w:r>
      <w:r w:rsidR="00373E2C" w:rsidRPr="0068303D">
        <w:rPr>
          <w:rStyle w:val="Heading1Char"/>
          <w:rFonts w:cs="Times New Roman"/>
          <w:color w:val="auto"/>
          <w:sz w:val="24"/>
          <w:szCs w:val="24"/>
        </w:rPr>
        <w:t xml:space="preserve"> Data was ingested into Python from Json files into Pandas data frames.</w:t>
      </w:r>
      <w:r w:rsidR="00D03656">
        <w:rPr>
          <w:rStyle w:val="Heading1Char"/>
          <w:rFonts w:cs="Times New Roman"/>
          <w:color w:val="auto"/>
          <w:sz w:val="24"/>
          <w:szCs w:val="24"/>
        </w:rPr>
        <w:t xml:space="preserve"> Samples with at least 1 VirusTotal detection were placed into the malicious software set, while samples with no detections were put into the non-malicious dataset.</w:t>
      </w:r>
      <w:r w:rsidR="00373E2C" w:rsidRPr="0068303D">
        <w:rPr>
          <w:rStyle w:val="Heading1Char"/>
          <w:rFonts w:cs="Times New Roman"/>
          <w:color w:val="auto"/>
          <w:sz w:val="24"/>
          <w:szCs w:val="24"/>
        </w:rPr>
        <w:t xml:space="preserve"> These data frames were stored on disk to allow for faster data retrieval. The separated sample sets were randomly divided up into a 70% training set and 30% test set.</w:t>
      </w:r>
      <w:r w:rsidR="00A839C9" w:rsidRPr="0068303D">
        <w:rPr>
          <w:rStyle w:val="Heading1Char"/>
          <w:rFonts w:cs="Times New Roman"/>
          <w:color w:val="auto"/>
          <w:sz w:val="24"/>
          <w:szCs w:val="24"/>
        </w:rPr>
        <w:t xml:space="preserve"> For Jar files, there are 42 samples in the training set and </w:t>
      </w:r>
      <w:r w:rsidR="004E7F3F">
        <w:rPr>
          <w:rStyle w:val="Heading1Char"/>
          <w:rFonts w:cs="Times New Roman"/>
          <w:color w:val="auto"/>
          <w:sz w:val="24"/>
          <w:szCs w:val="24"/>
        </w:rPr>
        <w:t>19</w:t>
      </w:r>
      <w:r w:rsidR="00A839C9" w:rsidRPr="0068303D">
        <w:rPr>
          <w:rStyle w:val="Heading1Char"/>
          <w:rFonts w:cs="Times New Roman"/>
          <w:color w:val="auto"/>
          <w:sz w:val="24"/>
          <w:szCs w:val="24"/>
        </w:rPr>
        <w:t xml:space="preserve"> in the test set, totaling 6</w:t>
      </w:r>
      <w:r w:rsidR="004E7F3F">
        <w:rPr>
          <w:rStyle w:val="Heading1Char"/>
          <w:rFonts w:cs="Times New Roman"/>
          <w:color w:val="auto"/>
          <w:sz w:val="24"/>
          <w:szCs w:val="24"/>
        </w:rPr>
        <w:t>1</w:t>
      </w:r>
      <w:r w:rsidR="00A839C9" w:rsidRPr="0068303D">
        <w:rPr>
          <w:rStyle w:val="Heading1Char"/>
          <w:rFonts w:cs="Times New Roman"/>
          <w:color w:val="auto"/>
          <w:sz w:val="24"/>
          <w:szCs w:val="24"/>
        </w:rPr>
        <w:t>.</w:t>
      </w:r>
      <w:r w:rsidR="004E7F3F">
        <w:rPr>
          <w:rStyle w:val="Heading1Char"/>
          <w:rFonts w:cs="Times New Roman"/>
          <w:color w:val="auto"/>
          <w:sz w:val="24"/>
          <w:szCs w:val="24"/>
        </w:rPr>
        <w:t xml:space="preserve"> In the 42 sample</w:t>
      </w:r>
      <w:r w:rsidR="007067F4">
        <w:rPr>
          <w:rStyle w:val="Heading1Char"/>
          <w:rFonts w:cs="Times New Roman"/>
          <w:color w:val="auto"/>
          <w:sz w:val="24"/>
          <w:szCs w:val="24"/>
        </w:rPr>
        <w:t xml:space="preserve"> Jar</w:t>
      </w:r>
      <w:r w:rsidR="004E7F3F">
        <w:rPr>
          <w:rStyle w:val="Heading1Char"/>
          <w:rFonts w:cs="Times New Roman"/>
          <w:color w:val="auto"/>
          <w:sz w:val="24"/>
          <w:szCs w:val="24"/>
        </w:rPr>
        <w:t xml:space="preserve"> training set, 29 samples were malicious and 13 non-malicious</w:t>
      </w:r>
      <w:r w:rsidR="007067F4">
        <w:rPr>
          <w:rStyle w:val="Heading1Char"/>
          <w:rFonts w:cs="Times New Roman"/>
          <w:color w:val="auto"/>
          <w:sz w:val="24"/>
          <w:szCs w:val="24"/>
        </w:rPr>
        <w:t xml:space="preserve">. The Jar test set </w:t>
      </w:r>
      <w:r w:rsidR="007067F4">
        <w:rPr>
          <w:rStyle w:val="Heading1Char"/>
          <w:rFonts w:cs="Times New Roman"/>
          <w:color w:val="auto"/>
          <w:sz w:val="24"/>
          <w:szCs w:val="24"/>
        </w:rPr>
        <w:lastRenderedPageBreak/>
        <w:t>included 12 malicious files and 7 non-malicious files.</w:t>
      </w:r>
      <w:r w:rsidR="00A839C9" w:rsidRPr="0068303D">
        <w:rPr>
          <w:rStyle w:val="Heading1Char"/>
          <w:rFonts w:cs="Times New Roman"/>
          <w:color w:val="auto"/>
          <w:sz w:val="24"/>
          <w:szCs w:val="24"/>
        </w:rPr>
        <w:t xml:space="preserve"> PE files ha</w:t>
      </w:r>
      <w:r w:rsidR="004E7F3F">
        <w:rPr>
          <w:rStyle w:val="Heading1Char"/>
          <w:rFonts w:cs="Times New Roman"/>
          <w:color w:val="auto"/>
          <w:sz w:val="24"/>
          <w:szCs w:val="24"/>
        </w:rPr>
        <w:t>d 20</w:t>
      </w:r>
      <w:r w:rsidR="00A839C9" w:rsidRPr="0068303D">
        <w:rPr>
          <w:rStyle w:val="Heading1Char"/>
          <w:rFonts w:cs="Times New Roman"/>
          <w:color w:val="auto"/>
          <w:sz w:val="24"/>
          <w:szCs w:val="24"/>
        </w:rPr>
        <w:t xml:space="preserve"> samples in the training set and 9 in the test set, totaling </w:t>
      </w:r>
      <w:r w:rsidR="007067F4">
        <w:rPr>
          <w:rStyle w:val="Heading1Char"/>
          <w:rFonts w:cs="Times New Roman"/>
          <w:color w:val="auto"/>
          <w:sz w:val="24"/>
          <w:szCs w:val="24"/>
        </w:rPr>
        <w:t>29</w:t>
      </w:r>
      <w:r w:rsidR="00A839C9" w:rsidRPr="0068303D">
        <w:rPr>
          <w:rStyle w:val="Heading1Char"/>
          <w:rFonts w:cs="Times New Roman"/>
          <w:color w:val="auto"/>
          <w:sz w:val="24"/>
          <w:szCs w:val="24"/>
        </w:rPr>
        <w:t xml:space="preserve"> samples.</w:t>
      </w:r>
      <w:r w:rsidR="00D03656">
        <w:rPr>
          <w:rStyle w:val="Heading1Char"/>
          <w:rFonts w:cs="Times New Roman"/>
          <w:color w:val="auto"/>
          <w:sz w:val="24"/>
          <w:szCs w:val="24"/>
        </w:rPr>
        <w:t xml:space="preserve"> </w:t>
      </w:r>
      <w:r w:rsidR="007067F4">
        <w:rPr>
          <w:rStyle w:val="Heading1Char"/>
          <w:rFonts w:cs="Times New Roman"/>
          <w:color w:val="auto"/>
          <w:sz w:val="24"/>
          <w:szCs w:val="24"/>
        </w:rPr>
        <w:t>In the 20 sample PE training set there were 10 malicious and 10 non-malicious files. The test set included 4 malicious and 5 non-malicious files.</w:t>
      </w:r>
    </w:p>
    <w:p w14:paraId="66F38304" w14:textId="42692626" w:rsidR="00AB3235" w:rsidRPr="009A1640" w:rsidRDefault="00D03656" w:rsidP="004E7F3F">
      <w:pPr>
        <w:ind w:firstLine="720"/>
        <w:rPr>
          <w:rStyle w:val="Heading1Char"/>
          <w:rFonts w:cs="Times New Roman"/>
          <w:color w:val="auto"/>
          <w:sz w:val="24"/>
          <w:szCs w:val="24"/>
        </w:rPr>
      </w:pPr>
      <w:r>
        <w:rPr>
          <w:rStyle w:val="Heading1Char"/>
          <w:rFonts w:cs="Times New Roman"/>
          <w:color w:val="auto"/>
          <w:sz w:val="24"/>
          <w:szCs w:val="24"/>
        </w:rPr>
        <w:t>The VirusTotal detections datapoint was removed from the training and test sets because it cannot be used as a predictor for malware when looking at novel samples.</w:t>
      </w:r>
      <w:r w:rsidR="004E7F3F">
        <w:rPr>
          <w:rStyle w:val="Heading1Char"/>
          <w:rFonts w:cs="Times New Roman"/>
          <w:color w:val="auto"/>
          <w:sz w:val="24"/>
          <w:szCs w:val="24"/>
        </w:rPr>
        <w:t xml:space="preserve"> S</w:t>
      </w:r>
      <w:r w:rsidR="00774331" w:rsidRPr="0068303D">
        <w:rPr>
          <w:rStyle w:val="Heading1Char"/>
          <w:rFonts w:cs="Times New Roman"/>
          <w:color w:val="auto"/>
          <w:sz w:val="24"/>
          <w:szCs w:val="24"/>
        </w:rPr>
        <w:t xml:space="preserve">ummary statistics are detailed in </w:t>
      </w:r>
      <w:r>
        <w:rPr>
          <w:rStyle w:val="Heading1Char"/>
          <w:rFonts w:cs="Times New Roman"/>
          <w:color w:val="auto"/>
          <w:sz w:val="24"/>
          <w:szCs w:val="24"/>
        </w:rPr>
        <w:fldChar w:fldCharType="begin"/>
      </w:r>
      <w:r>
        <w:rPr>
          <w:rStyle w:val="Heading1Char"/>
          <w:rFonts w:cs="Times New Roman"/>
          <w:color w:val="auto"/>
          <w:sz w:val="24"/>
          <w:szCs w:val="24"/>
        </w:rPr>
        <w:instrText xml:space="preserve"> REF _Ref147179534 \h </w:instrText>
      </w:r>
      <w:r>
        <w:rPr>
          <w:rStyle w:val="Heading1Char"/>
          <w:rFonts w:cs="Times New Roman"/>
          <w:color w:val="auto"/>
          <w:sz w:val="24"/>
          <w:szCs w:val="24"/>
        </w:rPr>
      </w:r>
      <w:r>
        <w:rPr>
          <w:rStyle w:val="Heading1Char"/>
          <w:rFonts w:cs="Times New Roman"/>
          <w:color w:val="auto"/>
          <w:sz w:val="24"/>
          <w:szCs w:val="24"/>
        </w:rPr>
        <w:fldChar w:fldCharType="separate"/>
      </w:r>
      <w:r w:rsidR="009E5460">
        <w:t xml:space="preserve">Table </w:t>
      </w:r>
      <w:r w:rsidR="009E5460">
        <w:rPr>
          <w:noProof/>
        </w:rPr>
        <w:t>12</w:t>
      </w:r>
      <w:r>
        <w:rPr>
          <w:rStyle w:val="Heading1Char"/>
          <w:rFonts w:cs="Times New Roman"/>
          <w:color w:val="auto"/>
          <w:sz w:val="24"/>
          <w:szCs w:val="24"/>
        </w:rPr>
        <w:fldChar w:fldCharType="end"/>
      </w:r>
      <w:r>
        <w:rPr>
          <w:rStyle w:val="Heading1Char"/>
          <w:rFonts w:cs="Times New Roman"/>
          <w:color w:val="auto"/>
          <w:sz w:val="24"/>
          <w:szCs w:val="24"/>
        </w:rPr>
        <w:t xml:space="preserve"> and </w:t>
      </w:r>
      <w:r>
        <w:rPr>
          <w:rStyle w:val="Heading1Char"/>
          <w:rFonts w:cs="Times New Roman"/>
          <w:color w:val="auto"/>
          <w:sz w:val="24"/>
          <w:szCs w:val="24"/>
        </w:rPr>
        <w:fldChar w:fldCharType="begin"/>
      </w:r>
      <w:r>
        <w:rPr>
          <w:rStyle w:val="Heading1Char"/>
          <w:rFonts w:cs="Times New Roman"/>
          <w:color w:val="auto"/>
          <w:sz w:val="24"/>
          <w:szCs w:val="24"/>
        </w:rPr>
        <w:instrText xml:space="preserve"> REF _Ref147179540 \h </w:instrText>
      </w:r>
      <w:r>
        <w:rPr>
          <w:rStyle w:val="Heading1Char"/>
          <w:rFonts w:cs="Times New Roman"/>
          <w:color w:val="auto"/>
          <w:sz w:val="24"/>
          <w:szCs w:val="24"/>
        </w:rPr>
      </w:r>
      <w:r>
        <w:rPr>
          <w:rStyle w:val="Heading1Char"/>
          <w:rFonts w:cs="Times New Roman"/>
          <w:color w:val="auto"/>
          <w:sz w:val="24"/>
          <w:szCs w:val="24"/>
        </w:rPr>
        <w:fldChar w:fldCharType="separate"/>
      </w:r>
      <w:r w:rsidR="009E5460">
        <w:t xml:space="preserve">Table </w:t>
      </w:r>
      <w:r w:rsidR="009E5460">
        <w:rPr>
          <w:noProof/>
        </w:rPr>
        <w:t>13</w:t>
      </w:r>
      <w:r>
        <w:rPr>
          <w:rStyle w:val="Heading1Char"/>
          <w:rFonts w:cs="Times New Roman"/>
          <w:color w:val="auto"/>
          <w:sz w:val="24"/>
          <w:szCs w:val="24"/>
        </w:rPr>
        <w:fldChar w:fldCharType="end"/>
      </w:r>
      <w:r>
        <w:rPr>
          <w:rStyle w:val="Heading1Char"/>
          <w:rFonts w:cs="Times New Roman"/>
          <w:color w:val="auto"/>
          <w:sz w:val="24"/>
          <w:szCs w:val="24"/>
        </w:rPr>
        <w:t xml:space="preserve"> </w:t>
      </w:r>
      <w:r w:rsidR="00705D56" w:rsidRPr="0068303D">
        <w:rPr>
          <w:rStyle w:val="Heading1Char"/>
          <w:rFonts w:cs="Times New Roman"/>
          <w:color w:val="auto"/>
          <w:sz w:val="24"/>
          <w:szCs w:val="24"/>
        </w:rPr>
        <w:t xml:space="preserve">and </w:t>
      </w:r>
      <w:r>
        <w:rPr>
          <w:rStyle w:val="Heading1Char"/>
          <w:rFonts w:cs="Times New Roman"/>
          <w:color w:val="auto"/>
          <w:sz w:val="24"/>
          <w:szCs w:val="24"/>
        </w:rPr>
        <w:t>were</w:t>
      </w:r>
      <w:r w:rsidR="00705D56" w:rsidRPr="0068303D">
        <w:rPr>
          <w:rStyle w:val="Heading1Char"/>
          <w:rFonts w:cs="Times New Roman"/>
          <w:color w:val="auto"/>
          <w:sz w:val="24"/>
          <w:szCs w:val="24"/>
        </w:rPr>
        <w:t xml:space="preserve"> generated from the 70% training set.</w:t>
      </w:r>
      <w:r w:rsidR="00774331" w:rsidRPr="0068303D">
        <w:rPr>
          <w:rStyle w:val="Heading1Char"/>
          <w:rFonts w:cs="Times New Roman"/>
          <w:color w:val="auto"/>
          <w:sz w:val="24"/>
          <w:szCs w:val="24"/>
        </w:rPr>
        <w:t xml:space="preserve"> The</w:t>
      </w:r>
      <w:r w:rsidR="00D909B2" w:rsidRPr="0068303D">
        <w:rPr>
          <w:rStyle w:val="Heading1Char"/>
          <w:rFonts w:cs="Times New Roman"/>
          <w:color w:val="auto"/>
          <w:sz w:val="24"/>
          <w:szCs w:val="24"/>
        </w:rPr>
        <w:t>se figures only show the top 5 countries for aggregated internet requests due to the quantity of countries that are contacted in each dataset. All countries are included in the dataset used in the machine learning algorithm.</w:t>
      </w:r>
      <w:r w:rsidR="00373E2C" w:rsidRPr="0068303D">
        <w:rPr>
          <w:rStyle w:val="Heading1Char"/>
          <w:rFonts w:cs="Times New Roman"/>
          <w:color w:val="auto"/>
          <w:sz w:val="24"/>
          <w:szCs w:val="24"/>
        </w:rPr>
        <w:t xml:space="preserve"> </w:t>
      </w:r>
    </w:p>
    <w:p w14:paraId="3807E276" w14:textId="1D0E5894" w:rsidR="009A1640" w:rsidRDefault="009A1640" w:rsidP="009A1640">
      <w:pPr>
        <w:pStyle w:val="Caption"/>
        <w:keepNext/>
      </w:pPr>
      <w:bookmarkStart w:id="53" w:name="_Ref147179534"/>
      <w:r>
        <w:t xml:space="preserve">Table </w:t>
      </w:r>
      <w:fldSimple w:instr=" SEQ Table \* ARABIC ">
        <w:r w:rsidR="009E5460">
          <w:rPr>
            <w:noProof/>
          </w:rPr>
          <w:t>12</w:t>
        </w:r>
      </w:fldSimple>
      <w:bookmarkEnd w:id="53"/>
      <w:r>
        <w:t xml:space="preserve">: </w:t>
      </w:r>
      <w:r w:rsidRPr="002C7E83">
        <w:t>Summary statistics of PE files</w:t>
      </w:r>
    </w:p>
    <w:tbl>
      <w:tblPr>
        <w:tblStyle w:val="PlainTable5"/>
        <w:tblW w:w="7614" w:type="dxa"/>
        <w:tblLook w:val="04A0" w:firstRow="1" w:lastRow="0" w:firstColumn="1" w:lastColumn="0" w:noHBand="0" w:noVBand="1"/>
      </w:tblPr>
      <w:tblGrid>
        <w:gridCol w:w="4400"/>
        <w:gridCol w:w="1663"/>
        <w:gridCol w:w="1551"/>
      </w:tblGrid>
      <w:tr w:rsidR="009A1640" w:rsidRPr="009A1640" w14:paraId="661410C2"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400" w:type="dxa"/>
            <w:noWrap/>
          </w:tcPr>
          <w:p w14:paraId="2F4544DE" w14:textId="383B30D4" w:rsidR="009A1640" w:rsidRPr="009A1640" w:rsidRDefault="009A1640" w:rsidP="009A1640">
            <w:pPr>
              <w:spacing w:line="240" w:lineRule="auto"/>
              <w:rPr>
                <w:rFonts w:ascii="Calibri" w:eastAsia="Times New Roman" w:hAnsi="Calibri" w:cs="Calibri"/>
                <w:color w:val="000000"/>
                <w:sz w:val="22"/>
              </w:rPr>
            </w:pPr>
            <w:r>
              <w:rPr>
                <w:rFonts w:ascii="Calibri" w:eastAsia="Times New Roman" w:hAnsi="Calibri" w:cs="Calibri"/>
                <w:color w:val="000000"/>
                <w:sz w:val="22"/>
              </w:rPr>
              <w:t>Feature</w:t>
            </w:r>
          </w:p>
        </w:tc>
        <w:tc>
          <w:tcPr>
            <w:tcW w:w="1663" w:type="dxa"/>
            <w:noWrap/>
          </w:tcPr>
          <w:p w14:paraId="0F6FC2E8" w14:textId="7D99F67F" w:rsidR="009A1640" w:rsidRPr="009A1640" w:rsidRDefault="009A1640" w:rsidP="009A1640">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Non-malicious</w:t>
            </w:r>
          </w:p>
        </w:tc>
        <w:tc>
          <w:tcPr>
            <w:tcW w:w="1551" w:type="dxa"/>
            <w:noWrap/>
          </w:tcPr>
          <w:p w14:paraId="4D94F1FB" w14:textId="572C4165" w:rsidR="009A1640" w:rsidRPr="009A1640" w:rsidRDefault="009A1640" w:rsidP="009A1640">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Pr>
                <w:rFonts w:ascii="Calibri" w:eastAsia="Times New Roman" w:hAnsi="Calibri" w:cs="Calibri"/>
                <w:color w:val="000000"/>
                <w:sz w:val="22"/>
              </w:rPr>
              <w:t>Malicious</w:t>
            </w:r>
          </w:p>
        </w:tc>
      </w:tr>
      <w:tr w:rsidR="009A1640" w:rsidRPr="009A1640" w14:paraId="5C5B5C8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7CCF2004" w14:textId="73AFC552" w:rsidR="009A1640" w:rsidRPr="009A1640" w:rsidRDefault="009A1640" w:rsidP="009A1640">
            <w:pPr>
              <w:spacing w:line="240" w:lineRule="auto"/>
              <w:jc w:val="left"/>
              <w:rPr>
                <w:rFonts w:ascii="Calibri" w:eastAsia="Times New Roman" w:hAnsi="Calibri" w:cs="Calibri"/>
                <w:color w:val="000000"/>
                <w:sz w:val="22"/>
              </w:rPr>
            </w:pPr>
            <w:r w:rsidRPr="000C1DB8">
              <w:rPr>
                <w:rFonts w:ascii="Calibri" w:eastAsia="Times New Roman" w:hAnsi="Calibri" w:cs="Calibri"/>
                <w:b/>
                <w:bCs/>
                <w:i w:val="0"/>
                <w:iCs w:val="0"/>
                <w:color w:val="000000"/>
              </w:rPr>
              <w:t>LIVE ANALYSIS</w:t>
            </w:r>
          </w:p>
        </w:tc>
        <w:tc>
          <w:tcPr>
            <w:tcW w:w="1663" w:type="dxa"/>
            <w:noWrap/>
          </w:tcPr>
          <w:p w14:paraId="310C42A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551" w:type="dxa"/>
            <w:noWrap/>
          </w:tcPr>
          <w:p w14:paraId="3E65A44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r w:rsidR="009A1640" w:rsidRPr="009A1640" w14:paraId="55F41E2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8BD795B"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CPU Usage</w:t>
            </w:r>
          </w:p>
        </w:tc>
        <w:tc>
          <w:tcPr>
            <w:tcW w:w="1663" w:type="dxa"/>
            <w:noWrap/>
            <w:hideMark/>
          </w:tcPr>
          <w:p w14:paraId="17E5A347"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0.14 (0.1)</w:t>
            </w:r>
          </w:p>
        </w:tc>
        <w:tc>
          <w:tcPr>
            <w:tcW w:w="1551" w:type="dxa"/>
            <w:noWrap/>
            <w:hideMark/>
          </w:tcPr>
          <w:p w14:paraId="5FB5A126"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0.06 (0.02)</w:t>
            </w:r>
          </w:p>
        </w:tc>
      </w:tr>
      <w:tr w:rsidR="009A1640" w:rsidRPr="009A1640" w14:paraId="497B334E"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1356E80"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Memory Usage</w:t>
            </w:r>
          </w:p>
        </w:tc>
        <w:tc>
          <w:tcPr>
            <w:tcW w:w="1663" w:type="dxa"/>
            <w:noWrap/>
            <w:hideMark/>
          </w:tcPr>
          <w:p w14:paraId="49DCDE0B"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0.53 (0.04)</w:t>
            </w:r>
          </w:p>
        </w:tc>
        <w:tc>
          <w:tcPr>
            <w:tcW w:w="1551" w:type="dxa"/>
            <w:noWrap/>
            <w:hideMark/>
          </w:tcPr>
          <w:p w14:paraId="393F3904"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0.47 (0.05)</w:t>
            </w:r>
          </w:p>
        </w:tc>
      </w:tr>
      <w:tr w:rsidR="009A1640" w:rsidRPr="009A1640" w14:paraId="30520C2C"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6C23E9"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DLL Count</w:t>
            </w:r>
          </w:p>
        </w:tc>
        <w:tc>
          <w:tcPr>
            <w:tcW w:w="1663" w:type="dxa"/>
            <w:noWrap/>
            <w:hideMark/>
          </w:tcPr>
          <w:p w14:paraId="4DAA5CB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693.5 (618.6)</w:t>
            </w:r>
          </w:p>
        </w:tc>
        <w:tc>
          <w:tcPr>
            <w:tcW w:w="1551" w:type="dxa"/>
            <w:noWrap/>
            <w:hideMark/>
          </w:tcPr>
          <w:p w14:paraId="1BB2AAE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289.0 (297.75)</w:t>
            </w:r>
          </w:p>
        </w:tc>
      </w:tr>
      <w:tr w:rsidR="009A1640" w:rsidRPr="009A1640" w14:paraId="22E957E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6A9C1A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Australia Traffic</w:t>
            </w:r>
          </w:p>
        </w:tc>
        <w:tc>
          <w:tcPr>
            <w:tcW w:w="1663" w:type="dxa"/>
            <w:noWrap/>
            <w:hideMark/>
          </w:tcPr>
          <w:p w14:paraId="49783E4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551" w:type="dxa"/>
            <w:noWrap/>
            <w:hideMark/>
          </w:tcPr>
          <w:p w14:paraId="24F9EC4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 (0.45)</w:t>
            </w:r>
          </w:p>
        </w:tc>
      </w:tr>
      <w:tr w:rsidR="009A1640" w:rsidRPr="009A1640" w14:paraId="10F6BF4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DCF32E"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Brazil Traffic</w:t>
            </w:r>
          </w:p>
        </w:tc>
        <w:tc>
          <w:tcPr>
            <w:tcW w:w="1663" w:type="dxa"/>
            <w:noWrap/>
            <w:hideMark/>
          </w:tcPr>
          <w:p w14:paraId="736A1E8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0.5 (2.24)</w:t>
            </w:r>
          </w:p>
        </w:tc>
        <w:tc>
          <w:tcPr>
            <w:tcW w:w="1551" w:type="dxa"/>
            <w:noWrap/>
            <w:hideMark/>
          </w:tcPr>
          <w:p w14:paraId="4920F8D4"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748FED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513B2BE"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Canada Traffic</w:t>
            </w:r>
          </w:p>
        </w:tc>
        <w:tc>
          <w:tcPr>
            <w:tcW w:w="1663" w:type="dxa"/>
            <w:noWrap/>
            <w:hideMark/>
          </w:tcPr>
          <w:p w14:paraId="3FBD2194"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1.6 (6.1)</w:t>
            </w:r>
          </w:p>
        </w:tc>
        <w:tc>
          <w:tcPr>
            <w:tcW w:w="1551" w:type="dxa"/>
            <w:noWrap/>
            <w:hideMark/>
          </w:tcPr>
          <w:p w14:paraId="55BDFC9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 (0.45)</w:t>
            </w:r>
          </w:p>
        </w:tc>
      </w:tr>
      <w:tr w:rsidR="009A1640" w:rsidRPr="009A1640" w14:paraId="5FD0E94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0A3574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China Traffic</w:t>
            </w:r>
          </w:p>
        </w:tc>
        <w:tc>
          <w:tcPr>
            <w:tcW w:w="1663" w:type="dxa"/>
            <w:noWrap/>
            <w:hideMark/>
          </w:tcPr>
          <w:p w14:paraId="2557E515"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0.9 (4.02)</w:t>
            </w:r>
          </w:p>
        </w:tc>
        <w:tc>
          <w:tcPr>
            <w:tcW w:w="1551" w:type="dxa"/>
            <w:noWrap/>
            <w:hideMark/>
          </w:tcPr>
          <w:p w14:paraId="37FC298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01D985AD"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92BB42"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Columbia Traffic</w:t>
            </w:r>
          </w:p>
        </w:tc>
        <w:tc>
          <w:tcPr>
            <w:tcW w:w="1663" w:type="dxa"/>
            <w:noWrap/>
            <w:hideMark/>
          </w:tcPr>
          <w:p w14:paraId="5426CB1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1.9 (4.21)</w:t>
            </w:r>
          </w:p>
        </w:tc>
        <w:tc>
          <w:tcPr>
            <w:tcW w:w="1551" w:type="dxa"/>
            <w:noWrap/>
            <w:hideMark/>
          </w:tcPr>
          <w:p w14:paraId="6F49EB6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1.0 (2.83)</w:t>
            </w:r>
          </w:p>
        </w:tc>
      </w:tr>
      <w:tr w:rsidR="009A1640" w:rsidRPr="009A1640" w14:paraId="33C952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0E9DFA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Czechia Traffic</w:t>
            </w:r>
          </w:p>
        </w:tc>
        <w:tc>
          <w:tcPr>
            <w:tcW w:w="1663" w:type="dxa"/>
            <w:noWrap/>
            <w:hideMark/>
          </w:tcPr>
          <w:p w14:paraId="77356D58"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0.2 (0.89)</w:t>
            </w:r>
          </w:p>
        </w:tc>
        <w:tc>
          <w:tcPr>
            <w:tcW w:w="1551" w:type="dxa"/>
            <w:noWrap/>
            <w:hideMark/>
          </w:tcPr>
          <w:p w14:paraId="57B0C6D9"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034868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D7529C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Denmark Traffic</w:t>
            </w:r>
          </w:p>
        </w:tc>
        <w:tc>
          <w:tcPr>
            <w:tcW w:w="1663" w:type="dxa"/>
            <w:noWrap/>
            <w:hideMark/>
          </w:tcPr>
          <w:p w14:paraId="22D1D32D"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0.2 (0.89)</w:t>
            </w:r>
          </w:p>
        </w:tc>
        <w:tc>
          <w:tcPr>
            <w:tcW w:w="1551" w:type="dxa"/>
            <w:noWrap/>
            <w:hideMark/>
          </w:tcPr>
          <w:p w14:paraId="669F2B2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0.2 (0.89)</w:t>
            </w:r>
          </w:p>
        </w:tc>
      </w:tr>
      <w:tr w:rsidR="009A1640" w:rsidRPr="009A1640" w14:paraId="749B08BE"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BE328C2"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Finland Traffic</w:t>
            </w:r>
          </w:p>
        </w:tc>
        <w:tc>
          <w:tcPr>
            <w:tcW w:w="1663" w:type="dxa"/>
            <w:noWrap/>
            <w:hideMark/>
          </w:tcPr>
          <w:p w14:paraId="249F5167"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551" w:type="dxa"/>
            <w:noWrap/>
            <w:hideMark/>
          </w:tcPr>
          <w:p w14:paraId="0F02AC5C"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0.2 (0.89)</w:t>
            </w:r>
          </w:p>
        </w:tc>
      </w:tr>
      <w:tr w:rsidR="009A1640" w:rsidRPr="009A1640" w14:paraId="7DC60FD4"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AAB55D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France Traffic</w:t>
            </w:r>
          </w:p>
        </w:tc>
        <w:tc>
          <w:tcPr>
            <w:tcW w:w="1663" w:type="dxa"/>
            <w:noWrap/>
            <w:hideMark/>
          </w:tcPr>
          <w:p w14:paraId="1A0A4360"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0.8 (2.61)</w:t>
            </w:r>
          </w:p>
        </w:tc>
        <w:tc>
          <w:tcPr>
            <w:tcW w:w="1551" w:type="dxa"/>
            <w:noWrap/>
            <w:hideMark/>
          </w:tcPr>
          <w:p w14:paraId="16C77AF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0.2 (0.89)</w:t>
            </w:r>
          </w:p>
        </w:tc>
      </w:tr>
      <w:tr w:rsidR="009A1640" w:rsidRPr="009A1640" w14:paraId="7C70442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25A22A4"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Germany Traffic</w:t>
            </w:r>
          </w:p>
        </w:tc>
        <w:tc>
          <w:tcPr>
            <w:tcW w:w="1663" w:type="dxa"/>
            <w:noWrap/>
            <w:hideMark/>
          </w:tcPr>
          <w:p w14:paraId="46EFB356"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42.2 (22.12)</w:t>
            </w:r>
          </w:p>
        </w:tc>
        <w:tc>
          <w:tcPr>
            <w:tcW w:w="1551" w:type="dxa"/>
            <w:noWrap/>
            <w:hideMark/>
          </w:tcPr>
          <w:p w14:paraId="74BFC833"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16.5 (26.88)</w:t>
            </w:r>
          </w:p>
        </w:tc>
      </w:tr>
      <w:tr w:rsidR="009A1640" w:rsidRPr="009A1640" w14:paraId="61B7E24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9F4C26C"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Ireland Traffic</w:t>
            </w:r>
          </w:p>
        </w:tc>
        <w:tc>
          <w:tcPr>
            <w:tcW w:w="1663" w:type="dxa"/>
            <w:noWrap/>
            <w:hideMark/>
          </w:tcPr>
          <w:p w14:paraId="3DD3931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8.2 (6.23)</w:t>
            </w:r>
          </w:p>
        </w:tc>
        <w:tc>
          <w:tcPr>
            <w:tcW w:w="1551" w:type="dxa"/>
            <w:noWrap/>
            <w:hideMark/>
          </w:tcPr>
          <w:p w14:paraId="78BF65F8"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7.8 (2.59)</w:t>
            </w:r>
          </w:p>
        </w:tc>
      </w:tr>
      <w:tr w:rsidR="009A1640" w:rsidRPr="009A1640" w14:paraId="7898292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6701840"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Netherlands Traffic</w:t>
            </w:r>
          </w:p>
        </w:tc>
        <w:tc>
          <w:tcPr>
            <w:tcW w:w="1663" w:type="dxa"/>
            <w:noWrap/>
            <w:hideMark/>
          </w:tcPr>
          <w:p w14:paraId="755F4F6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17.6 (29.52)</w:t>
            </w:r>
          </w:p>
        </w:tc>
        <w:tc>
          <w:tcPr>
            <w:tcW w:w="1551" w:type="dxa"/>
            <w:noWrap/>
            <w:hideMark/>
          </w:tcPr>
          <w:p w14:paraId="647506F1"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7.9 (4.15)</w:t>
            </w:r>
          </w:p>
        </w:tc>
      </w:tr>
      <w:tr w:rsidR="009A1640" w:rsidRPr="009A1640" w14:paraId="55802D4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06EF88A"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Unknown Region Traffic</w:t>
            </w:r>
          </w:p>
        </w:tc>
        <w:tc>
          <w:tcPr>
            <w:tcW w:w="1663" w:type="dxa"/>
            <w:noWrap/>
            <w:hideMark/>
          </w:tcPr>
          <w:p w14:paraId="3C416AE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3.8 (0.89)</w:t>
            </w:r>
          </w:p>
        </w:tc>
        <w:tc>
          <w:tcPr>
            <w:tcW w:w="1551" w:type="dxa"/>
            <w:noWrap/>
            <w:hideMark/>
          </w:tcPr>
          <w:p w14:paraId="34AFC0B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3.1 (0.89)</w:t>
            </w:r>
          </w:p>
        </w:tc>
      </w:tr>
      <w:tr w:rsidR="009A1640" w:rsidRPr="009A1640" w14:paraId="795041A9"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154E01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Russia Traffic</w:t>
            </w:r>
          </w:p>
        </w:tc>
        <w:tc>
          <w:tcPr>
            <w:tcW w:w="1663" w:type="dxa"/>
            <w:noWrap/>
            <w:hideMark/>
          </w:tcPr>
          <w:p w14:paraId="2026C002"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551" w:type="dxa"/>
            <w:noWrap/>
            <w:hideMark/>
          </w:tcPr>
          <w:p w14:paraId="09A0CFCB"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0.9 (4.02)</w:t>
            </w:r>
          </w:p>
        </w:tc>
      </w:tr>
      <w:tr w:rsidR="009A1640" w:rsidRPr="009A1640" w14:paraId="6D08DB9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16F3E2F6"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Singapore Traffic</w:t>
            </w:r>
          </w:p>
        </w:tc>
        <w:tc>
          <w:tcPr>
            <w:tcW w:w="1663" w:type="dxa"/>
            <w:noWrap/>
            <w:hideMark/>
          </w:tcPr>
          <w:p w14:paraId="2556C6D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 (1.34)</w:t>
            </w:r>
          </w:p>
        </w:tc>
        <w:tc>
          <w:tcPr>
            <w:tcW w:w="1551" w:type="dxa"/>
            <w:noWrap/>
            <w:hideMark/>
          </w:tcPr>
          <w:p w14:paraId="0D1801C7"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4B2EC4E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DC7DA8"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Slovenia Traffic</w:t>
            </w:r>
          </w:p>
        </w:tc>
        <w:tc>
          <w:tcPr>
            <w:tcW w:w="1663" w:type="dxa"/>
            <w:noWrap/>
            <w:hideMark/>
          </w:tcPr>
          <w:p w14:paraId="30CD5532"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 (0.45)</w:t>
            </w:r>
          </w:p>
        </w:tc>
        <w:tc>
          <w:tcPr>
            <w:tcW w:w="1551" w:type="dxa"/>
            <w:noWrap/>
            <w:hideMark/>
          </w:tcPr>
          <w:p w14:paraId="504A3DB9"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04C7EE0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441AC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Spain Traffic</w:t>
            </w:r>
          </w:p>
        </w:tc>
        <w:tc>
          <w:tcPr>
            <w:tcW w:w="1663" w:type="dxa"/>
            <w:noWrap/>
            <w:hideMark/>
          </w:tcPr>
          <w:p w14:paraId="3BC3DD65"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6.5 (17.97)</w:t>
            </w:r>
          </w:p>
        </w:tc>
        <w:tc>
          <w:tcPr>
            <w:tcW w:w="1551" w:type="dxa"/>
            <w:noWrap/>
            <w:hideMark/>
          </w:tcPr>
          <w:p w14:paraId="64113FC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0.6 (2.68)</w:t>
            </w:r>
          </w:p>
        </w:tc>
      </w:tr>
      <w:tr w:rsidR="009A1640" w:rsidRPr="009A1640" w14:paraId="3417144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503B314"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lastRenderedPageBreak/>
              <w:t>Sweden Traffic</w:t>
            </w:r>
          </w:p>
        </w:tc>
        <w:tc>
          <w:tcPr>
            <w:tcW w:w="1663" w:type="dxa"/>
            <w:noWrap/>
            <w:hideMark/>
          </w:tcPr>
          <w:p w14:paraId="79F9B7A4"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 (1.34)</w:t>
            </w:r>
          </w:p>
        </w:tc>
        <w:tc>
          <w:tcPr>
            <w:tcW w:w="1551" w:type="dxa"/>
            <w:noWrap/>
            <w:hideMark/>
          </w:tcPr>
          <w:p w14:paraId="7C07035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0.4 (1.1)</w:t>
            </w:r>
          </w:p>
        </w:tc>
      </w:tr>
      <w:tr w:rsidR="009A1640" w:rsidRPr="009A1640" w14:paraId="7E25462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4714672"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Switzerland Traffic</w:t>
            </w:r>
          </w:p>
        </w:tc>
        <w:tc>
          <w:tcPr>
            <w:tcW w:w="1663" w:type="dxa"/>
            <w:noWrap/>
            <w:hideMark/>
          </w:tcPr>
          <w:p w14:paraId="38A88A23"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1.0 (2.45)</w:t>
            </w:r>
          </w:p>
        </w:tc>
        <w:tc>
          <w:tcPr>
            <w:tcW w:w="1551" w:type="dxa"/>
            <w:noWrap/>
            <w:hideMark/>
          </w:tcPr>
          <w:p w14:paraId="34C82AF8"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3B715F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701531B"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United Arab Emirates Traffic</w:t>
            </w:r>
          </w:p>
        </w:tc>
        <w:tc>
          <w:tcPr>
            <w:tcW w:w="1663" w:type="dxa"/>
            <w:noWrap/>
            <w:hideMark/>
          </w:tcPr>
          <w:p w14:paraId="08DE2647"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0.9 (4.02)</w:t>
            </w:r>
          </w:p>
        </w:tc>
        <w:tc>
          <w:tcPr>
            <w:tcW w:w="1551" w:type="dxa"/>
            <w:noWrap/>
            <w:hideMark/>
          </w:tcPr>
          <w:p w14:paraId="4D6F21D2"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 (1.34)</w:t>
            </w:r>
          </w:p>
        </w:tc>
      </w:tr>
      <w:tr w:rsidR="009A1640" w:rsidRPr="009A1640" w14:paraId="04261C3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770BA1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United Kingdom Traffic</w:t>
            </w:r>
          </w:p>
        </w:tc>
        <w:tc>
          <w:tcPr>
            <w:tcW w:w="1663" w:type="dxa"/>
            <w:noWrap/>
            <w:hideMark/>
          </w:tcPr>
          <w:p w14:paraId="0A9F74A0"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1.5 (2.24)</w:t>
            </w:r>
          </w:p>
        </w:tc>
        <w:tc>
          <w:tcPr>
            <w:tcW w:w="1551" w:type="dxa"/>
            <w:noWrap/>
            <w:hideMark/>
          </w:tcPr>
          <w:p w14:paraId="2249CC0F"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74BCC17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451434E1"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United States Traffic</w:t>
            </w:r>
          </w:p>
        </w:tc>
        <w:tc>
          <w:tcPr>
            <w:tcW w:w="1663" w:type="dxa"/>
            <w:noWrap/>
            <w:hideMark/>
          </w:tcPr>
          <w:p w14:paraId="333D749B"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53.1 (25.74)</w:t>
            </w:r>
          </w:p>
        </w:tc>
        <w:tc>
          <w:tcPr>
            <w:tcW w:w="1551" w:type="dxa"/>
            <w:noWrap/>
            <w:hideMark/>
          </w:tcPr>
          <w:p w14:paraId="57AF221E"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24.1 (38.1)</w:t>
            </w:r>
          </w:p>
        </w:tc>
      </w:tr>
      <w:tr w:rsidR="009A1640" w:rsidRPr="009A1640" w14:paraId="50786B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85814DC"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Network Connections</w:t>
            </w:r>
          </w:p>
        </w:tc>
        <w:tc>
          <w:tcPr>
            <w:tcW w:w="1663" w:type="dxa"/>
            <w:noWrap/>
            <w:hideMark/>
          </w:tcPr>
          <w:p w14:paraId="3624E8C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39.3 (19.28)</w:t>
            </w:r>
          </w:p>
        </w:tc>
        <w:tc>
          <w:tcPr>
            <w:tcW w:w="1551" w:type="dxa"/>
            <w:noWrap/>
            <w:hideMark/>
          </w:tcPr>
          <w:p w14:paraId="4103F91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24.9 (11.85)</w:t>
            </w:r>
          </w:p>
        </w:tc>
      </w:tr>
      <w:tr w:rsidR="009A1640" w:rsidRPr="009A1640" w14:paraId="50CD3B9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36C406C0"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DNS Requests</w:t>
            </w:r>
          </w:p>
        </w:tc>
        <w:tc>
          <w:tcPr>
            <w:tcW w:w="1663" w:type="dxa"/>
            <w:noWrap/>
            <w:hideMark/>
          </w:tcPr>
          <w:p w14:paraId="1943C281"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67.4 (45.55)</w:t>
            </w:r>
          </w:p>
        </w:tc>
        <w:tc>
          <w:tcPr>
            <w:tcW w:w="1551" w:type="dxa"/>
            <w:noWrap/>
            <w:hideMark/>
          </w:tcPr>
          <w:p w14:paraId="57897EAB"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29.0 (30.09)</w:t>
            </w:r>
          </w:p>
        </w:tc>
      </w:tr>
      <w:tr w:rsidR="009A1640" w:rsidRPr="009A1640" w14:paraId="35F3950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6C74D98A"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HTTP Requests</w:t>
            </w:r>
          </w:p>
        </w:tc>
        <w:tc>
          <w:tcPr>
            <w:tcW w:w="1663" w:type="dxa"/>
            <w:noWrap/>
            <w:hideMark/>
          </w:tcPr>
          <w:p w14:paraId="59CA655D"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34.9 (34.78)</w:t>
            </w:r>
          </w:p>
        </w:tc>
        <w:tc>
          <w:tcPr>
            <w:tcW w:w="1551" w:type="dxa"/>
            <w:noWrap/>
            <w:hideMark/>
          </w:tcPr>
          <w:p w14:paraId="449F7FB8"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9.5 (16.57)</w:t>
            </w:r>
          </w:p>
        </w:tc>
      </w:tr>
      <w:tr w:rsidR="009A1640" w:rsidRPr="009A1640" w14:paraId="36F7C0C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CA81510"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Suspicious Binaries</w:t>
            </w:r>
          </w:p>
        </w:tc>
        <w:tc>
          <w:tcPr>
            <w:tcW w:w="1663" w:type="dxa"/>
            <w:noWrap/>
            <w:hideMark/>
          </w:tcPr>
          <w:p w14:paraId="373CEE84"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2.6 (7.55)</w:t>
            </w:r>
          </w:p>
        </w:tc>
        <w:tc>
          <w:tcPr>
            <w:tcW w:w="1551" w:type="dxa"/>
            <w:noWrap/>
            <w:hideMark/>
          </w:tcPr>
          <w:p w14:paraId="3797006A"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3.0 (8.18)</w:t>
            </w:r>
          </w:p>
        </w:tc>
      </w:tr>
      <w:tr w:rsidR="009A1640" w:rsidRPr="009A1640" w14:paraId="440E852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59AB0C5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Suspicious File Access</w:t>
            </w:r>
          </w:p>
        </w:tc>
        <w:tc>
          <w:tcPr>
            <w:tcW w:w="1663" w:type="dxa"/>
            <w:noWrap/>
            <w:hideMark/>
          </w:tcPr>
          <w:p w14:paraId="12068B4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1.1 (1.6)</w:t>
            </w:r>
          </w:p>
        </w:tc>
        <w:tc>
          <w:tcPr>
            <w:tcW w:w="1551" w:type="dxa"/>
            <w:noWrap/>
            <w:hideMark/>
          </w:tcPr>
          <w:p w14:paraId="201AED4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0.4 (0.7)</w:t>
            </w:r>
          </w:p>
        </w:tc>
      </w:tr>
      <w:tr w:rsidR="009A1640" w:rsidRPr="009A1640" w14:paraId="58906F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tcPr>
          <w:p w14:paraId="426280FD" w14:textId="1ACD7C90" w:rsidR="009A1640" w:rsidRPr="009A1640" w:rsidRDefault="009A1640" w:rsidP="009A1640">
            <w:pPr>
              <w:spacing w:line="240" w:lineRule="auto"/>
              <w:jc w:val="left"/>
              <w:rPr>
                <w:rFonts w:ascii="Calibri" w:eastAsia="Times New Roman" w:hAnsi="Calibri" w:cs="Calibri"/>
                <w:b/>
                <w:bCs/>
                <w:i w:val="0"/>
                <w:iCs w:val="0"/>
                <w:color w:val="000000"/>
                <w:sz w:val="22"/>
              </w:rPr>
            </w:pPr>
            <w:r w:rsidRPr="009A1640">
              <w:rPr>
                <w:rFonts w:ascii="Calibri" w:eastAsia="Times New Roman" w:hAnsi="Calibri" w:cs="Calibri"/>
                <w:b/>
                <w:bCs/>
                <w:i w:val="0"/>
                <w:iCs w:val="0"/>
                <w:color w:val="000000"/>
                <w:sz w:val="22"/>
              </w:rPr>
              <w:t>STATIC ANALYSIS</w:t>
            </w:r>
          </w:p>
        </w:tc>
        <w:tc>
          <w:tcPr>
            <w:tcW w:w="1663" w:type="dxa"/>
            <w:noWrap/>
          </w:tcPr>
          <w:p w14:paraId="57FB4F83"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551" w:type="dxa"/>
            <w:noWrap/>
          </w:tcPr>
          <w:p w14:paraId="5F263A1E"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9A1640" w:rsidRPr="009A1640" w14:paraId="661D468B"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161AE0"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Modified Files</w:t>
            </w:r>
          </w:p>
        </w:tc>
        <w:tc>
          <w:tcPr>
            <w:tcW w:w="1663" w:type="dxa"/>
            <w:noWrap/>
            <w:hideMark/>
          </w:tcPr>
          <w:p w14:paraId="7712060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678.7 (1016.5)</w:t>
            </w:r>
          </w:p>
        </w:tc>
        <w:tc>
          <w:tcPr>
            <w:tcW w:w="1551" w:type="dxa"/>
            <w:noWrap/>
            <w:hideMark/>
          </w:tcPr>
          <w:p w14:paraId="097EF22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1026.0 (2962.58)</w:t>
            </w:r>
          </w:p>
        </w:tc>
      </w:tr>
      <w:tr w:rsidR="009A1640" w:rsidRPr="009A1640" w14:paraId="1FAF3E2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0C28240E"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Registry Deletes</w:t>
            </w:r>
          </w:p>
        </w:tc>
        <w:tc>
          <w:tcPr>
            <w:tcW w:w="1663" w:type="dxa"/>
            <w:noWrap/>
            <w:hideMark/>
          </w:tcPr>
          <w:p w14:paraId="7AFBF397"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37.6 (70.51)</w:t>
            </w:r>
          </w:p>
        </w:tc>
        <w:tc>
          <w:tcPr>
            <w:tcW w:w="1551" w:type="dxa"/>
            <w:noWrap/>
            <w:hideMark/>
          </w:tcPr>
          <w:p w14:paraId="2EBCE523"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2.0 (3.27)</w:t>
            </w:r>
          </w:p>
        </w:tc>
      </w:tr>
      <w:tr w:rsidR="009A1640" w:rsidRPr="009A1640" w14:paraId="5E479D8A"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20F0B1EB"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Registry Reads</w:t>
            </w:r>
          </w:p>
        </w:tc>
        <w:tc>
          <w:tcPr>
            <w:tcW w:w="1663" w:type="dxa"/>
            <w:noWrap/>
            <w:hideMark/>
          </w:tcPr>
          <w:p w14:paraId="4CE643F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18576.9 (16840.8)</w:t>
            </w:r>
          </w:p>
        </w:tc>
        <w:tc>
          <w:tcPr>
            <w:tcW w:w="1551" w:type="dxa"/>
            <w:noWrap/>
            <w:hideMark/>
          </w:tcPr>
          <w:p w14:paraId="38CAFC8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4614.5 (6317.83)</w:t>
            </w:r>
          </w:p>
        </w:tc>
      </w:tr>
      <w:tr w:rsidR="009A1640" w:rsidRPr="009A1640" w14:paraId="0E904568"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400" w:type="dxa"/>
            <w:noWrap/>
            <w:hideMark/>
          </w:tcPr>
          <w:p w14:paraId="7C739BA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Registry Writes</w:t>
            </w:r>
          </w:p>
        </w:tc>
        <w:tc>
          <w:tcPr>
            <w:tcW w:w="1663" w:type="dxa"/>
            <w:noWrap/>
            <w:hideMark/>
          </w:tcPr>
          <w:p w14:paraId="7A287FA2"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339.9 (880.79)</w:t>
            </w:r>
          </w:p>
        </w:tc>
        <w:tc>
          <w:tcPr>
            <w:tcW w:w="1551" w:type="dxa"/>
            <w:noWrap/>
            <w:hideMark/>
          </w:tcPr>
          <w:p w14:paraId="7EB55BD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10.4 (16.21)</w:t>
            </w:r>
          </w:p>
        </w:tc>
      </w:tr>
    </w:tbl>
    <w:p w14:paraId="4434E392" w14:textId="77777777" w:rsidR="009A1640" w:rsidRDefault="009A1640" w:rsidP="00762B08">
      <w:pPr>
        <w:spacing w:line="240" w:lineRule="auto"/>
        <w:rPr>
          <w:rStyle w:val="Heading1Char"/>
          <w:sz w:val="26"/>
          <w:szCs w:val="26"/>
        </w:rPr>
      </w:pPr>
    </w:p>
    <w:p w14:paraId="3554EC10" w14:textId="1340F230" w:rsidR="009A1640" w:rsidRDefault="009A1640" w:rsidP="009A1640">
      <w:pPr>
        <w:pStyle w:val="Caption"/>
        <w:keepNext/>
      </w:pPr>
      <w:bookmarkStart w:id="54" w:name="_Ref147179540"/>
      <w:r>
        <w:t xml:space="preserve">Table </w:t>
      </w:r>
      <w:fldSimple w:instr=" SEQ Table \* ARABIC ">
        <w:r w:rsidR="009E5460">
          <w:rPr>
            <w:noProof/>
          </w:rPr>
          <w:t>13</w:t>
        </w:r>
      </w:fldSimple>
      <w:bookmarkEnd w:id="54"/>
      <w:r>
        <w:t xml:space="preserve">: </w:t>
      </w:r>
      <w:r w:rsidRPr="00E309A9">
        <w:t>Summary statistics of Jar files</w:t>
      </w:r>
    </w:p>
    <w:tbl>
      <w:tblPr>
        <w:tblStyle w:val="PlainTable5"/>
        <w:tblW w:w="7929" w:type="dxa"/>
        <w:tblLook w:val="04A0" w:firstRow="1" w:lastRow="0" w:firstColumn="1" w:lastColumn="0" w:noHBand="0" w:noVBand="1"/>
      </w:tblPr>
      <w:tblGrid>
        <w:gridCol w:w="4380"/>
        <w:gridCol w:w="1886"/>
        <w:gridCol w:w="1663"/>
      </w:tblGrid>
      <w:tr w:rsidR="009A1640" w:rsidRPr="009A1640" w14:paraId="4DA93FA4" w14:textId="77777777" w:rsidTr="009A164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380" w:type="dxa"/>
            <w:noWrap/>
            <w:hideMark/>
          </w:tcPr>
          <w:p w14:paraId="1B70EE5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Feature</w:t>
            </w:r>
          </w:p>
        </w:tc>
        <w:tc>
          <w:tcPr>
            <w:tcW w:w="1886" w:type="dxa"/>
            <w:noWrap/>
            <w:hideMark/>
          </w:tcPr>
          <w:p w14:paraId="567561CA" w14:textId="77777777" w:rsidR="009A1640" w:rsidRPr="009A1640" w:rsidRDefault="009A1640" w:rsidP="009A1640">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A1640">
              <w:rPr>
                <w:rFonts w:ascii="Calibri" w:eastAsia="Times New Roman" w:hAnsi="Calibri" w:cs="Calibri"/>
                <w:color w:val="000000"/>
                <w:sz w:val="22"/>
              </w:rPr>
              <w:t>Non-malicious</w:t>
            </w:r>
          </w:p>
        </w:tc>
        <w:tc>
          <w:tcPr>
            <w:tcW w:w="1663" w:type="dxa"/>
            <w:noWrap/>
            <w:hideMark/>
          </w:tcPr>
          <w:p w14:paraId="703573D2" w14:textId="77777777" w:rsidR="009A1640" w:rsidRPr="009A1640" w:rsidRDefault="009A1640" w:rsidP="009A1640">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rPr>
            </w:pPr>
            <w:r w:rsidRPr="009A1640">
              <w:rPr>
                <w:rFonts w:ascii="Calibri" w:eastAsia="Times New Roman" w:hAnsi="Calibri" w:cs="Calibri"/>
                <w:color w:val="000000"/>
                <w:sz w:val="22"/>
              </w:rPr>
              <w:t>Malicious</w:t>
            </w:r>
          </w:p>
        </w:tc>
      </w:tr>
      <w:tr w:rsidR="009A1640" w:rsidRPr="009A1640" w14:paraId="2F5AD59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0FB5642"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LIVE ANALYSIS</w:t>
            </w:r>
          </w:p>
        </w:tc>
        <w:tc>
          <w:tcPr>
            <w:tcW w:w="1886" w:type="dxa"/>
            <w:noWrap/>
            <w:hideMark/>
          </w:tcPr>
          <w:p w14:paraId="75292074"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663" w:type="dxa"/>
            <w:noWrap/>
            <w:hideMark/>
          </w:tcPr>
          <w:p w14:paraId="45CEF35B"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9A1640" w:rsidRPr="009A1640" w14:paraId="6A46528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C081B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CPU Usage</w:t>
            </w:r>
          </w:p>
        </w:tc>
        <w:tc>
          <w:tcPr>
            <w:tcW w:w="1886" w:type="dxa"/>
            <w:noWrap/>
            <w:hideMark/>
          </w:tcPr>
          <w:p w14:paraId="563CC8A8"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0.08 (0.05)</w:t>
            </w:r>
          </w:p>
        </w:tc>
        <w:tc>
          <w:tcPr>
            <w:tcW w:w="1663" w:type="dxa"/>
            <w:noWrap/>
            <w:hideMark/>
          </w:tcPr>
          <w:p w14:paraId="74EAAEF1"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 (0.15)</w:t>
            </w:r>
          </w:p>
        </w:tc>
      </w:tr>
      <w:tr w:rsidR="009A1640" w:rsidRPr="009A1640" w14:paraId="39503090"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D9E6EE"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Memory Usage</w:t>
            </w:r>
          </w:p>
        </w:tc>
        <w:tc>
          <w:tcPr>
            <w:tcW w:w="1886" w:type="dxa"/>
            <w:noWrap/>
            <w:hideMark/>
          </w:tcPr>
          <w:p w14:paraId="107D0E08"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0.49 (0.07)</w:t>
            </w:r>
          </w:p>
        </w:tc>
        <w:tc>
          <w:tcPr>
            <w:tcW w:w="1663" w:type="dxa"/>
            <w:noWrap/>
            <w:hideMark/>
          </w:tcPr>
          <w:p w14:paraId="28900D05"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0.46 (0.05)</w:t>
            </w:r>
          </w:p>
        </w:tc>
      </w:tr>
      <w:tr w:rsidR="009A1640" w:rsidRPr="009A1640" w14:paraId="5D4A98F6"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63E38C"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DLL Count</w:t>
            </w:r>
          </w:p>
        </w:tc>
        <w:tc>
          <w:tcPr>
            <w:tcW w:w="1886" w:type="dxa"/>
            <w:noWrap/>
            <w:hideMark/>
          </w:tcPr>
          <w:p w14:paraId="171D4688"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369.69 (655.28)</w:t>
            </w:r>
          </w:p>
        </w:tc>
        <w:tc>
          <w:tcPr>
            <w:tcW w:w="1663" w:type="dxa"/>
            <w:noWrap/>
            <w:hideMark/>
          </w:tcPr>
          <w:p w14:paraId="59278C9F"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201.59 (360.34)</w:t>
            </w:r>
          </w:p>
        </w:tc>
      </w:tr>
      <w:tr w:rsidR="009A1640" w:rsidRPr="009A1640" w14:paraId="0698121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1DAF01C"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Brazil Traffic</w:t>
            </w:r>
          </w:p>
        </w:tc>
        <w:tc>
          <w:tcPr>
            <w:tcW w:w="1886" w:type="dxa"/>
            <w:noWrap/>
            <w:hideMark/>
          </w:tcPr>
          <w:p w14:paraId="173A1460"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2A2C752D"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0.03 (0.45)</w:t>
            </w:r>
          </w:p>
        </w:tc>
      </w:tr>
      <w:tr w:rsidR="009A1640" w:rsidRPr="009A1640" w14:paraId="7CF342D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2FA0466"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Canada Traffic</w:t>
            </w:r>
          </w:p>
        </w:tc>
        <w:tc>
          <w:tcPr>
            <w:tcW w:w="1886" w:type="dxa"/>
            <w:noWrap/>
            <w:hideMark/>
          </w:tcPr>
          <w:p w14:paraId="1C8777F3"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0.62 (2.3)</w:t>
            </w:r>
          </w:p>
        </w:tc>
        <w:tc>
          <w:tcPr>
            <w:tcW w:w="1663" w:type="dxa"/>
            <w:noWrap/>
            <w:hideMark/>
          </w:tcPr>
          <w:p w14:paraId="14117647"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5E703EB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B57B25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China Traffic</w:t>
            </w:r>
          </w:p>
        </w:tc>
        <w:tc>
          <w:tcPr>
            <w:tcW w:w="1886" w:type="dxa"/>
            <w:noWrap/>
            <w:hideMark/>
          </w:tcPr>
          <w:p w14:paraId="0E612F57"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4161C285"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0.97 (7.7)</w:t>
            </w:r>
          </w:p>
        </w:tc>
      </w:tr>
      <w:tr w:rsidR="009A1640" w:rsidRPr="009A1640" w14:paraId="4CB1B661"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3229028"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Columbia Traffic</w:t>
            </w:r>
          </w:p>
        </w:tc>
        <w:tc>
          <w:tcPr>
            <w:tcW w:w="1886" w:type="dxa"/>
            <w:noWrap/>
            <w:hideMark/>
          </w:tcPr>
          <w:p w14:paraId="3000FF5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0.77 (3.08)</w:t>
            </w:r>
          </w:p>
        </w:tc>
        <w:tc>
          <w:tcPr>
            <w:tcW w:w="1663" w:type="dxa"/>
            <w:noWrap/>
            <w:hideMark/>
          </w:tcPr>
          <w:p w14:paraId="314F5D0E"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0.31 (2.68)</w:t>
            </w:r>
          </w:p>
        </w:tc>
      </w:tr>
      <w:tr w:rsidR="009A1640" w:rsidRPr="009A1640" w14:paraId="01ACD4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8AE8E57"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Finland Traffic</w:t>
            </w:r>
          </w:p>
        </w:tc>
        <w:tc>
          <w:tcPr>
            <w:tcW w:w="1886" w:type="dxa"/>
            <w:noWrap/>
            <w:hideMark/>
          </w:tcPr>
          <w:p w14:paraId="3B97770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0.38 (2.24)</w:t>
            </w:r>
          </w:p>
        </w:tc>
        <w:tc>
          <w:tcPr>
            <w:tcW w:w="1663" w:type="dxa"/>
            <w:noWrap/>
            <w:hideMark/>
          </w:tcPr>
          <w:p w14:paraId="3CBEE03A"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215EF7C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A456"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France Traffic</w:t>
            </w:r>
          </w:p>
        </w:tc>
        <w:tc>
          <w:tcPr>
            <w:tcW w:w="1886" w:type="dxa"/>
            <w:noWrap/>
            <w:hideMark/>
          </w:tcPr>
          <w:p w14:paraId="7C0066F6"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0.15 (0.55)</w:t>
            </w:r>
          </w:p>
        </w:tc>
        <w:tc>
          <w:tcPr>
            <w:tcW w:w="1663" w:type="dxa"/>
            <w:noWrap/>
            <w:hideMark/>
          </w:tcPr>
          <w:p w14:paraId="367AD58B"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0.38 (2.17)</w:t>
            </w:r>
          </w:p>
        </w:tc>
      </w:tr>
      <w:tr w:rsidR="009A1640" w:rsidRPr="009A1640" w14:paraId="2293440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3559086"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Germany Traffic</w:t>
            </w:r>
          </w:p>
        </w:tc>
        <w:tc>
          <w:tcPr>
            <w:tcW w:w="1886" w:type="dxa"/>
            <w:noWrap/>
            <w:hideMark/>
          </w:tcPr>
          <w:p w14:paraId="149633BB"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18.31 (26.72)</w:t>
            </w:r>
          </w:p>
        </w:tc>
        <w:tc>
          <w:tcPr>
            <w:tcW w:w="1663" w:type="dxa"/>
            <w:noWrap/>
            <w:hideMark/>
          </w:tcPr>
          <w:p w14:paraId="614B589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9.59 (11.65)</w:t>
            </w:r>
          </w:p>
        </w:tc>
      </w:tr>
      <w:tr w:rsidR="009A1640" w:rsidRPr="009A1640" w14:paraId="7CB81CF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A63F01"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India Traffic</w:t>
            </w:r>
          </w:p>
        </w:tc>
        <w:tc>
          <w:tcPr>
            <w:tcW w:w="1886" w:type="dxa"/>
            <w:noWrap/>
            <w:hideMark/>
          </w:tcPr>
          <w:p w14:paraId="32CBB725"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0.15 (0.89)</w:t>
            </w:r>
          </w:p>
        </w:tc>
        <w:tc>
          <w:tcPr>
            <w:tcW w:w="1663" w:type="dxa"/>
            <w:noWrap/>
            <w:hideMark/>
          </w:tcPr>
          <w:p w14:paraId="4C3DDF9B"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10B11D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E3D1464"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Ireland Traffic</w:t>
            </w:r>
          </w:p>
        </w:tc>
        <w:tc>
          <w:tcPr>
            <w:tcW w:w="1886" w:type="dxa"/>
            <w:noWrap/>
            <w:hideMark/>
          </w:tcPr>
          <w:p w14:paraId="48440B2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6.85 (1.87)</w:t>
            </w:r>
          </w:p>
        </w:tc>
        <w:tc>
          <w:tcPr>
            <w:tcW w:w="1663" w:type="dxa"/>
            <w:noWrap/>
            <w:hideMark/>
          </w:tcPr>
          <w:p w14:paraId="756DCF28"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6.07 (4.15)</w:t>
            </w:r>
          </w:p>
        </w:tc>
      </w:tr>
      <w:tr w:rsidR="009A1640" w:rsidRPr="009A1640" w14:paraId="4729B7C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5C5ADF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Japan Traffic</w:t>
            </w:r>
          </w:p>
        </w:tc>
        <w:tc>
          <w:tcPr>
            <w:tcW w:w="1886" w:type="dxa"/>
            <w:noWrap/>
            <w:hideMark/>
          </w:tcPr>
          <w:p w14:paraId="3BAF96E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5A3BE76A"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16E2FB2C"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7B56A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Netherlands Traffic</w:t>
            </w:r>
          </w:p>
        </w:tc>
        <w:tc>
          <w:tcPr>
            <w:tcW w:w="1886" w:type="dxa"/>
            <w:noWrap/>
            <w:hideMark/>
          </w:tcPr>
          <w:p w14:paraId="64B93CCE"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7.62 (2.92)</w:t>
            </w:r>
          </w:p>
        </w:tc>
        <w:tc>
          <w:tcPr>
            <w:tcW w:w="1663" w:type="dxa"/>
            <w:noWrap/>
            <w:hideMark/>
          </w:tcPr>
          <w:p w14:paraId="315EA4BF"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8.41 (23.45)</w:t>
            </w:r>
          </w:p>
        </w:tc>
      </w:tr>
      <w:tr w:rsidR="009A1640" w:rsidRPr="009A1640" w14:paraId="20D9B12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CCA7AEA"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Unknown Region Traffic</w:t>
            </w:r>
          </w:p>
        </w:tc>
        <w:tc>
          <w:tcPr>
            <w:tcW w:w="1886" w:type="dxa"/>
            <w:noWrap/>
            <w:hideMark/>
          </w:tcPr>
          <w:p w14:paraId="1EDA11C4"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3.69 (1.3)</w:t>
            </w:r>
          </w:p>
        </w:tc>
        <w:tc>
          <w:tcPr>
            <w:tcW w:w="1663" w:type="dxa"/>
            <w:noWrap/>
            <w:hideMark/>
          </w:tcPr>
          <w:p w14:paraId="2EE84CDE"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3.14 (1.0)</w:t>
            </w:r>
          </w:p>
        </w:tc>
      </w:tr>
      <w:tr w:rsidR="009A1640" w:rsidRPr="009A1640" w14:paraId="15B4B0A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A6CCF3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Russia Traffic</w:t>
            </w:r>
          </w:p>
        </w:tc>
        <w:tc>
          <w:tcPr>
            <w:tcW w:w="1886" w:type="dxa"/>
            <w:noWrap/>
            <w:hideMark/>
          </w:tcPr>
          <w:p w14:paraId="1B578DB0"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08E35EB3"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0.31 (4.02)</w:t>
            </w:r>
          </w:p>
        </w:tc>
      </w:tr>
      <w:tr w:rsidR="009A1640" w:rsidRPr="009A1640" w14:paraId="5F6B504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E8BB6C"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Singapore Traffic</w:t>
            </w:r>
          </w:p>
        </w:tc>
        <w:tc>
          <w:tcPr>
            <w:tcW w:w="1886" w:type="dxa"/>
            <w:noWrap/>
            <w:hideMark/>
          </w:tcPr>
          <w:p w14:paraId="2E6AFB26"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59319D45"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0.03 (0.45)</w:t>
            </w:r>
          </w:p>
        </w:tc>
      </w:tr>
      <w:tr w:rsidR="009A1640" w:rsidRPr="009A1640" w14:paraId="5A06788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2F4C449"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Spain Traffic</w:t>
            </w:r>
          </w:p>
        </w:tc>
        <w:tc>
          <w:tcPr>
            <w:tcW w:w="1886" w:type="dxa"/>
            <w:noWrap/>
            <w:hideMark/>
          </w:tcPr>
          <w:p w14:paraId="731AF95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0.85 (2.86)</w:t>
            </w:r>
          </w:p>
        </w:tc>
        <w:tc>
          <w:tcPr>
            <w:tcW w:w="1663" w:type="dxa"/>
            <w:noWrap/>
            <w:hideMark/>
          </w:tcPr>
          <w:p w14:paraId="6CDC49C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216B7C75"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549F5C2"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Sweden Traffic</w:t>
            </w:r>
          </w:p>
        </w:tc>
        <w:tc>
          <w:tcPr>
            <w:tcW w:w="1886" w:type="dxa"/>
            <w:noWrap/>
            <w:hideMark/>
          </w:tcPr>
          <w:p w14:paraId="4165E7D9"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0.08 (0.45)</w:t>
            </w:r>
          </w:p>
        </w:tc>
        <w:tc>
          <w:tcPr>
            <w:tcW w:w="1663" w:type="dxa"/>
            <w:noWrap/>
            <w:hideMark/>
          </w:tcPr>
          <w:p w14:paraId="7D7C3789"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0.24 (3.13)</w:t>
            </w:r>
          </w:p>
        </w:tc>
      </w:tr>
      <w:tr w:rsidR="009A1640" w:rsidRPr="009A1640" w14:paraId="1DC339E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3924762"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Switzerland Traffic</w:t>
            </w:r>
          </w:p>
        </w:tc>
        <w:tc>
          <w:tcPr>
            <w:tcW w:w="1886" w:type="dxa"/>
            <w:noWrap/>
            <w:hideMark/>
          </w:tcPr>
          <w:p w14:paraId="0DC93AE5"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7BE510D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 (1.34)</w:t>
            </w:r>
          </w:p>
        </w:tc>
      </w:tr>
      <w:tr w:rsidR="009A1640" w:rsidRPr="009A1640" w14:paraId="112922B0"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659054A9"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United Kingdom Traffic</w:t>
            </w:r>
          </w:p>
        </w:tc>
        <w:tc>
          <w:tcPr>
            <w:tcW w:w="1886" w:type="dxa"/>
            <w:noWrap/>
            <w:hideMark/>
          </w:tcPr>
          <w:p w14:paraId="6D0CD51F"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1.85 (7.46)</w:t>
            </w:r>
          </w:p>
        </w:tc>
        <w:tc>
          <w:tcPr>
            <w:tcW w:w="1663" w:type="dxa"/>
            <w:noWrap/>
            <w:hideMark/>
          </w:tcPr>
          <w:p w14:paraId="2058FE86"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r>
      <w:tr w:rsidR="009A1640" w:rsidRPr="009A1640" w14:paraId="58B45867"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2482C4"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lastRenderedPageBreak/>
              <w:t>United States Traffic</w:t>
            </w:r>
          </w:p>
        </w:tc>
        <w:tc>
          <w:tcPr>
            <w:tcW w:w="1886" w:type="dxa"/>
            <w:noWrap/>
            <w:hideMark/>
          </w:tcPr>
          <w:p w14:paraId="7DB98851"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24.62 (30.67)</w:t>
            </w:r>
          </w:p>
        </w:tc>
        <w:tc>
          <w:tcPr>
            <w:tcW w:w="1663" w:type="dxa"/>
            <w:noWrap/>
            <w:hideMark/>
          </w:tcPr>
          <w:p w14:paraId="51AF9A03"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495.62 (6277.2)</w:t>
            </w:r>
          </w:p>
        </w:tc>
      </w:tr>
      <w:tr w:rsidR="009A1640" w:rsidRPr="009A1640" w14:paraId="032B7A7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9B0562A"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Network Connections</w:t>
            </w:r>
          </w:p>
        </w:tc>
        <w:tc>
          <w:tcPr>
            <w:tcW w:w="1886" w:type="dxa"/>
            <w:noWrap/>
            <w:hideMark/>
          </w:tcPr>
          <w:p w14:paraId="1CE64E92"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26.69 (18.52)</w:t>
            </w:r>
          </w:p>
        </w:tc>
        <w:tc>
          <w:tcPr>
            <w:tcW w:w="1663" w:type="dxa"/>
            <w:noWrap/>
            <w:hideMark/>
          </w:tcPr>
          <w:p w14:paraId="4A60EB3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18.66 (8.09)</w:t>
            </w:r>
          </w:p>
        </w:tc>
      </w:tr>
      <w:tr w:rsidR="009A1640" w:rsidRPr="009A1640" w14:paraId="5E10D3A9"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605DB88"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DNS Requests</w:t>
            </w:r>
          </w:p>
        </w:tc>
        <w:tc>
          <w:tcPr>
            <w:tcW w:w="1886" w:type="dxa"/>
            <w:noWrap/>
            <w:hideMark/>
          </w:tcPr>
          <w:p w14:paraId="19C3C20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32.62 (36.41)</w:t>
            </w:r>
          </w:p>
        </w:tc>
        <w:tc>
          <w:tcPr>
            <w:tcW w:w="1663" w:type="dxa"/>
            <w:noWrap/>
            <w:hideMark/>
          </w:tcPr>
          <w:p w14:paraId="05F689CB"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18.24 (16.3)</w:t>
            </w:r>
          </w:p>
        </w:tc>
      </w:tr>
      <w:tr w:rsidR="009A1640" w:rsidRPr="009A1640" w14:paraId="7AB7A3AF"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694ECF6"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HTTP Requests</w:t>
            </w:r>
          </w:p>
        </w:tc>
        <w:tc>
          <w:tcPr>
            <w:tcW w:w="1886" w:type="dxa"/>
            <w:noWrap/>
            <w:hideMark/>
          </w:tcPr>
          <w:p w14:paraId="5A5368CA"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6.62 (10.74)</w:t>
            </w:r>
          </w:p>
        </w:tc>
        <w:tc>
          <w:tcPr>
            <w:tcW w:w="1663" w:type="dxa"/>
            <w:noWrap/>
            <w:hideMark/>
          </w:tcPr>
          <w:p w14:paraId="4CE7FBE7"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488.31 (2610.03)</w:t>
            </w:r>
          </w:p>
        </w:tc>
      </w:tr>
      <w:tr w:rsidR="009A1640" w:rsidRPr="009A1640" w14:paraId="7C224CB6"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0F5773"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Suspicious Binaries</w:t>
            </w:r>
          </w:p>
        </w:tc>
        <w:tc>
          <w:tcPr>
            <w:tcW w:w="1886" w:type="dxa"/>
            <w:noWrap/>
            <w:hideMark/>
          </w:tcPr>
          <w:p w14:paraId="519ABFC0"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0.15 (0.55)</w:t>
            </w:r>
          </w:p>
        </w:tc>
        <w:tc>
          <w:tcPr>
            <w:tcW w:w="1663" w:type="dxa"/>
            <w:noWrap/>
            <w:hideMark/>
          </w:tcPr>
          <w:p w14:paraId="38BB150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1.17 (3.72)</w:t>
            </w:r>
          </w:p>
        </w:tc>
      </w:tr>
      <w:tr w:rsidR="009A1640" w:rsidRPr="009A1640" w14:paraId="5290F3D2"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AE5D189"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Modified Files</w:t>
            </w:r>
          </w:p>
        </w:tc>
        <w:tc>
          <w:tcPr>
            <w:tcW w:w="1886" w:type="dxa"/>
            <w:noWrap/>
            <w:hideMark/>
          </w:tcPr>
          <w:p w14:paraId="6DA45281"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1569.46 (3113.63)</w:t>
            </w:r>
          </w:p>
        </w:tc>
        <w:tc>
          <w:tcPr>
            <w:tcW w:w="1663" w:type="dxa"/>
            <w:noWrap/>
            <w:hideMark/>
          </w:tcPr>
          <w:p w14:paraId="53FE019E"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720.03 (2335.48)</w:t>
            </w:r>
          </w:p>
        </w:tc>
      </w:tr>
      <w:tr w:rsidR="009A1640" w:rsidRPr="009A1640" w14:paraId="15422C4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1DE6AEEF"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Registry Deletes</w:t>
            </w:r>
          </w:p>
        </w:tc>
        <w:tc>
          <w:tcPr>
            <w:tcW w:w="1886" w:type="dxa"/>
            <w:noWrap/>
            <w:hideMark/>
          </w:tcPr>
          <w:p w14:paraId="35D1D307"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3.0 (10.22)</w:t>
            </w:r>
          </w:p>
        </w:tc>
        <w:tc>
          <w:tcPr>
            <w:tcW w:w="1663" w:type="dxa"/>
            <w:noWrap/>
            <w:hideMark/>
          </w:tcPr>
          <w:p w14:paraId="4D9982F7"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0.07 (0.26)</w:t>
            </w:r>
          </w:p>
        </w:tc>
      </w:tr>
      <w:tr w:rsidR="009A1640" w:rsidRPr="009A1640" w14:paraId="236D7CBD"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6A86A05"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Registry Reads</w:t>
            </w:r>
          </w:p>
        </w:tc>
        <w:tc>
          <w:tcPr>
            <w:tcW w:w="1886" w:type="dxa"/>
            <w:noWrap/>
            <w:hideMark/>
          </w:tcPr>
          <w:p w14:paraId="25F80255"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5667.54 (10937.64)</w:t>
            </w:r>
          </w:p>
        </w:tc>
        <w:tc>
          <w:tcPr>
            <w:tcW w:w="1663" w:type="dxa"/>
            <w:noWrap/>
            <w:hideMark/>
          </w:tcPr>
          <w:p w14:paraId="367E396B"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2381.28 (3526.76)</w:t>
            </w:r>
          </w:p>
        </w:tc>
      </w:tr>
      <w:tr w:rsidR="009A1640" w:rsidRPr="009A1640" w14:paraId="34688772"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3A572159"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Registry Writes</w:t>
            </w:r>
          </w:p>
        </w:tc>
        <w:tc>
          <w:tcPr>
            <w:tcW w:w="1886" w:type="dxa"/>
            <w:noWrap/>
            <w:hideMark/>
          </w:tcPr>
          <w:p w14:paraId="3BA72022"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21.0 (28.15)</w:t>
            </w:r>
          </w:p>
        </w:tc>
        <w:tc>
          <w:tcPr>
            <w:tcW w:w="1663" w:type="dxa"/>
            <w:noWrap/>
            <w:hideMark/>
          </w:tcPr>
          <w:p w14:paraId="15889929"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11.79 (15.31)</w:t>
            </w:r>
          </w:p>
        </w:tc>
      </w:tr>
      <w:tr w:rsidR="009A1640" w:rsidRPr="009A1640" w14:paraId="339B96AB"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2920FA2E"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STATIC ANALYSIS</w:t>
            </w:r>
          </w:p>
        </w:tc>
        <w:tc>
          <w:tcPr>
            <w:tcW w:w="1886" w:type="dxa"/>
            <w:noWrap/>
            <w:hideMark/>
          </w:tcPr>
          <w:p w14:paraId="712A8169"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63" w:type="dxa"/>
            <w:noWrap/>
            <w:hideMark/>
          </w:tcPr>
          <w:p w14:paraId="06B39D06"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9A1640" w:rsidRPr="009A1640" w14:paraId="2551F6C3"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72EFED64"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Empty Catch Clauses</w:t>
            </w:r>
          </w:p>
        </w:tc>
        <w:tc>
          <w:tcPr>
            <w:tcW w:w="1886" w:type="dxa"/>
            <w:noWrap/>
            <w:hideMark/>
          </w:tcPr>
          <w:p w14:paraId="79731C45"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81.69 (80.98)</w:t>
            </w:r>
          </w:p>
        </w:tc>
        <w:tc>
          <w:tcPr>
            <w:tcW w:w="1663" w:type="dxa"/>
            <w:noWrap/>
            <w:hideMark/>
          </w:tcPr>
          <w:p w14:paraId="50108883"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89.97 (107.39)</w:t>
            </w:r>
          </w:p>
        </w:tc>
      </w:tr>
      <w:tr w:rsidR="009A1640" w:rsidRPr="009A1640" w14:paraId="2D894AB4"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4746344"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High Entropy Strings</w:t>
            </w:r>
          </w:p>
        </w:tc>
        <w:tc>
          <w:tcPr>
            <w:tcW w:w="1886" w:type="dxa"/>
            <w:noWrap/>
            <w:hideMark/>
          </w:tcPr>
          <w:p w14:paraId="10110C09"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365.46 (729.29)</w:t>
            </w:r>
          </w:p>
        </w:tc>
        <w:tc>
          <w:tcPr>
            <w:tcW w:w="1663" w:type="dxa"/>
            <w:noWrap/>
            <w:hideMark/>
          </w:tcPr>
          <w:p w14:paraId="7907710F"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316.1 (515.62)</w:t>
            </w:r>
          </w:p>
        </w:tc>
      </w:tr>
      <w:tr w:rsidR="009A1640" w:rsidRPr="009A1640" w14:paraId="729984A5"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703B7C8"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File Count</w:t>
            </w:r>
          </w:p>
        </w:tc>
        <w:tc>
          <w:tcPr>
            <w:tcW w:w="1886" w:type="dxa"/>
            <w:noWrap/>
            <w:hideMark/>
          </w:tcPr>
          <w:p w14:paraId="34AE25B6"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11210.31 (17550.36)</w:t>
            </w:r>
          </w:p>
        </w:tc>
        <w:tc>
          <w:tcPr>
            <w:tcW w:w="1663" w:type="dxa"/>
            <w:noWrap/>
            <w:hideMark/>
          </w:tcPr>
          <w:p w14:paraId="17E9777C"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8976.1 (10305.01)</w:t>
            </w:r>
          </w:p>
        </w:tc>
      </w:tr>
      <w:tr w:rsidR="009A1640" w:rsidRPr="009A1640" w14:paraId="0906A187"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06829B6A"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Sensitive Keywords</w:t>
            </w:r>
          </w:p>
        </w:tc>
        <w:tc>
          <w:tcPr>
            <w:tcW w:w="1886" w:type="dxa"/>
            <w:noWrap/>
            <w:hideMark/>
          </w:tcPr>
          <w:p w14:paraId="5B90F385"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347.69 (463.03)</w:t>
            </w:r>
          </w:p>
        </w:tc>
        <w:tc>
          <w:tcPr>
            <w:tcW w:w="1663" w:type="dxa"/>
            <w:noWrap/>
            <w:hideMark/>
          </w:tcPr>
          <w:p w14:paraId="62DB1021"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317.1 (368.31)</w:t>
            </w:r>
          </w:p>
        </w:tc>
      </w:tr>
      <w:tr w:rsidR="009A1640" w:rsidRPr="009A1640" w14:paraId="63ABC2D1" w14:textId="77777777" w:rsidTr="009A16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5E6F5BDB"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Suspicious API Calls</w:t>
            </w:r>
          </w:p>
        </w:tc>
        <w:tc>
          <w:tcPr>
            <w:tcW w:w="1886" w:type="dxa"/>
            <w:noWrap/>
            <w:hideMark/>
          </w:tcPr>
          <w:p w14:paraId="7123DA04"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76.38 (73.66)</w:t>
            </w:r>
          </w:p>
        </w:tc>
        <w:tc>
          <w:tcPr>
            <w:tcW w:w="1663" w:type="dxa"/>
            <w:noWrap/>
            <w:hideMark/>
          </w:tcPr>
          <w:p w14:paraId="076FB628" w14:textId="77777777" w:rsidR="009A1640" w:rsidRPr="009A1640" w:rsidRDefault="009A1640" w:rsidP="009A1640">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71.14 (65.96)</w:t>
            </w:r>
          </w:p>
        </w:tc>
      </w:tr>
      <w:tr w:rsidR="009A1640" w:rsidRPr="009A1640" w14:paraId="42F5DD63" w14:textId="77777777" w:rsidTr="009A1640">
        <w:trPr>
          <w:trHeight w:val="300"/>
        </w:trPr>
        <w:tc>
          <w:tcPr>
            <w:cnfStyle w:val="001000000000" w:firstRow="0" w:lastRow="0" w:firstColumn="1" w:lastColumn="0" w:oddVBand="0" w:evenVBand="0" w:oddHBand="0" w:evenHBand="0" w:firstRowFirstColumn="0" w:firstRowLastColumn="0" w:lastRowFirstColumn="0" w:lastRowLastColumn="0"/>
            <w:tcW w:w="4380" w:type="dxa"/>
            <w:noWrap/>
            <w:hideMark/>
          </w:tcPr>
          <w:p w14:paraId="4F5DC529" w14:textId="77777777" w:rsidR="009A1640" w:rsidRPr="009A1640" w:rsidRDefault="009A1640" w:rsidP="009A1640">
            <w:pPr>
              <w:spacing w:line="240" w:lineRule="auto"/>
              <w:rPr>
                <w:rFonts w:ascii="Calibri" w:eastAsia="Times New Roman" w:hAnsi="Calibri" w:cs="Calibri"/>
                <w:color w:val="000000"/>
                <w:sz w:val="22"/>
              </w:rPr>
            </w:pPr>
            <w:r w:rsidRPr="009A1640">
              <w:rPr>
                <w:rFonts w:ascii="Calibri" w:eastAsia="Times New Roman" w:hAnsi="Calibri" w:cs="Calibri"/>
                <w:color w:val="000000"/>
                <w:sz w:val="22"/>
              </w:rPr>
              <w:t>VirusTotal Detections</w:t>
            </w:r>
          </w:p>
        </w:tc>
        <w:tc>
          <w:tcPr>
            <w:tcW w:w="1886" w:type="dxa"/>
            <w:noWrap/>
            <w:hideMark/>
          </w:tcPr>
          <w:p w14:paraId="5B618BB0"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0.0 (0.0)</w:t>
            </w:r>
          </w:p>
        </w:tc>
        <w:tc>
          <w:tcPr>
            <w:tcW w:w="1663" w:type="dxa"/>
            <w:noWrap/>
            <w:hideMark/>
          </w:tcPr>
          <w:p w14:paraId="4838B7F4" w14:textId="77777777" w:rsidR="009A1640" w:rsidRPr="009A1640" w:rsidRDefault="009A1640" w:rsidP="009A1640">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9A1640">
              <w:rPr>
                <w:rFonts w:ascii="Calibri" w:eastAsia="Times New Roman" w:hAnsi="Calibri" w:cs="Calibri"/>
                <w:color w:val="000000"/>
              </w:rPr>
              <w:t>7.1 (6.53)</w:t>
            </w:r>
          </w:p>
        </w:tc>
      </w:tr>
    </w:tbl>
    <w:p w14:paraId="2C1215CD" w14:textId="77777777" w:rsidR="000C1DB8" w:rsidRDefault="000C1DB8" w:rsidP="0068303D">
      <w:pPr>
        <w:rPr>
          <w:rStyle w:val="Heading1Char"/>
          <w:sz w:val="26"/>
          <w:szCs w:val="26"/>
        </w:rPr>
      </w:pPr>
    </w:p>
    <w:p w14:paraId="65FF3A46" w14:textId="69AEFD40" w:rsidR="00BA1BB6" w:rsidRPr="0068303D" w:rsidRDefault="00492FF3" w:rsidP="00FE0AF8">
      <w:pPr>
        <w:ind w:firstLine="720"/>
        <w:rPr>
          <w:rStyle w:val="Heading1Char"/>
          <w:rFonts w:cs="Times New Roman"/>
          <w:color w:val="auto"/>
          <w:sz w:val="24"/>
          <w:szCs w:val="24"/>
        </w:rPr>
      </w:pPr>
      <w:r w:rsidRPr="0068303D">
        <w:rPr>
          <w:rStyle w:val="Heading1Char"/>
          <w:rFonts w:cs="Times New Roman"/>
          <w:color w:val="auto"/>
          <w:sz w:val="24"/>
          <w:szCs w:val="24"/>
        </w:rPr>
        <w:t>Correlation heatmaps were generated for PE and Jar files</w:t>
      </w:r>
      <w:r w:rsidR="00705D56" w:rsidRPr="0068303D">
        <w:rPr>
          <w:rStyle w:val="Heading1Char"/>
          <w:rFonts w:cs="Times New Roman"/>
          <w:color w:val="auto"/>
          <w:sz w:val="24"/>
          <w:szCs w:val="24"/>
        </w:rPr>
        <w:t xml:space="preserve"> from the training set</w:t>
      </w:r>
      <w:r w:rsidRPr="0068303D">
        <w:rPr>
          <w:rStyle w:val="Heading1Char"/>
          <w:rFonts w:cs="Times New Roman"/>
          <w:color w:val="auto"/>
          <w:sz w:val="24"/>
          <w:szCs w:val="24"/>
        </w:rPr>
        <w:t xml:space="preserve">, which are shown in </w:t>
      </w:r>
      <w:r w:rsidRPr="0068303D">
        <w:rPr>
          <w:rStyle w:val="Heading1Char"/>
          <w:rFonts w:cs="Times New Roman"/>
          <w:color w:val="auto"/>
          <w:sz w:val="24"/>
          <w:szCs w:val="24"/>
        </w:rPr>
        <w:fldChar w:fldCharType="begin"/>
      </w:r>
      <w:r w:rsidRPr="0068303D">
        <w:rPr>
          <w:rStyle w:val="Heading1Char"/>
          <w:rFonts w:cs="Times New Roman"/>
          <w:color w:val="auto"/>
          <w:sz w:val="24"/>
          <w:szCs w:val="24"/>
        </w:rPr>
        <w:instrText xml:space="preserve"> REF _Ref146637492 \h </w:instrText>
      </w:r>
      <w:r w:rsidR="0068303D" w:rsidRPr="0068303D">
        <w:rPr>
          <w:rStyle w:val="Heading1Char"/>
          <w:rFonts w:cs="Times New Roman"/>
          <w:color w:val="auto"/>
          <w:sz w:val="24"/>
          <w:szCs w:val="24"/>
        </w:rPr>
        <w:instrText xml:space="preserve"> \* MERGEFORMAT </w:instrText>
      </w:r>
      <w:r w:rsidRPr="0068303D">
        <w:rPr>
          <w:rStyle w:val="Heading1Char"/>
          <w:rFonts w:cs="Times New Roman"/>
          <w:color w:val="auto"/>
          <w:sz w:val="24"/>
          <w:szCs w:val="24"/>
        </w:rPr>
      </w:r>
      <w:r w:rsidRPr="0068303D">
        <w:rPr>
          <w:rStyle w:val="Heading1Char"/>
          <w:rFonts w:cs="Times New Roman"/>
          <w:color w:val="auto"/>
          <w:sz w:val="24"/>
          <w:szCs w:val="24"/>
        </w:rPr>
        <w:fldChar w:fldCharType="separate"/>
      </w:r>
      <w:r w:rsidR="009E5460" w:rsidRPr="009E5460">
        <w:rPr>
          <w:rFonts w:cs="Times New Roman"/>
          <w:szCs w:val="24"/>
        </w:rPr>
        <w:t xml:space="preserve">Figure </w:t>
      </w:r>
      <w:r w:rsidR="009E5460" w:rsidRPr="009E5460">
        <w:rPr>
          <w:rFonts w:cs="Times New Roman"/>
          <w:noProof/>
          <w:szCs w:val="24"/>
        </w:rPr>
        <w:t>4</w:t>
      </w:r>
      <w:r w:rsidRPr="0068303D">
        <w:rPr>
          <w:rStyle w:val="Heading1Char"/>
          <w:rFonts w:cs="Times New Roman"/>
          <w:color w:val="auto"/>
          <w:sz w:val="24"/>
          <w:szCs w:val="24"/>
        </w:rPr>
        <w:fldChar w:fldCharType="end"/>
      </w:r>
      <w:r w:rsidRPr="0068303D">
        <w:rPr>
          <w:rStyle w:val="Heading1Char"/>
          <w:rFonts w:cs="Times New Roman"/>
          <w:color w:val="auto"/>
          <w:sz w:val="24"/>
          <w:szCs w:val="24"/>
        </w:rPr>
        <w:t xml:space="preserve"> and </w:t>
      </w:r>
      <w:r w:rsidRPr="0068303D">
        <w:rPr>
          <w:rStyle w:val="Heading1Char"/>
          <w:rFonts w:cs="Times New Roman"/>
          <w:color w:val="auto"/>
          <w:sz w:val="24"/>
          <w:szCs w:val="24"/>
        </w:rPr>
        <w:fldChar w:fldCharType="begin"/>
      </w:r>
      <w:r w:rsidRPr="0068303D">
        <w:rPr>
          <w:rStyle w:val="Heading1Char"/>
          <w:rFonts w:cs="Times New Roman"/>
          <w:color w:val="auto"/>
          <w:sz w:val="24"/>
          <w:szCs w:val="24"/>
        </w:rPr>
        <w:instrText xml:space="preserve"> REF _Ref146637498 \h </w:instrText>
      </w:r>
      <w:r w:rsidR="0068303D" w:rsidRPr="0068303D">
        <w:rPr>
          <w:rStyle w:val="Heading1Char"/>
          <w:rFonts w:cs="Times New Roman"/>
          <w:color w:val="auto"/>
          <w:sz w:val="24"/>
          <w:szCs w:val="24"/>
        </w:rPr>
        <w:instrText xml:space="preserve"> \* MERGEFORMAT </w:instrText>
      </w:r>
      <w:r w:rsidRPr="0068303D">
        <w:rPr>
          <w:rStyle w:val="Heading1Char"/>
          <w:rFonts w:cs="Times New Roman"/>
          <w:color w:val="auto"/>
          <w:sz w:val="24"/>
          <w:szCs w:val="24"/>
        </w:rPr>
      </w:r>
      <w:r w:rsidRPr="0068303D">
        <w:rPr>
          <w:rStyle w:val="Heading1Char"/>
          <w:rFonts w:cs="Times New Roman"/>
          <w:color w:val="auto"/>
          <w:sz w:val="24"/>
          <w:szCs w:val="24"/>
        </w:rPr>
        <w:fldChar w:fldCharType="separate"/>
      </w:r>
      <w:r w:rsidR="009E5460" w:rsidRPr="009E5460">
        <w:rPr>
          <w:rFonts w:cs="Times New Roman"/>
          <w:szCs w:val="24"/>
        </w:rPr>
        <w:t xml:space="preserve">Figure </w:t>
      </w:r>
      <w:r w:rsidR="009E5460" w:rsidRPr="009E5460">
        <w:rPr>
          <w:rFonts w:cs="Times New Roman"/>
          <w:noProof/>
          <w:szCs w:val="24"/>
        </w:rPr>
        <w:t>5</w:t>
      </w:r>
      <w:r w:rsidRPr="0068303D">
        <w:rPr>
          <w:rStyle w:val="Heading1Char"/>
          <w:rFonts w:cs="Times New Roman"/>
          <w:color w:val="auto"/>
          <w:sz w:val="24"/>
          <w:szCs w:val="24"/>
        </w:rPr>
        <w:fldChar w:fldCharType="end"/>
      </w:r>
      <w:r w:rsidRPr="0068303D">
        <w:rPr>
          <w:rStyle w:val="Heading1Char"/>
          <w:rFonts w:cs="Times New Roman"/>
          <w:color w:val="auto"/>
          <w:sz w:val="24"/>
          <w:szCs w:val="24"/>
        </w:rPr>
        <w:t>. These heatmaps were useful in narrowing down the final dataset to account for data wi</w:t>
      </w:r>
      <w:r w:rsidR="00FE0AF8">
        <w:rPr>
          <w:rStyle w:val="Heading1Char"/>
          <w:rFonts w:cs="Times New Roman"/>
          <w:color w:val="auto"/>
          <w:sz w:val="24"/>
          <w:szCs w:val="24"/>
        </w:rPr>
        <w:t>th high correlation.</w:t>
      </w:r>
      <w:r w:rsidRPr="0068303D">
        <w:rPr>
          <w:rStyle w:val="Heading1Char"/>
          <w:rFonts w:cs="Times New Roman"/>
          <w:color w:val="auto"/>
          <w:sz w:val="24"/>
          <w:szCs w:val="24"/>
        </w:rPr>
        <w:t xml:space="preserve"> </w:t>
      </w:r>
      <w:r w:rsidR="00BA1BB6" w:rsidRPr="0068303D">
        <w:rPr>
          <w:rStyle w:val="Heading1Char"/>
          <w:rFonts w:cs="Times New Roman"/>
          <w:color w:val="auto"/>
          <w:sz w:val="24"/>
          <w:szCs w:val="24"/>
        </w:rPr>
        <w:t>The correlation heatmaps show interesting patterns. For instance, “VirusTotal.malicious,” which is a binary value for malicious and non-malicious samples using the detection count, is not strongly correlated with any one of the other features on its own (except for “VirusTotal.detections” which is where the binary value was derived). This suggests that no single feature is strongly correlative of a malicious sample and that an aggregate feature set will be more useful for detecting malicious samples. Many of the network features are strongly correlated with each other in both PE and Jar file sample sets.</w:t>
      </w:r>
    </w:p>
    <w:p w14:paraId="2DC7B722" w14:textId="77D419BA" w:rsidR="00D909B2" w:rsidRDefault="00D909B2" w:rsidP="00D909B2">
      <w:pPr>
        <w:pStyle w:val="Caption"/>
        <w:keepNext/>
      </w:pPr>
      <w:bookmarkStart w:id="55" w:name="_Ref146637492"/>
      <w:r>
        <w:lastRenderedPageBreak/>
        <w:t xml:space="preserve">Figure </w:t>
      </w:r>
      <w:fldSimple w:instr=" SEQ Figure \* ARABIC ">
        <w:r w:rsidR="009E5460">
          <w:rPr>
            <w:noProof/>
          </w:rPr>
          <w:t>4</w:t>
        </w:r>
      </w:fldSimple>
      <w:bookmarkEnd w:id="55"/>
      <w:r>
        <w:t>: Heatmap of PE file features</w:t>
      </w:r>
    </w:p>
    <w:p w14:paraId="3994EBB8" w14:textId="77777777" w:rsidR="00D909B2" w:rsidRDefault="00AB3235" w:rsidP="00AB3235">
      <w:r>
        <w:rPr>
          <w:rStyle w:val="Heading1Char"/>
          <w:noProof/>
          <w:sz w:val="26"/>
          <w:szCs w:val="26"/>
        </w:rPr>
        <w:drawing>
          <wp:inline distT="0" distB="0" distL="0" distR="0" wp14:anchorId="434F54ED" wp14:editId="363627DC">
            <wp:extent cx="5937712" cy="54292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2123B1D6" w14:textId="4B110765" w:rsidR="00D909B2" w:rsidRDefault="00D909B2" w:rsidP="00D909B2">
      <w:pPr>
        <w:pStyle w:val="Caption"/>
        <w:keepNext/>
      </w:pPr>
      <w:bookmarkStart w:id="56" w:name="_Ref146637498"/>
      <w:r>
        <w:lastRenderedPageBreak/>
        <w:t xml:space="preserve">Figure </w:t>
      </w:r>
      <w:fldSimple w:instr=" SEQ Figure \* ARABIC ">
        <w:r w:rsidR="009E5460">
          <w:rPr>
            <w:noProof/>
          </w:rPr>
          <w:t>5</w:t>
        </w:r>
      </w:fldSimple>
      <w:bookmarkEnd w:id="56"/>
      <w:r>
        <w:t>:</w:t>
      </w:r>
      <w:r w:rsidRPr="00453BC7">
        <w:t xml:space="preserve"> Heatmap of </w:t>
      </w:r>
      <w:r>
        <w:t>Jar</w:t>
      </w:r>
      <w:r w:rsidRPr="00453BC7">
        <w:t xml:space="preserve"> file features</w:t>
      </w:r>
    </w:p>
    <w:p w14:paraId="497FA11E" w14:textId="77777777" w:rsidR="00BA1BB6" w:rsidRDefault="00AB3235" w:rsidP="00AB3235">
      <w:pPr>
        <w:rPr>
          <w:rStyle w:val="Heading1Char"/>
          <w:rFonts w:asciiTheme="minorHAnsi" w:eastAsiaTheme="minorHAnsi" w:hAnsiTheme="minorHAnsi" w:cstheme="minorBidi"/>
          <w:color w:val="auto"/>
          <w:sz w:val="22"/>
          <w:szCs w:val="22"/>
        </w:rPr>
      </w:pPr>
      <w:r>
        <w:rPr>
          <w:rStyle w:val="Heading1Char"/>
          <w:noProof/>
          <w:color w:val="auto"/>
          <w:sz w:val="24"/>
          <w:szCs w:val="24"/>
        </w:rPr>
        <w:drawing>
          <wp:inline distT="0" distB="0" distL="0" distR="0" wp14:anchorId="20E26498" wp14:editId="3B5491F9">
            <wp:extent cx="5937712" cy="54292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937712" cy="5429249"/>
                    </a:xfrm>
                    <a:prstGeom prst="rect">
                      <a:avLst/>
                    </a:prstGeom>
                    <a:noFill/>
                    <a:ln>
                      <a:noFill/>
                    </a:ln>
                  </pic:spPr>
                </pic:pic>
              </a:graphicData>
            </a:graphic>
          </wp:inline>
        </w:drawing>
      </w:r>
    </w:p>
    <w:p w14:paraId="1B75C0B3" w14:textId="77777777" w:rsidR="00AE710E" w:rsidRPr="0068303D" w:rsidRDefault="00BA1BB6" w:rsidP="0068303D">
      <w:pPr>
        <w:rPr>
          <w:rStyle w:val="Heading1Char"/>
          <w:rFonts w:eastAsiaTheme="minorHAnsi" w:cs="Times New Roman"/>
          <w:color w:val="auto"/>
          <w:sz w:val="24"/>
          <w:szCs w:val="24"/>
        </w:rPr>
      </w:pPr>
      <w:r w:rsidRPr="0068303D">
        <w:rPr>
          <w:rStyle w:val="Heading1Char"/>
          <w:rFonts w:eastAsiaTheme="minorHAnsi" w:cs="Times New Roman"/>
          <w:color w:val="auto"/>
          <w:sz w:val="24"/>
          <w:szCs w:val="24"/>
        </w:rPr>
        <w:tab/>
        <w:t xml:space="preserve">Six different machine learning classification algorithms were used in this study: classification tree, neural network (NN), naïve Bayes (NB), K’s nearest neighbor (KNN), support vector machine (SVM), and random forest. The Python library Scikit-learn provides all these classifiers and was used to process the data for machine learning. </w:t>
      </w:r>
      <w:r w:rsidR="00AE710E" w:rsidRPr="0068303D">
        <w:rPr>
          <w:rStyle w:val="Heading1Char"/>
          <w:rFonts w:eastAsiaTheme="minorHAnsi" w:cs="Times New Roman"/>
          <w:color w:val="auto"/>
          <w:sz w:val="24"/>
          <w:szCs w:val="24"/>
        </w:rPr>
        <w:t>The same consistent training set and testing set was used in order to ensure consistency across all the classifier methods.</w:t>
      </w:r>
    </w:p>
    <w:p w14:paraId="701CFA7A" w14:textId="77777777" w:rsidR="00AF67CE" w:rsidRPr="0068303D" w:rsidRDefault="00AE710E" w:rsidP="0068303D">
      <w:pPr>
        <w:rPr>
          <w:rStyle w:val="Heading1Char"/>
          <w:rFonts w:eastAsiaTheme="minorHAnsi" w:cs="Times New Roman"/>
          <w:color w:val="auto"/>
          <w:sz w:val="24"/>
          <w:szCs w:val="24"/>
        </w:rPr>
      </w:pPr>
      <w:r w:rsidRPr="0068303D">
        <w:rPr>
          <w:rStyle w:val="Heading1Char"/>
          <w:rFonts w:eastAsiaTheme="minorHAnsi" w:cs="Times New Roman"/>
          <w:color w:val="auto"/>
          <w:sz w:val="24"/>
          <w:szCs w:val="24"/>
        </w:rPr>
        <w:lastRenderedPageBreak/>
        <w:tab/>
        <w:t xml:space="preserve">Based on the heatmap data, many points are so strongly correlated they practically are the same data points. In order to account for this behavior, filters were used when processing the datasets. </w:t>
      </w:r>
      <w:commentRangeStart w:id="57"/>
      <w:r w:rsidRPr="0068303D">
        <w:rPr>
          <w:rStyle w:val="Heading1Char"/>
          <w:rFonts w:eastAsiaTheme="minorHAnsi" w:cs="Times New Roman"/>
          <w:color w:val="auto"/>
          <w:sz w:val="24"/>
          <w:szCs w:val="24"/>
        </w:rPr>
        <w:t xml:space="preserve">The first type of filter was a correlation filter with cutoffs at 90% and above correlation as well as 80% and above correlation. </w:t>
      </w:r>
      <w:commentRangeEnd w:id="57"/>
      <w:r w:rsidR="00E50F11">
        <w:rPr>
          <w:rStyle w:val="CommentReference"/>
        </w:rPr>
        <w:commentReference w:id="57"/>
      </w:r>
      <w:r w:rsidRPr="0068303D">
        <w:rPr>
          <w:rStyle w:val="Heading1Char"/>
          <w:rFonts w:eastAsiaTheme="minorHAnsi" w:cs="Times New Roman"/>
          <w:color w:val="auto"/>
          <w:sz w:val="24"/>
          <w:szCs w:val="24"/>
        </w:rPr>
        <w:t>Each classification algorithm was run through no correlation filter, 90% filter, and 80% filter for both the PE and Jar datasets. Additionally, the K best feature from the ‘SelectKBest’ Scikit-learn function was used as another filter.</w:t>
      </w:r>
      <w:r w:rsidR="00A37E27" w:rsidRPr="0068303D">
        <w:rPr>
          <w:rStyle w:val="Heading1Char"/>
          <w:rFonts w:eastAsiaTheme="minorHAnsi" w:cs="Times New Roman"/>
          <w:color w:val="auto"/>
          <w:sz w:val="24"/>
          <w:szCs w:val="24"/>
        </w:rPr>
        <w:t xml:space="preserve"> These were tested on no K best feature filtering as well as 5, 10, and 18 best features. All tests were aggregated and run multiple times so that each K best feature was tested with each of the 3 correlation filters: none, 90%, and 80%.</w:t>
      </w:r>
    </w:p>
    <w:p w14:paraId="0755E856" w14:textId="34737BC7" w:rsidR="00AF67CE" w:rsidRPr="0068303D" w:rsidRDefault="00AF67CE" w:rsidP="0068303D">
      <w:pPr>
        <w:pStyle w:val="Heading1"/>
        <w:rPr>
          <w:rStyle w:val="Heading1Char"/>
          <w:rFonts w:eastAsiaTheme="minorHAnsi" w:cs="Times New Roman"/>
          <w:color w:val="auto"/>
        </w:rPr>
      </w:pPr>
      <w:r w:rsidRPr="0068303D">
        <w:rPr>
          <w:rStyle w:val="Heading1Char"/>
          <w:rFonts w:eastAsiaTheme="minorHAnsi" w:cs="Times New Roman"/>
          <w:color w:val="auto"/>
        </w:rPr>
        <w:t>RESULTS</w:t>
      </w:r>
    </w:p>
    <w:p w14:paraId="2914E2C7" w14:textId="0ABDFB45" w:rsidR="00151731" w:rsidRPr="0068303D" w:rsidRDefault="00151731" w:rsidP="00182731">
      <w:pPr>
        <w:ind w:firstLine="720"/>
        <w:rPr>
          <w:rStyle w:val="Heading1Char"/>
          <w:rFonts w:eastAsiaTheme="minorHAnsi" w:cs="Times New Roman"/>
          <w:color w:val="auto"/>
          <w:sz w:val="24"/>
          <w:szCs w:val="24"/>
        </w:rPr>
      </w:pPr>
      <w:r>
        <w:rPr>
          <w:rStyle w:val="Heading1Char"/>
          <w:rFonts w:eastAsiaTheme="minorHAnsi" w:cs="Times New Roman"/>
          <w:color w:val="auto"/>
          <w:sz w:val="24"/>
          <w:szCs w:val="24"/>
        </w:rPr>
        <w:fldChar w:fldCharType="begin"/>
      </w:r>
      <w:r>
        <w:rPr>
          <w:rStyle w:val="Heading1Char"/>
          <w:rFonts w:eastAsiaTheme="minorHAnsi" w:cs="Times New Roman"/>
          <w:color w:val="auto"/>
          <w:sz w:val="24"/>
          <w:szCs w:val="24"/>
        </w:rPr>
        <w:instrText xml:space="preserve"> REF _Ref146981593 \h </w:instrText>
      </w:r>
      <w:r>
        <w:rPr>
          <w:rStyle w:val="Heading1Char"/>
          <w:rFonts w:eastAsiaTheme="minorHAnsi" w:cs="Times New Roman"/>
          <w:color w:val="auto"/>
          <w:sz w:val="24"/>
          <w:szCs w:val="24"/>
        </w:rPr>
      </w:r>
      <w:r>
        <w:rPr>
          <w:rStyle w:val="Heading1Char"/>
          <w:rFonts w:eastAsiaTheme="minorHAnsi" w:cs="Times New Roman"/>
          <w:color w:val="auto"/>
          <w:sz w:val="24"/>
          <w:szCs w:val="24"/>
        </w:rPr>
        <w:instrText xml:space="preserve"> \* MERGEFORMAT </w:instrText>
      </w:r>
      <w:r>
        <w:rPr>
          <w:rStyle w:val="Heading1Char"/>
          <w:rFonts w:eastAsiaTheme="minorHAnsi" w:cs="Times New Roman"/>
          <w:color w:val="auto"/>
          <w:sz w:val="24"/>
          <w:szCs w:val="24"/>
        </w:rPr>
        <w:fldChar w:fldCharType="separate"/>
      </w:r>
      <w:r w:rsidR="009E5460">
        <w:t xml:space="preserve">Table </w:t>
      </w:r>
      <w:r w:rsidR="009E5460">
        <w:rPr>
          <w:noProof/>
        </w:rPr>
        <w:t>14</w:t>
      </w:r>
      <w:r>
        <w:rPr>
          <w:rStyle w:val="Heading1Char"/>
          <w:rFonts w:eastAsiaTheme="minorHAnsi" w:cs="Times New Roman"/>
          <w:color w:val="auto"/>
          <w:sz w:val="24"/>
          <w:szCs w:val="24"/>
        </w:rPr>
        <w:fldChar w:fldCharType="end"/>
      </w:r>
      <w:r>
        <w:rPr>
          <w:rStyle w:val="Heading1Char"/>
          <w:rFonts w:eastAsiaTheme="minorHAnsi" w:cs="Times New Roman"/>
          <w:color w:val="auto"/>
          <w:sz w:val="24"/>
          <w:szCs w:val="24"/>
        </w:rPr>
        <w:t xml:space="preserve"> </w:t>
      </w:r>
      <w:r w:rsidR="00343361" w:rsidRPr="0068303D">
        <w:rPr>
          <w:rStyle w:val="Heading1Char"/>
          <w:rFonts w:eastAsiaTheme="minorHAnsi" w:cs="Times New Roman"/>
          <w:color w:val="auto"/>
          <w:sz w:val="24"/>
          <w:szCs w:val="24"/>
        </w:rPr>
        <w:t xml:space="preserve">and </w:t>
      </w:r>
      <w:r w:rsidR="00343361" w:rsidRPr="0068303D">
        <w:rPr>
          <w:rStyle w:val="Heading1Char"/>
          <w:rFonts w:eastAsiaTheme="minorHAnsi" w:cs="Times New Roman"/>
          <w:color w:val="auto"/>
          <w:sz w:val="24"/>
          <w:szCs w:val="24"/>
        </w:rPr>
        <w:fldChar w:fldCharType="begin"/>
      </w:r>
      <w:r w:rsidR="00343361" w:rsidRPr="0068303D">
        <w:rPr>
          <w:rStyle w:val="Heading1Char"/>
          <w:rFonts w:eastAsiaTheme="minorHAnsi" w:cs="Times New Roman"/>
          <w:color w:val="auto"/>
          <w:sz w:val="24"/>
          <w:szCs w:val="24"/>
        </w:rPr>
        <w:instrText xml:space="preserve"> REF _Ref146643549 \h </w:instrText>
      </w:r>
      <w:r w:rsidR="0068303D" w:rsidRPr="0068303D">
        <w:rPr>
          <w:rStyle w:val="Heading1Char"/>
          <w:rFonts w:eastAsiaTheme="minorHAnsi" w:cs="Times New Roman"/>
          <w:color w:val="auto"/>
          <w:sz w:val="24"/>
          <w:szCs w:val="24"/>
        </w:rPr>
        <w:instrText xml:space="preserve"> \* MERGEFORMAT </w:instrText>
      </w:r>
      <w:r w:rsidR="00343361" w:rsidRPr="0068303D">
        <w:rPr>
          <w:rStyle w:val="Heading1Char"/>
          <w:rFonts w:eastAsiaTheme="minorHAnsi" w:cs="Times New Roman"/>
          <w:color w:val="auto"/>
          <w:sz w:val="24"/>
          <w:szCs w:val="24"/>
        </w:rPr>
      </w:r>
      <w:r w:rsidR="00343361" w:rsidRPr="0068303D">
        <w:rPr>
          <w:rStyle w:val="Heading1Char"/>
          <w:rFonts w:eastAsiaTheme="minorHAnsi" w:cs="Times New Roman"/>
          <w:color w:val="auto"/>
          <w:sz w:val="24"/>
          <w:szCs w:val="24"/>
        </w:rPr>
        <w:fldChar w:fldCharType="separate"/>
      </w:r>
      <w:r w:rsidR="009E5460">
        <w:t xml:space="preserve">Table </w:t>
      </w:r>
      <w:r w:rsidR="009E5460">
        <w:rPr>
          <w:noProof/>
        </w:rPr>
        <w:t>15</w:t>
      </w:r>
      <w:r w:rsidR="00343361" w:rsidRPr="0068303D">
        <w:rPr>
          <w:rStyle w:val="Heading1Char"/>
          <w:rFonts w:eastAsiaTheme="minorHAnsi" w:cs="Times New Roman"/>
          <w:color w:val="auto"/>
          <w:sz w:val="24"/>
          <w:szCs w:val="24"/>
        </w:rPr>
        <w:fldChar w:fldCharType="end"/>
      </w:r>
      <w:r w:rsidR="00343361" w:rsidRPr="0068303D">
        <w:rPr>
          <w:rStyle w:val="Heading1Char"/>
          <w:rFonts w:eastAsiaTheme="minorHAnsi" w:cs="Times New Roman"/>
          <w:color w:val="auto"/>
          <w:sz w:val="24"/>
          <w:szCs w:val="24"/>
        </w:rPr>
        <w:t xml:space="preserve"> show the results of each of these </w:t>
      </w:r>
      <w:r w:rsidR="00495659" w:rsidRPr="0068303D">
        <w:rPr>
          <w:rStyle w:val="Heading1Char"/>
          <w:rFonts w:eastAsiaTheme="minorHAnsi" w:cs="Times New Roman"/>
          <w:color w:val="auto"/>
          <w:sz w:val="24"/>
          <w:szCs w:val="24"/>
        </w:rPr>
        <w:t xml:space="preserve">runs. Many of the classifiers in the PE samples had </w:t>
      </w:r>
      <w:commentRangeStart w:id="58"/>
      <w:r w:rsidR="00495659" w:rsidRPr="0068303D">
        <w:rPr>
          <w:rStyle w:val="Heading1Char"/>
          <w:rFonts w:eastAsiaTheme="minorHAnsi" w:cs="Times New Roman"/>
          <w:color w:val="auto"/>
          <w:sz w:val="24"/>
          <w:szCs w:val="24"/>
        </w:rPr>
        <w:t xml:space="preserve">low precision and recall scores due to the relatively low sample size </w:t>
      </w:r>
      <w:commentRangeEnd w:id="58"/>
      <w:r w:rsidR="00186F9C">
        <w:rPr>
          <w:rStyle w:val="CommentReference"/>
        </w:rPr>
        <w:commentReference w:id="58"/>
      </w:r>
      <w:r w:rsidR="00495659" w:rsidRPr="0068303D">
        <w:rPr>
          <w:rStyle w:val="Heading1Char"/>
          <w:rFonts w:eastAsiaTheme="minorHAnsi" w:cs="Times New Roman"/>
          <w:color w:val="auto"/>
          <w:sz w:val="24"/>
          <w:szCs w:val="24"/>
        </w:rPr>
        <w:t>in the training set for PE files.  Additionally, the 18 K best features and 80% correlation filter failed on both PE and Jar sample sets because it cut out too many features.</w:t>
      </w:r>
      <w:r w:rsidR="00AF67CE" w:rsidRPr="0068303D">
        <w:rPr>
          <w:rStyle w:val="Heading1Char"/>
          <w:rFonts w:eastAsiaTheme="minorHAnsi" w:cs="Times New Roman"/>
          <w:color w:val="auto"/>
          <w:sz w:val="24"/>
          <w:szCs w:val="24"/>
        </w:rPr>
        <w:t xml:space="preserve"> A 10-fold cross validation score was given to each sample set and is represented in the column ‘CV_avg’ as well as the standard deviation for cross validation. This provides a rough idea of how good the training set data is.</w:t>
      </w:r>
    </w:p>
    <w:p w14:paraId="5D3B796D" w14:textId="79DA99AF" w:rsidR="00151731" w:rsidRDefault="00151731" w:rsidP="00151731">
      <w:pPr>
        <w:pStyle w:val="Caption"/>
        <w:keepNext/>
      </w:pPr>
      <w:bookmarkStart w:id="59" w:name="_Ref146981593"/>
      <w:r>
        <w:t xml:space="preserve">Table </w:t>
      </w:r>
      <w:fldSimple w:instr=" SEQ Table \* ARABIC ">
        <w:r w:rsidR="009E5460">
          <w:rPr>
            <w:noProof/>
          </w:rPr>
          <w:t>14</w:t>
        </w:r>
      </w:fldSimple>
      <w:bookmarkEnd w:id="59"/>
      <w:r>
        <w:t xml:space="preserve">: </w:t>
      </w:r>
      <w:r w:rsidRPr="008B2E59">
        <w:t xml:space="preserve">Machine learning results for </w:t>
      </w:r>
      <w:r>
        <w:t>PE</w:t>
      </w:r>
      <w:r w:rsidRPr="008B2E59">
        <w:t xml:space="preserve"> files</w:t>
      </w:r>
    </w:p>
    <w:tbl>
      <w:tblPr>
        <w:tblStyle w:val="PlainTable2"/>
        <w:tblW w:w="8395" w:type="dxa"/>
        <w:tblLook w:val="04A0" w:firstRow="1" w:lastRow="0" w:firstColumn="1" w:lastColumn="0" w:noHBand="0" w:noVBand="1"/>
      </w:tblPr>
      <w:tblGrid>
        <w:gridCol w:w="960"/>
        <w:gridCol w:w="1593"/>
        <w:gridCol w:w="1053"/>
        <w:gridCol w:w="1053"/>
        <w:gridCol w:w="960"/>
        <w:gridCol w:w="1053"/>
        <w:gridCol w:w="960"/>
        <w:gridCol w:w="1297"/>
      </w:tblGrid>
      <w:tr w:rsidR="00182731" w:rsidRPr="00182731" w14:paraId="461F3512"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F83E3B" w14:textId="34B1AF82" w:rsidR="00182731" w:rsidRPr="00182731" w:rsidRDefault="00182731" w:rsidP="00182731">
            <w:pPr>
              <w:spacing w:line="240" w:lineRule="auto"/>
              <w:rPr>
                <w:rFonts w:ascii="Calibri" w:eastAsia="Times New Roman" w:hAnsi="Calibri" w:cs="Calibri"/>
                <w:color w:val="000000"/>
              </w:rPr>
            </w:pPr>
            <w:r>
              <w:rPr>
                <w:rFonts w:ascii="Calibri" w:eastAsia="Times New Roman" w:hAnsi="Calibri" w:cs="Calibri"/>
                <w:color w:val="000000"/>
              </w:rPr>
              <w:t>N</w:t>
            </w:r>
            <w:r w:rsidRPr="00182731">
              <w:rPr>
                <w:rFonts w:ascii="Calibri" w:eastAsia="Times New Roman" w:hAnsi="Calibri" w:cs="Calibri"/>
                <w:color w:val="000000"/>
              </w:rPr>
              <w:t>ame</w:t>
            </w:r>
          </w:p>
        </w:tc>
        <w:tc>
          <w:tcPr>
            <w:tcW w:w="1593" w:type="dxa"/>
            <w:noWrap/>
            <w:hideMark/>
          </w:tcPr>
          <w:p w14:paraId="6178365F" w14:textId="5D9DEE53"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w:t>
            </w:r>
            <w:r w:rsidRPr="00182731">
              <w:rPr>
                <w:rFonts w:ascii="Calibri" w:eastAsia="Times New Roman" w:hAnsi="Calibri" w:cs="Calibri"/>
                <w:color w:val="000000"/>
              </w:rPr>
              <w:t>lassifier</w:t>
            </w:r>
          </w:p>
        </w:tc>
        <w:tc>
          <w:tcPr>
            <w:tcW w:w="960" w:type="dxa"/>
            <w:noWrap/>
            <w:hideMark/>
          </w:tcPr>
          <w:p w14:paraId="5BCACBA7" w14:textId="6371FC77"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r w:rsidRPr="00182731">
              <w:rPr>
                <w:rFonts w:ascii="Calibri" w:eastAsia="Times New Roman" w:hAnsi="Calibri" w:cs="Calibri"/>
                <w:color w:val="000000"/>
              </w:rPr>
              <w:t>ccuracy</w:t>
            </w:r>
          </w:p>
        </w:tc>
        <w:tc>
          <w:tcPr>
            <w:tcW w:w="960" w:type="dxa"/>
            <w:noWrap/>
            <w:hideMark/>
          </w:tcPr>
          <w:p w14:paraId="0DF3AA26" w14:textId="44D37B07"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w:t>
            </w:r>
            <w:r w:rsidRPr="00182731">
              <w:rPr>
                <w:rFonts w:ascii="Calibri" w:eastAsia="Times New Roman" w:hAnsi="Calibri" w:cs="Calibri"/>
                <w:color w:val="000000"/>
              </w:rPr>
              <w:t>recision</w:t>
            </w:r>
          </w:p>
        </w:tc>
        <w:tc>
          <w:tcPr>
            <w:tcW w:w="960" w:type="dxa"/>
            <w:noWrap/>
            <w:hideMark/>
          </w:tcPr>
          <w:p w14:paraId="57D33D88" w14:textId="6F9408DE"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R</w:t>
            </w:r>
            <w:r w:rsidRPr="00182731">
              <w:rPr>
                <w:rFonts w:ascii="Calibri" w:eastAsia="Times New Roman" w:hAnsi="Calibri" w:cs="Calibri"/>
                <w:color w:val="000000"/>
              </w:rPr>
              <w:t>ecall</w:t>
            </w:r>
          </w:p>
        </w:tc>
        <w:tc>
          <w:tcPr>
            <w:tcW w:w="960" w:type="dxa"/>
            <w:noWrap/>
            <w:hideMark/>
          </w:tcPr>
          <w:p w14:paraId="5DEC806B" w14:textId="3325CA8F"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w:t>
            </w:r>
            <w:r w:rsidRPr="00182731">
              <w:rPr>
                <w:rFonts w:ascii="Calibri" w:eastAsia="Times New Roman" w:hAnsi="Calibri" w:cs="Calibri"/>
                <w:color w:val="000000"/>
              </w:rPr>
              <w:t>1_score</w:t>
            </w:r>
          </w:p>
        </w:tc>
        <w:tc>
          <w:tcPr>
            <w:tcW w:w="960" w:type="dxa"/>
            <w:noWrap/>
            <w:hideMark/>
          </w:tcPr>
          <w:p w14:paraId="550765EE" w14:textId="3F76C037"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CV</w:t>
            </w:r>
            <w:r w:rsidRPr="00182731">
              <w:rPr>
                <w:rFonts w:ascii="Calibri" w:eastAsia="Times New Roman" w:hAnsi="Calibri" w:cs="Calibri"/>
                <w:color w:val="000000"/>
              </w:rPr>
              <w:t>_avg</w:t>
            </w:r>
          </w:p>
        </w:tc>
        <w:tc>
          <w:tcPr>
            <w:tcW w:w="1042" w:type="dxa"/>
            <w:noWrap/>
            <w:hideMark/>
          </w:tcPr>
          <w:p w14:paraId="17DE4C3B" w14:textId="1F0BF685"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CV</w:t>
            </w:r>
            <w:r w:rsidRPr="00182731">
              <w:rPr>
                <w:rFonts w:ascii="Calibri" w:eastAsia="Times New Roman" w:hAnsi="Calibri" w:cs="Calibri"/>
                <w:color w:val="000000"/>
              </w:rPr>
              <w:t>_std_dev</w:t>
            </w:r>
          </w:p>
        </w:tc>
      </w:tr>
      <w:tr w:rsidR="00182731" w:rsidRPr="00182731" w14:paraId="37A37C0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643D1E0"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No correlation filter, no K best feature</w:t>
            </w:r>
          </w:p>
        </w:tc>
        <w:tc>
          <w:tcPr>
            <w:tcW w:w="960" w:type="dxa"/>
            <w:noWrap/>
            <w:hideMark/>
          </w:tcPr>
          <w:p w14:paraId="62D74C2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78913C78"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6C9D2A8"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5F9F313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DA0245"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795CFDB"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7953E6A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22C3F28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523AF8E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3B6CB9E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524748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1042" w:type="dxa"/>
            <w:noWrap/>
            <w:hideMark/>
          </w:tcPr>
          <w:p w14:paraId="7298812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r>
      <w:tr w:rsidR="00182731" w:rsidRPr="00182731" w14:paraId="2418BB8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2F336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2D3503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1FB8C2D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E16A34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1583462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6826C15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31D541B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5D47BC8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0.269258</w:t>
            </w:r>
          </w:p>
        </w:tc>
      </w:tr>
      <w:tr w:rsidR="00182731" w:rsidRPr="00182731" w14:paraId="69A64A4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DFB34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7EDF80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1F50C55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78B049B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1E07DB0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2E6A593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0ED32E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66C689E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0.269258</w:t>
            </w:r>
          </w:p>
        </w:tc>
      </w:tr>
      <w:tr w:rsidR="00182731" w:rsidRPr="00182731" w14:paraId="1A2D1BA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7C3EF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88853E9"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0107E4B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6DF115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6A9C31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49AD8E4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237F7D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582B8F8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74A044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89F28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A2A660E"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479A23B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F5819D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1E40D1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54D7305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5E66D66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w:t>
            </w:r>
          </w:p>
        </w:tc>
        <w:tc>
          <w:tcPr>
            <w:tcW w:w="1042" w:type="dxa"/>
            <w:noWrap/>
            <w:hideMark/>
          </w:tcPr>
          <w:p w14:paraId="2A3CAC0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78D4D4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678F4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6EFDDC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6B1BC60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2387DC8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E23B12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2A50396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62B5FCA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7AAA784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1BD8008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17ECA9DB"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lastRenderedPageBreak/>
              <w:t>Exe - 90% correlation filter, no K best feature</w:t>
            </w:r>
          </w:p>
        </w:tc>
        <w:tc>
          <w:tcPr>
            <w:tcW w:w="960" w:type="dxa"/>
            <w:noWrap/>
            <w:hideMark/>
          </w:tcPr>
          <w:p w14:paraId="6D3CF9EB"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574C918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2F77A3E9"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6DC044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982D0E"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110543E9"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120B029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B6FE0A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1E0A598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0E19A1B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85D546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7F7CB1D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4BD2795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0703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FDC887A"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6A6C7C2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5EE390C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5B34F28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1948607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08AA472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0779197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r>
      <w:tr w:rsidR="00182731" w:rsidRPr="00182731" w14:paraId="2DB56B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86D92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445640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151AC5C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3F22DC8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37721FF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3040740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33AF5C8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697E4F4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0.35</w:t>
            </w:r>
          </w:p>
        </w:tc>
      </w:tr>
      <w:tr w:rsidR="00182731" w:rsidRPr="00182731" w14:paraId="343A897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E92919"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2DA6EA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50D332C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150457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0F8627D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28B3711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706879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208BF4C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6F8080E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B7F71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08EFFED"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68FD076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0.777778</w:t>
            </w:r>
          </w:p>
        </w:tc>
        <w:tc>
          <w:tcPr>
            <w:tcW w:w="960" w:type="dxa"/>
            <w:noWrap/>
            <w:hideMark/>
          </w:tcPr>
          <w:p w14:paraId="4E10FDB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7CE30BE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D4CB1B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24AFC8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41C64CE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0.316228</w:t>
            </w:r>
          </w:p>
        </w:tc>
      </w:tr>
      <w:tr w:rsidR="00182731" w:rsidRPr="00182731" w14:paraId="32A0EED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DDC8A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A6690A4"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7BC7E0B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E0466A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9E2177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01AAF61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6AEA8B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1042" w:type="dxa"/>
            <w:noWrap/>
            <w:hideMark/>
          </w:tcPr>
          <w:p w14:paraId="458C4E3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r>
      <w:tr w:rsidR="00182731" w:rsidRPr="00182731" w14:paraId="631BDA0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2F69E2B"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- 80% correlation filter, no K best feature</w:t>
            </w:r>
          </w:p>
        </w:tc>
        <w:tc>
          <w:tcPr>
            <w:tcW w:w="960" w:type="dxa"/>
            <w:noWrap/>
            <w:hideMark/>
          </w:tcPr>
          <w:p w14:paraId="2A1EB41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76EF690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99C7AB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4FBA9D2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871BF3"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0480CF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4726822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2B5CCA6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1CD5A9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5E17FFE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59C2417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0C55B98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3D641C7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2C7ED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70BFB5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01B619A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420264A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70DCE7E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65B8D24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7E68778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08BFB3D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r>
      <w:tr w:rsidR="00182731" w:rsidRPr="00182731" w14:paraId="6501B8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A60D9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164A224"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7CAD06B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14E7407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w:t>
            </w:r>
          </w:p>
        </w:tc>
        <w:tc>
          <w:tcPr>
            <w:tcW w:w="960" w:type="dxa"/>
            <w:noWrap/>
            <w:hideMark/>
          </w:tcPr>
          <w:p w14:paraId="06A1190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6D4A0EC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4D262EC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0.45</w:t>
            </w:r>
          </w:p>
        </w:tc>
        <w:tc>
          <w:tcPr>
            <w:tcW w:w="1042" w:type="dxa"/>
            <w:noWrap/>
            <w:hideMark/>
          </w:tcPr>
          <w:p w14:paraId="4CDD689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0.35</w:t>
            </w:r>
          </w:p>
        </w:tc>
      </w:tr>
      <w:tr w:rsidR="00182731" w:rsidRPr="00182731" w14:paraId="21938B3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1F462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0D3A7B3"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32D5743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41D7406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79CFCAD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33A5CF9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7B195E9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174DDFE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0.387298</w:t>
            </w:r>
          </w:p>
        </w:tc>
      </w:tr>
      <w:tr w:rsidR="00182731" w:rsidRPr="00182731" w14:paraId="055C8E2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5199B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9822924"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51711DF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7B98AA4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AC8920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6B96C75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1269782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7332F7E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w:t>
            </w:r>
          </w:p>
        </w:tc>
      </w:tr>
      <w:tr w:rsidR="00182731" w:rsidRPr="00182731" w14:paraId="080148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C5CA6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0F39F2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3D2D4FB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0E571FC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3F6BE7E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9AC0FA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48E1AD9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14CC987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5FCB12A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44800DE"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No correlation filter, 5 K best feature</w:t>
            </w:r>
          </w:p>
        </w:tc>
        <w:tc>
          <w:tcPr>
            <w:tcW w:w="960" w:type="dxa"/>
            <w:noWrap/>
            <w:hideMark/>
          </w:tcPr>
          <w:p w14:paraId="4956035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03CBE1E7"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FA60999"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0B9E98F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96F22D"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15D55E99"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359ADA8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0BEBA8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0005763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6C954B9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68296E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4AE3436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1E3DA2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E486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20CF5CE"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263EBDD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5006EC4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34A3389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c>
          <w:tcPr>
            <w:tcW w:w="960" w:type="dxa"/>
            <w:noWrap/>
            <w:hideMark/>
          </w:tcPr>
          <w:p w14:paraId="74BE8F5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0.333333</w:t>
            </w:r>
          </w:p>
        </w:tc>
        <w:tc>
          <w:tcPr>
            <w:tcW w:w="960" w:type="dxa"/>
            <w:noWrap/>
            <w:hideMark/>
          </w:tcPr>
          <w:p w14:paraId="4D8D9C9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4CBD890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w:t>
            </w:r>
          </w:p>
        </w:tc>
      </w:tr>
      <w:tr w:rsidR="00182731" w:rsidRPr="00182731" w14:paraId="00CB47E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96092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FEB171B"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38E2482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0.777778</w:t>
            </w:r>
          </w:p>
        </w:tc>
        <w:tc>
          <w:tcPr>
            <w:tcW w:w="960" w:type="dxa"/>
            <w:noWrap/>
            <w:hideMark/>
          </w:tcPr>
          <w:p w14:paraId="5BF6650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68F3A4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FBB831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960" w:type="dxa"/>
            <w:noWrap/>
            <w:hideMark/>
          </w:tcPr>
          <w:p w14:paraId="27A2011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0D11D95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533271E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92415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2E1409C"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067860C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32561A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C215F4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07515A7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7089D7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008D98F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154DEFE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47B462"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6DFEB4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17517D7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C4768C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A8B10E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5415394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D422E5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7EF843C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195840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F9686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02812F0"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3C6B45E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A6551A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1BFB8B3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1C1821A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64CF123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1042" w:type="dxa"/>
            <w:noWrap/>
            <w:hideMark/>
          </w:tcPr>
          <w:p w14:paraId="76FB14C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r>
      <w:tr w:rsidR="00182731" w:rsidRPr="00182731" w14:paraId="5E3BC2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9B22908"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- 90% correlation filter, 5 K best feature</w:t>
            </w:r>
          </w:p>
        </w:tc>
        <w:tc>
          <w:tcPr>
            <w:tcW w:w="960" w:type="dxa"/>
            <w:noWrap/>
            <w:hideMark/>
          </w:tcPr>
          <w:p w14:paraId="72DD0BBE"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2518712F"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5BAE6FA"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6AE52F1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A3DB91"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A2B0790"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0FCE20D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1CF9A4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45F318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12FC9CE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01C29F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5383306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0.390512</w:t>
            </w:r>
          </w:p>
        </w:tc>
      </w:tr>
      <w:tr w:rsidR="00182731" w:rsidRPr="00182731" w14:paraId="288227F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4D8D9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B3E48F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5F8183C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6A9E3B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3E914BE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6718C84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3CC77DC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4C31AB3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559228E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44C192"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CC2BB67"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559C558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698AFB3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13D4EDB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6AAF37F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F025C4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789A614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0.390512</w:t>
            </w:r>
          </w:p>
        </w:tc>
      </w:tr>
      <w:tr w:rsidR="00182731" w:rsidRPr="00182731" w14:paraId="2E352B9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7C63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DBBEA78"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5D1EEA2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60A2EB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FAFEE9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2B5FE55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8EE7BC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100F18C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0D512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D6B97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094FF9C"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1F1F028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3B0BC7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E3A659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1158153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7B32C42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659B2E6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799F433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B163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77F22C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53650E9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66ECC35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240DD0D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4110CC5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C7B634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649D179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719B05E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E36242"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- 80% correlation filter, 5 K best feature</w:t>
            </w:r>
          </w:p>
        </w:tc>
        <w:tc>
          <w:tcPr>
            <w:tcW w:w="960" w:type="dxa"/>
            <w:noWrap/>
            <w:hideMark/>
          </w:tcPr>
          <w:p w14:paraId="473D7BC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1CC28099"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CCC385C"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1C73CA9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3E38B8"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512E7E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2157427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B9D95E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78C0A5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3274B1F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1DD650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1042" w:type="dxa"/>
            <w:noWrap/>
            <w:hideMark/>
          </w:tcPr>
          <w:p w14:paraId="657A35E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0666E6F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31037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05EAD91"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7B357C7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4DF618D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7523979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717B717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27BDCF8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37CE74E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w:t>
            </w:r>
          </w:p>
        </w:tc>
      </w:tr>
      <w:tr w:rsidR="00182731" w:rsidRPr="00182731" w14:paraId="51A67E2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B70B3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D35F80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4A78DD1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19C780C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15A3DA3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49F8136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D0C331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1042" w:type="dxa"/>
            <w:noWrap/>
            <w:hideMark/>
          </w:tcPr>
          <w:p w14:paraId="68103AA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0.33541</w:t>
            </w:r>
          </w:p>
        </w:tc>
      </w:tr>
      <w:tr w:rsidR="00182731" w:rsidRPr="00182731" w14:paraId="028C6DF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421FB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2C88EB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5318FD3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00B814C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31020DA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36D2A71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4A6035F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6804285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0.387298</w:t>
            </w:r>
          </w:p>
        </w:tc>
      </w:tr>
      <w:tr w:rsidR="00182731" w:rsidRPr="00182731" w14:paraId="424622D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06481B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AD023A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6DF522B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7041F79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0.428571</w:t>
            </w:r>
          </w:p>
        </w:tc>
        <w:tc>
          <w:tcPr>
            <w:tcW w:w="960" w:type="dxa"/>
            <w:noWrap/>
            <w:hideMark/>
          </w:tcPr>
          <w:p w14:paraId="2DC504C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7A55D9F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0.545455</w:t>
            </w:r>
          </w:p>
        </w:tc>
        <w:tc>
          <w:tcPr>
            <w:tcW w:w="960" w:type="dxa"/>
            <w:noWrap/>
            <w:hideMark/>
          </w:tcPr>
          <w:p w14:paraId="4A97494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28E3B29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7F07E66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B46F59"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02074D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782FF95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637E054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749E631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7B4D514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6035349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7430610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0.374166</w:t>
            </w:r>
          </w:p>
        </w:tc>
      </w:tr>
      <w:tr w:rsidR="00182731" w:rsidRPr="00182731" w14:paraId="4A3144E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D1F87C9"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No correlation filter, 10 K best feature</w:t>
            </w:r>
          </w:p>
        </w:tc>
        <w:tc>
          <w:tcPr>
            <w:tcW w:w="960" w:type="dxa"/>
            <w:noWrap/>
            <w:hideMark/>
          </w:tcPr>
          <w:p w14:paraId="6DA9200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0C3EB00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BF4677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54A65A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2D0624"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5D518412"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1B447D1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D7F609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0AA9C2D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2DA4BC9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3E320A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5B688AE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109279C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CFAEBC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132DA5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66EE771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655CB95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313F8A6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6DADBA6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0.615385</w:t>
            </w:r>
          </w:p>
        </w:tc>
        <w:tc>
          <w:tcPr>
            <w:tcW w:w="960" w:type="dxa"/>
            <w:noWrap/>
            <w:hideMark/>
          </w:tcPr>
          <w:p w14:paraId="3CD40C1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2DE04A6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0.223607</w:t>
            </w:r>
          </w:p>
        </w:tc>
      </w:tr>
      <w:tr w:rsidR="00182731" w:rsidRPr="00182731" w14:paraId="5203518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E55A705"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6F556B7"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5D0C738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1B92C6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77EA53B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739BB3C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74CE0F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1B6021F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0.374166</w:t>
            </w:r>
          </w:p>
        </w:tc>
      </w:tr>
      <w:tr w:rsidR="00182731" w:rsidRPr="00182731" w14:paraId="2630DC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5B713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314697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611F8D9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287C80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7E10824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5A63260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8B5B50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5DEE9E0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388B420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859E7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01DE72C"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663A3A9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62E6376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0.333333</w:t>
            </w:r>
          </w:p>
        </w:tc>
        <w:tc>
          <w:tcPr>
            <w:tcW w:w="960" w:type="dxa"/>
            <w:noWrap/>
            <w:hideMark/>
          </w:tcPr>
          <w:p w14:paraId="34E92D8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c>
          <w:tcPr>
            <w:tcW w:w="960" w:type="dxa"/>
            <w:noWrap/>
            <w:hideMark/>
          </w:tcPr>
          <w:p w14:paraId="7083B70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0.285714</w:t>
            </w:r>
          </w:p>
        </w:tc>
        <w:tc>
          <w:tcPr>
            <w:tcW w:w="960" w:type="dxa"/>
            <w:noWrap/>
            <w:hideMark/>
          </w:tcPr>
          <w:p w14:paraId="0812845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496B684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0.35</w:t>
            </w:r>
          </w:p>
        </w:tc>
      </w:tr>
      <w:tr w:rsidR="00182731" w:rsidRPr="00182731" w14:paraId="0367E97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7009A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22E93E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5FED992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91A486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057CD2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03669DE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2C3572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6AF2E5D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6234704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474EA13"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- 90% correlation filter, 10 K best feature</w:t>
            </w:r>
          </w:p>
        </w:tc>
        <w:tc>
          <w:tcPr>
            <w:tcW w:w="960" w:type="dxa"/>
            <w:noWrap/>
            <w:hideMark/>
          </w:tcPr>
          <w:p w14:paraId="5444C54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6D51F21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BC225E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2BC0949D"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0C3FC2F"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49AE46E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3DE1FB3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216FE9F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5D6E7E6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72F4ADB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FB9B72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02B3188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0.35</w:t>
            </w:r>
          </w:p>
        </w:tc>
      </w:tr>
      <w:tr w:rsidR="00182731" w:rsidRPr="00182731" w14:paraId="26B6CCC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120CE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D85B76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1DDAFC0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7503AF8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97181B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c>
          <w:tcPr>
            <w:tcW w:w="960" w:type="dxa"/>
            <w:noWrap/>
            <w:hideMark/>
          </w:tcPr>
          <w:p w14:paraId="028B3CC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0.333333</w:t>
            </w:r>
          </w:p>
        </w:tc>
        <w:tc>
          <w:tcPr>
            <w:tcW w:w="960" w:type="dxa"/>
            <w:noWrap/>
            <w:hideMark/>
          </w:tcPr>
          <w:p w14:paraId="32A66CB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35A56F9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0.269258</w:t>
            </w:r>
          </w:p>
        </w:tc>
      </w:tr>
      <w:tr w:rsidR="00182731" w:rsidRPr="00182731" w14:paraId="2F5ADE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DB78E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7B980F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22948DA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80AC29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0FD7F7E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6B4EBCC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6ACDFE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71178BC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0.374166</w:t>
            </w:r>
          </w:p>
        </w:tc>
      </w:tr>
      <w:tr w:rsidR="00182731" w:rsidRPr="00182731" w14:paraId="5632886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C2572E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3B6940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1E590D7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967121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622D86C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079816E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0B4300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4BA363A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23CC4C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A6F07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E63EF6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5AE42B1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E56081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5823CE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3067CAE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8E0D1D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03DF2CF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0.387298</w:t>
            </w:r>
          </w:p>
        </w:tc>
      </w:tr>
      <w:tr w:rsidR="00182731" w:rsidRPr="00182731" w14:paraId="719DA9D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935BB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333A2D4"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6EFA5CF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5CDEB5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17CA579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488E7C9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D4F878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0F0FF10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75D9B46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88E429"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- 80% correlation filter, 10 K best feature</w:t>
            </w:r>
          </w:p>
        </w:tc>
        <w:tc>
          <w:tcPr>
            <w:tcW w:w="960" w:type="dxa"/>
            <w:noWrap/>
            <w:hideMark/>
          </w:tcPr>
          <w:p w14:paraId="46A5D0EF"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624D4B1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45E11B"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5F23495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EACD54"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39D3D75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commentRangeStart w:id="60"/>
            <w:r w:rsidRPr="00182731">
              <w:rPr>
                <w:rFonts w:ascii="Calibri" w:eastAsia="Times New Roman" w:hAnsi="Calibri" w:cs="Calibri"/>
                <w:color w:val="000000"/>
              </w:rPr>
              <w:t>FAILED</w:t>
            </w:r>
            <w:commentRangeEnd w:id="60"/>
            <w:r w:rsidR="00E50F11">
              <w:rPr>
                <w:rStyle w:val="CommentReference"/>
              </w:rPr>
              <w:commentReference w:id="60"/>
            </w:r>
          </w:p>
        </w:tc>
        <w:tc>
          <w:tcPr>
            <w:tcW w:w="960" w:type="dxa"/>
            <w:noWrap/>
            <w:hideMark/>
          </w:tcPr>
          <w:p w14:paraId="0EFA38C6" w14:textId="2369DE33"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3060AE91" w14:textId="2F7DFEE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0815B1B8" w14:textId="0FA8BC7D"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434F866F" w14:textId="5753AF59"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5CE518B4" w14:textId="407ABC0E"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42" w:type="dxa"/>
            <w:noWrap/>
            <w:hideMark/>
          </w:tcPr>
          <w:p w14:paraId="5BF19D10" w14:textId="3F8D2CF1"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182731" w:rsidRPr="00182731" w14:paraId="2E7E15A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7C0DF2C"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No correlation filter, 18 K best feature</w:t>
            </w:r>
          </w:p>
        </w:tc>
        <w:tc>
          <w:tcPr>
            <w:tcW w:w="960" w:type="dxa"/>
            <w:noWrap/>
            <w:hideMark/>
          </w:tcPr>
          <w:p w14:paraId="6D3E9C0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15F3F0B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4A65626F"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346FD00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10FBD6"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449A109E"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657C490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6C09696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401D7D8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4666115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4B41A4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1042" w:type="dxa"/>
            <w:noWrap/>
            <w:hideMark/>
          </w:tcPr>
          <w:p w14:paraId="1C60462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w:t>
            </w:r>
          </w:p>
        </w:tc>
      </w:tr>
      <w:tr w:rsidR="00182731" w:rsidRPr="00182731" w14:paraId="3A57E66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DA864"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581CF1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2FF3234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1D9D979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41CE31A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1E54E3A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39ADAE9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5710CB6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w:t>
            </w:r>
          </w:p>
        </w:tc>
      </w:tr>
      <w:tr w:rsidR="00182731" w:rsidRPr="00182731" w14:paraId="5E42861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2E581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1F6CC1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5401593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2C957C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1139F06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76C830E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907E79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3F4BE95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70B03D9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1F0D0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742A15F"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5235BAB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247D17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83BD92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3B05E6F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6C7A3DA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289B80F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6A0E70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38390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BF0939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075ADDB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3F8E25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3E0FFF2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6BCED1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18E138D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0.35</w:t>
            </w:r>
          </w:p>
        </w:tc>
        <w:tc>
          <w:tcPr>
            <w:tcW w:w="1042" w:type="dxa"/>
            <w:noWrap/>
            <w:hideMark/>
          </w:tcPr>
          <w:p w14:paraId="134F737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0.229129</w:t>
            </w:r>
          </w:p>
        </w:tc>
      </w:tr>
      <w:tr w:rsidR="00182731" w:rsidRPr="00182731" w14:paraId="4AE88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F55264"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C66ABEE"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19DEAEF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0EEBFE7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0E8E244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7E1273B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4EED92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7A0C74C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31775C55"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54EC1FC4"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- 90% correlation filter, 18 K best feature</w:t>
            </w:r>
          </w:p>
        </w:tc>
        <w:tc>
          <w:tcPr>
            <w:tcW w:w="960" w:type="dxa"/>
            <w:noWrap/>
            <w:hideMark/>
          </w:tcPr>
          <w:p w14:paraId="018B8842"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60F70E9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0F77CB2"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7861C98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1DEE0A"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5641CDB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357D99A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E7B9F8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7A33F4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2CBE723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130540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5614D5F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0.320156</w:t>
            </w:r>
          </w:p>
        </w:tc>
      </w:tr>
      <w:tr w:rsidR="00182731" w:rsidRPr="00182731" w14:paraId="56728FE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7E68C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E87C2C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79478C7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48E4214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72DD39E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2C02DA4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c>
          <w:tcPr>
            <w:tcW w:w="960" w:type="dxa"/>
            <w:noWrap/>
            <w:hideMark/>
          </w:tcPr>
          <w:p w14:paraId="047C0EB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1042" w:type="dxa"/>
            <w:noWrap/>
            <w:hideMark/>
          </w:tcPr>
          <w:p w14:paraId="264C415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w:t>
            </w:r>
          </w:p>
        </w:tc>
      </w:tr>
      <w:tr w:rsidR="00182731" w:rsidRPr="00182731" w14:paraId="131BCE4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08463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C7ACB5A"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1DD822F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07C1834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25D6A4D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367FC39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E7E999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39D7491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151303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521E2"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1B1956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34BD29A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7F4672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62526F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6A53D01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2C636C8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7D4682C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0.331662</w:t>
            </w:r>
          </w:p>
        </w:tc>
      </w:tr>
      <w:tr w:rsidR="00182731" w:rsidRPr="00182731" w14:paraId="5C704B4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7BFF2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0F96213"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0A344EF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13C722D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598F7CC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70B2916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0D80A4E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1B42602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w:t>
            </w:r>
          </w:p>
        </w:tc>
      </w:tr>
      <w:tr w:rsidR="00182731" w:rsidRPr="00182731" w14:paraId="35E8DBD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05C89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7EC960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1A456B1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429CFD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0317EC7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47D8287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A961C4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7BC7AA9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0.244949</w:t>
            </w:r>
          </w:p>
        </w:tc>
      </w:tr>
      <w:tr w:rsidR="00182731" w:rsidRPr="00182731" w14:paraId="7BFED27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146B7B9"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Exe - 80% correlation filter, 18 K best feature</w:t>
            </w:r>
          </w:p>
        </w:tc>
        <w:tc>
          <w:tcPr>
            <w:tcW w:w="960" w:type="dxa"/>
            <w:noWrap/>
            <w:hideMark/>
          </w:tcPr>
          <w:p w14:paraId="51030E4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7D4753A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3460ADF8"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6A4364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DC2099"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0CDB8EF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FAILED</w:t>
            </w:r>
          </w:p>
        </w:tc>
        <w:tc>
          <w:tcPr>
            <w:tcW w:w="960" w:type="dxa"/>
            <w:noWrap/>
            <w:hideMark/>
          </w:tcPr>
          <w:p w14:paraId="5E0927B2" w14:textId="10EC9018"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2044C2D0" w14:textId="5E60A6AF"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08F275AA" w14:textId="3CE769BB"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5898B4E7" w14:textId="14D002D4"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7560D9F5" w14:textId="0B0934F8"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42" w:type="dxa"/>
            <w:noWrap/>
            <w:hideMark/>
          </w:tcPr>
          <w:p w14:paraId="1F967641" w14:textId="7B41B92D"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7AEC3E25" w14:textId="5F6ABC0F" w:rsidR="00A37E27" w:rsidRPr="00151731" w:rsidRDefault="00A37E27" w:rsidP="00151731">
      <w:pPr>
        <w:pStyle w:val="Caption"/>
        <w:keepNext/>
        <w:rPr>
          <w:rFonts w:cs="Times New Roman"/>
          <w:i w:val="0"/>
          <w:iCs w:val="0"/>
        </w:rPr>
      </w:pPr>
    </w:p>
    <w:p w14:paraId="634B5824" w14:textId="2D15E31C" w:rsidR="002F3E2F" w:rsidRDefault="002F3E2F" w:rsidP="00151731">
      <w:pPr>
        <w:pStyle w:val="Caption"/>
        <w:keepNext/>
      </w:pPr>
      <w:bookmarkStart w:id="61" w:name="_Ref146643549"/>
      <w:r>
        <w:t xml:space="preserve">Table </w:t>
      </w:r>
      <w:fldSimple w:instr=" SEQ Table \* ARABIC ">
        <w:r w:rsidR="009E5460">
          <w:rPr>
            <w:noProof/>
          </w:rPr>
          <w:t>15</w:t>
        </w:r>
      </w:fldSimple>
      <w:bookmarkEnd w:id="61"/>
      <w:r>
        <w:t xml:space="preserve">: </w:t>
      </w:r>
      <w:r w:rsidRPr="00094695">
        <w:t xml:space="preserve">Machine learning results for </w:t>
      </w:r>
      <w:r w:rsidR="00203C81">
        <w:t>Jar</w:t>
      </w:r>
      <w:r w:rsidRPr="00094695">
        <w:t xml:space="preserve"> files</w:t>
      </w:r>
    </w:p>
    <w:tbl>
      <w:tblPr>
        <w:tblStyle w:val="PlainTable2"/>
        <w:tblW w:w="8395" w:type="dxa"/>
        <w:tblLook w:val="04A0" w:firstRow="1" w:lastRow="0" w:firstColumn="1" w:lastColumn="0" w:noHBand="0" w:noVBand="1"/>
      </w:tblPr>
      <w:tblGrid>
        <w:gridCol w:w="960"/>
        <w:gridCol w:w="1593"/>
        <w:gridCol w:w="1053"/>
        <w:gridCol w:w="1053"/>
        <w:gridCol w:w="1053"/>
        <w:gridCol w:w="1053"/>
        <w:gridCol w:w="960"/>
        <w:gridCol w:w="1297"/>
      </w:tblGrid>
      <w:tr w:rsidR="00182731" w:rsidRPr="00182731" w14:paraId="50CD495F" w14:textId="77777777" w:rsidTr="0018273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C7DDAAC" w14:textId="5472D7E9" w:rsidR="00182731" w:rsidRPr="00182731" w:rsidRDefault="00182731" w:rsidP="00182731">
            <w:pPr>
              <w:spacing w:line="240" w:lineRule="auto"/>
              <w:rPr>
                <w:rFonts w:ascii="Calibri" w:eastAsia="Times New Roman" w:hAnsi="Calibri" w:cs="Calibri"/>
                <w:color w:val="000000"/>
              </w:rPr>
            </w:pPr>
            <w:r>
              <w:rPr>
                <w:rFonts w:ascii="Calibri" w:eastAsia="Times New Roman" w:hAnsi="Calibri" w:cs="Calibri"/>
                <w:color w:val="000000"/>
              </w:rPr>
              <w:t>N</w:t>
            </w:r>
            <w:r w:rsidRPr="00182731">
              <w:rPr>
                <w:rFonts w:ascii="Calibri" w:eastAsia="Times New Roman" w:hAnsi="Calibri" w:cs="Calibri"/>
                <w:color w:val="000000"/>
              </w:rPr>
              <w:t>ame</w:t>
            </w:r>
          </w:p>
        </w:tc>
        <w:tc>
          <w:tcPr>
            <w:tcW w:w="1593" w:type="dxa"/>
            <w:noWrap/>
            <w:hideMark/>
          </w:tcPr>
          <w:p w14:paraId="433ADCE3" w14:textId="134C2027"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w:t>
            </w:r>
            <w:r w:rsidRPr="00182731">
              <w:rPr>
                <w:rFonts w:ascii="Calibri" w:eastAsia="Times New Roman" w:hAnsi="Calibri" w:cs="Calibri"/>
                <w:color w:val="000000"/>
              </w:rPr>
              <w:t>lassifier</w:t>
            </w:r>
          </w:p>
        </w:tc>
        <w:tc>
          <w:tcPr>
            <w:tcW w:w="960" w:type="dxa"/>
            <w:noWrap/>
            <w:hideMark/>
          </w:tcPr>
          <w:p w14:paraId="4438D997" w14:textId="6C22A806"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w:t>
            </w:r>
            <w:r w:rsidRPr="00182731">
              <w:rPr>
                <w:rFonts w:ascii="Calibri" w:eastAsia="Times New Roman" w:hAnsi="Calibri" w:cs="Calibri"/>
                <w:color w:val="000000"/>
              </w:rPr>
              <w:t>ccuracy</w:t>
            </w:r>
          </w:p>
        </w:tc>
        <w:tc>
          <w:tcPr>
            <w:tcW w:w="960" w:type="dxa"/>
            <w:noWrap/>
            <w:hideMark/>
          </w:tcPr>
          <w:p w14:paraId="540049A0" w14:textId="539E41F4"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w:t>
            </w:r>
            <w:r w:rsidRPr="00182731">
              <w:rPr>
                <w:rFonts w:ascii="Calibri" w:eastAsia="Times New Roman" w:hAnsi="Calibri" w:cs="Calibri"/>
                <w:color w:val="000000"/>
              </w:rPr>
              <w:t>recision</w:t>
            </w:r>
          </w:p>
        </w:tc>
        <w:tc>
          <w:tcPr>
            <w:tcW w:w="960" w:type="dxa"/>
            <w:noWrap/>
            <w:hideMark/>
          </w:tcPr>
          <w:p w14:paraId="2A155BD0" w14:textId="4DED2CC7"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R</w:t>
            </w:r>
            <w:r w:rsidRPr="00182731">
              <w:rPr>
                <w:rFonts w:ascii="Calibri" w:eastAsia="Times New Roman" w:hAnsi="Calibri" w:cs="Calibri"/>
                <w:color w:val="000000"/>
              </w:rPr>
              <w:t>ecall</w:t>
            </w:r>
          </w:p>
        </w:tc>
        <w:tc>
          <w:tcPr>
            <w:tcW w:w="960" w:type="dxa"/>
            <w:noWrap/>
            <w:hideMark/>
          </w:tcPr>
          <w:p w14:paraId="1070087E" w14:textId="6CCAE6A4"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F</w:t>
            </w:r>
            <w:r w:rsidRPr="00182731">
              <w:rPr>
                <w:rFonts w:ascii="Calibri" w:eastAsia="Times New Roman" w:hAnsi="Calibri" w:cs="Calibri"/>
                <w:color w:val="000000"/>
              </w:rPr>
              <w:t>1_score</w:t>
            </w:r>
          </w:p>
        </w:tc>
        <w:tc>
          <w:tcPr>
            <w:tcW w:w="960" w:type="dxa"/>
            <w:noWrap/>
            <w:hideMark/>
          </w:tcPr>
          <w:p w14:paraId="350279A7" w14:textId="78B8FE23"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CV</w:t>
            </w:r>
            <w:r w:rsidRPr="00182731">
              <w:rPr>
                <w:rFonts w:ascii="Calibri" w:eastAsia="Times New Roman" w:hAnsi="Calibri" w:cs="Calibri"/>
                <w:color w:val="000000"/>
              </w:rPr>
              <w:t>_avg</w:t>
            </w:r>
          </w:p>
        </w:tc>
        <w:tc>
          <w:tcPr>
            <w:tcW w:w="1042" w:type="dxa"/>
            <w:noWrap/>
            <w:hideMark/>
          </w:tcPr>
          <w:p w14:paraId="3B01D821" w14:textId="3B5C5AEC" w:rsidR="00182731" w:rsidRPr="00182731" w:rsidRDefault="00182731" w:rsidP="00182731">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CV</w:t>
            </w:r>
            <w:r w:rsidRPr="00182731">
              <w:rPr>
                <w:rFonts w:ascii="Calibri" w:eastAsia="Times New Roman" w:hAnsi="Calibri" w:cs="Calibri"/>
                <w:color w:val="000000"/>
              </w:rPr>
              <w:t>_std_dev</w:t>
            </w:r>
          </w:p>
        </w:tc>
      </w:tr>
      <w:tr w:rsidR="00182731" w:rsidRPr="00182731" w14:paraId="332411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E84A41D"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No correlation filter, no K best feature</w:t>
            </w:r>
          </w:p>
        </w:tc>
        <w:tc>
          <w:tcPr>
            <w:tcW w:w="960" w:type="dxa"/>
            <w:noWrap/>
            <w:hideMark/>
          </w:tcPr>
          <w:p w14:paraId="7198EE3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12F85DD3"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5D341C0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5E292D5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9B12D7A"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D2A4DA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0AF2D41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20BE718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4515603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60181B1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0.695652</w:t>
            </w:r>
          </w:p>
        </w:tc>
        <w:tc>
          <w:tcPr>
            <w:tcW w:w="960" w:type="dxa"/>
            <w:noWrap/>
            <w:hideMark/>
          </w:tcPr>
          <w:p w14:paraId="17D3C1F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0.605</w:t>
            </w:r>
          </w:p>
        </w:tc>
        <w:tc>
          <w:tcPr>
            <w:tcW w:w="1042" w:type="dxa"/>
            <w:noWrap/>
            <w:hideMark/>
          </w:tcPr>
          <w:p w14:paraId="31C498D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0.173853</w:t>
            </w:r>
          </w:p>
        </w:tc>
      </w:tr>
      <w:tr w:rsidR="00182731" w:rsidRPr="00182731" w14:paraId="376946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BDB214"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465A80B"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0AEC94B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0.473684</w:t>
            </w:r>
          </w:p>
        </w:tc>
        <w:tc>
          <w:tcPr>
            <w:tcW w:w="960" w:type="dxa"/>
            <w:noWrap/>
            <w:hideMark/>
          </w:tcPr>
          <w:p w14:paraId="3112582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27CD571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0.363636</w:t>
            </w:r>
          </w:p>
        </w:tc>
        <w:tc>
          <w:tcPr>
            <w:tcW w:w="960" w:type="dxa"/>
            <w:noWrap/>
            <w:hideMark/>
          </w:tcPr>
          <w:p w14:paraId="0B92F5A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0.444444</w:t>
            </w:r>
          </w:p>
        </w:tc>
        <w:tc>
          <w:tcPr>
            <w:tcW w:w="960" w:type="dxa"/>
            <w:noWrap/>
            <w:hideMark/>
          </w:tcPr>
          <w:p w14:paraId="1FE701E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0.575</w:t>
            </w:r>
          </w:p>
        </w:tc>
        <w:tc>
          <w:tcPr>
            <w:tcW w:w="1042" w:type="dxa"/>
            <w:noWrap/>
            <w:hideMark/>
          </w:tcPr>
          <w:p w14:paraId="7C3FD20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0.255196</w:t>
            </w:r>
          </w:p>
        </w:tc>
      </w:tr>
      <w:tr w:rsidR="00182731" w:rsidRPr="00182731" w14:paraId="3724100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CA8AC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13C071B"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56E983D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577340D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7B8C713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55E052C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19D36EB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0.48</w:t>
            </w:r>
          </w:p>
        </w:tc>
        <w:tc>
          <w:tcPr>
            <w:tcW w:w="1042" w:type="dxa"/>
            <w:noWrap/>
            <w:hideMark/>
          </w:tcPr>
          <w:p w14:paraId="5F4A0EB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0.227156</w:t>
            </w:r>
          </w:p>
        </w:tc>
      </w:tr>
      <w:tr w:rsidR="00182731" w:rsidRPr="00182731" w14:paraId="703334E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86915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E82791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5E6B5F8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583BF25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0ECDC87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078FEED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960" w:type="dxa"/>
            <w:noWrap/>
            <w:hideMark/>
          </w:tcPr>
          <w:p w14:paraId="37CAB31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w:t>
            </w:r>
          </w:p>
        </w:tc>
        <w:tc>
          <w:tcPr>
            <w:tcW w:w="1042" w:type="dxa"/>
            <w:noWrap/>
            <w:hideMark/>
          </w:tcPr>
          <w:p w14:paraId="7645D61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0.142215</w:t>
            </w:r>
          </w:p>
        </w:tc>
      </w:tr>
      <w:tr w:rsidR="00182731" w:rsidRPr="00182731" w14:paraId="32A498F3"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781683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A871DC2"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6C8D5BF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0.473684</w:t>
            </w:r>
          </w:p>
        </w:tc>
        <w:tc>
          <w:tcPr>
            <w:tcW w:w="960" w:type="dxa"/>
            <w:noWrap/>
            <w:hideMark/>
          </w:tcPr>
          <w:p w14:paraId="060EE1D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0.538462</w:t>
            </w:r>
          </w:p>
        </w:tc>
        <w:tc>
          <w:tcPr>
            <w:tcW w:w="960" w:type="dxa"/>
            <w:noWrap/>
            <w:hideMark/>
          </w:tcPr>
          <w:p w14:paraId="03F9A76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0.636364</w:t>
            </w:r>
          </w:p>
        </w:tc>
        <w:tc>
          <w:tcPr>
            <w:tcW w:w="960" w:type="dxa"/>
            <w:noWrap/>
            <w:hideMark/>
          </w:tcPr>
          <w:p w14:paraId="1B98E9A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0.583333</w:t>
            </w:r>
          </w:p>
        </w:tc>
        <w:tc>
          <w:tcPr>
            <w:tcW w:w="960" w:type="dxa"/>
            <w:noWrap/>
            <w:hideMark/>
          </w:tcPr>
          <w:p w14:paraId="5448521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w:t>
            </w:r>
          </w:p>
        </w:tc>
        <w:tc>
          <w:tcPr>
            <w:tcW w:w="1042" w:type="dxa"/>
            <w:noWrap/>
            <w:hideMark/>
          </w:tcPr>
          <w:p w14:paraId="7582B69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0.26096</w:t>
            </w:r>
          </w:p>
        </w:tc>
      </w:tr>
      <w:tr w:rsidR="00182731" w:rsidRPr="00182731" w14:paraId="19FAF0C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8C7C1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B825C9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5326269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79A2D80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960" w:type="dxa"/>
            <w:noWrap/>
            <w:hideMark/>
          </w:tcPr>
          <w:p w14:paraId="774568D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3CD3EF3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0.740741</w:t>
            </w:r>
          </w:p>
        </w:tc>
        <w:tc>
          <w:tcPr>
            <w:tcW w:w="960" w:type="dxa"/>
            <w:noWrap/>
            <w:hideMark/>
          </w:tcPr>
          <w:p w14:paraId="298D45E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2BC0AEB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0.156525</w:t>
            </w:r>
          </w:p>
        </w:tc>
      </w:tr>
      <w:tr w:rsidR="00182731" w:rsidRPr="00182731" w14:paraId="546BA120"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AF4D844"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- 90% correlation filter, no K best feature</w:t>
            </w:r>
          </w:p>
        </w:tc>
        <w:tc>
          <w:tcPr>
            <w:tcW w:w="960" w:type="dxa"/>
            <w:noWrap/>
            <w:hideMark/>
          </w:tcPr>
          <w:p w14:paraId="2E1982D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23BD5FA7"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330B529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4C0530C0"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112CA8"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DEAEF50"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68EBB86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360F7B9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960" w:type="dxa"/>
            <w:noWrap/>
            <w:hideMark/>
          </w:tcPr>
          <w:p w14:paraId="0B049CE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0.636364</w:t>
            </w:r>
          </w:p>
        </w:tc>
        <w:tc>
          <w:tcPr>
            <w:tcW w:w="960" w:type="dxa"/>
            <w:noWrap/>
            <w:hideMark/>
          </w:tcPr>
          <w:p w14:paraId="4B04365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7BA57B1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0.535</w:t>
            </w:r>
          </w:p>
        </w:tc>
        <w:tc>
          <w:tcPr>
            <w:tcW w:w="1042" w:type="dxa"/>
            <w:noWrap/>
            <w:hideMark/>
          </w:tcPr>
          <w:p w14:paraId="166F6F1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0.229183</w:t>
            </w:r>
          </w:p>
        </w:tc>
      </w:tr>
      <w:tr w:rsidR="00182731" w:rsidRPr="00182731" w14:paraId="5492CE8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E2C1175"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BA6C24A"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47789CC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0.789474</w:t>
            </w:r>
          </w:p>
        </w:tc>
        <w:tc>
          <w:tcPr>
            <w:tcW w:w="960" w:type="dxa"/>
            <w:noWrap/>
            <w:hideMark/>
          </w:tcPr>
          <w:p w14:paraId="7923369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56F11BF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7ACA8AB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0.833333</w:t>
            </w:r>
          </w:p>
        </w:tc>
        <w:tc>
          <w:tcPr>
            <w:tcW w:w="960" w:type="dxa"/>
            <w:noWrap/>
            <w:hideMark/>
          </w:tcPr>
          <w:p w14:paraId="4737E92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0.595</w:t>
            </w:r>
          </w:p>
        </w:tc>
        <w:tc>
          <w:tcPr>
            <w:tcW w:w="1042" w:type="dxa"/>
            <w:noWrap/>
            <w:hideMark/>
          </w:tcPr>
          <w:p w14:paraId="46F8DF1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0.108282</w:t>
            </w:r>
          </w:p>
        </w:tc>
      </w:tr>
      <w:tr w:rsidR="00182731" w:rsidRPr="00182731" w14:paraId="26EB86C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0A80E4"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0FF6ED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124CEB6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2BF0980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0.6875</w:t>
            </w:r>
          </w:p>
        </w:tc>
        <w:tc>
          <w:tcPr>
            <w:tcW w:w="960" w:type="dxa"/>
            <w:noWrap/>
            <w:hideMark/>
          </w:tcPr>
          <w:p w14:paraId="48051FC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7A204D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0.814815</w:t>
            </w:r>
          </w:p>
        </w:tc>
        <w:tc>
          <w:tcPr>
            <w:tcW w:w="960" w:type="dxa"/>
            <w:noWrap/>
            <w:hideMark/>
          </w:tcPr>
          <w:p w14:paraId="6D9F9DB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1042" w:type="dxa"/>
            <w:noWrap/>
            <w:hideMark/>
          </w:tcPr>
          <w:p w14:paraId="1F73575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0.173566</w:t>
            </w:r>
          </w:p>
        </w:tc>
      </w:tr>
      <w:tr w:rsidR="00182731" w:rsidRPr="00182731" w14:paraId="3D31AF9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49EE4D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EBD4CA4"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4F320F3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4E7D759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3E14CA7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3EA8224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960" w:type="dxa"/>
            <w:noWrap/>
            <w:hideMark/>
          </w:tcPr>
          <w:p w14:paraId="5338D37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w:t>
            </w:r>
          </w:p>
        </w:tc>
        <w:tc>
          <w:tcPr>
            <w:tcW w:w="1042" w:type="dxa"/>
            <w:noWrap/>
            <w:hideMark/>
          </w:tcPr>
          <w:p w14:paraId="461560D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0.142215</w:t>
            </w:r>
          </w:p>
        </w:tc>
      </w:tr>
      <w:tr w:rsidR="00182731" w:rsidRPr="00182731" w14:paraId="61A8BF1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29FB4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399172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2319F68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36137E3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0.647059</w:t>
            </w:r>
          </w:p>
        </w:tc>
        <w:tc>
          <w:tcPr>
            <w:tcW w:w="960" w:type="dxa"/>
            <w:noWrap/>
            <w:hideMark/>
          </w:tcPr>
          <w:p w14:paraId="24DD263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53110FC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0.785714</w:t>
            </w:r>
          </w:p>
        </w:tc>
        <w:tc>
          <w:tcPr>
            <w:tcW w:w="960" w:type="dxa"/>
            <w:noWrap/>
            <w:hideMark/>
          </w:tcPr>
          <w:p w14:paraId="509858A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0.42</w:t>
            </w:r>
          </w:p>
        </w:tc>
        <w:tc>
          <w:tcPr>
            <w:tcW w:w="1042" w:type="dxa"/>
            <w:noWrap/>
            <w:hideMark/>
          </w:tcPr>
          <w:p w14:paraId="7F8D0FE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0.169115</w:t>
            </w:r>
          </w:p>
        </w:tc>
      </w:tr>
      <w:tr w:rsidR="00182731" w:rsidRPr="00182731" w14:paraId="0731554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B837B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33E3735"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74D8A9E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36FB890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6AC446F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06E3CD9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960" w:type="dxa"/>
            <w:noWrap/>
            <w:hideMark/>
          </w:tcPr>
          <w:p w14:paraId="6C52315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1042" w:type="dxa"/>
            <w:noWrap/>
            <w:hideMark/>
          </w:tcPr>
          <w:p w14:paraId="283B54C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0.192354</w:t>
            </w:r>
          </w:p>
        </w:tc>
      </w:tr>
      <w:tr w:rsidR="00182731" w:rsidRPr="00182731" w14:paraId="1C1BE67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0AA0601B"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- 80% correlation filter, no K best feature</w:t>
            </w:r>
          </w:p>
        </w:tc>
        <w:tc>
          <w:tcPr>
            <w:tcW w:w="960" w:type="dxa"/>
            <w:noWrap/>
            <w:hideMark/>
          </w:tcPr>
          <w:p w14:paraId="459395D8"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49E8557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12463F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20C9017F"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565B7F3"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5A4ED91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1DEC26D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079B093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61BDF15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4EDFF5A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0.782609</w:t>
            </w:r>
          </w:p>
        </w:tc>
        <w:tc>
          <w:tcPr>
            <w:tcW w:w="960" w:type="dxa"/>
            <w:noWrap/>
            <w:hideMark/>
          </w:tcPr>
          <w:p w14:paraId="00DF4B0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0.525</w:t>
            </w:r>
          </w:p>
        </w:tc>
        <w:tc>
          <w:tcPr>
            <w:tcW w:w="1042" w:type="dxa"/>
            <w:noWrap/>
            <w:hideMark/>
          </w:tcPr>
          <w:p w14:paraId="114F0D9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0.271339</w:t>
            </w:r>
          </w:p>
        </w:tc>
      </w:tr>
      <w:tr w:rsidR="00182731" w:rsidRPr="00182731" w14:paraId="4731461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4B277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036A70A"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1BB2E47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0.421053</w:t>
            </w:r>
          </w:p>
        </w:tc>
        <w:tc>
          <w:tcPr>
            <w:tcW w:w="960" w:type="dxa"/>
            <w:noWrap/>
            <w:hideMark/>
          </w:tcPr>
          <w:p w14:paraId="38F3FED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0384C59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0.454545</w:t>
            </w:r>
          </w:p>
        </w:tc>
        <w:tc>
          <w:tcPr>
            <w:tcW w:w="960" w:type="dxa"/>
            <w:noWrap/>
            <w:hideMark/>
          </w:tcPr>
          <w:p w14:paraId="179C136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0.47619</w:t>
            </w:r>
          </w:p>
        </w:tc>
        <w:tc>
          <w:tcPr>
            <w:tcW w:w="960" w:type="dxa"/>
            <w:noWrap/>
            <w:hideMark/>
          </w:tcPr>
          <w:p w14:paraId="59A069E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0.53</w:t>
            </w:r>
          </w:p>
        </w:tc>
        <w:tc>
          <w:tcPr>
            <w:tcW w:w="1042" w:type="dxa"/>
            <w:noWrap/>
            <w:hideMark/>
          </w:tcPr>
          <w:p w14:paraId="7A0C5BF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0.196469</w:t>
            </w:r>
          </w:p>
        </w:tc>
      </w:tr>
      <w:tr w:rsidR="00182731" w:rsidRPr="00182731" w14:paraId="7362129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85B745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78A209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0911208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711A265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33D0FF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289AAAC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5096A70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0.605</w:t>
            </w:r>
          </w:p>
        </w:tc>
        <w:tc>
          <w:tcPr>
            <w:tcW w:w="1042" w:type="dxa"/>
            <w:noWrap/>
            <w:hideMark/>
          </w:tcPr>
          <w:p w14:paraId="3E919DD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0.186346</w:t>
            </w:r>
          </w:p>
        </w:tc>
      </w:tr>
      <w:tr w:rsidR="00182731" w:rsidRPr="00182731" w14:paraId="166712E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6FBC2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D926F9A"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15D0205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0.842105</w:t>
            </w:r>
          </w:p>
        </w:tc>
        <w:tc>
          <w:tcPr>
            <w:tcW w:w="960" w:type="dxa"/>
            <w:noWrap/>
            <w:hideMark/>
          </w:tcPr>
          <w:p w14:paraId="6C7588B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0.833333</w:t>
            </w:r>
          </w:p>
        </w:tc>
        <w:tc>
          <w:tcPr>
            <w:tcW w:w="960" w:type="dxa"/>
            <w:noWrap/>
            <w:hideMark/>
          </w:tcPr>
          <w:p w14:paraId="7409B50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3372DFB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0.869565</w:t>
            </w:r>
          </w:p>
        </w:tc>
        <w:tc>
          <w:tcPr>
            <w:tcW w:w="960" w:type="dxa"/>
            <w:noWrap/>
            <w:hideMark/>
          </w:tcPr>
          <w:p w14:paraId="58FDCB1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w:t>
            </w:r>
          </w:p>
        </w:tc>
        <w:tc>
          <w:tcPr>
            <w:tcW w:w="1042" w:type="dxa"/>
            <w:noWrap/>
            <w:hideMark/>
          </w:tcPr>
          <w:p w14:paraId="1B65407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0.151987</w:t>
            </w:r>
          </w:p>
        </w:tc>
      </w:tr>
      <w:tr w:rsidR="00182731" w:rsidRPr="00182731" w14:paraId="3447F5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4C596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B0E43B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3D49B7E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501FDCC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71656DF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5B37CAD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066D393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0.675</w:t>
            </w:r>
          </w:p>
        </w:tc>
        <w:tc>
          <w:tcPr>
            <w:tcW w:w="1042" w:type="dxa"/>
            <w:noWrap/>
            <w:hideMark/>
          </w:tcPr>
          <w:p w14:paraId="273841F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0.229401</w:t>
            </w:r>
          </w:p>
        </w:tc>
      </w:tr>
      <w:tr w:rsidR="00182731" w:rsidRPr="00182731" w14:paraId="5CD1DAE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7A5F05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402C3FA"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39251D6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0.789474</w:t>
            </w:r>
          </w:p>
        </w:tc>
        <w:tc>
          <w:tcPr>
            <w:tcW w:w="960" w:type="dxa"/>
            <w:noWrap/>
            <w:hideMark/>
          </w:tcPr>
          <w:p w14:paraId="5FE581C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02B0CA8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53571E1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0.833333</w:t>
            </w:r>
          </w:p>
        </w:tc>
        <w:tc>
          <w:tcPr>
            <w:tcW w:w="960" w:type="dxa"/>
            <w:noWrap/>
            <w:hideMark/>
          </w:tcPr>
          <w:p w14:paraId="502B6D1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2D06114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0.204939</w:t>
            </w:r>
          </w:p>
        </w:tc>
      </w:tr>
      <w:tr w:rsidR="00182731" w:rsidRPr="00182731" w14:paraId="70689E9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9C7073C"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No correlation filter, 5 K best feature</w:t>
            </w:r>
          </w:p>
        </w:tc>
        <w:tc>
          <w:tcPr>
            <w:tcW w:w="960" w:type="dxa"/>
            <w:noWrap/>
            <w:hideMark/>
          </w:tcPr>
          <w:p w14:paraId="636D81A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7B13E36B"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4508747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25A9CBC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89A05BC"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47DB04B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384FDCD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0.526316</w:t>
            </w:r>
          </w:p>
        </w:tc>
        <w:tc>
          <w:tcPr>
            <w:tcW w:w="960" w:type="dxa"/>
            <w:noWrap/>
            <w:hideMark/>
          </w:tcPr>
          <w:p w14:paraId="6AD7ABB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0.571429</w:t>
            </w:r>
          </w:p>
        </w:tc>
        <w:tc>
          <w:tcPr>
            <w:tcW w:w="960" w:type="dxa"/>
            <w:noWrap/>
            <w:hideMark/>
          </w:tcPr>
          <w:p w14:paraId="6EE4AC7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55B8D7E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w:t>
            </w:r>
          </w:p>
        </w:tc>
        <w:tc>
          <w:tcPr>
            <w:tcW w:w="960" w:type="dxa"/>
            <w:noWrap/>
            <w:hideMark/>
          </w:tcPr>
          <w:p w14:paraId="2F3F72D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0.585</w:t>
            </w:r>
          </w:p>
        </w:tc>
        <w:tc>
          <w:tcPr>
            <w:tcW w:w="1042" w:type="dxa"/>
            <w:noWrap/>
            <w:hideMark/>
          </w:tcPr>
          <w:p w14:paraId="3025653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0.282002</w:t>
            </w:r>
          </w:p>
        </w:tc>
      </w:tr>
      <w:tr w:rsidR="00182731" w:rsidRPr="00182731" w14:paraId="5EF48EA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FB3302"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8E0C9E4"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52ADF48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768B1B4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1A1BDF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4501AAD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0.692308</w:t>
            </w:r>
          </w:p>
        </w:tc>
        <w:tc>
          <w:tcPr>
            <w:tcW w:w="960" w:type="dxa"/>
            <w:noWrap/>
            <w:hideMark/>
          </w:tcPr>
          <w:p w14:paraId="6C03A21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0.77</w:t>
            </w:r>
          </w:p>
        </w:tc>
        <w:tc>
          <w:tcPr>
            <w:tcW w:w="1042" w:type="dxa"/>
            <w:noWrap/>
            <w:hideMark/>
          </w:tcPr>
          <w:p w14:paraId="626F329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0.170587</w:t>
            </w:r>
          </w:p>
        </w:tc>
      </w:tr>
      <w:tr w:rsidR="00182731" w:rsidRPr="00182731" w14:paraId="485C05B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711F85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771AAC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1EB1677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16DB0B8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6C564F4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462D103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0.692308</w:t>
            </w:r>
          </w:p>
        </w:tc>
        <w:tc>
          <w:tcPr>
            <w:tcW w:w="960" w:type="dxa"/>
            <w:noWrap/>
            <w:hideMark/>
          </w:tcPr>
          <w:p w14:paraId="49D406B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0.795</w:t>
            </w:r>
          </w:p>
        </w:tc>
        <w:tc>
          <w:tcPr>
            <w:tcW w:w="1042" w:type="dxa"/>
            <w:noWrap/>
            <w:hideMark/>
          </w:tcPr>
          <w:p w14:paraId="66117FA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0.145688</w:t>
            </w:r>
          </w:p>
        </w:tc>
      </w:tr>
      <w:tr w:rsidR="00182731" w:rsidRPr="00182731" w14:paraId="776CA96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53E63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6B4AB2B"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3C1777D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0.526316</w:t>
            </w:r>
          </w:p>
        </w:tc>
        <w:tc>
          <w:tcPr>
            <w:tcW w:w="960" w:type="dxa"/>
            <w:noWrap/>
            <w:hideMark/>
          </w:tcPr>
          <w:p w14:paraId="6B5E8B6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25164BF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636C943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0.689655</w:t>
            </w:r>
          </w:p>
        </w:tc>
        <w:tc>
          <w:tcPr>
            <w:tcW w:w="960" w:type="dxa"/>
            <w:noWrap/>
            <w:hideMark/>
          </w:tcPr>
          <w:p w14:paraId="577E4A1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1042" w:type="dxa"/>
            <w:noWrap/>
            <w:hideMark/>
          </w:tcPr>
          <w:p w14:paraId="22ECF48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0.132759</w:t>
            </w:r>
          </w:p>
        </w:tc>
      </w:tr>
      <w:tr w:rsidR="00182731" w:rsidRPr="00182731" w14:paraId="4F59136E"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AC3C5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092F68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3108394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23899D3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7161846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45211E1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228C148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0.77</w:t>
            </w:r>
          </w:p>
        </w:tc>
        <w:tc>
          <w:tcPr>
            <w:tcW w:w="1042" w:type="dxa"/>
            <w:noWrap/>
            <w:hideMark/>
          </w:tcPr>
          <w:p w14:paraId="72FC2D0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0.128841</w:t>
            </w:r>
          </w:p>
        </w:tc>
      </w:tr>
      <w:tr w:rsidR="00182731" w:rsidRPr="00182731" w14:paraId="584B80D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74B365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B712145"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0E16103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0.473684</w:t>
            </w:r>
          </w:p>
        </w:tc>
        <w:tc>
          <w:tcPr>
            <w:tcW w:w="960" w:type="dxa"/>
            <w:noWrap/>
            <w:hideMark/>
          </w:tcPr>
          <w:p w14:paraId="7F79A22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0.533333</w:t>
            </w:r>
          </w:p>
        </w:tc>
        <w:tc>
          <w:tcPr>
            <w:tcW w:w="960" w:type="dxa"/>
            <w:noWrap/>
            <w:hideMark/>
          </w:tcPr>
          <w:p w14:paraId="784F135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0CA550E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0.615385</w:t>
            </w:r>
          </w:p>
        </w:tc>
        <w:tc>
          <w:tcPr>
            <w:tcW w:w="960" w:type="dxa"/>
            <w:noWrap/>
            <w:hideMark/>
          </w:tcPr>
          <w:p w14:paraId="3D1DDAE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w:t>
            </w:r>
          </w:p>
        </w:tc>
        <w:tc>
          <w:tcPr>
            <w:tcW w:w="1042" w:type="dxa"/>
            <w:noWrap/>
            <w:hideMark/>
          </w:tcPr>
          <w:p w14:paraId="3D649F9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0.2502</w:t>
            </w:r>
          </w:p>
        </w:tc>
      </w:tr>
      <w:tr w:rsidR="00182731" w:rsidRPr="00182731" w14:paraId="6338F6F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39A3375"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- 90% correlation filter, 5 K best feature</w:t>
            </w:r>
          </w:p>
        </w:tc>
        <w:tc>
          <w:tcPr>
            <w:tcW w:w="960" w:type="dxa"/>
            <w:noWrap/>
            <w:hideMark/>
          </w:tcPr>
          <w:p w14:paraId="2DB505AB"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14A735C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6DC615A3"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1C5FB1B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67392D"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20925D9"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13FDE00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0D876EF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1FB8C31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E20F62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2190749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w:t>
            </w:r>
          </w:p>
        </w:tc>
        <w:tc>
          <w:tcPr>
            <w:tcW w:w="1042" w:type="dxa"/>
            <w:noWrap/>
            <w:hideMark/>
          </w:tcPr>
          <w:p w14:paraId="3DD480D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0.11225</w:t>
            </w:r>
          </w:p>
        </w:tc>
      </w:tr>
      <w:tr w:rsidR="00182731" w:rsidRPr="00182731" w14:paraId="4860F16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318BC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DCB2F8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26EAFB4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1FB787B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0.777778</w:t>
            </w:r>
          </w:p>
        </w:tc>
        <w:tc>
          <w:tcPr>
            <w:tcW w:w="960" w:type="dxa"/>
            <w:noWrap/>
            <w:hideMark/>
          </w:tcPr>
          <w:p w14:paraId="5EDE9A5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0.636364</w:t>
            </w:r>
          </w:p>
        </w:tc>
        <w:tc>
          <w:tcPr>
            <w:tcW w:w="960" w:type="dxa"/>
            <w:noWrap/>
            <w:hideMark/>
          </w:tcPr>
          <w:p w14:paraId="1CD52A5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w:t>
            </w:r>
          </w:p>
        </w:tc>
        <w:tc>
          <w:tcPr>
            <w:tcW w:w="960" w:type="dxa"/>
            <w:noWrap/>
            <w:hideMark/>
          </w:tcPr>
          <w:p w14:paraId="38C73BA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0.505</w:t>
            </w:r>
          </w:p>
        </w:tc>
        <w:tc>
          <w:tcPr>
            <w:tcW w:w="1042" w:type="dxa"/>
            <w:noWrap/>
            <w:hideMark/>
          </w:tcPr>
          <w:p w14:paraId="4E4857E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0.213834</w:t>
            </w:r>
          </w:p>
        </w:tc>
      </w:tr>
      <w:tr w:rsidR="00182731" w:rsidRPr="00182731" w14:paraId="2DD180C1"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1A47B3"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D3D6FD9"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68F8BF2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29CA4DF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960" w:type="dxa"/>
            <w:noWrap/>
            <w:hideMark/>
          </w:tcPr>
          <w:p w14:paraId="511D5D1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6E89E25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0.740741</w:t>
            </w:r>
          </w:p>
        </w:tc>
        <w:tc>
          <w:tcPr>
            <w:tcW w:w="960" w:type="dxa"/>
            <w:noWrap/>
            <w:hideMark/>
          </w:tcPr>
          <w:p w14:paraId="3ABD4EB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w:t>
            </w:r>
          </w:p>
        </w:tc>
        <w:tc>
          <w:tcPr>
            <w:tcW w:w="1042" w:type="dxa"/>
            <w:noWrap/>
            <w:hideMark/>
          </w:tcPr>
          <w:p w14:paraId="0B82A3C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0.122066</w:t>
            </w:r>
          </w:p>
        </w:tc>
      </w:tr>
      <w:tr w:rsidR="00182731" w:rsidRPr="00182731" w14:paraId="7018BB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52AD4"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D88E22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1757E10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0.526316</w:t>
            </w:r>
          </w:p>
        </w:tc>
        <w:tc>
          <w:tcPr>
            <w:tcW w:w="960" w:type="dxa"/>
            <w:noWrap/>
            <w:hideMark/>
          </w:tcPr>
          <w:p w14:paraId="2160CFF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1A170B5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011A4BC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0.689655</w:t>
            </w:r>
          </w:p>
        </w:tc>
        <w:tc>
          <w:tcPr>
            <w:tcW w:w="960" w:type="dxa"/>
            <w:noWrap/>
            <w:hideMark/>
          </w:tcPr>
          <w:p w14:paraId="68D9652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0.645</w:t>
            </w:r>
          </w:p>
        </w:tc>
        <w:tc>
          <w:tcPr>
            <w:tcW w:w="1042" w:type="dxa"/>
            <w:noWrap/>
            <w:hideMark/>
          </w:tcPr>
          <w:p w14:paraId="770AB04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0.157242</w:t>
            </w:r>
          </w:p>
        </w:tc>
      </w:tr>
      <w:tr w:rsidR="00182731" w:rsidRPr="00182731" w14:paraId="0B63FF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DF0514"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29D2C4C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15D3F18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7EE52C0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8D6983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1B99DB6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788205E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1042" w:type="dxa"/>
            <w:noWrap/>
            <w:hideMark/>
          </w:tcPr>
          <w:p w14:paraId="2F2A78A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0.206458</w:t>
            </w:r>
          </w:p>
        </w:tc>
      </w:tr>
      <w:tr w:rsidR="00182731" w:rsidRPr="00182731" w14:paraId="05D91D2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6547B99"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21657B3"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6E2F53E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28B3AC80"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0.647059</w:t>
            </w:r>
          </w:p>
        </w:tc>
        <w:tc>
          <w:tcPr>
            <w:tcW w:w="960" w:type="dxa"/>
            <w:noWrap/>
            <w:hideMark/>
          </w:tcPr>
          <w:p w14:paraId="0FED78A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243A637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0.785714</w:t>
            </w:r>
          </w:p>
        </w:tc>
        <w:tc>
          <w:tcPr>
            <w:tcW w:w="960" w:type="dxa"/>
            <w:noWrap/>
            <w:hideMark/>
          </w:tcPr>
          <w:p w14:paraId="6F06293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0.645</w:t>
            </w:r>
          </w:p>
        </w:tc>
        <w:tc>
          <w:tcPr>
            <w:tcW w:w="1042" w:type="dxa"/>
            <w:noWrap/>
            <w:hideMark/>
          </w:tcPr>
          <w:p w14:paraId="5A68E9A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0.192938</w:t>
            </w:r>
          </w:p>
        </w:tc>
      </w:tr>
      <w:tr w:rsidR="00182731" w:rsidRPr="00182731" w14:paraId="5FFE6AE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5409824"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- 80% correlation filter, 5 K best feature</w:t>
            </w:r>
          </w:p>
        </w:tc>
        <w:tc>
          <w:tcPr>
            <w:tcW w:w="960" w:type="dxa"/>
            <w:noWrap/>
            <w:hideMark/>
          </w:tcPr>
          <w:p w14:paraId="4A198CA5"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5135819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0CBA3E8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1B906CC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573AC4"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337642CD"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5AED84E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6510178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0.642857</w:t>
            </w:r>
          </w:p>
        </w:tc>
        <w:tc>
          <w:tcPr>
            <w:tcW w:w="960" w:type="dxa"/>
            <w:noWrap/>
            <w:hideMark/>
          </w:tcPr>
          <w:p w14:paraId="3563D48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51DC751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w:t>
            </w:r>
          </w:p>
        </w:tc>
        <w:tc>
          <w:tcPr>
            <w:tcW w:w="960" w:type="dxa"/>
            <w:noWrap/>
            <w:hideMark/>
          </w:tcPr>
          <w:p w14:paraId="1184C27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w:t>
            </w:r>
          </w:p>
        </w:tc>
        <w:tc>
          <w:tcPr>
            <w:tcW w:w="1042" w:type="dxa"/>
            <w:noWrap/>
            <w:hideMark/>
          </w:tcPr>
          <w:p w14:paraId="2D25BB5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0.154596</w:t>
            </w:r>
          </w:p>
        </w:tc>
      </w:tr>
      <w:tr w:rsidR="00182731" w:rsidRPr="00182731" w14:paraId="40A69F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EA9809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7B6A4C1"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54DB44A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7AE65C0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0.647059</w:t>
            </w:r>
          </w:p>
        </w:tc>
        <w:tc>
          <w:tcPr>
            <w:tcW w:w="960" w:type="dxa"/>
            <w:noWrap/>
            <w:hideMark/>
          </w:tcPr>
          <w:p w14:paraId="7265D88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482FA3D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0.785714</w:t>
            </w:r>
          </w:p>
        </w:tc>
        <w:tc>
          <w:tcPr>
            <w:tcW w:w="960" w:type="dxa"/>
            <w:noWrap/>
            <w:hideMark/>
          </w:tcPr>
          <w:p w14:paraId="66ADDE0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372C7C3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0.130384</w:t>
            </w:r>
          </w:p>
        </w:tc>
      </w:tr>
      <w:tr w:rsidR="00182731" w:rsidRPr="00182731" w14:paraId="5D30632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3A2BD5"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9B0629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7EC24CD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7F0B7B3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960" w:type="dxa"/>
            <w:noWrap/>
            <w:hideMark/>
          </w:tcPr>
          <w:p w14:paraId="76840C4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42D9063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0.740741</w:t>
            </w:r>
          </w:p>
        </w:tc>
        <w:tc>
          <w:tcPr>
            <w:tcW w:w="960" w:type="dxa"/>
            <w:noWrap/>
            <w:hideMark/>
          </w:tcPr>
          <w:p w14:paraId="1AD166B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w:t>
            </w:r>
          </w:p>
        </w:tc>
        <w:tc>
          <w:tcPr>
            <w:tcW w:w="1042" w:type="dxa"/>
            <w:noWrap/>
            <w:hideMark/>
          </w:tcPr>
          <w:p w14:paraId="6E5F684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0.169115</w:t>
            </w:r>
          </w:p>
        </w:tc>
      </w:tr>
      <w:tr w:rsidR="00182731" w:rsidRPr="00182731" w14:paraId="34B247F7"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458B6A5"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A63ABDC"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5CC5018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0CD91D9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0052145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67E3DEB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0.733333</w:t>
            </w:r>
          </w:p>
        </w:tc>
        <w:tc>
          <w:tcPr>
            <w:tcW w:w="960" w:type="dxa"/>
            <w:noWrap/>
            <w:hideMark/>
          </w:tcPr>
          <w:p w14:paraId="2BE415C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w:t>
            </w:r>
          </w:p>
        </w:tc>
        <w:tc>
          <w:tcPr>
            <w:tcW w:w="1042" w:type="dxa"/>
            <w:noWrap/>
            <w:hideMark/>
          </w:tcPr>
          <w:p w14:paraId="68237E5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0.15843</w:t>
            </w:r>
          </w:p>
        </w:tc>
      </w:tr>
      <w:tr w:rsidR="00182731" w:rsidRPr="00182731" w14:paraId="04A2EB0A"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67F9457"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76A9DA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302E030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7036FFB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0.647059</w:t>
            </w:r>
          </w:p>
        </w:tc>
        <w:tc>
          <w:tcPr>
            <w:tcW w:w="960" w:type="dxa"/>
            <w:noWrap/>
            <w:hideMark/>
          </w:tcPr>
          <w:p w14:paraId="08FC864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5AB7AB8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0.785714</w:t>
            </w:r>
          </w:p>
        </w:tc>
        <w:tc>
          <w:tcPr>
            <w:tcW w:w="960" w:type="dxa"/>
            <w:noWrap/>
            <w:hideMark/>
          </w:tcPr>
          <w:p w14:paraId="533B54A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w:t>
            </w:r>
          </w:p>
        </w:tc>
        <w:tc>
          <w:tcPr>
            <w:tcW w:w="1042" w:type="dxa"/>
            <w:noWrap/>
            <w:hideMark/>
          </w:tcPr>
          <w:p w14:paraId="262C180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0.151987</w:t>
            </w:r>
          </w:p>
        </w:tc>
      </w:tr>
      <w:tr w:rsidR="00182731" w:rsidRPr="00182731" w14:paraId="0AFA87E9"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1F82F8"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8F067F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49D162F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00CDAD3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6D79EB0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7939FDD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0.692308</w:t>
            </w:r>
          </w:p>
        </w:tc>
        <w:tc>
          <w:tcPr>
            <w:tcW w:w="960" w:type="dxa"/>
            <w:noWrap/>
            <w:hideMark/>
          </w:tcPr>
          <w:p w14:paraId="40CB795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0.715</w:t>
            </w:r>
          </w:p>
        </w:tc>
        <w:tc>
          <w:tcPr>
            <w:tcW w:w="1042" w:type="dxa"/>
            <w:noWrap/>
            <w:hideMark/>
          </w:tcPr>
          <w:p w14:paraId="58FA076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0.14151</w:t>
            </w:r>
          </w:p>
        </w:tc>
      </w:tr>
      <w:tr w:rsidR="00182731" w:rsidRPr="00182731" w14:paraId="13429C7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83C9D6E"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lastRenderedPageBreak/>
              <w:t>Jar - No correlation filter, 10 K best feature</w:t>
            </w:r>
          </w:p>
        </w:tc>
        <w:tc>
          <w:tcPr>
            <w:tcW w:w="960" w:type="dxa"/>
            <w:noWrap/>
            <w:hideMark/>
          </w:tcPr>
          <w:p w14:paraId="5870701B"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6C89B24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7988E19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1EAFA3A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78855F"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13A1840D"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3653A7F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4260506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0.6875</w:t>
            </w:r>
          </w:p>
        </w:tc>
        <w:tc>
          <w:tcPr>
            <w:tcW w:w="960" w:type="dxa"/>
            <w:noWrap/>
            <w:hideMark/>
          </w:tcPr>
          <w:p w14:paraId="03F961C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1129BBE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0.814815</w:t>
            </w:r>
          </w:p>
        </w:tc>
        <w:tc>
          <w:tcPr>
            <w:tcW w:w="960" w:type="dxa"/>
            <w:noWrap/>
            <w:hideMark/>
          </w:tcPr>
          <w:p w14:paraId="091A833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0.595</w:t>
            </w:r>
          </w:p>
        </w:tc>
        <w:tc>
          <w:tcPr>
            <w:tcW w:w="1042" w:type="dxa"/>
            <w:noWrap/>
            <w:hideMark/>
          </w:tcPr>
          <w:p w14:paraId="5929410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0.108282</w:t>
            </w:r>
          </w:p>
        </w:tc>
      </w:tr>
      <w:tr w:rsidR="00182731" w:rsidRPr="00182731" w14:paraId="48142DC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25DA7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E39F14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3FEADF0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307BEC0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0.588235</w:t>
            </w:r>
          </w:p>
        </w:tc>
        <w:tc>
          <w:tcPr>
            <w:tcW w:w="960" w:type="dxa"/>
            <w:noWrap/>
            <w:hideMark/>
          </w:tcPr>
          <w:p w14:paraId="1D1AE7D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2C3D036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3BB7D67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0.595</w:t>
            </w:r>
          </w:p>
        </w:tc>
        <w:tc>
          <w:tcPr>
            <w:tcW w:w="1042" w:type="dxa"/>
            <w:noWrap/>
            <w:hideMark/>
          </w:tcPr>
          <w:p w14:paraId="16AB637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0.155644</w:t>
            </w:r>
          </w:p>
        </w:tc>
      </w:tr>
      <w:tr w:rsidR="00182731" w:rsidRPr="00182731" w14:paraId="68817C4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2C880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C6A52F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25FEE92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3F43B2A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23293B3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7FD237B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0.692308</w:t>
            </w:r>
          </w:p>
        </w:tc>
        <w:tc>
          <w:tcPr>
            <w:tcW w:w="960" w:type="dxa"/>
            <w:noWrap/>
            <w:hideMark/>
          </w:tcPr>
          <w:p w14:paraId="3EB0A69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0.795</w:t>
            </w:r>
          </w:p>
        </w:tc>
        <w:tc>
          <w:tcPr>
            <w:tcW w:w="1042" w:type="dxa"/>
            <w:noWrap/>
            <w:hideMark/>
          </w:tcPr>
          <w:p w14:paraId="19F509B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0.145688</w:t>
            </w:r>
          </w:p>
        </w:tc>
      </w:tr>
      <w:tr w:rsidR="00182731" w:rsidRPr="00182731" w14:paraId="5D58B6E4"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8A8E3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07F5BBA"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70EED6C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15B31CF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136BD77A"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2B36145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54B6860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w:t>
            </w:r>
          </w:p>
        </w:tc>
        <w:tc>
          <w:tcPr>
            <w:tcW w:w="1042" w:type="dxa"/>
            <w:noWrap/>
            <w:hideMark/>
          </w:tcPr>
          <w:p w14:paraId="794168A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0.087892</w:t>
            </w:r>
          </w:p>
        </w:tc>
      </w:tr>
      <w:tr w:rsidR="00182731" w:rsidRPr="00182731" w14:paraId="780E5D6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F6D3C25"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CA91FD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4F36A6F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7EB005E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41DE72C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DE57D9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380F6F5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0.77</w:t>
            </w:r>
          </w:p>
        </w:tc>
        <w:tc>
          <w:tcPr>
            <w:tcW w:w="1042" w:type="dxa"/>
            <w:noWrap/>
            <w:hideMark/>
          </w:tcPr>
          <w:p w14:paraId="432EDE2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0.128841</w:t>
            </w:r>
          </w:p>
        </w:tc>
      </w:tr>
      <w:tr w:rsidR="00182731" w:rsidRPr="00182731" w14:paraId="7626F15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23332E"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36F4D0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2FEB76F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773F9EA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0.647059</w:t>
            </w:r>
          </w:p>
        </w:tc>
        <w:tc>
          <w:tcPr>
            <w:tcW w:w="960" w:type="dxa"/>
            <w:noWrap/>
            <w:hideMark/>
          </w:tcPr>
          <w:p w14:paraId="5EB613A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A1BF2B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0.785714</w:t>
            </w:r>
          </w:p>
        </w:tc>
        <w:tc>
          <w:tcPr>
            <w:tcW w:w="960" w:type="dxa"/>
            <w:noWrap/>
            <w:hideMark/>
          </w:tcPr>
          <w:p w14:paraId="6D3B072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0.595</w:t>
            </w:r>
          </w:p>
        </w:tc>
        <w:tc>
          <w:tcPr>
            <w:tcW w:w="1042" w:type="dxa"/>
            <w:noWrap/>
            <w:hideMark/>
          </w:tcPr>
          <w:p w14:paraId="0C8F727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0.155644</w:t>
            </w:r>
          </w:p>
        </w:tc>
      </w:tr>
      <w:tr w:rsidR="00182731" w:rsidRPr="00182731" w14:paraId="2E7CDE42"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4F061DC1"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- 90% correlation filter, 10 K best feature</w:t>
            </w:r>
          </w:p>
        </w:tc>
        <w:tc>
          <w:tcPr>
            <w:tcW w:w="960" w:type="dxa"/>
            <w:noWrap/>
            <w:hideMark/>
          </w:tcPr>
          <w:p w14:paraId="38B04BF5"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5E5EBD7C"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39822D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73C252D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674925"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206DC8A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2EB6F7E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3C50EE7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0.647059</w:t>
            </w:r>
          </w:p>
        </w:tc>
        <w:tc>
          <w:tcPr>
            <w:tcW w:w="960" w:type="dxa"/>
            <w:noWrap/>
            <w:hideMark/>
          </w:tcPr>
          <w:p w14:paraId="07DA63F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6039CEC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0.785714</w:t>
            </w:r>
          </w:p>
        </w:tc>
        <w:tc>
          <w:tcPr>
            <w:tcW w:w="960" w:type="dxa"/>
            <w:noWrap/>
            <w:hideMark/>
          </w:tcPr>
          <w:p w14:paraId="24BF60A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1042" w:type="dxa"/>
            <w:noWrap/>
            <w:hideMark/>
          </w:tcPr>
          <w:p w14:paraId="5CEC63E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0.173566</w:t>
            </w:r>
          </w:p>
        </w:tc>
      </w:tr>
      <w:tr w:rsidR="00182731" w:rsidRPr="00182731" w14:paraId="777C93F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F0D07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17AD88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50D15E5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0.473684</w:t>
            </w:r>
          </w:p>
        </w:tc>
        <w:tc>
          <w:tcPr>
            <w:tcW w:w="960" w:type="dxa"/>
            <w:noWrap/>
            <w:hideMark/>
          </w:tcPr>
          <w:p w14:paraId="0B1D879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0.555556</w:t>
            </w:r>
          </w:p>
        </w:tc>
        <w:tc>
          <w:tcPr>
            <w:tcW w:w="960" w:type="dxa"/>
            <w:noWrap/>
            <w:hideMark/>
          </w:tcPr>
          <w:p w14:paraId="06E7626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0.454545</w:t>
            </w:r>
          </w:p>
        </w:tc>
        <w:tc>
          <w:tcPr>
            <w:tcW w:w="960" w:type="dxa"/>
            <w:noWrap/>
            <w:hideMark/>
          </w:tcPr>
          <w:p w14:paraId="75B6EC3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w:t>
            </w:r>
          </w:p>
        </w:tc>
        <w:tc>
          <w:tcPr>
            <w:tcW w:w="960" w:type="dxa"/>
            <w:noWrap/>
            <w:hideMark/>
          </w:tcPr>
          <w:p w14:paraId="05921D2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w:t>
            </w:r>
          </w:p>
        </w:tc>
        <w:tc>
          <w:tcPr>
            <w:tcW w:w="1042" w:type="dxa"/>
            <w:noWrap/>
            <w:hideMark/>
          </w:tcPr>
          <w:p w14:paraId="517458B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0.213542</w:t>
            </w:r>
          </w:p>
        </w:tc>
      </w:tr>
      <w:tr w:rsidR="00182731" w:rsidRPr="00182731" w14:paraId="225DEF9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452DA5"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5F4CE5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2B9D7AD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537E39C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960" w:type="dxa"/>
            <w:noWrap/>
            <w:hideMark/>
          </w:tcPr>
          <w:p w14:paraId="2C7AB56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7A8DCF6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0.740741</w:t>
            </w:r>
          </w:p>
        </w:tc>
        <w:tc>
          <w:tcPr>
            <w:tcW w:w="960" w:type="dxa"/>
            <w:noWrap/>
            <w:hideMark/>
          </w:tcPr>
          <w:p w14:paraId="2D5BDD2C"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w:t>
            </w:r>
          </w:p>
        </w:tc>
        <w:tc>
          <w:tcPr>
            <w:tcW w:w="1042" w:type="dxa"/>
            <w:noWrap/>
            <w:hideMark/>
          </w:tcPr>
          <w:p w14:paraId="3840A09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0.168003</w:t>
            </w:r>
          </w:p>
        </w:tc>
      </w:tr>
      <w:tr w:rsidR="00182731" w:rsidRPr="00182731" w14:paraId="0A9A843C"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BD3DD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EF912C0"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145146D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0D16651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2F3100C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05F832A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0.733333</w:t>
            </w:r>
          </w:p>
        </w:tc>
        <w:tc>
          <w:tcPr>
            <w:tcW w:w="960" w:type="dxa"/>
            <w:noWrap/>
            <w:hideMark/>
          </w:tcPr>
          <w:p w14:paraId="1DBB1DE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2E76475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0.130384</w:t>
            </w:r>
          </w:p>
        </w:tc>
      </w:tr>
      <w:tr w:rsidR="00182731" w:rsidRPr="00182731" w14:paraId="7333A81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CF9FC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C32698C"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0507CCD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1749472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0.588235</w:t>
            </w:r>
          </w:p>
        </w:tc>
        <w:tc>
          <w:tcPr>
            <w:tcW w:w="960" w:type="dxa"/>
            <w:noWrap/>
            <w:hideMark/>
          </w:tcPr>
          <w:p w14:paraId="713BFCE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25624AA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46D640E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w:t>
            </w:r>
          </w:p>
        </w:tc>
        <w:tc>
          <w:tcPr>
            <w:tcW w:w="1042" w:type="dxa"/>
            <w:noWrap/>
            <w:hideMark/>
          </w:tcPr>
          <w:p w14:paraId="2483E6A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0.208806</w:t>
            </w:r>
          </w:p>
        </w:tc>
      </w:tr>
      <w:tr w:rsidR="00182731" w:rsidRPr="00182731" w14:paraId="500588D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FC4995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543BFC9E"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1C571AF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54B1EF8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493E4B8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75E388A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34FF358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0.58</w:t>
            </w:r>
          </w:p>
        </w:tc>
        <w:tc>
          <w:tcPr>
            <w:tcW w:w="1042" w:type="dxa"/>
            <w:noWrap/>
            <w:hideMark/>
          </w:tcPr>
          <w:p w14:paraId="3DB47BF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0.181934</w:t>
            </w:r>
          </w:p>
        </w:tc>
      </w:tr>
      <w:tr w:rsidR="00182731" w:rsidRPr="00182731" w14:paraId="1F034A28"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F5FFB44"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- 80% correlation filter, 10 K best feature</w:t>
            </w:r>
          </w:p>
        </w:tc>
        <w:tc>
          <w:tcPr>
            <w:tcW w:w="960" w:type="dxa"/>
            <w:noWrap/>
            <w:hideMark/>
          </w:tcPr>
          <w:p w14:paraId="20376B5F"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091EE52B"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014A6B4E"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46E64A9A"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C40AA8F"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37DC26F9"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13CFF9B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0.789474</w:t>
            </w:r>
          </w:p>
        </w:tc>
        <w:tc>
          <w:tcPr>
            <w:tcW w:w="960" w:type="dxa"/>
            <w:noWrap/>
            <w:hideMark/>
          </w:tcPr>
          <w:p w14:paraId="2CABEAD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5A5C787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288668F0"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0.833333</w:t>
            </w:r>
          </w:p>
        </w:tc>
        <w:tc>
          <w:tcPr>
            <w:tcW w:w="960" w:type="dxa"/>
            <w:noWrap/>
            <w:hideMark/>
          </w:tcPr>
          <w:p w14:paraId="477494C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1042" w:type="dxa"/>
            <w:noWrap/>
            <w:hideMark/>
          </w:tcPr>
          <w:p w14:paraId="5E7B9A9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0.204939</w:t>
            </w:r>
          </w:p>
        </w:tc>
      </w:tr>
      <w:tr w:rsidR="00182731" w:rsidRPr="00182731" w14:paraId="34A8AB47"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C8D52F"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2A71A6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4FABDED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0F8FE12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1DBC635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5F3CBF5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3885ADF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0.435</w:t>
            </w:r>
          </w:p>
        </w:tc>
        <w:tc>
          <w:tcPr>
            <w:tcW w:w="1042" w:type="dxa"/>
            <w:noWrap/>
            <w:hideMark/>
          </w:tcPr>
          <w:p w14:paraId="7B70E25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0.249048</w:t>
            </w:r>
          </w:p>
        </w:tc>
      </w:tr>
      <w:tr w:rsidR="00182731" w:rsidRPr="00182731" w14:paraId="0E50BA18"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BFA420"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4083797"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2A497F2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609F2F0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5DC7DD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06D511A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3712038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0.715</w:t>
            </w:r>
          </w:p>
        </w:tc>
        <w:tc>
          <w:tcPr>
            <w:tcW w:w="1042" w:type="dxa"/>
            <w:noWrap/>
            <w:hideMark/>
          </w:tcPr>
          <w:p w14:paraId="491D910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0.212191</w:t>
            </w:r>
          </w:p>
        </w:tc>
      </w:tr>
      <w:tr w:rsidR="00182731" w:rsidRPr="00182731" w14:paraId="048992B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FFDF51"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82713E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0E33207F"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0.842105</w:t>
            </w:r>
          </w:p>
        </w:tc>
        <w:tc>
          <w:tcPr>
            <w:tcW w:w="960" w:type="dxa"/>
            <w:noWrap/>
            <w:hideMark/>
          </w:tcPr>
          <w:p w14:paraId="5A72559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0.833333</w:t>
            </w:r>
          </w:p>
        </w:tc>
        <w:tc>
          <w:tcPr>
            <w:tcW w:w="960" w:type="dxa"/>
            <w:noWrap/>
            <w:hideMark/>
          </w:tcPr>
          <w:p w14:paraId="6F4B720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3C634CE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0.869565</w:t>
            </w:r>
          </w:p>
        </w:tc>
        <w:tc>
          <w:tcPr>
            <w:tcW w:w="960" w:type="dxa"/>
            <w:noWrap/>
            <w:hideMark/>
          </w:tcPr>
          <w:p w14:paraId="48899D8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w:t>
            </w:r>
          </w:p>
        </w:tc>
        <w:tc>
          <w:tcPr>
            <w:tcW w:w="1042" w:type="dxa"/>
            <w:noWrap/>
            <w:hideMark/>
          </w:tcPr>
          <w:p w14:paraId="626CD73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0.151987</w:t>
            </w:r>
          </w:p>
        </w:tc>
      </w:tr>
      <w:tr w:rsidR="00182731" w:rsidRPr="00182731" w14:paraId="34CD35B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CECE6D"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4D1F1C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55364D3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1F3E227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2DBCC1A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3D5E647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0.733333</w:t>
            </w:r>
          </w:p>
        </w:tc>
        <w:tc>
          <w:tcPr>
            <w:tcW w:w="960" w:type="dxa"/>
            <w:noWrap/>
            <w:hideMark/>
          </w:tcPr>
          <w:p w14:paraId="6940C434"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w:t>
            </w:r>
          </w:p>
        </w:tc>
        <w:tc>
          <w:tcPr>
            <w:tcW w:w="1042" w:type="dxa"/>
            <w:noWrap/>
            <w:hideMark/>
          </w:tcPr>
          <w:p w14:paraId="74B3E7B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0.102956</w:t>
            </w:r>
          </w:p>
        </w:tc>
      </w:tr>
      <w:tr w:rsidR="00182731" w:rsidRPr="00182731" w14:paraId="1E02E53C"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9380F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8C7F78D"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4A7091F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0.789474</w:t>
            </w:r>
          </w:p>
        </w:tc>
        <w:tc>
          <w:tcPr>
            <w:tcW w:w="960" w:type="dxa"/>
            <w:noWrap/>
            <w:hideMark/>
          </w:tcPr>
          <w:p w14:paraId="5B9BD3D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0419F02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721E482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0.833333</w:t>
            </w:r>
          </w:p>
        </w:tc>
        <w:tc>
          <w:tcPr>
            <w:tcW w:w="960" w:type="dxa"/>
            <w:noWrap/>
            <w:hideMark/>
          </w:tcPr>
          <w:p w14:paraId="0EC3E1E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0.635</w:t>
            </w:r>
          </w:p>
        </w:tc>
        <w:tc>
          <w:tcPr>
            <w:tcW w:w="1042" w:type="dxa"/>
            <w:noWrap/>
            <w:hideMark/>
          </w:tcPr>
          <w:p w14:paraId="0BBE48F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0.219146</w:t>
            </w:r>
          </w:p>
        </w:tc>
      </w:tr>
      <w:tr w:rsidR="00182731" w:rsidRPr="00182731" w14:paraId="097D4CAE"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7020E1AC"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No correlation filter, 18 K best feature</w:t>
            </w:r>
          </w:p>
        </w:tc>
        <w:tc>
          <w:tcPr>
            <w:tcW w:w="960" w:type="dxa"/>
            <w:noWrap/>
            <w:hideMark/>
          </w:tcPr>
          <w:p w14:paraId="387E6A23"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64BA94DB"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64ED951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2580F986"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F360F7"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61DBAE9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43C57593"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093C746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960" w:type="dxa"/>
            <w:noWrap/>
            <w:hideMark/>
          </w:tcPr>
          <w:p w14:paraId="6F4956E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6B978F17"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0.740741</w:t>
            </w:r>
          </w:p>
        </w:tc>
        <w:tc>
          <w:tcPr>
            <w:tcW w:w="960" w:type="dxa"/>
            <w:noWrap/>
            <w:hideMark/>
          </w:tcPr>
          <w:p w14:paraId="305967F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0.665</w:t>
            </w:r>
          </w:p>
        </w:tc>
        <w:tc>
          <w:tcPr>
            <w:tcW w:w="1042" w:type="dxa"/>
            <w:noWrap/>
            <w:hideMark/>
          </w:tcPr>
          <w:p w14:paraId="70F5EC8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0.118427</w:t>
            </w:r>
          </w:p>
        </w:tc>
      </w:tr>
      <w:tr w:rsidR="00182731" w:rsidRPr="00182731" w14:paraId="1918B42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FF15FE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9F9BD32"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0CDC068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6FF40B7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0068AF9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4B2437B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0.733333</w:t>
            </w:r>
          </w:p>
        </w:tc>
        <w:tc>
          <w:tcPr>
            <w:tcW w:w="960" w:type="dxa"/>
            <w:noWrap/>
            <w:hideMark/>
          </w:tcPr>
          <w:p w14:paraId="4779A8B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0.675</w:t>
            </w:r>
          </w:p>
        </w:tc>
        <w:tc>
          <w:tcPr>
            <w:tcW w:w="1042" w:type="dxa"/>
            <w:noWrap/>
            <w:hideMark/>
          </w:tcPr>
          <w:p w14:paraId="21496E4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0.166208</w:t>
            </w:r>
          </w:p>
        </w:tc>
      </w:tr>
      <w:tr w:rsidR="00182731" w:rsidRPr="00182731" w14:paraId="516BB01B"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3C3D02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A1614EE"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6C2DCC58"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34053CA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47F5006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1D1E380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0.692308</w:t>
            </w:r>
          </w:p>
        </w:tc>
        <w:tc>
          <w:tcPr>
            <w:tcW w:w="960" w:type="dxa"/>
            <w:noWrap/>
            <w:hideMark/>
          </w:tcPr>
          <w:p w14:paraId="2B593E7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0.74</w:t>
            </w:r>
          </w:p>
        </w:tc>
        <w:tc>
          <w:tcPr>
            <w:tcW w:w="1042" w:type="dxa"/>
            <w:noWrap/>
            <w:hideMark/>
          </w:tcPr>
          <w:p w14:paraId="19BF0D3E"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0.122066</w:t>
            </w:r>
          </w:p>
        </w:tc>
      </w:tr>
      <w:tr w:rsidR="00182731" w:rsidRPr="00182731" w14:paraId="24FF9416"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4FD892"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1342DE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39D2FBF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6E184FB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35B8549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7B92D92F"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0.733333</w:t>
            </w:r>
          </w:p>
        </w:tc>
        <w:tc>
          <w:tcPr>
            <w:tcW w:w="960" w:type="dxa"/>
            <w:noWrap/>
            <w:hideMark/>
          </w:tcPr>
          <w:p w14:paraId="4BA2CB39"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3F5B19F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0.130384</w:t>
            </w:r>
          </w:p>
        </w:tc>
      </w:tr>
      <w:tr w:rsidR="00182731" w:rsidRPr="00182731" w14:paraId="403525C9"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BE0DFCA"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7CF63361"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0C1DF8C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74DD39A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65FA0D04"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44D23FC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0.733333</w:t>
            </w:r>
          </w:p>
        </w:tc>
        <w:tc>
          <w:tcPr>
            <w:tcW w:w="960" w:type="dxa"/>
            <w:noWrap/>
            <w:hideMark/>
          </w:tcPr>
          <w:p w14:paraId="50E5694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0.645</w:t>
            </w:r>
          </w:p>
        </w:tc>
        <w:tc>
          <w:tcPr>
            <w:tcW w:w="1042" w:type="dxa"/>
            <w:noWrap/>
            <w:hideMark/>
          </w:tcPr>
          <w:p w14:paraId="0C053E5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0.157242</w:t>
            </w:r>
          </w:p>
        </w:tc>
      </w:tr>
      <w:tr w:rsidR="00182731" w:rsidRPr="00182731" w14:paraId="41E6400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F760DE"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1A4BFE1E"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706073B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3F44949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0.611111</w:t>
            </w:r>
          </w:p>
        </w:tc>
        <w:tc>
          <w:tcPr>
            <w:tcW w:w="960" w:type="dxa"/>
            <w:noWrap/>
            <w:hideMark/>
          </w:tcPr>
          <w:p w14:paraId="45044B0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1</w:t>
            </w:r>
          </w:p>
        </w:tc>
        <w:tc>
          <w:tcPr>
            <w:tcW w:w="960" w:type="dxa"/>
            <w:noWrap/>
            <w:hideMark/>
          </w:tcPr>
          <w:p w14:paraId="50BF28E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0.758621</w:t>
            </w:r>
          </w:p>
        </w:tc>
        <w:tc>
          <w:tcPr>
            <w:tcW w:w="960" w:type="dxa"/>
            <w:noWrap/>
            <w:hideMark/>
          </w:tcPr>
          <w:p w14:paraId="50910C3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0.625</w:t>
            </w:r>
          </w:p>
        </w:tc>
        <w:tc>
          <w:tcPr>
            <w:tcW w:w="1042" w:type="dxa"/>
            <w:noWrap/>
            <w:hideMark/>
          </w:tcPr>
          <w:p w14:paraId="678DB1A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0.132759</w:t>
            </w:r>
          </w:p>
        </w:tc>
      </w:tr>
      <w:tr w:rsidR="00182731" w:rsidRPr="00182731" w14:paraId="53EC27A1"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3933CC0D"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- 90% correlation filter, 18 K best feature</w:t>
            </w:r>
          </w:p>
        </w:tc>
        <w:tc>
          <w:tcPr>
            <w:tcW w:w="960" w:type="dxa"/>
            <w:noWrap/>
            <w:hideMark/>
          </w:tcPr>
          <w:p w14:paraId="1327D156"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79969612"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42" w:type="dxa"/>
            <w:noWrap/>
            <w:hideMark/>
          </w:tcPr>
          <w:p w14:paraId="21083BD5"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182731" w:rsidRPr="00182731" w14:paraId="3423128D"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5B92FBF"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4C69673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classification tree</w:t>
            </w:r>
          </w:p>
        </w:tc>
        <w:tc>
          <w:tcPr>
            <w:tcW w:w="960" w:type="dxa"/>
            <w:noWrap/>
            <w:hideMark/>
          </w:tcPr>
          <w:p w14:paraId="02A95EA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36A0226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0.692308</w:t>
            </w:r>
          </w:p>
        </w:tc>
        <w:tc>
          <w:tcPr>
            <w:tcW w:w="960" w:type="dxa"/>
            <w:noWrap/>
            <w:hideMark/>
          </w:tcPr>
          <w:p w14:paraId="38558492"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0.818182</w:t>
            </w:r>
          </w:p>
        </w:tc>
        <w:tc>
          <w:tcPr>
            <w:tcW w:w="960" w:type="dxa"/>
            <w:noWrap/>
            <w:hideMark/>
          </w:tcPr>
          <w:p w14:paraId="43CB9EC5"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0.75</w:t>
            </w:r>
          </w:p>
        </w:tc>
        <w:tc>
          <w:tcPr>
            <w:tcW w:w="960" w:type="dxa"/>
            <w:noWrap/>
            <w:hideMark/>
          </w:tcPr>
          <w:p w14:paraId="7596BB36"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0.61</w:t>
            </w:r>
          </w:p>
        </w:tc>
        <w:tc>
          <w:tcPr>
            <w:tcW w:w="1042" w:type="dxa"/>
            <w:noWrap/>
            <w:hideMark/>
          </w:tcPr>
          <w:p w14:paraId="32990A0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0.27</w:t>
            </w:r>
          </w:p>
        </w:tc>
      </w:tr>
      <w:tr w:rsidR="00182731" w:rsidRPr="00182731" w14:paraId="66E7F92F"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8B7ACC"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41F2BA34"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neural network</w:t>
            </w:r>
          </w:p>
        </w:tc>
        <w:tc>
          <w:tcPr>
            <w:tcW w:w="960" w:type="dxa"/>
            <w:noWrap/>
            <w:hideMark/>
          </w:tcPr>
          <w:p w14:paraId="17DE2B6B"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0.578947</w:t>
            </w:r>
          </w:p>
        </w:tc>
        <w:tc>
          <w:tcPr>
            <w:tcW w:w="960" w:type="dxa"/>
            <w:noWrap/>
            <w:hideMark/>
          </w:tcPr>
          <w:p w14:paraId="4134692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12B21F3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0.545455</w:t>
            </w:r>
          </w:p>
        </w:tc>
        <w:tc>
          <w:tcPr>
            <w:tcW w:w="960" w:type="dxa"/>
            <w:noWrap/>
            <w:hideMark/>
          </w:tcPr>
          <w:p w14:paraId="566416A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w:t>
            </w:r>
          </w:p>
        </w:tc>
        <w:tc>
          <w:tcPr>
            <w:tcW w:w="960" w:type="dxa"/>
            <w:noWrap/>
            <w:hideMark/>
          </w:tcPr>
          <w:p w14:paraId="58C531A5"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0.55</w:t>
            </w:r>
          </w:p>
        </w:tc>
        <w:tc>
          <w:tcPr>
            <w:tcW w:w="1042" w:type="dxa"/>
            <w:noWrap/>
            <w:hideMark/>
          </w:tcPr>
          <w:p w14:paraId="200E7D41"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0.315436</w:t>
            </w:r>
          </w:p>
        </w:tc>
      </w:tr>
      <w:tr w:rsidR="00182731" w:rsidRPr="00182731" w14:paraId="475EF33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4F605B"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3C306C8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naives bayes</w:t>
            </w:r>
          </w:p>
        </w:tc>
        <w:tc>
          <w:tcPr>
            <w:tcW w:w="960" w:type="dxa"/>
            <w:noWrap/>
            <w:hideMark/>
          </w:tcPr>
          <w:p w14:paraId="28C17A3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0.684211</w:t>
            </w:r>
          </w:p>
        </w:tc>
        <w:tc>
          <w:tcPr>
            <w:tcW w:w="960" w:type="dxa"/>
            <w:noWrap/>
            <w:hideMark/>
          </w:tcPr>
          <w:p w14:paraId="2179BE9C"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5692367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42408497"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0.769231</w:t>
            </w:r>
          </w:p>
        </w:tc>
        <w:tc>
          <w:tcPr>
            <w:tcW w:w="960" w:type="dxa"/>
            <w:noWrap/>
            <w:hideMark/>
          </w:tcPr>
          <w:p w14:paraId="402B7D61"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0.65</w:t>
            </w:r>
          </w:p>
        </w:tc>
        <w:tc>
          <w:tcPr>
            <w:tcW w:w="1042" w:type="dxa"/>
            <w:noWrap/>
            <w:hideMark/>
          </w:tcPr>
          <w:p w14:paraId="5F75DAF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0.130384</w:t>
            </w:r>
          </w:p>
        </w:tc>
      </w:tr>
      <w:tr w:rsidR="00182731" w:rsidRPr="00182731" w14:paraId="5641B113"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A4DCD2"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6FB83057"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KNN</w:t>
            </w:r>
          </w:p>
        </w:tc>
        <w:tc>
          <w:tcPr>
            <w:tcW w:w="960" w:type="dxa"/>
            <w:noWrap/>
            <w:hideMark/>
          </w:tcPr>
          <w:p w14:paraId="0823617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505E960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57AF54A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7C505686"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960" w:type="dxa"/>
            <w:noWrap/>
            <w:hideMark/>
          </w:tcPr>
          <w:p w14:paraId="31143F2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w:t>
            </w:r>
          </w:p>
        </w:tc>
        <w:tc>
          <w:tcPr>
            <w:tcW w:w="1042" w:type="dxa"/>
            <w:noWrap/>
            <w:hideMark/>
          </w:tcPr>
          <w:p w14:paraId="70C87BC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0.142215</w:t>
            </w:r>
          </w:p>
        </w:tc>
      </w:tr>
      <w:tr w:rsidR="00182731" w:rsidRPr="00182731" w14:paraId="4AA0F52B"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3304D6"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D4D64E8"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SVM</w:t>
            </w:r>
          </w:p>
        </w:tc>
        <w:tc>
          <w:tcPr>
            <w:tcW w:w="960" w:type="dxa"/>
            <w:noWrap/>
            <w:hideMark/>
          </w:tcPr>
          <w:p w14:paraId="6D24BF9E"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0.631579</w:t>
            </w:r>
          </w:p>
        </w:tc>
        <w:tc>
          <w:tcPr>
            <w:tcW w:w="960" w:type="dxa"/>
            <w:noWrap/>
            <w:hideMark/>
          </w:tcPr>
          <w:p w14:paraId="35D7F81A"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0.666667</w:t>
            </w:r>
          </w:p>
        </w:tc>
        <w:tc>
          <w:tcPr>
            <w:tcW w:w="960" w:type="dxa"/>
            <w:noWrap/>
            <w:hideMark/>
          </w:tcPr>
          <w:p w14:paraId="3955BFE8"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0.727273</w:t>
            </w:r>
          </w:p>
        </w:tc>
        <w:tc>
          <w:tcPr>
            <w:tcW w:w="960" w:type="dxa"/>
            <w:noWrap/>
            <w:hideMark/>
          </w:tcPr>
          <w:p w14:paraId="29B0058B"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0.695652</w:t>
            </w:r>
          </w:p>
        </w:tc>
        <w:tc>
          <w:tcPr>
            <w:tcW w:w="960" w:type="dxa"/>
            <w:noWrap/>
            <w:hideMark/>
          </w:tcPr>
          <w:p w14:paraId="60D16C4D"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0.445</w:t>
            </w:r>
          </w:p>
        </w:tc>
        <w:tc>
          <w:tcPr>
            <w:tcW w:w="1042" w:type="dxa"/>
            <w:noWrap/>
            <w:hideMark/>
          </w:tcPr>
          <w:p w14:paraId="5D34B8C3" w14:textId="77777777" w:rsidR="00182731" w:rsidRPr="00182731" w:rsidRDefault="00182731" w:rsidP="001827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0.2067</w:t>
            </w:r>
          </w:p>
        </w:tc>
      </w:tr>
      <w:tr w:rsidR="00182731" w:rsidRPr="00182731" w14:paraId="1C360E32"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EA54C8" w14:textId="77777777" w:rsidR="00182731" w:rsidRPr="00182731" w:rsidRDefault="00182731" w:rsidP="00182731">
            <w:pPr>
              <w:spacing w:line="240" w:lineRule="auto"/>
              <w:jc w:val="right"/>
              <w:rPr>
                <w:rFonts w:ascii="Calibri" w:eastAsia="Times New Roman" w:hAnsi="Calibri" w:cs="Calibri"/>
                <w:color w:val="000000"/>
              </w:rPr>
            </w:pPr>
          </w:p>
        </w:tc>
        <w:tc>
          <w:tcPr>
            <w:tcW w:w="1593" w:type="dxa"/>
            <w:noWrap/>
            <w:hideMark/>
          </w:tcPr>
          <w:p w14:paraId="07C32E30"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random forest</w:t>
            </w:r>
          </w:p>
        </w:tc>
        <w:tc>
          <w:tcPr>
            <w:tcW w:w="960" w:type="dxa"/>
            <w:noWrap/>
            <w:hideMark/>
          </w:tcPr>
          <w:p w14:paraId="65CF9D62"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0.736842</w:t>
            </w:r>
          </w:p>
        </w:tc>
        <w:tc>
          <w:tcPr>
            <w:tcW w:w="960" w:type="dxa"/>
            <w:noWrap/>
            <w:hideMark/>
          </w:tcPr>
          <w:p w14:paraId="68D5B06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0.714286</w:t>
            </w:r>
          </w:p>
        </w:tc>
        <w:tc>
          <w:tcPr>
            <w:tcW w:w="960" w:type="dxa"/>
            <w:noWrap/>
            <w:hideMark/>
          </w:tcPr>
          <w:p w14:paraId="68DD96F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0.909091</w:t>
            </w:r>
          </w:p>
        </w:tc>
        <w:tc>
          <w:tcPr>
            <w:tcW w:w="960" w:type="dxa"/>
            <w:noWrap/>
            <w:hideMark/>
          </w:tcPr>
          <w:p w14:paraId="17F668D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0.8</w:t>
            </w:r>
          </w:p>
        </w:tc>
        <w:tc>
          <w:tcPr>
            <w:tcW w:w="960" w:type="dxa"/>
            <w:noWrap/>
            <w:hideMark/>
          </w:tcPr>
          <w:p w14:paraId="6321B0E9"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0.66</w:t>
            </w:r>
          </w:p>
        </w:tc>
        <w:tc>
          <w:tcPr>
            <w:tcW w:w="1042" w:type="dxa"/>
            <w:noWrap/>
            <w:hideMark/>
          </w:tcPr>
          <w:p w14:paraId="1E8CD78D" w14:textId="77777777" w:rsidR="00182731" w:rsidRPr="00182731" w:rsidRDefault="00182731" w:rsidP="00182731">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0.216564</w:t>
            </w:r>
          </w:p>
        </w:tc>
      </w:tr>
      <w:tr w:rsidR="00182731" w:rsidRPr="00182731" w14:paraId="10939084" w14:textId="77777777" w:rsidTr="00182731">
        <w:trPr>
          <w:trHeight w:val="300"/>
        </w:trPr>
        <w:tc>
          <w:tcPr>
            <w:cnfStyle w:val="001000000000" w:firstRow="0" w:lastRow="0" w:firstColumn="1" w:lastColumn="0" w:oddVBand="0" w:evenVBand="0" w:oddHBand="0" w:evenHBand="0" w:firstRowFirstColumn="0" w:firstRowLastColumn="0" w:lastRowFirstColumn="0" w:lastRowLastColumn="0"/>
            <w:tcW w:w="5433" w:type="dxa"/>
            <w:gridSpan w:val="5"/>
            <w:noWrap/>
            <w:hideMark/>
          </w:tcPr>
          <w:p w14:paraId="60CB6310" w14:textId="77777777" w:rsidR="00182731" w:rsidRPr="00182731" w:rsidRDefault="00182731" w:rsidP="00182731">
            <w:pPr>
              <w:spacing w:line="240" w:lineRule="auto"/>
              <w:rPr>
                <w:rFonts w:ascii="Calibri" w:eastAsia="Times New Roman" w:hAnsi="Calibri" w:cs="Calibri"/>
                <w:color w:val="000000"/>
              </w:rPr>
            </w:pPr>
            <w:r w:rsidRPr="00182731">
              <w:rPr>
                <w:rFonts w:ascii="Calibri" w:eastAsia="Times New Roman" w:hAnsi="Calibri" w:cs="Calibri"/>
                <w:color w:val="000000"/>
              </w:rPr>
              <w:t>Jar - 80% correlation filter, 18 K best feature</w:t>
            </w:r>
          </w:p>
        </w:tc>
        <w:tc>
          <w:tcPr>
            <w:tcW w:w="960" w:type="dxa"/>
            <w:noWrap/>
            <w:hideMark/>
          </w:tcPr>
          <w:p w14:paraId="75A440EA"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hideMark/>
          </w:tcPr>
          <w:p w14:paraId="395B449F"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42" w:type="dxa"/>
            <w:noWrap/>
            <w:hideMark/>
          </w:tcPr>
          <w:p w14:paraId="7D646C16" w14:textId="77777777" w:rsidR="00182731" w:rsidRPr="00182731" w:rsidRDefault="00182731" w:rsidP="00182731">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182731" w:rsidRPr="00182731" w14:paraId="3DB2F975" w14:textId="77777777" w:rsidTr="0018273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1BC9A2" w14:textId="77777777" w:rsidR="00182731" w:rsidRPr="00182731" w:rsidRDefault="00182731" w:rsidP="00182731">
            <w:pPr>
              <w:spacing w:line="240" w:lineRule="auto"/>
              <w:rPr>
                <w:rFonts w:eastAsia="Times New Roman" w:cs="Times New Roman"/>
                <w:sz w:val="20"/>
                <w:szCs w:val="20"/>
              </w:rPr>
            </w:pPr>
          </w:p>
        </w:tc>
        <w:tc>
          <w:tcPr>
            <w:tcW w:w="1593" w:type="dxa"/>
            <w:noWrap/>
            <w:hideMark/>
          </w:tcPr>
          <w:p w14:paraId="2D130FBD" w14:textId="77777777"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82731">
              <w:rPr>
                <w:rFonts w:ascii="Calibri" w:eastAsia="Times New Roman" w:hAnsi="Calibri" w:cs="Calibri"/>
                <w:color w:val="000000"/>
              </w:rPr>
              <w:t>FAILED</w:t>
            </w:r>
          </w:p>
        </w:tc>
        <w:tc>
          <w:tcPr>
            <w:tcW w:w="960" w:type="dxa"/>
            <w:noWrap/>
            <w:hideMark/>
          </w:tcPr>
          <w:p w14:paraId="4F4F8EDD" w14:textId="16611F15"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3A289FE2" w14:textId="26F23342"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438A74A6" w14:textId="34A54185"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31A9CC16" w14:textId="42CF5D4A"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960" w:type="dxa"/>
            <w:noWrap/>
            <w:hideMark/>
          </w:tcPr>
          <w:p w14:paraId="5A074248" w14:textId="283AAEC9"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c>
          <w:tcPr>
            <w:tcW w:w="1042" w:type="dxa"/>
            <w:noWrap/>
            <w:hideMark/>
          </w:tcPr>
          <w:p w14:paraId="63869946" w14:textId="6E5012C2" w:rsidR="00182731" w:rsidRPr="00182731" w:rsidRDefault="00182731" w:rsidP="00182731">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
        </w:tc>
      </w:tr>
    </w:tbl>
    <w:p w14:paraId="4575A169" w14:textId="77777777" w:rsidR="00AF67CE" w:rsidRDefault="00A37E27" w:rsidP="00151731">
      <w:pPr>
        <w:spacing w:line="240" w:lineRule="auto"/>
        <w:rPr>
          <w:rStyle w:val="Heading1Char"/>
          <w:rFonts w:eastAsiaTheme="minorHAnsi" w:cs="Times New Roman"/>
          <w:color w:val="auto"/>
          <w:sz w:val="22"/>
          <w:szCs w:val="22"/>
        </w:rPr>
      </w:pPr>
      <w:r w:rsidRPr="00A37E27">
        <w:rPr>
          <w:rStyle w:val="Heading1Char"/>
          <w:rFonts w:eastAsiaTheme="minorHAnsi" w:cs="Times New Roman"/>
          <w:color w:val="auto"/>
          <w:sz w:val="22"/>
          <w:szCs w:val="22"/>
        </w:rPr>
        <w:t xml:space="preserve">  </w:t>
      </w:r>
    </w:p>
    <w:p w14:paraId="4CBE0725" w14:textId="72A341CC" w:rsidR="00AF67CE" w:rsidRPr="0068303D" w:rsidRDefault="00AF67CE" w:rsidP="0068303D">
      <w:pPr>
        <w:rPr>
          <w:rStyle w:val="Heading1Char"/>
          <w:rFonts w:eastAsiaTheme="minorHAnsi" w:cs="Times New Roman"/>
          <w:color w:val="auto"/>
          <w:sz w:val="24"/>
          <w:szCs w:val="24"/>
        </w:rPr>
      </w:pPr>
      <w:r w:rsidRPr="0068303D">
        <w:rPr>
          <w:rStyle w:val="Heading1Char"/>
          <w:rFonts w:eastAsiaTheme="minorHAnsi" w:cs="Times New Roman"/>
          <w:color w:val="auto"/>
          <w:sz w:val="24"/>
          <w:szCs w:val="24"/>
        </w:rPr>
        <w:lastRenderedPageBreak/>
        <w:tab/>
        <w:t>PE files showed the best results for th</w:t>
      </w:r>
      <w:r w:rsidR="003540B2">
        <w:rPr>
          <w:rStyle w:val="Heading1Char"/>
          <w:rFonts w:eastAsiaTheme="minorHAnsi" w:cs="Times New Roman"/>
          <w:color w:val="auto"/>
          <w:sz w:val="24"/>
          <w:szCs w:val="24"/>
        </w:rPr>
        <w:t xml:space="preserve">e SVM classifier with a </w:t>
      </w:r>
      <w:r w:rsidR="003540B2" w:rsidRPr="003540B2">
        <w:rPr>
          <w:rStyle w:val="Heading1Char"/>
          <w:rFonts w:eastAsiaTheme="minorHAnsi" w:cs="Times New Roman"/>
          <w:color w:val="auto"/>
          <w:sz w:val="24"/>
          <w:szCs w:val="24"/>
        </w:rPr>
        <w:t>90% correlation filter</w:t>
      </w:r>
      <w:r w:rsidR="003540B2">
        <w:rPr>
          <w:rStyle w:val="Heading1Char"/>
          <w:rFonts w:eastAsiaTheme="minorHAnsi" w:cs="Times New Roman"/>
          <w:color w:val="auto"/>
          <w:sz w:val="24"/>
          <w:szCs w:val="24"/>
        </w:rPr>
        <w:t xml:space="preserve"> and</w:t>
      </w:r>
      <w:r w:rsidR="003540B2" w:rsidRPr="003540B2">
        <w:rPr>
          <w:rStyle w:val="Heading1Char"/>
          <w:rFonts w:eastAsiaTheme="minorHAnsi" w:cs="Times New Roman"/>
          <w:color w:val="auto"/>
          <w:sz w:val="24"/>
          <w:szCs w:val="24"/>
        </w:rPr>
        <w:t xml:space="preserve"> no K best feature</w:t>
      </w:r>
      <w:r w:rsidRPr="0068303D">
        <w:rPr>
          <w:rStyle w:val="Heading1Char"/>
          <w:rFonts w:eastAsiaTheme="minorHAnsi" w:cs="Times New Roman"/>
          <w:color w:val="auto"/>
          <w:sz w:val="24"/>
          <w:szCs w:val="24"/>
        </w:rPr>
        <w:t>. For Jar files</w:t>
      </w:r>
      <w:r w:rsidR="003540B2">
        <w:rPr>
          <w:rStyle w:val="Heading1Char"/>
          <w:rFonts w:eastAsiaTheme="minorHAnsi" w:cs="Times New Roman"/>
          <w:color w:val="auto"/>
          <w:sz w:val="24"/>
          <w:szCs w:val="24"/>
        </w:rPr>
        <w:t xml:space="preserve"> KNN with</w:t>
      </w:r>
      <w:r w:rsidRPr="0068303D">
        <w:rPr>
          <w:rStyle w:val="Heading1Char"/>
          <w:rFonts w:eastAsiaTheme="minorHAnsi" w:cs="Times New Roman"/>
          <w:color w:val="auto"/>
          <w:sz w:val="24"/>
          <w:szCs w:val="24"/>
        </w:rPr>
        <w:t xml:space="preserve"> </w:t>
      </w:r>
      <w:r w:rsidR="00182731">
        <w:rPr>
          <w:rStyle w:val="Heading1Char"/>
          <w:rFonts w:eastAsiaTheme="minorHAnsi" w:cs="Times New Roman"/>
          <w:color w:val="auto"/>
          <w:sz w:val="24"/>
          <w:szCs w:val="24"/>
        </w:rPr>
        <w:t>8</w:t>
      </w:r>
      <w:r w:rsidRPr="0068303D">
        <w:rPr>
          <w:rStyle w:val="Heading1Char"/>
          <w:rFonts w:eastAsiaTheme="minorHAnsi" w:cs="Times New Roman"/>
          <w:color w:val="auto"/>
          <w:sz w:val="24"/>
          <w:szCs w:val="24"/>
        </w:rPr>
        <w:t xml:space="preserve">0% correlation filter with </w:t>
      </w:r>
      <w:r w:rsidR="00182731">
        <w:rPr>
          <w:rStyle w:val="Heading1Char"/>
          <w:rFonts w:eastAsiaTheme="minorHAnsi" w:cs="Times New Roman"/>
          <w:color w:val="auto"/>
          <w:sz w:val="24"/>
          <w:szCs w:val="24"/>
        </w:rPr>
        <w:t>no</w:t>
      </w:r>
      <w:r w:rsidRPr="0068303D">
        <w:rPr>
          <w:rStyle w:val="Heading1Char"/>
          <w:rFonts w:eastAsiaTheme="minorHAnsi" w:cs="Times New Roman"/>
          <w:color w:val="auto"/>
          <w:sz w:val="24"/>
          <w:szCs w:val="24"/>
        </w:rPr>
        <w:t xml:space="preserve"> K best features performed the best.</w:t>
      </w:r>
      <w:r w:rsidR="00834E6A" w:rsidRPr="0068303D">
        <w:rPr>
          <w:rStyle w:val="Heading1Char"/>
          <w:rFonts w:eastAsiaTheme="minorHAnsi" w:cs="Times New Roman"/>
          <w:color w:val="auto"/>
          <w:sz w:val="24"/>
          <w:szCs w:val="24"/>
        </w:rPr>
        <w:t xml:space="preserve"> </w:t>
      </w:r>
      <w:r w:rsidR="00203C81" w:rsidRPr="0068303D">
        <w:rPr>
          <w:rStyle w:val="Heading1Char"/>
          <w:rFonts w:eastAsiaTheme="minorHAnsi" w:cs="Times New Roman"/>
          <w:color w:val="auto"/>
          <w:sz w:val="24"/>
          <w:szCs w:val="24"/>
        </w:rPr>
        <w:t xml:space="preserve">The ROC graph in </w:t>
      </w:r>
      <w:r w:rsidR="00203C81" w:rsidRPr="0068303D">
        <w:rPr>
          <w:rStyle w:val="Heading1Char"/>
          <w:rFonts w:eastAsiaTheme="minorHAnsi" w:cs="Times New Roman"/>
          <w:color w:val="auto"/>
          <w:sz w:val="24"/>
          <w:szCs w:val="24"/>
        </w:rPr>
        <w:fldChar w:fldCharType="begin"/>
      </w:r>
      <w:r w:rsidR="00203C81" w:rsidRPr="0068303D">
        <w:rPr>
          <w:rStyle w:val="Heading1Char"/>
          <w:rFonts w:eastAsiaTheme="minorHAnsi" w:cs="Times New Roman"/>
          <w:color w:val="auto"/>
          <w:sz w:val="24"/>
          <w:szCs w:val="24"/>
        </w:rPr>
        <w:instrText xml:space="preserve"> REF _Ref146726727 \h </w:instrText>
      </w:r>
      <w:r w:rsidR="0068303D" w:rsidRPr="0068303D">
        <w:rPr>
          <w:rStyle w:val="Heading1Char"/>
          <w:rFonts w:eastAsiaTheme="minorHAnsi" w:cs="Times New Roman"/>
          <w:color w:val="auto"/>
          <w:sz w:val="24"/>
          <w:szCs w:val="24"/>
        </w:rPr>
        <w:instrText xml:space="preserve"> \* MERGEFORMAT </w:instrText>
      </w:r>
      <w:r w:rsidR="00203C81" w:rsidRPr="0068303D">
        <w:rPr>
          <w:rStyle w:val="Heading1Char"/>
          <w:rFonts w:eastAsiaTheme="minorHAnsi" w:cs="Times New Roman"/>
          <w:color w:val="auto"/>
          <w:sz w:val="24"/>
          <w:szCs w:val="24"/>
        </w:rPr>
      </w:r>
      <w:r w:rsidR="00203C81" w:rsidRPr="0068303D">
        <w:rPr>
          <w:rStyle w:val="Heading1Char"/>
          <w:rFonts w:eastAsiaTheme="minorHAnsi" w:cs="Times New Roman"/>
          <w:color w:val="auto"/>
          <w:sz w:val="24"/>
          <w:szCs w:val="24"/>
        </w:rPr>
        <w:fldChar w:fldCharType="separate"/>
      </w:r>
      <w:r w:rsidR="009E5460" w:rsidRPr="009E5460">
        <w:rPr>
          <w:rFonts w:cs="Times New Roman"/>
          <w:szCs w:val="24"/>
        </w:rPr>
        <w:t xml:space="preserve">Figure </w:t>
      </w:r>
      <w:r w:rsidR="009E5460" w:rsidRPr="009E5460">
        <w:rPr>
          <w:rFonts w:cs="Times New Roman"/>
          <w:noProof/>
          <w:szCs w:val="24"/>
        </w:rPr>
        <w:t>6</w:t>
      </w:r>
      <w:r w:rsidR="00203C81" w:rsidRPr="0068303D">
        <w:rPr>
          <w:rStyle w:val="Heading1Char"/>
          <w:rFonts w:eastAsiaTheme="minorHAnsi" w:cs="Times New Roman"/>
          <w:color w:val="auto"/>
          <w:sz w:val="24"/>
          <w:szCs w:val="24"/>
        </w:rPr>
        <w:fldChar w:fldCharType="end"/>
      </w:r>
      <w:r w:rsidR="00203C81" w:rsidRPr="0068303D">
        <w:rPr>
          <w:rStyle w:val="Heading1Char"/>
          <w:rFonts w:eastAsiaTheme="minorHAnsi" w:cs="Times New Roman"/>
          <w:color w:val="auto"/>
          <w:sz w:val="24"/>
          <w:szCs w:val="24"/>
        </w:rPr>
        <w:t xml:space="preserve"> highlights the best classification algorithm for PE files with </w:t>
      </w:r>
      <w:r w:rsidR="003540B2">
        <w:rPr>
          <w:rStyle w:val="Heading1Char"/>
          <w:rFonts w:eastAsiaTheme="minorHAnsi" w:cs="Times New Roman"/>
          <w:color w:val="auto"/>
          <w:sz w:val="24"/>
          <w:szCs w:val="24"/>
        </w:rPr>
        <w:t>a 90%</w:t>
      </w:r>
      <w:r w:rsidR="00203C81" w:rsidRPr="0068303D">
        <w:rPr>
          <w:rStyle w:val="Heading1Char"/>
          <w:rFonts w:eastAsiaTheme="minorHAnsi" w:cs="Times New Roman"/>
          <w:color w:val="auto"/>
          <w:sz w:val="24"/>
          <w:szCs w:val="24"/>
        </w:rPr>
        <w:t xml:space="preserve"> correlation filter, based on the previously observed data in</w:t>
      </w:r>
      <w:r w:rsidR="00182731">
        <w:rPr>
          <w:rStyle w:val="Heading1Char"/>
          <w:rFonts w:eastAsiaTheme="minorHAnsi" w:cs="Times New Roman"/>
          <w:color w:val="auto"/>
          <w:sz w:val="24"/>
          <w:szCs w:val="24"/>
        </w:rPr>
        <w:t xml:space="preserve"> </w:t>
      </w:r>
      <w:r w:rsidR="003540B2">
        <w:rPr>
          <w:rStyle w:val="Heading1Char"/>
          <w:rFonts w:eastAsiaTheme="minorHAnsi" w:cs="Times New Roman"/>
          <w:color w:val="auto"/>
          <w:sz w:val="24"/>
          <w:szCs w:val="24"/>
        </w:rPr>
        <w:fldChar w:fldCharType="begin"/>
      </w:r>
      <w:r w:rsidR="003540B2">
        <w:rPr>
          <w:rStyle w:val="Heading1Char"/>
          <w:rFonts w:eastAsiaTheme="minorHAnsi" w:cs="Times New Roman"/>
          <w:color w:val="auto"/>
          <w:sz w:val="24"/>
          <w:szCs w:val="24"/>
        </w:rPr>
        <w:instrText xml:space="preserve"> REF _Ref146981593 \h </w:instrText>
      </w:r>
      <w:r w:rsidR="003540B2">
        <w:rPr>
          <w:rStyle w:val="Heading1Char"/>
          <w:rFonts w:eastAsiaTheme="minorHAnsi" w:cs="Times New Roman"/>
          <w:color w:val="auto"/>
          <w:sz w:val="24"/>
          <w:szCs w:val="24"/>
        </w:rPr>
      </w:r>
      <w:r w:rsidR="003540B2">
        <w:rPr>
          <w:rStyle w:val="Heading1Char"/>
          <w:rFonts w:eastAsiaTheme="minorHAnsi" w:cs="Times New Roman"/>
          <w:color w:val="auto"/>
          <w:sz w:val="24"/>
          <w:szCs w:val="24"/>
        </w:rPr>
        <w:fldChar w:fldCharType="separate"/>
      </w:r>
      <w:r w:rsidR="009E5460">
        <w:t xml:space="preserve">Table </w:t>
      </w:r>
      <w:r w:rsidR="009E5460">
        <w:rPr>
          <w:noProof/>
        </w:rPr>
        <w:t>14</w:t>
      </w:r>
      <w:r w:rsidR="003540B2">
        <w:rPr>
          <w:rStyle w:val="Heading1Char"/>
          <w:rFonts w:eastAsiaTheme="minorHAnsi" w:cs="Times New Roman"/>
          <w:color w:val="auto"/>
          <w:sz w:val="24"/>
          <w:szCs w:val="24"/>
        </w:rPr>
        <w:fldChar w:fldCharType="end"/>
      </w:r>
      <w:r w:rsidR="00203C81" w:rsidRPr="0068303D">
        <w:rPr>
          <w:rStyle w:val="Heading1Char"/>
          <w:rFonts w:eastAsiaTheme="minorHAnsi" w:cs="Times New Roman"/>
          <w:color w:val="auto"/>
          <w:sz w:val="24"/>
          <w:szCs w:val="24"/>
        </w:rPr>
        <w:t xml:space="preserve">. </w:t>
      </w:r>
      <w:r w:rsidR="00203C81" w:rsidRPr="0068303D">
        <w:rPr>
          <w:rStyle w:val="Heading1Char"/>
          <w:rFonts w:eastAsiaTheme="minorHAnsi" w:cs="Times New Roman"/>
          <w:color w:val="auto"/>
          <w:sz w:val="24"/>
          <w:szCs w:val="24"/>
        </w:rPr>
        <w:fldChar w:fldCharType="begin"/>
      </w:r>
      <w:r w:rsidR="00203C81" w:rsidRPr="0068303D">
        <w:rPr>
          <w:rStyle w:val="Heading1Char"/>
          <w:rFonts w:eastAsiaTheme="minorHAnsi" w:cs="Times New Roman"/>
          <w:color w:val="auto"/>
          <w:sz w:val="24"/>
          <w:szCs w:val="24"/>
        </w:rPr>
        <w:instrText xml:space="preserve"> REF _Ref146726740 \h </w:instrText>
      </w:r>
      <w:r w:rsidR="0068303D" w:rsidRPr="0068303D">
        <w:rPr>
          <w:rStyle w:val="Heading1Char"/>
          <w:rFonts w:eastAsiaTheme="minorHAnsi" w:cs="Times New Roman"/>
          <w:color w:val="auto"/>
          <w:sz w:val="24"/>
          <w:szCs w:val="24"/>
        </w:rPr>
        <w:instrText xml:space="preserve"> \* MERGEFORMAT </w:instrText>
      </w:r>
      <w:r w:rsidR="00203C81" w:rsidRPr="0068303D">
        <w:rPr>
          <w:rStyle w:val="Heading1Char"/>
          <w:rFonts w:eastAsiaTheme="minorHAnsi" w:cs="Times New Roman"/>
          <w:color w:val="auto"/>
          <w:sz w:val="24"/>
          <w:szCs w:val="24"/>
        </w:rPr>
      </w:r>
      <w:r w:rsidR="00203C81" w:rsidRPr="0068303D">
        <w:rPr>
          <w:rStyle w:val="Heading1Char"/>
          <w:rFonts w:eastAsiaTheme="minorHAnsi" w:cs="Times New Roman"/>
          <w:color w:val="auto"/>
          <w:sz w:val="24"/>
          <w:szCs w:val="24"/>
        </w:rPr>
        <w:fldChar w:fldCharType="separate"/>
      </w:r>
      <w:r w:rsidR="009E5460" w:rsidRPr="009E5460">
        <w:rPr>
          <w:rFonts w:cs="Times New Roman"/>
          <w:szCs w:val="24"/>
        </w:rPr>
        <w:t xml:space="preserve">Figure </w:t>
      </w:r>
      <w:r w:rsidR="009E5460" w:rsidRPr="009E5460">
        <w:rPr>
          <w:rFonts w:cs="Times New Roman"/>
          <w:noProof/>
          <w:szCs w:val="24"/>
        </w:rPr>
        <w:t>7</w:t>
      </w:r>
      <w:r w:rsidR="00203C81" w:rsidRPr="0068303D">
        <w:rPr>
          <w:rStyle w:val="Heading1Char"/>
          <w:rFonts w:eastAsiaTheme="minorHAnsi" w:cs="Times New Roman"/>
          <w:color w:val="auto"/>
          <w:sz w:val="24"/>
          <w:szCs w:val="24"/>
        </w:rPr>
        <w:fldChar w:fldCharType="end"/>
      </w:r>
      <w:r w:rsidR="00203C81" w:rsidRPr="0068303D">
        <w:rPr>
          <w:rStyle w:val="Heading1Char"/>
          <w:rFonts w:eastAsiaTheme="minorHAnsi" w:cs="Times New Roman"/>
          <w:color w:val="auto"/>
          <w:sz w:val="24"/>
          <w:szCs w:val="24"/>
        </w:rPr>
        <w:t xml:space="preserve"> highlights the relative performance of each of these classification methods for Jar files with a 90% correlation filter and 10 K best features.</w:t>
      </w:r>
      <w:r w:rsidR="003540B2">
        <w:rPr>
          <w:rStyle w:val="Heading1Char"/>
          <w:rFonts w:eastAsiaTheme="minorHAnsi" w:cs="Times New Roman"/>
          <w:color w:val="auto"/>
          <w:sz w:val="24"/>
          <w:szCs w:val="24"/>
        </w:rPr>
        <w:t xml:space="preserve"> The ROC graph in </w:t>
      </w:r>
      <w:r w:rsidR="003540B2">
        <w:rPr>
          <w:rStyle w:val="Heading1Char"/>
          <w:rFonts w:eastAsiaTheme="minorHAnsi" w:cs="Times New Roman"/>
          <w:color w:val="auto"/>
          <w:sz w:val="24"/>
          <w:szCs w:val="24"/>
        </w:rPr>
        <w:fldChar w:fldCharType="begin"/>
      </w:r>
      <w:r w:rsidR="003540B2">
        <w:rPr>
          <w:rStyle w:val="Heading1Char"/>
          <w:rFonts w:eastAsiaTheme="minorHAnsi" w:cs="Times New Roman"/>
          <w:color w:val="auto"/>
          <w:sz w:val="24"/>
          <w:szCs w:val="24"/>
        </w:rPr>
        <w:instrText xml:space="preserve"> REF _Ref146726740 \h </w:instrText>
      </w:r>
      <w:r w:rsidR="003540B2">
        <w:rPr>
          <w:rStyle w:val="Heading1Char"/>
          <w:rFonts w:eastAsiaTheme="minorHAnsi" w:cs="Times New Roman"/>
          <w:color w:val="auto"/>
          <w:sz w:val="24"/>
          <w:szCs w:val="24"/>
        </w:rPr>
      </w:r>
      <w:r w:rsidR="003540B2">
        <w:rPr>
          <w:rStyle w:val="Heading1Char"/>
          <w:rFonts w:eastAsiaTheme="minorHAnsi" w:cs="Times New Roman"/>
          <w:color w:val="auto"/>
          <w:sz w:val="24"/>
          <w:szCs w:val="24"/>
        </w:rPr>
        <w:fldChar w:fldCharType="separate"/>
      </w:r>
      <w:r w:rsidR="009E5460">
        <w:t xml:space="preserve">Figure </w:t>
      </w:r>
      <w:r w:rsidR="009E5460">
        <w:rPr>
          <w:noProof/>
        </w:rPr>
        <w:t>7</w:t>
      </w:r>
      <w:r w:rsidR="003540B2">
        <w:rPr>
          <w:rStyle w:val="Heading1Char"/>
          <w:rFonts w:eastAsiaTheme="minorHAnsi" w:cs="Times New Roman"/>
          <w:color w:val="auto"/>
          <w:sz w:val="24"/>
          <w:szCs w:val="24"/>
        </w:rPr>
        <w:fldChar w:fldCharType="end"/>
      </w:r>
      <w:r w:rsidR="003540B2">
        <w:rPr>
          <w:rStyle w:val="Heading1Char"/>
          <w:rFonts w:eastAsiaTheme="minorHAnsi" w:cs="Times New Roman"/>
          <w:color w:val="auto"/>
          <w:sz w:val="24"/>
          <w:szCs w:val="24"/>
        </w:rPr>
        <w:t xml:space="preserve"> highlights the best classification algorithm for Jar files with an 80% correlation filter, based on the data from </w:t>
      </w:r>
      <w:r w:rsidR="003540B2">
        <w:rPr>
          <w:rStyle w:val="Heading1Char"/>
          <w:rFonts w:eastAsiaTheme="minorHAnsi" w:cs="Times New Roman"/>
          <w:color w:val="auto"/>
          <w:sz w:val="24"/>
          <w:szCs w:val="24"/>
        </w:rPr>
        <w:fldChar w:fldCharType="begin"/>
      </w:r>
      <w:r w:rsidR="003540B2">
        <w:rPr>
          <w:rStyle w:val="Heading1Char"/>
          <w:rFonts w:eastAsiaTheme="minorHAnsi" w:cs="Times New Roman"/>
          <w:color w:val="auto"/>
          <w:sz w:val="24"/>
          <w:szCs w:val="24"/>
        </w:rPr>
        <w:instrText xml:space="preserve"> REF _Ref146643549 \h </w:instrText>
      </w:r>
      <w:r w:rsidR="003540B2">
        <w:rPr>
          <w:rStyle w:val="Heading1Char"/>
          <w:rFonts w:eastAsiaTheme="minorHAnsi" w:cs="Times New Roman"/>
          <w:color w:val="auto"/>
          <w:sz w:val="24"/>
          <w:szCs w:val="24"/>
        </w:rPr>
      </w:r>
      <w:r w:rsidR="003540B2">
        <w:rPr>
          <w:rStyle w:val="Heading1Char"/>
          <w:rFonts w:eastAsiaTheme="minorHAnsi" w:cs="Times New Roman"/>
          <w:color w:val="auto"/>
          <w:sz w:val="24"/>
          <w:szCs w:val="24"/>
        </w:rPr>
        <w:fldChar w:fldCharType="separate"/>
      </w:r>
      <w:r w:rsidR="009E5460">
        <w:t xml:space="preserve">Table </w:t>
      </w:r>
      <w:r w:rsidR="009E5460">
        <w:rPr>
          <w:noProof/>
        </w:rPr>
        <w:t>15</w:t>
      </w:r>
      <w:r w:rsidR="003540B2">
        <w:rPr>
          <w:rStyle w:val="Heading1Char"/>
          <w:rFonts w:eastAsiaTheme="minorHAnsi" w:cs="Times New Roman"/>
          <w:color w:val="auto"/>
          <w:sz w:val="24"/>
          <w:szCs w:val="24"/>
        </w:rPr>
        <w:fldChar w:fldCharType="end"/>
      </w:r>
      <w:r w:rsidR="003540B2">
        <w:rPr>
          <w:rStyle w:val="Heading1Char"/>
          <w:rFonts w:eastAsiaTheme="minorHAnsi" w:cs="Times New Roman"/>
          <w:color w:val="auto"/>
          <w:sz w:val="24"/>
          <w:szCs w:val="24"/>
        </w:rPr>
        <w:t>.</w:t>
      </w:r>
    </w:p>
    <w:p w14:paraId="3271CBD1" w14:textId="12E215D6" w:rsidR="00834E6A" w:rsidRDefault="00834E6A" w:rsidP="00834E6A">
      <w:pPr>
        <w:pStyle w:val="Caption"/>
        <w:keepNext/>
      </w:pPr>
      <w:bookmarkStart w:id="62" w:name="_Ref146726727"/>
      <w:r>
        <w:t xml:space="preserve">Figure </w:t>
      </w:r>
      <w:fldSimple w:instr=" SEQ Figure \* ARABIC ">
        <w:r w:rsidR="009E5460">
          <w:rPr>
            <w:noProof/>
          </w:rPr>
          <w:t>6</w:t>
        </w:r>
      </w:fldSimple>
      <w:bookmarkEnd w:id="62"/>
      <w:r>
        <w:t>:</w:t>
      </w:r>
      <w:bookmarkStart w:id="63" w:name="_Hlk146651603"/>
      <w:r>
        <w:t xml:space="preserve"> ROC graph for PE files with </w:t>
      </w:r>
      <w:r w:rsidR="00182731">
        <w:t>90%</w:t>
      </w:r>
      <w:r>
        <w:t xml:space="preserve"> correlation filter</w:t>
      </w:r>
      <w:bookmarkEnd w:id="63"/>
      <w:r>
        <w:t xml:space="preserve"> and no K best features</w:t>
      </w:r>
    </w:p>
    <w:p w14:paraId="04680628" w14:textId="77777777" w:rsidR="00834E6A" w:rsidRDefault="00834E6A" w:rsidP="00A37E27">
      <w:pPr>
        <w:rPr>
          <w:rStyle w:val="Heading1Char"/>
          <w:rFonts w:eastAsiaTheme="minorHAnsi" w:cs="Times New Roman"/>
          <w:color w:val="auto"/>
          <w:sz w:val="22"/>
          <w:szCs w:val="22"/>
        </w:rPr>
      </w:pPr>
      <w:r>
        <w:rPr>
          <w:noProof/>
        </w:rPr>
        <w:drawing>
          <wp:inline distT="0" distB="0" distL="0" distR="0" wp14:anchorId="6F067D05" wp14:editId="0F32864C">
            <wp:extent cx="4917132" cy="3687848"/>
            <wp:effectExtent l="0" t="0" r="0" b="0"/>
            <wp:docPr id="13411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6483"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4917132" cy="3687848"/>
                    </a:xfrm>
                    <a:prstGeom prst="rect">
                      <a:avLst/>
                    </a:prstGeom>
                  </pic:spPr>
                </pic:pic>
              </a:graphicData>
            </a:graphic>
          </wp:inline>
        </w:drawing>
      </w:r>
    </w:p>
    <w:p w14:paraId="529885F9" w14:textId="6FAC7BA3" w:rsidR="00834E6A" w:rsidRDefault="00834E6A" w:rsidP="00834E6A">
      <w:pPr>
        <w:pStyle w:val="Caption"/>
        <w:keepNext/>
      </w:pPr>
      <w:bookmarkStart w:id="64" w:name="_Ref146726740"/>
      <w:r>
        <w:lastRenderedPageBreak/>
        <w:t xml:space="preserve">Figure </w:t>
      </w:r>
      <w:fldSimple w:instr=" SEQ Figure \* ARABIC ">
        <w:r w:rsidR="009E5460">
          <w:rPr>
            <w:noProof/>
          </w:rPr>
          <w:t>7</w:t>
        </w:r>
      </w:fldSimple>
      <w:bookmarkEnd w:id="64"/>
      <w:r>
        <w:t>:</w:t>
      </w:r>
      <w:r w:rsidRPr="009E7B25">
        <w:t xml:space="preserve"> ROC graph for PE files with </w:t>
      </w:r>
      <w:r w:rsidR="00182731">
        <w:t>8</w:t>
      </w:r>
      <w:r>
        <w:t>0%</w:t>
      </w:r>
      <w:r w:rsidRPr="009E7B25">
        <w:t xml:space="preserve"> correlation filter</w:t>
      </w:r>
      <w:r>
        <w:rPr>
          <w:noProof/>
        </w:rPr>
        <w:t xml:space="preserve"> and </w:t>
      </w:r>
      <w:r w:rsidR="00182731">
        <w:rPr>
          <w:noProof/>
        </w:rPr>
        <w:t xml:space="preserve">no </w:t>
      </w:r>
      <w:r>
        <w:rPr>
          <w:noProof/>
        </w:rPr>
        <w:t xml:space="preserve">K best </w:t>
      </w:r>
      <w:commentRangeStart w:id="65"/>
      <w:r>
        <w:rPr>
          <w:noProof/>
        </w:rPr>
        <w:t>features</w:t>
      </w:r>
      <w:commentRangeEnd w:id="65"/>
      <w:r w:rsidR="00DF50F4">
        <w:rPr>
          <w:rStyle w:val="CommentReference"/>
          <w:i w:val="0"/>
          <w:iCs w:val="0"/>
          <w:color w:val="auto"/>
        </w:rPr>
        <w:commentReference w:id="65"/>
      </w:r>
    </w:p>
    <w:p w14:paraId="0A62DD4C" w14:textId="0D843568" w:rsidR="00AF67CE" w:rsidRPr="00A37E27" w:rsidRDefault="00834E6A" w:rsidP="00A37E27">
      <w:pPr>
        <w:rPr>
          <w:rStyle w:val="Heading1Char"/>
          <w:rFonts w:eastAsiaTheme="minorHAnsi" w:cs="Times New Roman"/>
          <w:color w:val="auto"/>
          <w:sz w:val="22"/>
          <w:szCs w:val="22"/>
        </w:rPr>
      </w:pPr>
      <w:r>
        <w:rPr>
          <w:noProof/>
        </w:rPr>
        <w:drawing>
          <wp:inline distT="0" distB="0" distL="0" distR="0" wp14:anchorId="240190C7" wp14:editId="53845296">
            <wp:extent cx="4893206" cy="3669905"/>
            <wp:effectExtent l="0" t="0" r="0" b="0"/>
            <wp:docPr id="49670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703214" name="Picture 1"/>
                    <pic:cNvPicPr/>
                  </pic:nvPicPr>
                  <pic:blipFill>
                    <a:blip r:embed="rId35">
                      <a:extLst>
                        <a:ext uri="{28A0092B-C50C-407E-A947-70E740481C1C}">
                          <a14:useLocalDpi xmlns:a14="http://schemas.microsoft.com/office/drawing/2010/main" val="0"/>
                        </a:ext>
                      </a:extLst>
                    </a:blip>
                    <a:stretch>
                      <a:fillRect/>
                    </a:stretch>
                  </pic:blipFill>
                  <pic:spPr>
                    <a:xfrm>
                      <a:off x="0" y="0"/>
                      <a:ext cx="4893206" cy="3669905"/>
                    </a:xfrm>
                    <a:prstGeom prst="rect">
                      <a:avLst/>
                    </a:prstGeom>
                  </pic:spPr>
                </pic:pic>
              </a:graphicData>
            </a:graphic>
          </wp:inline>
        </w:drawing>
      </w:r>
      <w:r w:rsidR="00AB3235" w:rsidRPr="00A37E27">
        <w:rPr>
          <w:rStyle w:val="Heading1Char"/>
          <w:rFonts w:eastAsiaTheme="minorHAnsi" w:cs="Times New Roman"/>
          <w:color w:val="auto"/>
          <w:sz w:val="22"/>
          <w:szCs w:val="22"/>
        </w:rPr>
        <w:br w:type="page"/>
      </w:r>
    </w:p>
    <w:p w14:paraId="4E2F87CE" w14:textId="6DC4B45D" w:rsidR="00EC22BC" w:rsidRPr="00DC4B35" w:rsidRDefault="12FBA350" w:rsidP="00DC4B35">
      <w:pPr>
        <w:pStyle w:val="Heading1"/>
        <w:rPr>
          <w:rFonts w:eastAsia="Times New Roman" w:cs="Times New Roman"/>
          <w:color w:val="auto"/>
        </w:rPr>
      </w:pPr>
      <w:r w:rsidRPr="12FBA350">
        <w:rPr>
          <w:rStyle w:val="Heading1Char"/>
          <w:rFonts w:eastAsia="Times New Roman" w:cs="Times New Roman"/>
          <w:color w:val="auto"/>
        </w:rPr>
        <w:lastRenderedPageBreak/>
        <w:t>CITATIONS</w:t>
      </w:r>
    </w:p>
    <w:sdt>
      <w:sdtPr>
        <w:rPr>
          <w:rFonts w:asciiTheme="minorHAnsi" w:eastAsiaTheme="minorHAnsi" w:hAnsiTheme="minorHAnsi" w:cstheme="minorBidi"/>
          <w:sz w:val="22"/>
          <w:szCs w:val="22"/>
        </w:rPr>
        <w:tag w:val="rw.bWnCOutputStyleIdiblio"/>
        <w:id w:val="1129927697"/>
        <w:placeholder>
          <w:docPart w:val="DefaultPlaceholder_1081868574"/>
        </w:placeholder>
      </w:sdtPr>
      <w:sdtEndPr>
        <w:rPr>
          <w:rFonts w:ascii="Times New Roman" w:hAnsi="Times New Roman"/>
          <w:sz w:val="24"/>
        </w:rPr>
      </w:sdtEndPr>
      <w:sdtContent>
        <w:p w14:paraId="54DDCDCD" w14:textId="77777777" w:rsidR="00FE0AF8" w:rsidRDefault="00FE0AF8">
          <w:pPr>
            <w:pStyle w:val="NormalWeb"/>
            <w:spacing w:line="480" w:lineRule="auto"/>
            <w:jc w:val="center"/>
            <w:divId w:val="722101574"/>
            <w:rPr>
              <w:color w:val="000000"/>
            </w:rPr>
          </w:pPr>
          <w:r>
            <w:rPr>
              <w:color w:val="000000"/>
            </w:rPr>
            <w:t>References</w:t>
          </w:r>
        </w:p>
        <w:p w14:paraId="5C2D1C52" w14:textId="77777777" w:rsidR="00FE0AF8" w:rsidRDefault="00FE0AF8">
          <w:pPr>
            <w:pStyle w:val="NormalWeb"/>
            <w:spacing w:line="480" w:lineRule="auto"/>
            <w:ind w:left="450" w:hanging="450"/>
            <w:divId w:val="722101574"/>
            <w:rPr>
              <w:color w:val="000000"/>
            </w:rPr>
          </w:pPr>
          <w:r>
            <w:rPr>
              <w:color w:val="000000"/>
            </w:rPr>
            <w:t xml:space="preserve">Ahmadi, M., Ulyanov, D., Semenov, S., Trofimov, M., &amp; Giacinto, G. (2016). (2016). Novel feature extraction, selection and fusion for effective malware family classification. Paper presented at the </w:t>
          </w:r>
          <w:r>
            <w:rPr>
              <w:i/>
              <w:iCs/>
              <w:color w:val="000000"/>
            </w:rPr>
            <w:t xml:space="preserve">Proceedings of the Sixth ACM Conference on Data and Application Security and Privacy, </w:t>
          </w:r>
          <w:r>
            <w:rPr>
              <w:color w:val="000000"/>
            </w:rPr>
            <w:t xml:space="preserve">183-194. </w:t>
          </w:r>
        </w:p>
        <w:p w14:paraId="49A45061" w14:textId="77777777" w:rsidR="00FE0AF8" w:rsidRDefault="00FE0AF8">
          <w:pPr>
            <w:pStyle w:val="NormalWeb"/>
            <w:spacing w:line="480" w:lineRule="auto"/>
            <w:ind w:left="450" w:hanging="450"/>
            <w:divId w:val="722101574"/>
            <w:rPr>
              <w:color w:val="000000"/>
            </w:rPr>
          </w:pPr>
          <w:r>
            <w:rPr>
              <w:color w:val="000000"/>
            </w:rPr>
            <w:t xml:space="preserve">An, N., Duff, A., Noorani, M., Weber, S., &amp; Mancoridis, S. (2018). (2018). Malware anomaly detection on virtual assistants. Paper presented at the </w:t>
          </w:r>
          <w:r>
            <w:rPr>
              <w:i/>
              <w:iCs/>
              <w:color w:val="000000"/>
            </w:rPr>
            <w:t xml:space="preserve">2018 13th International Conference on Malicious and Unwanted Software (MALWARE), </w:t>
          </w:r>
          <w:r>
            <w:rPr>
              <w:color w:val="000000"/>
            </w:rPr>
            <w:t xml:space="preserve">124-131. </w:t>
          </w:r>
        </w:p>
        <w:p w14:paraId="3FAC63DE" w14:textId="77777777" w:rsidR="00FE0AF8" w:rsidRDefault="00FE0AF8">
          <w:pPr>
            <w:pStyle w:val="NormalWeb"/>
            <w:spacing w:line="480" w:lineRule="auto"/>
            <w:ind w:left="450" w:hanging="450"/>
            <w:divId w:val="722101574"/>
            <w:rPr>
              <w:color w:val="000000"/>
            </w:rPr>
          </w:pPr>
          <w:r>
            <w:rPr>
              <w:color w:val="000000"/>
            </w:rPr>
            <w:t>Aslan, Ö, &amp; Erdal, A. (2022). Malware detection method based on file and registry operations using machine learning.</w:t>
          </w:r>
          <w:r>
            <w:rPr>
              <w:i/>
              <w:iCs/>
              <w:color w:val="000000"/>
            </w:rPr>
            <w:t xml:space="preserve"> Sakarya University Journal of Computer and Information Sciences, 5</w:t>
          </w:r>
          <w:r>
            <w:rPr>
              <w:color w:val="000000"/>
            </w:rPr>
            <w:t xml:space="preserve">(2), 134-146. </w:t>
          </w:r>
        </w:p>
        <w:p w14:paraId="53801231" w14:textId="77777777" w:rsidR="00FE0AF8" w:rsidRDefault="00FE0AF8">
          <w:pPr>
            <w:pStyle w:val="NormalWeb"/>
            <w:spacing w:line="480" w:lineRule="auto"/>
            <w:ind w:left="450" w:hanging="450"/>
            <w:divId w:val="722101574"/>
            <w:rPr>
              <w:color w:val="000000"/>
            </w:rPr>
          </w:pPr>
          <w:r>
            <w:rPr>
              <w:color w:val="000000"/>
            </w:rPr>
            <w:t xml:space="preserve">Barr-Smith, F., Ugarte-Pedrero, X., Graziano, M., Spolaor, R., &amp; Martinovic, I. (2021). (2021). Survivalism: Systematic analysis of windows malware living-off-the-land. Paper presented at the </w:t>
          </w:r>
          <w:r>
            <w:rPr>
              <w:i/>
              <w:iCs/>
              <w:color w:val="000000"/>
            </w:rPr>
            <w:t xml:space="preserve">2021 IEEE Symposium on Security and Privacy (SP), </w:t>
          </w:r>
          <w:r>
            <w:rPr>
              <w:color w:val="000000"/>
            </w:rPr>
            <w:t xml:space="preserve">1557-1574. </w:t>
          </w:r>
        </w:p>
        <w:p w14:paraId="7346B3C5" w14:textId="146FFBE1" w:rsidR="00FE0AF8" w:rsidRDefault="00FE0AF8">
          <w:pPr>
            <w:pStyle w:val="NormalWeb"/>
            <w:spacing w:line="480" w:lineRule="auto"/>
            <w:ind w:left="450" w:hanging="450"/>
            <w:divId w:val="722101574"/>
            <w:rPr>
              <w:color w:val="000000"/>
            </w:rPr>
          </w:pPr>
          <w:r>
            <w:rPr>
              <w:color w:val="000000"/>
            </w:rPr>
            <w:t xml:space="preserve">Björkskog, G. (2019). Detecting cheaters who utilise third-party software to gain an advantage in multiplayer video games. </w:t>
          </w:r>
          <w:hyperlink r:id="rId36" w:tgtFrame="_blank" w:history="1">
            <w:r>
              <w:rPr>
                <w:rStyle w:val="Hyperlink"/>
              </w:rPr>
              <w:t>https://www.diva-portal.org/smash/record.jsf?pid=diva2%3A1322397&amp;dswid=4210</w:t>
            </w:r>
          </w:hyperlink>
        </w:p>
        <w:p w14:paraId="7A6B81D3" w14:textId="5BCCE4A0" w:rsidR="00FE0AF8" w:rsidRDefault="00FE0AF8">
          <w:pPr>
            <w:pStyle w:val="NormalWeb"/>
            <w:spacing w:line="480" w:lineRule="auto"/>
            <w:ind w:left="450" w:hanging="450"/>
            <w:divId w:val="722101574"/>
            <w:rPr>
              <w:color w:val="000000"/>
            </w:rPr>
          </w:pPr>
          <w:r>
            <w:rPr>
              <w:color w:val="000000"/>
            </w:rPr>
            <w:t xml:space="preserve">Canzanese, R., Kam, M., &amp; Mancoridis, S.Toward an automatic, online behavioral malware classification system. Paper presented at the </w:t>
          </w:r>
          <w:r>
            <w:rPr>
              <w:i/>
              <w:iCs/>
              <w:color w:val="000000"/>
            </w:rPr>
            <w:t xml:space="preserve">2013 IEEE 7th International Conference on </w:t>
          </w:r>
          <w:r>
            <w:rPr>
              <w:i/>
              <w:iCs/>
              <w:color w:val="000000"/>
            </w:rPr>
            <w:lastRenderedPageBreak/>
            <w:t xml:space="preserve">Self-Adaptive and Self-Organizing Systems, </w:t>
          </w:r>
          <w:r>
            <w:rPr>
              <w:color w:val="000000"/>
            </w:rPr>
            <w:t xml:space="preserve">111-120. </w:t>
          </w:r>
          <w:hyperlink r:id="rId37" w:tgtFrame="_blank" w:history="1">
            <w:r>
              <w:rPr>
                <w:rStyle w:val="Hyperlink"/>
              </w:rPr>
              <w:t>https://ieeexplore.ieee.org/abstract/document/6676498</w:t>
            </w:r>
          </w:hyperlink>
        </w:p>
        <w:p w14:paraId="09608633" w14:textId="77777777" w:rsidR="00FE0AF8" w:rsidRDefault="00FE0AF8">
          <w:pPr>
            <w:pStyle w:val="NormalWeb"/>
            <w:spacing w:line="480" w:lineRule="auto"/>
            <w:ind w:left="450" w:hanging="450"/>
            <w:divId w:val="722101574"/>
            <w:rPr>
              <w:color w:val="000000"/>
            </w:rPr>
          </w:pPr>
          <w:r>
            <w:rPr>
              <w:color w:val="000000"/>
            </w:rPr>
            <w:t xml:space="preserve">Canzanese, R., Kam, M., &amp; Mancoridis, S. (2011). (2011). Inoculation against malware infection using kernel-level software sensors. Paper presented at the </w:t>
          </w:r>
          <w:r>
            <w:rPr>
              <w:i/>
              <w:iCs/>
              <w:color w:val="000000"/>
            </w:rPr>
            <w:t xml:space="preserve">Proceedings of the 8th ACM International Conference on Autonomic Computing, </w:t>
          </w:r>
          <w:r>
            <w:rPr>
              <w:color w:val="000000"/>
            </w:rPr>
            <w:t xml:space="preserve">101-110. </w:t>
          </w:r>
        </w:p>
        <w:p w14:paraId="57090075" w14:textId="77777777" w:rsidR="00FE0AF8" w:rsidRDefault="00FE0AF8">
          <w:pPr>
            <w:pStyle w:val="NormalWeb"/>
            <w:spacing w:line="480" w:lineRule="auto"/>
            <w:ind w:left="450" w:hanging="450"/>
            <w:divId w:val="722101574"/>
            <w:rPr>
              <w:color w:val="000000"/>
            </w:rPr>
          </w:pPr>
          <w:r>
            <w:rPr>
              <w:color w:val="000000"/>
            </w:rPr>
            <w:t xml:space="preserve">Clement, J. (2021). </w:t>
          </w:r>
          <w:r>
            <w:rPr>
              <w:i/>
              <w:iCs/>
              <w:color w:val="000000"/>
            </w:rPr>
            <w:t>Cumulative number of copies of minecraft sold worldwide as of april 2021</w:t>
          </w:r>
          <w:r>
            <w:rPr>
              <w:color w:val="000000"/>
            </w:rPr>
            <w:t xml:space="preserve">. Statista. </w:t>
          </w:r>
        </w:p>
        <w:p w14:paraId="0F636F9C" w14:textId="77777777" w:rsidR="00FE0AF8" w:rsidRDefault="00FE0AF8">
          <w:pPr>
            <w:pStyle w:val="NormalWeb"/>
            <w:spacing w:line="480" w:lineRule="auto"/>
            <w:ind w:left="450" w:hanging="450"/>
            <w:divId w:val="722101574"/>
            <w:rPr>
              <w:color w:val="000000"/>
            </w:rPr>
          </w:pPr>
          <w:r>
            <w:rPr>
              <w:color w:val="000000"/>
            </w:rPr>
            <w:t xml:space="preserve">Clement, J. (2022). </w:t>
          </w:r>
          <w:r>
            <w:rPr>
              <w:i/>
              <w:iCs/>
              <w:color w:val="000000"/>
            </w:rPr>
            <w:t>Lifetime unit sales generated by grand theft auto V worldwide as of may 2022</w:t>
          </w:r>
          <w:r>
            <w:rPr>
              <w:color w:val="000000"/>
            </w:rPr>
            <w:t xml:space="preserve">. Statista. </w:t>
          </w:r>
        </w:p>
        <w:p w14:paraId="74BD64BF" w14:textId="65BB0202" w:rsidR="00FE0AF8" w:rsidRDefault="00FE0AF8">
          <w:pPr>
            <w:pStyle w:val="NormalWeb"/>
            <w:spacing w:line="480" w:lineRule="auto"/>
            <w:ind w:left="450" w:hanging="450"/>
            <w:divId w:val="722101574"/>
            <w:rPr>
              <w:color w:val="000000"/>
            </w:rPr>
          </w:pPr>
          <w:r>
            <w:rPr>
              <w:color w:val="000000"/>
            </w:rPr>
            <w:t xml:space="preserve">Curseforge. (2022). Curesforge minecraft mods. </w:t>
          </w:r>
          <w:hyperlink r:id="rId38" w:tgtFrame="_blank" w:history="1">
            <w:r>
              <w:rPr>
                <w:rStyle w:val="Hyperlink"/>
              </w:rPr>
              <w:t>https://www.curseforge.com/minecraft/mc-mods</w:t>
            </w:r>
          </w:hyperlink>
        </w:p>
        <w:p w14:paraId="20CEF29E" w14:textId="55231B13" w:rsidR="00FE0AF8" w:rsidRDefault="00FE0AF8">
          <w:pPr>
            <w:pStyle w:val="NormalWeb"/>
            <w:spacing w:line="480" w:lineRule="auto"/>
            <w:ind w:left="450" w:hanging="450"/>
            <w:divId w:val="722101574"/>
            <w:rPr>
              <w:color w:val="000000"/>
            </w:rPr>
          </w:pPr>
          <w:r>
            <w:rPr>
              <w:color w:val="000000"/>
            </w:rPr>
            <w:t xml:space="preserve">Grayson, N. (2018). Star wars: KOTOR fan remake shutting down after cease and desist from lucasfilm. </w:t>
          </w:r>
          <w:hyperlink r:id="rId39" w:tgtFrame="_blank" w:history="1">
            <w:r>
              <w:rPr>
                <w:rStyle w:val="Hyperlink"/>
              </w:rPr>
              <w:t>https://kotaku.com/star-wars-kotor-fan-remake-shutting-down-after-cease-a-1829720602</w:t>
            </w:r>
          </w:hyperlink>
        </w:p>
        <w:p w14:paraId="3E3E5B5C" w14:textId="77777777" w:rsidR="00FE0AF8" w:rsidRDefault="00FE0AF8">
          <w:pPr>
            <w:pStyle w:val="NormalWeb"/>
            <w:spacing w:line="480" w:lineRule="auto"/>
            <w:ind w:left="450" w:hanging="450"/>
            <w:divId w:val="722101574"/>
            <w:rPr>
              <w:color w:val="000000"/>
            </w:rPr>
          </w:pPr>
          <w:r>
            <w:rPr>
              <w:color w:val="000000"/>
            </w:rPr>
            <w:t xml:space="preserve">GTA5-mods. (2022). </w:t>
          </w:r>
          <w:r>
            <w:rPr>
              <w:i/>
              <w:iCs/>
              <w:color w:val="000000"/>
            </w:rPr>
            <w:t>5Mods</w:t>
          </w:r>
          <w:r>
            <w:rPr>
              <w:color w:val="000000"/>
            </w:rPr>
            <w:t xml:space="preserve">. GTA5-mods. </w:t>
          </w:r>
        </w:p>
        <w:p w14:paraId="7943A898" w14:textId="77777777" w:rsidR="00FE0AF8" w:rsidRDefault="00FE0AF8">
          <w:pPr>
            <w:pStyle w:val="NormalWeb"/>
            <w:spacing w:line="480" w:lineRule="auto"/>
            <w:ind w:left="450" w:hanging="450"/>
            <w:divId w:val="722101574"/>
            <w:rPr>
              <w:color w:val="000000"/>
            </w:rPr>
          </w:pPr>
          <w:r>
            <w:rPr>
              <w:color w:val="000000"/>
            </w:rPr>
            <w:t>Hampton, N., Baig, Z., &amp; Zeadally, S. (2018). Ransomware behavioural analysis on windows platforms.</w:t>
          </w:r>
          <w:r>
            <w:rPr>
              <w:i/>
              <w:iCs/>
              <w:color w:val="000000"/>
            </w:rPr>
            <w:t xml:space="preserve"> Journal of Information Security and Applications, 40</w:t>
          </w:r>
          <w:r>
            <w:rPr>
              <w:color w:val="000000"/>
            </w:rPr>
            <w:t xml:space="preserve">, 44-51. </w:t>
          </w:r>
        </w:p>
        <w:p w14:paraId="33A7B6B2" w14:textId="2D2143B0" w:rsidR="00FE0AF8" w:rsidRDefault="00FE0AF8">
          <w:pPr>
            <w:pStyle w:val="NormalWeb"/>
            <w:spacing w:line="480" w:lineRule="auto"/>
            <w:ind w:left="450" w:hanging="450"/>
            <w:divId w:val="722101574"/>
            <w:rPr>
              <w:color w:val="000000"/>
            </w:rPr>
          </w:pPr>
          <w:r>
            <w:rPr>
              <w:color w:val="000000"/>
            </w:rPr>
            <w:lastRenderedPageBreak/>
            <w:t>Hautamaki, Anssi Kanervisto and Tomi Kinnunen and Ville. (2022). GAN-aimbots: Using machine learning for cheating in first person shooters.</w:t>
          </w:r>
          <w:r>
            <w:rPr>
              <w:i/>
              <w:iCs/>
              <w:color w:val="000000"/>
            </w:rPr>
            <w:t xml:space="preserve"> IEEE Transactions on Games, </w:t>
          </w:r>
          <w:hyperlink r:id="rId40" w:tgtFrame="_blank" w:history="1">
            <w:r>
              <w:rPr>
                <w:rStyle w:val="Hyperlink"/>
              </w:rPr>
              <w:t>https://doi.org/https://doi.org/10.48550/arXiv.2205.07060</w:t>
            </w:r>
          </w:hyperlink>
          <w:r>
            <w:rPr>
              <w:color w:val="000000"/>
            </w:rPr>
            <w:t xml:space="preserve"> Focus to learn more</w:t>
          </w:r>
        </w:p>
        <w:p w14:paraId="44189EA9" w14:textId="77777777" w:rsidR="00FE0AF8" w:rsidRDefault="00FE0AF8">
          <w:pPr>
            <w:pStyle w:val="NormalWeb"/>
            <w:spacing w:line="480" w:lineRule="auto"/>
            <w:ind w:left="450" w:hanging="450"/>
            <w:divId w:val="722101574"/>
            <w:rPr>
              <w:color w:val="000000"/>
            </w:rPr>
          </w:pPr>
          <w:r>
            <w:rPr>
              <w:color w:val="000000"/>
            </w:rPr>
            <w:t xml:space="preserve">Karkallis, P., Blasco, J., Suarez-Tangil, G., &amp; Pastrana, S. (2021). (2021). Detecting video-game injectors exchanged in game cheating communities. Paper presented at the 305-324. </w:t>
          </w:r>
        </w:p>
        <w:p w14:paraId="7F8B849E" w14:textId="77777777" w:rsidR="00FE0AF8" w:rsidRDefault="00FE0AF8">
          <w:pPr>
            <w:pStyle w:val="NormalWeb"/>
            <w:spacing w:line="480" w:lineRule="auto"/>
            <w:ind w:left="450" w:hanging="450"/>
            <w:divId w:val="722101574"/>
            <w:rPr>
              <w:color w:val="000000"/>
            </w:rPr>
          </w:pPr>
          <w:r>
            <w:rPr>
              <w:color w:val="000000"/>
            </w:rPr>
            <w:t xml:space="preserve">Kaspersky. (2021). </w:t>
          </w:r>
          <w:r>
            <w:rPr>
              <w:i/>
              <w:iCs/>
              <w:color w:val="000000"/>
            </w:rPr>
            <w:t>Minecraft most malware-infected game on the market with 228k users affected</w:t>
          </w:r>
          <w:r>
            <w:rPr>
              <w:color w:val="000000"/>
            </w:rPr>
            <w:t xml:space="preserve">. Kaspersky. </w:t>
          </w:r>
        </w:p>
        <w:p w14:paraId="266BAFB0" w14:textId="77777777" w:rsidR="00FE0AF8" w:rsidRDefault="00FE0AF8">
          <w:pPr>
            <w:pStyle w:val="NormalWeb"/>
            <w:spacing w:line="480" w:lineRule="auto"/>
            <w:ind w:left="450" w:hanging="450"/>
            <w:divId w:val="722101574"/>
            <w:rPr>
              <w:color w:val="000000"/>
            </w:rPr>
          </w:pPr>
          <w:r>
            <w:rPr>
              <w:color w:val="000000"/>
            </w:rPr>
            <w:t>Kim, J., &amp; Park, K. (2022). Ransomware classification framework using the behavioral performance visualization of execution objects.</w:t>
          </w:r>
          <w:r>
            <w:rPr>
              <w:i/>
              <w:iCs/>
              <w:color w:val="000000"/>
            </w:rPr>
            <w:t xml:space="preserve"> Computers, Materials &amp; Continua, 72</w:t>
          </w:r>
          <w:r>
            <w:rPr>
              <w:color w:val="000000"/>
            </w:rPr>
            <w:t xml:space="preserve">(2), 3401-3424. </w:t>
          </w:r>
        </w:p>
        <w:p w14:paraId="0C3FCA62" w14:textId="77777777" w:rsidR="00FE0AF8" w:rsidRDefault="00FE0AF8">
          <w:pPr>
            <w:pStyle w:val="NormalWeb"/>
            <w:spacing w:line="480" w:lineRule="auto"/>
            <w:ind w:left="450" w:hanging="450"/>
            <w:divId w:val="722101574"/>
            <w:rPr>
              <w:color w:val="000000"/>
            </w:rPr>
          </w:pPr>
          <w:r>
            <w:rPr>
              <w:color w:val="000000"/>
            </w:rPr>
            <w:t xml:space="preserve">Ladisa, P., Plate, H., Martinez, M., Barais, O., &amp; Ponta, S. E. (2022). (2022). Towards the detection of malicious java packages. Paper presented at the </w:t>
          </w:r>
          <w:r>
            <w:rPr>
              <w:i/>
              <w:iCs/>
              <w:color w:val="000000"/>
            </w:rPr>
            <w:t xml:space="preserve">Proceedings of the 2022 ACM Workshop on Software Supply Chain Offensive Research and Ecosystem Defenses, </w:t>
          </w:r>
          <w:r>
            <w:rPr>
              <w:color w:val="000000"/>
            </w:rPr>
            <w:t xml:space="preserve">63-72. </w:t>
          </w:r>
        </w:p>
        <w:p w14:paraId="0643C41B" w14:textId="77777777" w:rsidR="00FE0AF8" w:rsidRDefault="00FE0AF8">
          <w:pPr>
            <w:pStyle w:val="NormalWeb"/>
            <w:spacing w:line="480" w:lineRule="auto"/>
            <w:ind w:left="450" w:hanging="450"/>
            <w:divId w:val="722101574"/>
            <w:rPr>
              <w:color w:val="000000"/>
            </w:rPr>
          </w:pPr>
          <w:r>
            <w:rPr>
              <w:color w:val="000000"/>
            </w:rPr>
            <w:t>Liang, G., Pang, J., &amp; Dai, C. (2016). A behavior-based malware variant classification technique.</w:t>
          </w:r>
          <w:r>
            <w:rPr>
              <w:i/>
              <w:iCs/>
              <w:color w:val="000000"/>
            </w:rPr>
            <w:t xml:space="preserve"> International Journal of Information and Education Technology, 6</w:t>
          </w:r>
          <w:r>
            <w:rPr>
              <w:color w:val="000000"/>
            </w:rPr>
            <w:t xml:space="preserve">(4), 291. </w:t>
          </w:r>
        </w:p>
        <w:p w14:paraId="70C7039E" w14:textId="437DEA99" w:rsidR="00FE0AF8" w:rsidRDefault="00FE0AF8">
          <w:pPr>
            <w:pStyle w:val="NormalWeb"/>
            <w:spacing w:line="480" w:lineRule="auto"/>
            <w:ind w:left="450" w:hanging="450"/>
            <w:divId w:val="722101574"/>
            <w:rPr>
              <w:color w:val="000000"/>
            </w:rPr>
          </w:pPr>
          <w:r>
            <w:rPr>
              <w:color w:val="000000"/>
            </w:rPr>
            <w:t xml:space="preserve">Livingston, C. (2017). GTA modding tool OpenIV shuts down due to cease and desist from take-two (updated). </w:t>
          </w:r>
          <w:hyperlink r:id="rId41" w:anchor=":~:text=News-,GTA%20modding%20tool%20OpenIV%20shuts%20down%20due%20to%20cease,from%20Take%2DTwo%20(Updated)&amp;text=The%20tool%20has%20been%20essential,due%20to%20a%20legal%20notice." w:tgtFrame="_blank" w:history="1">
            <w:r>
              <w:rPr>
                <w:rStyle w:val="Hyperlink"/>
              </w:rPr>
              <w:t>https://www.pcgamer.com/gta-modding-tool-openiv-shuts-down-claiming-cease-and-desist-from-take-two/#:~:text=News-,GTA%20modding%20tool%20OpenIV%20shuts%20down%20due%20to%20cease,from%</w:t>
            </w:r>
            <w:r>
              <w:rPr>
                <w:rStyle w:val="Hyperlink"/>
              </w:rPr>
              <w:lastRenderedPageBreak/>
              <w:t>20Take%2DTwo%20(Updated)&amp;text=The%20tool%20has%20been%20essential,due%20to%20a%20legal%20notice.</w:t>
            </w:r>
          </w:hyperlink>
        </w:p>
        <w:p w14:paraId="1DE2AD00" w14:textId="77777777" w:rsidR="00FE0AF8" w:rsidRDefault="00FE0AF8">
          <w:pPr>
            <w:pStyle w:val="NormalWeb"/>
            <w:spacing w:line="480" w:lineRule="auto"/>
            <w:ind w:left="450" w:hanging="450"/>
            <w:divId w:val="722101574"/>
            <w:rPr>
              <w:color w:val="000000"/>
            </w:rPr>
          </w:pPr>
          <w:r>
            <w:rPr>
              <w:color w:val="000000"/>
            </w:rPr>
            <w:t>Matsuda, W., Fujimoto, M., &amp; Mitsunaga, T. (2020). Detection of malicious tools by monitoring DLL using deep learning.</w:t>
          </w:r>
          <w:r>
            <w:rPr>
              <w:i/>
              <w:iCs/>
              <w:color w:val="000000"/>
            </w:rPr>
            <w:t xml:space="preserve"> Journal of Information Processing, 28</w:t>
          </w:r>
          <w:r>
            <w:rPr>
              <w:color w:val="000000"/>
            </w:rPr>
            <w:t xml:space="preserve">, 1052-1064. </w:t>
          </w:r>
        </w:p>
        <w:p w14:paraId="1C13A25B" w14:textId="77777777" w:rsidR="00FE0AF8" w:rsidRDefault="00FE0AF8">
          <w:pPr>
            <w:pStyle w:val="NormalWeb"/>
            <w:spacing w:line="480" w:lineRule="auto"/>
            <w:ind w:left="450" w:hanging="450"/>
            <w:divId w:val="722101574"/>
            <w:rPr>
              <w:color w:val="000000"/>
            </w:rPr>
          </w:pPr>
          <w:r>
            <w:rPr>
              <w:color w:val="000000"/>
            </w:rPr>
            <w:t xml:space="preserve">Nadji, Y., Antonakakis, M., Perdisci, R., &amp; Lee, W. (2011). (2011). Understanding the prevalence and use of alternative plans in malware with network games. Paper presented at the </w:t>
          </w:r>
          <w:r>
            <w:rPr>
              <w:i/>
              <w:iCs/>
              <w:color w:val="000000"/>
            </w:rPr>
            <w:t xml:space="preserve">Proceedings of the 27th Annual Computer Security Applications Conference, </w:t>
          </w:r>
          <w:r>
            <w:rPr>
              <w:color w:val="000000"/>
            </w:rPr>
            <w:t xml:space="preserve">1-10. </w:t>
          </w:r>
        </w:p>
        <w:p w14:paraId="3848503B" w14:textId="77777777" w:rsidR="00FE0AF8" w:rsidRDefault="00FE0AF8">
          <w:pPr>
            <w:pStyle w:val="NormalWeb"/>
            <w:spacing w:line="480" w:lineRule="auto"/>
            <w:ind w:left="450" w:hanging="450"/>
            <w:divId w:val="722101574"/>
            <w:rPr>
              <w:color w:val="000000"/>
            </w:rPr>
          </w:pPr>
          <w:r>
            <w:rPr>
              <w:color w:val="000000"/>
            </w:rPr>
            <w:t xml:space="preserve">Naseem, F. N., Aris, A., Babun, L., Tekiner, E., &amp; Uluagac, A. S. (2021). (2021). MINOS: A lightweight real-time cryptojacking detection system. Paper presented at the </w:t>
          </w:r>
          <w:r>
            <w:rPr>
              <w:i/>
              <w:iCs/>
              <w:color w:val="000000"/>
            </w:rPr>
            <w:t xml:space="preserve">Ndss, </w:t>
          </w:r>
        </w:p>
        <w:p w14:paraId="493AB2BC" w14:textId="77777777" w:rsidR="00FE0AF8" w:rsidRDefault="00FE0AF8">
          <w:pPr>
            <w:pStyle w:val="NormalWeb"/>
            <w:spacing w:line="480" w:lineRule="auto"/>
            <w:ind w:left="450" w:hanging="450"/>
            <w:divId w:val="722101574"/>
            <w:rPr>
              <w:color w:val="000000"/>
            </w:rPr>
          </w:pPr>
          <w:r>
            <w:rPr>
              <w:color w:val="000000"/>
            </w:rPr>
            <w:t xml:space="preserve">Nguyen, T. D., Marchal, S., Miettinen, M., Fereidooni, H., Asokan, N., &amp; Sadeghi, A. (2018). (2018). DÏoT: A federated self-learning anomaly detection system for IoT. Paper presented at the </w:t>
          </w:r>
          <w:r>
            <w:rPr>
              <w:i/>
              <w:iCs/>
              <w:color w:val="000000"/>
            </w:rPr>
            <w:t xml:space="preserve">2019 IEEE 39th International Conference on Distributed Computing Systems (ICDCS), </w:t>
          </w:r>
          <w:r>
            <w:rPr>
              <w:color w:val="000000"/>
            </w:rPr>
            <w:t xml:space="preserve">756-767. </w:t>
          </w:r>
        </w:p>
        <w:p w14:paraId="6BE7C530" w14:textId="77777777" w:rsidR="00FE0AF8" w:rsidRDefault="00FE0AF8">
          <w:pPr>
            <w:pStyle w:val="NormalWeb"/>
            <w:spacing w:line="480" w:lineRule="auto"/>
            <w:ind w:left="450" w:hanging="450"/>
            <w:divId w:val="722101574"/>
            <w:rPr>
              <w:color w:val="000000"/>
            </w:rPr>
          </w:pPr>
          <w:r>
            <w:rPr>
              <w:color w:val="000000"/>
            </w:rPr>
            <w:t>Oyama, Y. (2018). Trends of anti-analysis operations of malwares observed in API call logs.</w:t>
          </w:r>
          <w:r>
            <w:rPr>
              <w:i/>
              <w:iCs/>
              <w:color w:val="000000"/>
            </w:rPr>
            <w:t xml:space="preserve"> Journal of Computer Virology and Hacking Techniques, 14</w:t>
          </w:r>
          <w:r>
            <w:rPr>
              <w:color w:val="000000"/>
            </w:rPr>
            <w:t xml:space="preserve">(1), 69-85. </w:t>
          </w:r>
        </w:p>
        <w:p w14:paraId="3584BC0C" w14:textId="4F0E93DF" w:rsidR="00FE0AF8" w:rsidRDefault="00FE0AF8">
          <w:pPr>
            <w:pStyle w:val="NormalWeb"/>
            <w:spacing w:line="480" w:lineRule="auto"/>
            <w:ind w:left="450" w:hanging="450"/>
            <w:divId w:val="722101574"/>
            <w:rPr>
              <w:color w:val="000000"/>
            </w:rPr>
          </w:pPr>
          <w:r>
            <w:rPr>
              <w:color w:val="000000"/>
            </w:rPr>
            <w:t>Piskozub, M., Spolaor, R., &amp; Martinovic, I. (2019). MalAlert.</w:t>
          </w:r>
          <w:r>
            <w:rPr>
              <w:i/>
              <w:iCs/>
              <w:color w:val="000000"/>
            </w:rPr>
            <w:t xml:space="preserve"> Acm Sigmetrics Performance Evaluation Review, </w:t>
          </w:r>
          <w:hyperlink r:id="rId42" w:tgtFrame="_blank" w:history="1">
            <w:r>
              <w:rPr>
                <w:rStyle w:val="Hyperlink"/>
              </w:rPr>
              <w:t>https://doi.org/10.1145/3308897.3308961</w:t>
            </w:r>
          </w:hyperlink>
        </w:p>
        <w:p w14:paraId="402EEAB5" w14:textId="5E70B4CF" w:rsidR="00FE0AF8" w:rsidRDefault="00FE0AF8">
          <w:pPr>
            <w:pStyle w:val="NormalWeb"/>
            <w:spacing w:line="480" w:lineRule="auto"/>
            <w:ind w:left="450" w:hanging="450"/>
            <w:divId w:val="722101574"/>
            <w:rPr>
              <w:color w:val="000000"/>
            </w:rPr>
          </w:pPr>
          <w:r>
            <w:rPr>
              <w:color w:val="000000"/>
            </w:rPr>
            <w:t>Poor, N. (2014). Computer game modders’ motivations and sense of community: A mixed-methods approach.</w:t>
          </w:r>
          <w:r>
            <w:rPr>
              <w:i/>
              <w:iCs/>
              <w:color w:val="000000"/>
            </w:rPr>
            <w:t xml:space="preserve"> New Media &amp; Society, 16</w:t>
          </w:r>
          <w:r>
            <w:rPr>
              <w:color w:val="000000"/>
            </w:rPr>
            <w:t xml:space="preserve">(8), 1249-1267. </w:t>
          </w:r>
          <w:hyperlink r:id="rId43" w:tgtFrame="_blank" w:history="1">
            <w:r>
              <w:rPr>
                <w:rStyle w:val="Hyperlink"/>
              </w:rPr>
              <w:t>https://doi.org/10.1177/1461444813504266</w:t>
            </w:r>
          </w:hyperlink>
        </w:p>
        <w:p w14:paraId="62EEED21" w14:textId="77777777" w:rsidR="00FE0AF8" w:rsidRDefault="00FE0AF8">
          <w:pPr>
            <w:pStyle w:val="NormalWeb"/>
            <w:spacing w:line="480" w:lineRule="auto"/>
            <w:ind w:left="450" w:hanging="450"/>
            <w:divId w:val="722101574"/>
            <w:rPr>
              <w:color w:val="000000"/>
            </w:rPr>
          </w:pPr>
          <w:r>
            <w:rPr>
              <w:color w:val="000000"/>
            </w:rPr>
            <w:lastRenderedPageBreak/>
            <w:t xml:space="preserve">Schultz, M. G., Eskin, E., Zadok, F., &amp; Stolfo, S. J. (2000). (2000). Data mining methods for detection of new malicious executables. Paper presented at the </w:t>
          </w:r>
          <w:r>
            <w:rPr>
              <w:i/>
              <w:iCs/>
              <w:color w:val="000000"/>
            </w:rPr>
            <w:t xml:space="preserve">Proceedings 2001 IEEE Symposium on Security and Privacy. S&amp;P 2001, </w:t>
          </w:r>
          <w:r>
            <w:rPr>
              <w:color w:val="000000"/>
            </w:rPr>
            <w:t xml:space="preserve">38-49. </w:t>
          </w:r>
        </w:p>
        <w:p w14:paraId="030C00DB" w14:textId="77777777" w:rsidR="00FE0AF8" w:rsidRDefault="00FE0AF8">
          <w:pPr>
            <w:pStyle w:val="NormalWeb"/>
            <w:spacing w:line="480" w:lineRule="auto"/>
            <w:ind w:left="450" w:hanging="450"/>
            <w:divId w:val="722101574"/>
            <w:rPr>
              <w:color w:val="000000"/>
            </w:rPr>
          </w:pPr>
          <w:r>
            <w:rPr>
              <w:color w:val="000000"/>
            </w:rPr>
            <w:t xml:space="preserve">Shafiq, M. Z., Tabish, S., &amp; Farooq, M. (2009). (2009). PE-probe: Leveraging packer detection and structural information to detect malicious portable executables. Paper presented at the </w:t>
          </w:r>
          <w:r>
            <w:rPr>
              <w:i/>
              <w:iCs/>
              <w:color w:val="000000"/>
            </w:rPr>
            <w:t>Proceedings of the Virus Bulletin Conference (VB), , 8</w:t>
          </w:r>
        </w:p>
        <w:p w14:paraId="7E897A51" w14:textId="77777777" w:rsidR="00FE0AF8" w:rsidRDefault="00FE0AF8">
          <w:pPr>
            <w:pStyle w:val="NormalWeb"/>
            <w:spacing w:line="480" w:lineRule="auto"/>
            <w:ind w:left="450" w:hanging="450"/>
            <w:divId w:val="722101574"/>
            <w:rPr>
              <w:color w:val="000000"/>
            </w:rPr>
          </w:pPr>
          <w:r>
            <w:rPr>
              <w:color w:val="000000"/>
            </w:rPr>
            <w:t>Shannon, C. E. (1948). A mathematical theory of communication.</w:t>
          </w:r>
          <w:r>
            <w:rPr>
              <w:i/>
              <w:iCs/>
              <w:color w:val="000000"/>
            </w:rPr>
            <w:t xml:space="preserve"> The Bell System Technical Journal, 27</w:t>
          </w:r>
          <w:r>
            <w:rPr>
              <w:color w:val="000000"/>
            </w:rPr>
            <w:t xml:space="preserve">(3), 379-423. </w:t>
          </w:r>
        </w:p>
        <w:p w14:paraId="7B266E6F" w14:textId="77777777" w:rsidR="00FE0AF8" w:rsidRDefault="00FE0AF8">
          <w:pPr>
            <w:pStyle w:val="NormalWeb"/>
            <w:spacing w:line="480" w:lineRule="auto"/>
            <w:ind w:left="450" w:hanging="450"/>
            <w:divId w:val="722101574"/>
            <w:rPr>
              <w:color w:val="000000"/>
            </w:rPr>
          </w:pPr>
          <w:r>
            <w:rPr>
              <w:color w:val="000000"/>
            </w:rPr>
            <w:t xml:space="preserve">Smutz, C., &amp; Stavrou, A.Malicious PDF detection using metadata and structural features. Paper presented at the </w:t>
          </w:r>
          <w:r>
            <w:rPr>
              <w:i/>
              <w:iCs/>
              <w:color w:val="000000"/>
            </w:rPr>
            <w:t xml:space="preserve">Proceedings of the 28th Annual Computer Security Applications Conference, </w:t>
          </w:r>
          <w:r>
            <w:rPr>
              <w:color w:val="000000"/>
            </w:rPr>
            <w:t xml:space="preserve">239-248. </w:t>
          </w:r>
        </w:p>
        <w:p w14:paraId="0C679695" w14:textId="279E8418" w:rsidR="00FE0AF8" w:rsidRDefault="00FE0AF8">
          <w:pPr>
            <w:pStyle w:val="NormalWeb"/>
            <w:spacing w:line="480" w:lineRule="auto"/>
            <w:ind w:left="450" w:hanging="450"/>
            <w:divId w:val="722101574"/>
            <w:rPr>
              <w:color w:val="000000"/>
            </w:rPr>
          </w:pPr>
          <w:r>
            <w:rPr>
              <w:color w:val="000000"/>
            </w:rPr>
            <w:t xml:space="preserve">StatCounter. (2023). </w:t>
          </w:r>
          <w:r>
            <w:rPr>
              <w:i/>
              <w:iCs/>
              <w:color w:val="000000"/>
            </w:rPr>
            <w:t xml:space="preserve">Desktop windows version market share worldwide . </w:t>
          </w:r>
          <w:hyperlink r:id="rId44" w:anchor="monthly-202307-202307-bar" w:tgtFrame="_blank" w:history="1">
            <w:r>
              <w:rPr>
                <w:rStyle w:val="Hyperlink"/>
              </w:rPr>
              <w:t>https://gs.statcounter.com/windows-version-market-share/desktop/worldwide/#monthly-202307-202307-bar</w:t>
            </w:r>
          </w:hyperlink>
        </w:p>
        <w:p w14:paraId="7D088826" w14:textId="77777777" w:rsidR="00FE0AF8" w:rsidRDefault="00FE0AF8">
          <w:pPr>
            <w:pStyle w:val="NormalWeb"/>
            <w:spacing w:line="480" w:lineRule="auto"/>
            <w:ind w:left="450" w:hanging="450"/>
            <w:divId w:val="722101574"/>
            <w:rPr>
              <w:color w:val="000000"/>
            </w:rPr>
          </w:pPr>
          <w:r>
            <w:rPr>
              <w:color w:val="000000"/>
            </w:rPr>
            <w:t xml:space="preserve">Unterbrink, N. L. a. H. (2021). </w:t>
          </w:r>
          <w:r>
            <w:rPr>
              <w:i/>
              <w:iCs/>
              <w:color w:val="000000"/>
            </w:rPr>
            <w:t>Cheating the cheater: How adversaries are using backdoored video game cheat engines and modding tools</w:t>
          </w:r>
          <w:r>
            <w:rPr>
              <w:color w:val="000000"/>
            </w:rPr>
            <w:t xml:space="preserve">. Cisco. </w:t>
          </w:r>
        </w:p>
        <w:p w14:paraId="4B5C1895" w14:textId="77777777" w:rsidR="00FE0AF8" w:rsidRDefault="00FE0AF8">
          <w:pPr>
            <w:pStyle w:val="NormalWeb"/>
            <w:spacing w:line="480" w:lineRule="auto"/>
            <w:ind w:left="450" w:hanging="450"/>
            <w:divId w:val="722101574"/>
            <w:rPr>
              <w:color w:val="000000"/>
            </w:rPr>
          </w:pPr>
          <w:r>
            <w:rPr>
              <w:color w:val="000000"/>
            </w:rPr>
            <w:t xml:space="preserve">Vyas, R., Luo, X., McFarland, N., &amp; Justice, C. (2017). (2017). Investigation of malicious portable executable file detection on the network using supervised learning techniques. Paper presented at the </w:t>
          </w:r>
          <w:r>
            <w:rPr>
              <w:i/>
              <w:iCs/>
              <w:color w:val="000000"/>
            </w:rPr>
            <w:t xml:space="preserve">2017 IFIP/IEEE Symposium on Integrated Network and Service Management (IM), </w:t>
          </w:r>
          <w:r>
            <w:rPr>
              <w:color w:val="000000"/>
            </w:rPr>
            <w:t xml:space="preserve">941-946. </w:t>
          </w:r>
        </w:p>
        <w:p w14:paraId="2727F2DC" w14:textId="77777777" w:rsidR="00FE0AF8" w:rsidRDefault="00FE0AF8">
          <w:pPr>
            <w:pStyle w:val="NormalWeb"/>
            <w:spacing w:line="480" w:lineRule="auto"/>
            <w:ind w:left="450" w:hanging="450"/>
            <w:divId w:val="722101574"/>
            <w:rPr>
              <w:color w:val="000000"/>
            </w:rPr>
          </w:pPr>
          <w:r>
            <w:rPr>
              <w:color w:val="000000"/>
            </w:rPr>
            <w:lastRenderedPageBreak/>
            <w:t xml:space="preserve">Wang, Q., Hassan, W. U., Li, D., Jee, K., Yu, X., Zou, K., Rhee, J., Chen, Z., Cheng, W., &amp; Gunter, C. A. (2020). (2020). You are what you do: Hunting stealthy malware via data provenance analysis. Paper presented at the </w:t>
          </w:r>
          <w:r>
            <w:rPr>
              <w:i/>
              <w:iCs/>
              <w:color w:val="000000"/>
            </w:rPr>
            <w:t xml:space="preserve">Ndss, </w:t>
          </w:r>
        </w:p>
        <w:p w14:paraId="429C9686" w14:textId="77777777" w:rsidR="00FE0AF8" w:rsidRDefault="00FE0AF8">
          <w:pPr>
            <w:pStyle w:val="NormalWeb"/>
            <w:spacing w:line="480" w:lineRule="auto"/>
            <w:ind w:left="450" w:hanging="450"/>
            <w:divId w:val="722101574"/>
            <w:rPr>
              <w:color w:val="000000"/>
            </w:rPr>
          </w:pPr>
          <w:r>
            <w:rPr>
              <w:color w:val="000000"/>
            </w:rPr>
            <w:t xml:space="preserve">Williams, C. (2016). </w:t>
          </w:r>
          <w:r>
            <w:rPr>
              <w:i/>
              <w:iCs/>
              <w:color w:val="000000"/>
            </w:rPr>
            <w:t>Double KO! capcom's street fighter V installs hidden rootkit on PCs</w:t>
          </w:r>
          <w:r>
            <w:rPr>
              <w:color w:val="000000"/>
            </w:rPr>
            <w:t xml:space="preserve">. The Register. </w:t>
          </w:r>
        </w:p>
        <w:p w14:paraId="0C4759CA" w14:textId="77777777" w:rsidR="00FE0AF8" w:rsidRDefault="00FE0AF8">
          <w:pPr>
            <w:pStyle w:val="NormalWeb"/>
            <w:spacing w:line="480" w:lineRule="auto"/>
            <w:ind w:left="450" w:hanging="450"/>
            <w:divId w:val="722101574"/>
            <w:rPr>
              <w:color w:val="000000"/>
            </w:rPr>
          </w:pPr>
          <w:r>
            <w:rPr>
              <w:color w:val="000000"/>
            </w:rPr>
            <w:t>Yuk, C. K., &amp; Seo, C. J. (2022). Static analysis and machine learning-based malware detection system using PE header feature values.</w:t>
          </w:r>
          <w:r>
            <w:rPr>
              <w:i/>
              <w:iCs/>
              <w:color w:val="000000"/>
            </w:rPr>
            <w:t xml:space="preserve"> International Journal of Innovative Research and Scientific Studies, 5</w:t>
          </w:r>
          <w:r>
            <w:rPr>
              <w:color w:val="000000"/>
            </w:rPr>
            <w:t xml:space="preserve">(4), 281-288. </w:t>
          </w:r>
        </w:p>
        <w:p w14:paraId="284C5C52" w14:textId="77777777" w:rsidR="00FE0AF8" w:rsidRDefault="00FE0AF8">
          <w:pPr>
            <w:pStyle w:val="NormalWeb"/>
            <w:spacing w:line="480" w:lineRule="auto"/>
            <w:ind w:left="450" w:hanging="450"/>
            <w:divId w:val="722101574"/>
            <w:rPr>
              <w:color w:val="000000"/>
            </w:rPr>
          </w:pPr>
          <w:r>
            <w:rPr>
              <w:color w:val="000000"/>
            </w:rPr>
            <w:t>Zhao, G., Xu, K., Xu, L., &amp; Wu, B. (2015). Detecting APT malware infections based on malicious DNS and traffic analysis.</w:t>
          </w:r>
          <w:r>
            <w:rPr>
              <w:i/>
              <w:iCs/>
              <w:color w:val="000000"/>
            </w:rPr>
            <w:t xml:space="preserve"> IEEE Access, 3</w:t>
          </w:r>
          <w:r>
            <w:rPr>
              <w:color w:val="000000"/>
            </w:rPr>
            <w:t xml:space="preserve">, 1132-1142. </w:t>
          </w:r>
        </w:p>
        <w:p w14:paraId="147E89A3" w14:textId="77777777" w:rsidR="00FE0AF8" w:rsidRDefault="00FE0AF8">
          <w:pPr>
            <w:pStyle w:val="NormalWeb"/>
            <w:spacing w:line="480" w:lineRule="auto"/>
            <w:ind w:left="450" w:hanging="450"/>
            <w:divId w:val="722101574"/>
            <w:rPr>
              <w:color w:val="000000"/>
            </w:rPr>
          </w:pPr>
          <w:r>
            <w:rPr>
              <w:color w:val="000000"/>
            </w:rPr>
            <w:t>Zou, F., Zhang, S., Rao, W., &amp; Yi, P. (2015). Detecting malware based on DNS graph mining.</w:t>
          </w:r>
          <w:r>
            <w:rPr>
              <w:i/>
              <w:iCs/>
              <w:color w:val="000000"/>
            </w:rPr>
            <w:t xml:space="preserve"> International Journal of Distributed Sensor Networks, 11</w:t>
          </w:r>
          <w:r>
            <w:rPr>
              <w:color w:val="000000"/>
            </w:rPr>
            <w:t xml:space="preserve">(10), 102687. </w:t>
          </w:r>
        </w:p>
        <w:p w14:paraId="1B21BFD3" w14:textId="5572EF81" w:rsidR="002844CE" w:rsidRPr="008A4765" w:rsidRDefault="0070372F" w:rsidP="544B2ADE">
          <w:pPr>
            <w:rPr>
              <w:rFonts w:ascii="Calibri" w:eastAsia="Calibri" w:hAnsi="Calibri" w:cs="Calibri"/>
              <w:color w:val="000000" w:themeColor="text1"/>
            </w:rPr>
          </w:pPr>
        </w:p>
      </w:sdtContent>
    </w:sdt>
    <w:sectPr w:rsidR="002844CE" w:rsidRPr="008A4765" w:rsidSect="001A0CE4">
      <w:headerReference w:type="default" r:id="rId45"/>
      <w:footerReference w:type="default" r:id="rId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Giboney" w:date="2023-09-27T20:57:00Z" w:initials="JG">
    <w:p w14:paraId="2BE03285" w14:textId="77777777" w:rsidR="00A029CF" w:rsidRDefault="00A029CF" w:rsidP="0070372F">
      <w:pPr>
        <w:pStyle w:val="CommentText"/>
      </w:pPr>
      <w:r>
        <w:rPr>
          <w:rStyle w:val="CommentReference"/>
        </w:rPr>
        <w:annotationRef/>
      </w:r>
      <w:r>
        <w:t>Your citations are in 11-point font while the rest of the paper is in 12-point.</w:t>
      </w:r>
    </w:p>
  </w:comment>
  <w:comment w:id="1" w:author="Justin Giboney" w:date="2023-09-27T21:00:00Z" w:initials="JG">
    <w:p w14:paraId="40755C63" w14:textId="77777777" w:rsidR="00A029CF" w:rsidRDefault="00A029CF" w:rsidP="0070372F">
      <w:pPr>
        <w:pStyle w:val="CommentText"/>
      </w:pPr>
      <w:r>
        <w:rPr>
          <w:rStyle w:val="CommentReference"/>
        </w:rPr>
        <w:annotationRef/>
      </w:r>
      <w:r>
        <w:t>Add something about why the key indicators might be different.</w:t>
      </w:r>
    </w:p>
  </w:comment>
  <w:comment w:id="2" w:author="Justin Giboney" w:date="2023-09-27T23:44:00Z" w:initials="JG">
    <w:p w14:paraId="1A98EA12" w14:textId="77777777" w:rsidR="00604505" w:rsidRDefault="00604505" w:rsidP="0070372F">
      <w:pPr>
        <w:pStyle w:val="CommentText"/>
      </w:pPr>
      <w:r>
        <w:rPr>
          <w:rStyle w:val="CommentReference"/>
        </w:rPr>
        <w:annotationRef/>
      </w:r>
      <w:r>
        <w:t>Font, multiple citations</w:t>
      </w:r>
    </w:p>
  </w:comment>
  <w:comment w:id="3" w:author="Justin Giboney" w:date="2023-09-27T23:45:00Z" w:initials="JG">
    <w:p w14:paraId="3F2A6357" w14:textId="77777777" w:rsidR="00604505" w:rsidRDefault="00604505" w:rsidP="0070372F">
      <w:pPr>
        <w:pStyle w:val="CommentText"/>
      </w:pPr>
      <w:r>
        <w:rPr>
          <w:rStyle w:val="CommentReference"/>
        </w:rPr>
        <w:annotationRef/>
      </w:r>
      <w:r>
        <w:t>One word?</w:t>
      </w:r>
    </w:p>
  </w:comment>
  <w:comment w:id="4" w:author="Justin Giboney" w:date="2023-09-27T23:47:00Z" w:initials="JG">
    <w:p w14:paraId="775850FA" w14:textId="77777777" w:rsidR="00C11A35" w:rsidRDefault="00C11A35">
      <w:pPr>
        <w:pStyle w:val="CommentText"/>
      </w:pPr>
      <w:r>
        <w:rPr>
          <w:rStyle w:val="CommentReference"/>
        </w:rPr>
        <w:annotationRef/>
      </w:r>
      <w:r>
        <w:t>This section should discuss how prevalent malware is in these clients.</w:t>
      </w:r>
    </w:p>
    <w:p w14:paraId="12277E69" w14:textId="77777777" w:rsidR="00C11A35" w:rsidRDefault="00C11A35">
      <w:pPr>
        <w:pStyle w:val="CommentText"/>
      </w:pPr>
    </w:p>
    <w:p w14:paraId="1CB409CE" w14:textId="77777777" w:rsidR="00C11A35" w:rsidRDefault="00C11A35" w:rsidP="0070372F">
      <w:pPr>
        <w:pStyle w:val="CommentText"/>
      </w:pPr>
      <w:r>
        <w:t>Another section/paragraph should discuss how mods and clients are often distributed.</w:t>
      </w:r>
    </w:p>
  </w:comment>
  <w:comment w:id="5" w:author="Spencer Austad" w:date="2023-09-28T09:13:00Z" w:initials="SA">
    <w:p w14:paraId="708AA7CA" w14:textId="77777777" w:rsidR="00C418B3" w:rsidRDefault="00C418B3" w:rsidP="0070372F">
      <w:pPr>
        <w:pStyle w:val="CommentText"/>
      </w:pPr>
      <w:r>
        <w:rPr>
          <w:rStyle w:val="CommentReference"/>
        </w:rPr>
        <w:annotationRef/>
      </w:r>
      <w:r>
        <w:t>Add vulnerable groups</w:t>
      </w:r>
    </w:p>
  </w:comment>
  <w:comment w:id="6" w:author="Justin Giboney" w:date="2023-09-27T23:50:00Z" w:initials="JG">
    <w:p w14:paraId="1686001F" w14:textId="77777777" w:rsidR="00C11A35" w:rsidRDefault="00C11A35" w:rsidP="0070372F">
      <w:pPr>
        <w:pStyle w:val="CommentText"/>
      </w:pPr>
      <w:r>
        <w:rPr>
          <w:rStyle w:val="CommentReference"/>
        </w:rPr>
        <w:annotationRef/>
      </w:r>
      <w:r>
        <w:t>Something is going on here</w:t>
      </w:r>
    </w:p>
  </w:comment>
  <w:comment w:id="7" w:author="Justin Giboney" w:date="2023-09-27T23:50:00Z" w:initials="JG">
    <w:p w14:paraId="501C0717" w14:textId="77777777" w:rsidR="00C11A35" w:rsidRDefault="00C11A35" w:rsidP="0070372F">
      <w:pPr>
        <w:pStyle w:val="CommentText"/>
      </w:pPr>
      <w:r>
        <w:rPr>
          <w:rStyle w:val="CommentReference"/>
        </w:rPr>
        <w:annotationRef/>
      </w:r>
      <w:r>
        <w:t>Spelling</w:t>
      </w:r>
      <w:r>
        <w:br/>
      </w:r>
    </w:p>
  </w:comment>
  <w:comment w:id="8" w:author="Justin Giboney" w:date="2023-09-27T23:50:00Z" w:initials="JG">
    <w:p w14:paraId="770C7E42" w14:textId="77777777" w:rsidR="00C11A35" w:rsidRDefault="00C11A35" w:rsidP="0070372F">
      <w:pPr>
        <w:pStyle w:val="CommentText"/>
      </w:pPr>
      <w:r>
        <w:rPr>
          <w:rStyle w:val="CommentReference"/>
        </w:rPr>
        <w:annotationRef/>
      </w:r>
      <w:r>
        <w:t>hyphen</w:t>
      </w:r>
    </w:p>
  </w:comment>
  <w:comment w:id="9" w:author="Justin Giboney" w:date="2023-09-27T23:51:00Z" w:initials="JG">
    <w:p w14:paraId="376AF1ED" w14:textId="77777777" w:rsidR="00C11A35" w:rsidRDefault="00C11A35" w:rsidP="0070372F">
      <w:pPr>
        <w:pStyle w:val="CommentText"/>
      </w:pPr>
      <w:r>
        <w:rPr>
          <w:rStyle w:val="CommentReference"/>
        </w:rPr>
        <w:annotationRef/>
      </w:r>
      <w:r>
        <w:t>date</w:t>
      </w:r>
    </w:p>
  </w:comment>
  <w:comment w:id="10" w:author="Justin Giboney" w:date="2023-09-27T23:51:00Z" w:initials="JG">
    <w:p w14:paraId="2967B7B0" w14:textId="77777777" w:rsidR="00C11A35" w:rsidRDefault="00C11A35" w:rsidP="0070372F">
      <w:pPr>
        <w:pStyle w:val="CommentText"/>
      </w:pPr>
      <w:r>
        <w:rPr>
          <w:rStyle w:val="CommentReference"/>
        </w:rPr>
        <w:annotationRef/>
      </w:r>
      <w:r>
        <w:t>Will be a</w:t>
      </w:r>
    </w:p>
  </w:comment>
  <w:comment w:id="11" w:author="Justin Giboney" w:date="2023-09-27T23:51:00Z" w:initials="JG">
    <w:p w14:paraId="5631CED6" w14:textId="2CA4BBA3" w:rsidR="00C11A35" w:rsidRDefault="00C11A35" w:rsidP="0070372F">
      <w:pPr>
        <w:pStyle w:val="CommentText"/>
      </w:pPr>
      <w:r>
        <w:rPr>
          <w:rStyle w:val="CommentReference"/>
        </w:rPr>
        <w:annotationRef/>
      </w:r>
      <w:r>
        <w:t>hyphen</w:t>
      </w:r>
    </w:p>
  </w:comment>
  <w:comment w:id="12" w:author="Justin Giboney" w:date="2023-09-27T23:52:00Z" w:initials="JG">
    <w:p w14:paraId="46BF1E9A" w14:textId="77777777" w:rsidR="00C11A35" w:rsidRDefault="00C11A35" w:rsidP="0070372F">
      <w:pPr>
        <w:pStyle w:val="CommentText"/>
      </w:pPr>
      <w:r>
        <w:rPr>
          <w:rStyle w:val="CommentReference"/>
        </w:rPr>
        <w:annotationRef/>
      </w:r>
      <w:r>
        <w:t>Date</w:t>
      </w:r>
      <w:r>
        <w:br/>
      </w:r>
    </w:p>
  </w:comment>
  <w:comment w:id="13" w:author="Justin Giboney" w:date="2023-09-28T00:05:00Z" w:initials="JG">
    <w:p w14:paraId="754C08D6" w14:textId="77777777" w:rsidR="007E13D9" w:rsidRDefault="007E13D9" w:rsidP="0070372F">
      <w:pPr>
        <w:pStyle w:val="CommentText"/>
      </w:pPr>
      <w:r>
        <w:rPr>
          <w:rStyle w:val="CommentReference"/>
        </w:rPr>
        <w:annotationRef/>
      </w:r>
      <w:r>
        <w:t>Font switch?</w:t>
      </w:r>
    </w:p>
  </w:comment>
  <w:comment w:id="14" w:author="Justin Giboney" w:date="2023-09-28T00:01:00Z" w:initials="JG">
    <w:p w14:paraId="4E5EF98D" w14:textId="7304C2F2" w:rsidR="007E13D9" w:rsidRDefault="007E13D9" w:rsidP="0070372F">
      <w:pPr>
        <w:pStyle w:val="CommentText"/>
      </w:pPr>
      <w:r>
        <w:rPr>
          <w:rStyle w:val="CommentReference"/>
        </w:rPr>
        <w:annotationRef/>
      </w:r>
      <w:r>
        <w:t>Remove?</w:t>
      </w:r>
    </w:p>
  </w:comment>
  <w:comment w:id="15" w:author="Spencer Austad" w:date="2023-09-28T09:22:00Z" w:initials="SA">
    <w:p w14:paraId="6D921EA9" w14:textId="77777777" w:rsidR="00C1357C" w:rsidRDefault="00C1357C" w:rsidP="0070372F">
      <w:pPr>
        <w:pStyle w:val="CommentText"/>
      </w:pPr>
      <w:r>
        <w:rPr>
          <w:rStyle w:val="CommentReference"/>
        </w:rPr>
        <w:annotationRef/>
      </w:r>
      <w:r>
        <w:t>Year only</w:t>
      </w:r>
    </w:p>
  </w:comment>
  <w:comment w:id="16" w:author="Justin Giboney" w:date="2023-09-28T00:04:00Z" w:initials="JG">
    <w:p w14:paraId="2A3D8F70" w14:textId="7C558FB9" w:rsidR="007E13D9" w:rsidRDefault="007E13D9" w:rsidP="0070372F">
      <w:pPr>
        <w:pStyle w:val="CommentText"/>
      </w:pPr>
      <w:r>
        <w:rPr>
          <w:rStyle w:val="CommentReference"/>
        </w:rPr>
        <w:annotationRef/>
      </w:r>
      <w:r>
        <w:t>fix</w:t>
      </w:r>
    </w:p>
  </w:comment>
  <w:comment w:id="17" w:author="Justin Giboney" w:date="2023-09-28T00:05:00Z" w:initials="JG">
    <w:p w14:paraId="44A6DD51" w14:textId="77777777" w:rsidR="007E13D9" w:rsidRDefault="007E13D9" w:rsidP="0070372F">
      <w:pPr>
        <w:pStyle w:val="CommentText"/>
      </w:pPr>
      <w:r>
        <w:rPr>
          <w:rStyle w:val="CommentReference"/>
        </w:rPr>
        <w:annotationRef/>
      </w:r>
      <w:r>
        <w:t>Remove parens</w:t>
      </w:r>
    </w:p>
  </w:comment>
  <w:comment w:id="18" w:author="Spencer Austad" w:date="2023-09-28T09:23:00Z" w:initials="SA">
    <w:p w14:paraId="5AD67504" w14:textId="77777777" w:rsidR="00C1357C" w:rsidRDefault="00C1357C" w:rsidP="0070372F">
      <w:pPr>
        <w:pStyle w:val="CommentText"/>
      </w:pPr>
      <w:r>
        <w:rPr>
          <w:rStyle w:val="CommentReference"/>
        </w:rPr>
        <w:annotationRef/>
      </w:r>
      <w:r>
        <w:t>Wang et al (2020) explained...</w:t>
      </w:r>
    </w:p>
  </w:comment>
  <w:comment w:id="19" w:author="Spencer Austad" w:date="2023-09-28T09:25:00Z" w:initials="SA">
    <w:p w14:paraId="66570B81" w14:textId="77777777" w:rsidR="00C1357C" w:rsidRDefault="00C1357C" w:rsidP="0070372F">
      <w:pPr>
        <w:pStyle w:val="CommentText"/>
      </w:pPr>
      <w:r>
        <w:rPr>
          <w:rStyle w:val="CommentReference"/>
        </w:rPr>
        <w:annotationRef/>
      </w:r>
      <w:r>
        <w:t>Fix</w:t>
      </w:r>
    </w:p>
  </w:comment>
  <w:comment w:id="20" w:author="Justin Giboney" w:date="2023-09-28T00:07:00Z" w:initials="JG">
    <w:p w14:paraId="5EF7F8CF" w14:textId="3CE2BB7D" w:rsidR="003C77D1" w:rsidRDefault="003C77D1" w:rsidP="0070372F">
      <w:pPr>
        <w:pStyle w:val="CommentText"/>
      </w:pPr>
      <w:r>
        <w:rPr>
          <w:rStyle w:val="CommentReference"/>
        </w:rPr>
        <w:annotationRef/>
      </w:r>
      <w:r>
        <w:t>I love the idea of the graphic. Let's see if we can get all the fonts the same size.</w:t>
      </w:r>
    </w:p>
  </w:comment>
  <w:comment w:id="22" w:author="Justin Giboney" w:date="2023-09-28T00:08:00Z" w:initials="JG">
    <w:p w14:paraId="54B23436" w14:textId="77777777" w:rsidR="003C77D1" w:rsidRDefault="003C77D1" w:rsidP="0070372F">
      <w:pPr>
        <w:pStyle w:val="CommentText"/>
      </w:pPr>
      <w:r>
        <w:rPr>
          <w:rStyle w:val="CommentReference"/>
        </w:rPr>
        <w:annotationRef/>
      </w:r>
      <w:r>
        <w:t>Heading style</w:t>
      </w:r>
    </w:p>
  </w:comment>
  <w:comment w:id="24" w:author="Justin Giboney" w:date="2023-09-28T00:11:00Z" w:initials="JG">
    <w:p w14:paraId="1201142A" w14:textId="77777777" w:rsidR="003C77D1" w:rsidRDefault="003C77D1">
      <w:pPr>
        <w:pStyle w:val="CommentText"/>
      </w:pPr>
      <w:r>
        <w:rPr>
          <w:rStyle w:val="CommentReference"/>
        </w:rPr>
        <w:annotationRef/>
      </w:r>
      <w:r>
        <w:t xml:space="preserve">Softer intro. </w:t>
      </w:r>
    </w:p>
    <w:p w14:paraId="4E6F51CB" w14:textId="77777777" w:rsidR="003C77D1" w:rsidRDefault="003C77D1">
      <w:pPr>
        <w:pStyle w:val="CommentText"/>
      </w:pPr>
    </w:p>
    <w:p w14:paraId="1FA1BDFA" w14:textId="77777777" w:rsidR="003C77D1" w:rsidRDefault="003C77D1">
      <w:pPr>
        <w:pStyle w:val="CommentText"/>
      </w:pPr>
      <w:r>
        <w:t>Minecraft has two main types of clients, PE and Jar. Jar files are from Java code and PE are typically from C code. Jar files...</w:t>
      </w:r>
    </w:p>
    <w:p w14:paraId="1B01E282" w14:textId="77777777" w:rsidR="003C77D1" w:rsidRDefault="003C77D1">
      <w:pPr>
        <w:pStyle w:val="CommentText"/>
      </w:pPr>
    </w:p>
    <w:p w14:paraId="56D424D9" w14:textId="77777777" w:rsidR="003C77D1" w:rsidRDefault="003C77D1" w:rsidP="0070372F">
      <w:pPr>
        <w:pStyle w:val="CommentText"/>
      </w:pPr>
      <w:r>
        <w:t>Or something like that</w:t>
      </w:r>
    </w:p>
  </w:comment>
  <w:comment w:id="25" w:author="Justin Giboney" w:date="2023-09-28T00:13:00Z" w:initials="JG">
    <w:p w14:paraId="1515C8DE" w14:textId="77777777" w:rsidR="003C77D1" w:rsidRDefault="003C77D1" w:rsidP="0070372F">
      <w:pPr>
        <w:pStyle w:val="CommentText"/>
      </w:pPr>
      <w:r>
        <w:rPr>
          <w:rStyle w:val="CommentReference"/>
        </w:rPr>
        <w:annotationRef/>
      </w:r>
      <w:r>
        <w:t>Combine</w:t>
      </w:r>
    </w:p>
  </w:comment>
  <w:comment w:id="27" w:author="Justin Giboney" w:date="2023-09-28T00:15:00Z" w:initials="JG">
    <w:p w14:paraId="75B8C7EB" w14:textId="77777777" w:rsidR="003C77D1" w:rsidRDefault="003C77D1" w:rsidP="0070372F">
      <w:pPr>
        <w:pStyle w:val="CommentText"/>
      </w:pPr>
      <w:r>
        <w:rPr>
          <w:rStyle w:val="CommentReference"/>
        </w:rPr>
        <w:annotationRef/>
      </w:r>
      <w:r>
        <w:t>Change figure to say client and "prominent features"</w:t>
      </w:r>
    </w:p>
  </w:comment>
  <w:comment w:id="26" w:author="Spencer Austad" w:date="2023-09-28T09:34:00Z" w:initials="SA">
    <w:p w14:paraId="7ACE772C" w14:textId="77777777" w:rsidR="001A171E" w:rsidRDefault="001A171E" w:rsidP="0070372F">
      <w:pPr>
        <w:pStyle w:val="CommentText"/>
      </w:pPr>
      <w:r>
        <w:rPr>
          <w:rStyle w:val="CommentReference"/>
        </w:rPr>
        <w:annotationRef/>
      </w:r>
      <w:r>
        <w:t>Fix the paragraph split</w:t>
      </w:r>
    </w:p>
  </w:comment>
  <w:comment w:id="29" w:author="Justin Giboney" w:date="2022-09-27T09:02:00Z" w:initials="JG">
    <w:p w14:paraId="7604444F" w14:textId="067451AF" w:rsidR="00970852" w:rsidRDefault="00970852" w:rsidP="003E0234">
      <w:pPr>
        <w:pStyle w:val="CommentText"/>
      </w:pPr>
      <w:r>
        <w:rPr>
          <w:rStyle w:val="CommentReference"/>
        </w:rPr>
        <w:annotationRef/>
      </w:r>
      <w:r>
        <w:t>Heading.</w:t>
      </w:r>
      <w:r>
        <w:rPr>
          <w:rStyle w:val="CommentReference"/>
        </w:rPr>
        <w:annotationRef/>
      </w:r>
      <w:r>
        <w:rPr>
          <w:rStyle w:val="CommentReference"/>
        </w:rPr>
        <w:annotationRef/>
      </w:r>
      <w:r>
        <w:rPr>
          <w:rStyle w:val="CommentReference"/>
        </w:rPr>
        <w:annotationRef/>
      </w:r>
    </w:p>
  </w:comment>
  <w:comment w:id="31" w:author="Justin Giboney" w:date="2023-09-28T00:17:00Z" w:initials="JG">
    <w:p w14:paraId="74E97022" w14:textId="77777777" w:rsidR="001F2D45" w:rsidRDefault="001F2D45" w:rsidP="0070372F">
      <w:pPr>
        <w:pStyle w:val="CommentText"/>
      </w:pPr>
      <w:r>
        <w:rPr>
          <w:rStyle w:val="CommentReference"/>
        </w:rPr>
        <w:annotationRef/>
      </w:r>
      <w:r>
        <w:t>Provide the numbers of each</w:t>
      </w:r>
    </w:p>
  </w:comment>
  <w:comment w:id="32" w:author="Justin Giboney" w:date="2023-09-28T00:17:00Z" w:initials="JG">
    <w:p w14:paraId="20AD8FBF" w14:textId="77777777" w:rsidR="001F2D45" w:rsidRDefault="001F2D45" w:rsidP="0070372F">
      <w:pPr>
        <w:pStyle w:val="CommentText"/>
      </w:pPr>
      <w:r>
        <w:rPr>
          <w:rStyle w:val="CommentReference"/>
        </w:rPr>
        <w:annotationRef/>
      </w:r>
      <w:r>
        <w:t>Provide URLs</w:t>
      </w:r>
    </w:p>
  </w:comment>
  <w:comment w:id="33" w:author="Spencer Austad" w:date="2023-09-28T09:46:00Z" w:initials="SA">
    <w:p w14:paraId="1FAAAB60" w14:textId="77777777" w:rsidR="00F2105E" w:rsidRDefault="00F2105E" w:rsidP="0070372F">
      <w:pPr>
        <w:pStyle w:val="CommentText"/>
      </w:pPr>
      <w:r>
        <w:rPr>
          <w:rStyle w:val="CommentReference"/>
        </w:rPr>
        <w:annotationRef/>
      </w:r>
      <w:r>
        <w:t>Explain process for cleanware samples too</w:t>
      </w:r>
    </w:p>
  </w:comment>
  <w:comment w:id="34" w:author="Spencer Austad" w:date="2023-09-28T09:45:00Z" w:initials="SA">
    <w:p w14:paraId="5F85BBE0" w14:textId="77777777" w:rsidR="00F2105E" w:rsidRDefault="00F2105E" w:rsidP="0070372F">
      <w:pPr>
        <w:pStyle w:val="CommentText"/>
      </w:pPr>
      <w:r>
        <w:rPr>
          <w:rStyle w:val="CommentReference"/>
        </w:rPr>
        <w:annotationRef/>
      </w:r>
      <w:r>
        <w:t>Combine with previous table</w:t>
      </w:r>
    </w:p>
  </w:comment>
  <w:comment w:id="36" w:author="Spencer Austad" w:date="2023-09-28T09:45:00Z" w:initials="SA">
    <w:p w14:paraId="473C0A14" w14:textId="77777777" w:rsidR="00F2105E" w:rsidRDefault="00F2105E" w:rsidP="0070372F">
      <w:pPr>
        <w:pStyle w:val="CommentText"/>
      </w:pPr>
      <w:r>
        <w:rPr>
          <w:rStyle w:val="CommentReference"/>
        </w:rPr>
        <w:annotationRef/>
      </w:r>
      <w:r>
        <w:t>Split stats for cleanware/malware</w:t>
      </w:r>
    </w:p>
  </w:comment>
  <w:comment w:id="37" w:author="Justin Giboney" w:date="2023-09-28T00:19:00Z" w:initials="JG">
    <w:p w14:paraId="7C4DC11B" w14:textId="468CB9CA" w:rsidR="001F2D45" w:rsidRDefault="001F2D45" w:rsidP="0070372F">
      <w:pPr>
        <w:pStyle w:val="CommentText"/>
      </w:pPr>
      <w:r>
        <w:rPr>
          <w:rStyle w:val="CommentReference"/>
        </w:rPr>
        <w:annotationRef/>
      </w:r>
      <w:r>
        <w:t>Provide the same tables for these or include in previous tables and explain where you obtained these samples.</w:t>
      </w:r>
    </w:p>
  </w:comment>
  <w:comment w:id="38" w:author="Justin Giboney" w:date="2023-09-28T00:19:00Z" w:initials="JG">
    <w:p w14:paraId="0FCFE389" w14:textId="74AB3C4B" w:rsidR="001F2D45" w:rsidRDefault="001F2D45" w:rsidP="0070372F">
      <w:pPr>
        <w:pStyle w:val="CommentText"/>
      </w:pPr>
      <w:r>
        <w:rPr>
          <w:rStyle w:val="CommentReference"/>
        </w:rPr>
        <w:annotationRef/>
      </w:r>
      <w:r>
        <w:t>Provide URL</w:t>
      </w:r>
    </w:p>
  </w:comment>
  <w:comment w:id="39" w:author="Justin Giboney" w:date="2023-09-28T00:20:00Z" w:initials="JG">
    <w:p w14:paraId="27F7A278" w14:textId="77777777" w:rsidR="001F2D45" w:rsidRDefault="001F2D45" w:rsidP="0070372F">
      <w:pPr>
        <w:pStyle w:val="CommentText"/>
      </w:pPr>
      <w:r>
        <w:rPr>
          <w:rStyle w:val="CommentReference"/>
        </w:rPr>
        <w:annotationRef/>
      </w:r>
      <w:r>
        <w:t>Do you have any reason for this number?</w:t>
      </w:r>
    </w:p>
  </w:comment>
  <w:comment w:id="40" w:author="Justin Giboney" w:date="2023-09-28T00:21:00Z" w:initials="JG">
    <w:p w14:paraId="7131BD14" w14:textId="77777777" w:rsidR="001F2D45" w:rsidRDefault="001F2D45" w:rsidP="0070372F">
      <w:pPr>
        <w:pStyle w:val="CommentText"/>
      </w:pPr>
      <w:r>
        <w:rPr>
          <w:rStyle w:val="CommentReference"/>
        </w:rPr>
        <w:annotationRef/>
      </w:r>
      <w:r>
        <w:t>Processes were?</w:t>
      </w:r>
    </w:p>
  </w:comment>
  <w:comment w:id="41" w:author="Justin Giboney" w:date="2023-09-28T00:22:00Z" w:initials="JG">
    <w:p w14:paraId="7E694EF4" w14:textId="77777777" w:rsidR="001F2D45" w:rsidRDefault="001F2D45" w:rsidP="0070372F">
      <w:pPr>
        <w:pStyle w:val="CommentText"/>
      </w:pPr>
      <w:r>
        <w:rPr>
          <w:rStyle w:val="CommentReference"/>
        </w:rPr>
        <w:annotationRef/>
      </w:r>
      <w:r>
        <w:t>Have you defined this?</w:t>
      </w:r>
    </w:p>
  </w:comment>
  <w:comment w:id="42" w:author="Justin Giboney" w:date="2023-09-28T00:24:00Z" w:initials="JG">
    <w:p w14:paraId="6835112A" w14:textId="77777777" w:rsidR="001F2D45" w:rsidRDefault="001F2D45" w:rsidP="0070372F">
      <w:pPr>
        <w:pStyle w:val="CommentText"/>
      </w:pPr>
      <w:r>
        <w:rPr>
          <w:rStyle w:val="CommentReference"/>
        </w:rPr>
        <w:annotationRef/>
      </w:r>
      <w:r>
        <w:t>Probably remove this level of heading</w:t>
      </w:r>
    </w:p>
  </w:comment>
  <w:comment w:id="43" w:author="Justin Giboney" w:date="2023-09-28T00:24:00Z" w:initials="JG">
    <w:p w14:paraId="600BE7B7" w14:textId="77777777" w:rsidR="001F2D45" w:rsidRDefault="001F2D45" w:rsidP="0070372F">
      <w:pPr>
        <w:pStyle w:val="CommentText"/>
      </w:pPr>
      <w:r>
        <w:rPr>
          <w:rStyle w:val="CommentReference"/>
        </w:rPr>
        <w:annotationRef/>
      </w:r>
      <w:r>
        <w:t>And this level</w:t>
      </w:r>
    </w:p>
  </w:comment>
  <w:comment w:id="45" w:author="Justin Giboney" w:date="2023-09-28T00:26:00Z" w:initials="JG">
    <w:p w14:paraId="10EED490" w14:textId="77777777" w:rsidR="001F2D45" w:rsidRDefault="001F2D45" w:rsidP="0070372F">
      <w:pPr>
        <w:pStyle w:val="CommentText"/>
      </w:pPr>
      <w:r>
        <w:rPr>
          <w:rStyle w:val="CommentReference"/>
        </w:rPr>
        <w:annotationRef/>
      </w:r>
      <w:r>
        <w:t>Reference this table and provide context for it</w:t>
      </w:r>
    </w:p>
  </w:comment>
  <w:comment w:id="46" w:author="Justin Giboney" w:date="2023-09-28T00:28:00Z" w:initials="JG">
    <w:p w14:paraId="7E96B9F1" w14:textId="77777777" w:rsidR="00186F9C" w:rsidRDefault="00186F9C" w:rsidP="0070372F">
      <w:pPr>
        <w:pStyle w:val="CommentText"/>
      </w:pPr>
      <w:r>
        <w:rPr>
          <w:rStyle w:val="CommentReference"/>
        </w:rPr>
        <w:annotationRef/>
      </w:r>
      <w:r>
        <w:t>Table nuimbers</w:t>
      </w:r>
    </w:p>
  </w:comment>
  <w:comment w:id="50" w:author="Justin Giboney" w:date="2023-09-28T00:29:00Z" w:initials="JG">
    <w:p w14:paraId="220A7A33" w14:textId="77777777" w:rsidR="00186F9C" w:rsidRDefault="00186F9C" w:rsidP="0070372F">
      <w:pPr>
        <w:pStyle w:val="CommentText"/>
      </w:pPr>
      <w:r>
        <w:rPr>
          <w:rStyle w:val="CommentReference"/>
        </w:rPr>
        <w:annotationRef/>
      </w:r>
      <w:r>
        <w:t>Reference the table and provide context</w:t>
      </w:r>
    </w:p>
  </w:comment>
  <w:comment w:id="52" w:author="Justin Giboney" w:date="2023-09-28T00:33:00Z" w:initials="JG">
    <w:p w14:paraId="191EFC93" w14:textId="77777777" w:rsidR="00186F9C" w:rsidRDefault="00186F9C" w:rsidP="0070372F">
      <w:pPr>
        <w:pStyle w:val="CommentText"/>
      </w:pPr>
      <w:r>
        <w:rPr>
          <w:rStyle w:val="CommentReference"/>
        </w:rPr>
        <w:annotationRef/>
      </w:r>
      <w:r>
        <w:t>Explicitly state why we have to analyze Pes and Jars separately if you haven't already.</w:t>
      </w:r>
    </w:p>
  </w:comment>
  <w:comment w:id="57" w:author="Spencer Austad" w:date="2023-10-03T09:18:00Z" w:initials="SA">
    <w:p w14:paraId="7117F6FA" w14:textId="77777777" w:rsidR="00E50F11" w:rsidRDefault="00E50F11" w:rsidP="0070372F">
      <w:pPr>
        <w:pStyle w:val="CommentText"/>
      </w:pPr>
      <w:r>
        <w:rPr>
          <w:rStyle w:val="CommentReference"/>
        </w:rPr>
        <w:annotationRef/>
      </w:r>
      <w:r>
        <w:t>Put in how many features are left for each of the correlation filters and K best features</w:t>
      </w:r>
    </w:p>
  </w:comment>
  <w:comment w:id="58" w:author="Justin Giboney" w:date="2023-09-28T00:37:00Z" w:initials="JG">
    <w:p w14:paraId="0CA05AC2" w14:textId="06E83298" w:rsidR="00186F9C" w:rsidRDefault="00186F9C" w:rsidP="0070372F">
      <w:pPr>
        <w:pStyle w:val="CommentText"/>
      </w:pPr>
      <w:r>
        <w:rPr>
          <w:rStyle w:val="CommentReference"/>
        </w:rPr>
        <w:annotationRef/>
      </w:r>
      <w:r>
        <w:t>Let's talk about this. Zeros don't seem likely.</w:t>
      </w:r>
    </w:p>
  </w:comment>
  <w:comment w:id="60" w:author="Spencer Austad" w:date="2023-10-03T09:17:00Z" w:initials="SA">
    <w:p w14:paraId="12DA2F22" w14:textId="77777777" w:rsidR="00E50F11" w:rsidRDefault="00E50F11" w:rsidP="0070372F">
      <w:pPr>
        <w:pStyle w:val="CommentText"/>
      </w:pPr>
      <w:r>
        <w:rPr>
          <w:rStyle w:val="CommentReference"/>
        </w:rPr>
        <w:annotationRef/>
      </w:r>
      <w:r>
        <w:t>Change from FAILED and explain that these ones didn't run because of the features.</w:t>
      </w:r>
    </w:p>
  </w:comment>
  <w:comment w:id="65" w:author="Justin Giboney" w:date="2023-09-28T00:39:00Z" w:initials="JG">
    <w:p w14:paraId="5E97D09D" w14:textId="5B0F32AD" w:rsidR="00DF50F4" w:rsidRDefault="00DF50F4" w:rsidP="0070372F">
      <w:pPr>
        <w:pStyle w:val="CommentText"/>
      </w:pPr>
      <w:r>
        <w:rPr>
          <w:rStyle w:val="CommentReference"/>
        </w:rPr>
        <w:annotationRef/>
      </w:r>
      <w:r>
        <w:t>Add discussion section. What does this mean for science, what does this mean for industry, what limitations are their to generalizing this study, what should future researchers do. Then add conclusion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E03285" w15:done="0"/>
  <w15:commentEx w15:paraId="40755C63" w15:done="0"/>
  <w15:commentEx w15:paraId="1A98EA12" w15:done="0"/>
  <w15:commentEx w15:paraId="3F2A6357" w15:done="0"/>
  <w15:commentEx w15:paraId="1CB409CE" w15:done="0"/>
  <w15:commentEx w15:paraId="708AA7CA" w15:paraIdParent="1CB409CE" w15:done="0"/>
  <w15:commentEx w15:paraId="1686001F" w15:done="0"/>
  <w15:commentEx w15:paraId="501C0717" w15:done="0"/>
  <w15:commentEx w15:paraId="770C7E42" w15:done="0"/>
  <w15:commentEx w15:paraId="376AF1ED" w15:done="0"/>
  <w15:commentEx w15:paraId="2967B7B0" w15:done="0"/>
  <w15:commentEx w15:paraId="5631CED6" w15:done="0"/>
  <w15:commentEx w15:paraId="46BF1E9A" w15:done="0"/>
  <w15:commentEx w15:paraId="754C08D6" w15:done="0"/>
  <w15:commentEx w15:paraId="4E5EF98D" w15:done="0"/>
  <w15:commentEx w15:paraId="6D921EA9" w15:done="0"/>
  <w15:commentEx w15:paraId="2A3D8F70" w15:done="0"/>
  <w15:commentEx w15:paraId="44A6DD51" w15:done="0"/>
  <w15:commentEx w15:paraId="5AD67504" w15:paraIdParent="44A6DD51" w15:done="0"/>
  <w15:commentEx w15:paraId="66570B81" w15:done="0"/>
  <w15:commentEx w15:paraId="5EF7F8CF" w15:done="0"/>
  <w15:commentEx w15:paraId="54B23436" w15:done="0"/>
  <w15:commentEx w15:paraId="56D424D9" w15:done="0"/>
  <w15:commentEx w15:paraId="1515C8DE" w15:done="0"/>
  <w15:commentEx w15:paraId="75B8C7EB" w15:done="0"/>
  <w15:commentEx w15:paraId="7ACE772C" w15:done="0"/>
  <w15:commentEx w15:paraId="7604444F" w15:done="0"/>
  <w15:commentEx w15:paraId="74E97022" w15:done="0"/>
  <w15:commentEx w15:paraId="20AD8FBF" w15:done="0"/>
  <w15:commentEx w15:paraId="1FAAAB60" w15:done="0"/>
  <w15:commentEx w15:paraId="5F85BBE0" w15:done="0"/>
  <w15:commentEx w15:paraId="473C0A14" w15:done="0"/>
  <w15:commentEx w15:paraId="7C4DC11B" w15:done="0"/>
  <w15:commentEx w15:paraId="0FCFE389" w15:done="0"/>
  <w15:commentEx w15:paraId="27F7A278" w15:done="0"/>
  <w15:commentEx w15:paraId="7131BD14" w15:done="0"/>
  <w15:commentEx w15:paraId="7E694EF4" w15:done="0"/>
  <w15:commentEx w15:paraId="6835112A" w15:done="0"/>
  <w15:commentEx w15:paraId="600BE7B7" w15:done="0"/>
  <w15:commentEx w15:paraId="10EED490" w15:done="0"/>
  <w15:commentEx w15:paraId="7E96B9F1" w15:done="0"/>
  <w15:commentEx w15:paraId="220A7A33" w15:done="0"/>
  <w15:commentEx w15:paraId="191EFC93" w15:done="0"/>
  <w15:commentEx w15:paraId="7117F6FA" w15:done="0"/>
  <w15:commentEx w15:paraId="0CA05AC2" w15:done="0"/>
  <w15:commentEx w15:paraId="12DA2F22" w15:done="0"/>
  <w15:commentEx w15:paraId="5E97D0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B8E58F" w16cex:dateUtc="2023-09-28T02:57:00Z"/>
  <w16cex:commentExtensible w16cex:durableId="651A7091" w16cex:dateUtc="2023-09-28T03:00:00Z">
    <w16cex:extLst>
      <w16:ext w16:uri="{CE6994B0-6A32-4C9F-8C6B-6E91EDA988CE}">
        <cr:reactions xmlns:cr="http://schemas.microsoft.com/office/comments/2020/reactions">
          <cr:reaction reactionType="1">
            <cr:reactionInfo dateUtc="2023-09-30T22:31:26Z">
              <cr:user userId="S::austax@byu.edu::00a9dc4f-5813-49b4-996e-0acf3f93e16f" userProvider="AD" userName="Spencer Austad"/>
            </cr:reactionInfo>
          </cr:reaction>
        </cr:reactions>
      </w16:ext>
    </w16cex:extLst>
  </w16cex:commentExtensible>
  <w16cex:commentExtensible w16cex:durableId="19CACCC4" w16cex:dateUtc="2023-09-28T05:44:00Z">
    <w16cex:extLst>
      <w16:ext w16:uri="{CE6994B0-6A32-4C9F-8C6B-6E91EDA988CE}">
        <cr:reactions xmlns:cr="http://schemas.microsoft.com/office/comments/2020/reactions">
          <cr:reaction reactionType="1">
            <cr:reactionInfo dateUtc="2023-09-30T22:31:43Z">
              <cr:user userId="S::austax@byu.edu::00a9dc4f-5813-49b4-996e-0acf3f93e16f" userProvider="AD" userName="Spencer Austad"/>
            </cr:reactionInfo>
          </cr:reaction>
        </cr:reactions>
      </w16:ext>
    </w16cex:extLst>
  </w16cex:commentExtensible>
  <w16cex:commentExtensible w16cex:durableId="50555BA9" w16cex:dateUtc="2023-09-28T05:45:00Z">
    <w16cex:extLst>
      <w16:ext w16:uri="{CE6994B0-6A32-4C9F-8C6B-6E91EDA988CE}">
        <cr:reactions xmlns:cr="http://schemas.microsoft.com/office/comments/2020/reactions">
          <cr:reaction reactionType="1">
            <cr:reactionInfo dateUtc="2023-10-04T22:34:17Z">
              <cr:user userId="S::austax@byu.edu::00a9dc4f-5813-49b4-996e-0acf3f93e16f" userProvider="AD" userName="Spencer Austad"/>
            </cr:reactionInfo>
          </cr:reaction>
        </cr:reactions>
      </w16:ext>
    </w16cex:extLst>
  </w16cex:commentExtensible>
  <w16cex:commentExtensible w16cex:durableId="6743AD49" w16cex:dateUtc="2023-09-28T05:47:00Z">
    <w16cex:extLst>
      <w16:ext w16:uri="{CE6994B0-6A32-4C9F-8C6B-6E91EDA988CE}">
        <cr:reactions xmlns:cr="http://schemas.microsoft.com/office/comments/2020/reactions">
          <cr:reaction reactionType="1">
            <cr:reactionInfo dateUtc="2023-10-04T23:58:52Z">
              <cr:user userId="S::austax@byu.edu::00a9dc4f-5813-49b4-996e-0acf3f93e16f" userProvider="AD" userName="Spencer Austad"/>
            </cr:reactionInfo>
          </cr:reaction>
        </cr:reactions>
      </w16:ext>
    </w16cex:extLst>
  </w16cex:commentExtensible>
  <w16cex:commentExtensible w16cex:durableId="4988442C" w16cex:dateUtc="2023-09-28T16:13:00Z"/>
  <w16cex:commentExtensible w16cex:durableId="09A363D3" w16cex:dateUtc="2023-09-28T05:50:00Z">
    <w16cex:extLst>
      <w16:ext w16:uri="{CE6994B0-6A32-4C9F-8C6B-6E91EDA988CE}">
        <cr:reactions xmlns:cr="http://schemas.microsoft.com/office/comments/2020/reactions">
          <cr:reaction reactionType="1">
            <cr:reactionInfo dateUtc="2023-09-30T17:59:59Z">
              <cr:user userId="S::austax@byu.edu::00a9dc4f-5813-49b4-996e-0acf3f93e16f" userProvider="AD" userName="Spencer Austad"/>
            </cr:reactionInfo>
          </cr:reaction>
        </cr:reactions>
      </w16:ext>
    </w16cex:extLst>
  </w16cex:commentExtensible>
  <w16cex:commentExtensible w16cex:durableId="4359A9C0" w16cex:dateUtc="2023-09-28T05:50:00Z">
    <w16cex:extLst>
      <w16:ext w16:uri="{CE6994B0-6A32-4C9F-8C6B-6E91EDA988CE}">
        <cr:reactions xmlns:cr="http://schemas.microsoft.com/office/comments/2020/reactions">
          <cr:reaction reactionType="1">
            <cr:reactionInfo dateUtc="2023-09-30T18:01:50Z">
              <cr:user userId="S::austax@byu.edu::00a9dc4f-5813-49b4-996e-0acf3f93e16f" userProvider="AD" userName="Spencer Austad"/>
            </cr:reactionInfo>
          </cr:reaction>
        </cr:reactions>
      </w16:ext>
    </w16cex:extLst>
  </w16cex:commentExtensible>
  <w16cex:commentExtensible w16cex:durableId="1359555C" w16cex:dateUtc="2023-09-28T05:50:00Z">
    <w16cex:extLst>
      <w16:ext w16:uri="{CE6994B0-6A32-4C9F-8C6B-6E91EDA988CE}">
        <cr:reactions xmlns:cr="http://schemas.microsoft.com/office/comments/2020/reactions">
          <cr:reaction reactionType="1">
            <cr:reactionInfo dateUtc="2023-09-28T16:17:47Z">
              <cr:user userId="S::austax@byu.edu::00a9dc4f-5813-49b4-996e-0acf3f93e16f" userProvider="AD" userName="Spencer Austad"/>
            </cr:reactionInfo>
          </cr:reaction>
        </cr:reactions>
      </w16:ext>
    </w16cex:extLst>
  </w16cex:commentExtensible>
  <w16cex:commentExtensible w16cex:durableId="5806C1B7" w16cex:dateUtc="2023-09-28T05:51:00Z">
    <w16cex:extLst>
      <w16:ext w16:uri="{CE6994B0-6A32-4C9F-8C6B-6E91EDA988CE}">
        <cr:reactions xmlns:cr="http://schemas.microsoft.com/office/comments/2020/reactions">
          <cr:reaction reactionType="1">
            <cr:reactionInfo dateUtc="2023-09-30T18:06:24Z">
              <cr:user userId="S::austax@byu.edu::00a9dc4f-5813-49b4-996e-0acf3f93e16f" userProvider="AD" userName="Spencer Austad"/>
            </cr:reactionInfo>
          </cr:reaction>
        </cr:reactions>
      </w16:ext>
    </w16cex:extLst>
  </w16cex:commentExtensible>
  <w16cex:commentExtensible w16cex:durableId="6CBD5FED" w16cex:dateUtc="2023-09-28T05:51:00Z">
    <w16cex:extLst>
      <w16:ext w16:uri="{CE6994B0-6A32-4C9F-8C6B-6E91EDA988CE}">
        <cr:reactions xmlns:cr="http://schemas.microsoft.com/office/comments/2020/reactions">
          <cr:reaction reactionType="1">
            <cr:reactionInfo dateUtc="2023-09-30T18:08:48Z">
              <cr:user userId="S::austax@byu.edu::00a9dc4f-5813-49b4-996e-0acf3f93e16f" userProvider="AD" userName="Spencer Austad"/>
            </cr:reactionInfo>
          </cr:reaction>
        </cr:reactions>
      </w16:ext>
    </w16cex:extLst>
  </w16cex:commentExtensible>
  <w16cex:commentExtensible w16cex:durableId="5ECC9555" w16cex:dateUtc="2023-09-28T05:51:00Z">
    <w16cex:extLst>
      <w16:ext w16:uri="{CE6994B0-6A32-4C9F-8C6B-6E91EDA988CE}">
        <cr:reactions xmlns:cr="http://schemas.microsoft.com/office/comments/2020/reactions">
          <cr:reaction reactionType="1">
            <cr:reactionInfo dateUtc="2023-09-30T18:08:37Z">
              <cr:user userId="S::austax@byu.edu::00a9dc4f-5813-49b4-996e-0acf3f93e16f" userProvider="AD" userName="Spencer Austad"/>
            </cr:reactionInfo>
          </cr:reaction>
        </cr:reactions>
      </w16:ext>
    </w16cex:extLst>
  </w16cex:commentExtensible>
  <w16cex:commentExtensible w16cex:durableId="7C2FEC92" w16cex:dateUtc="2023-09-28T05:52:00Z">
    <w16cex:extLst>
      <w16:ext w16:uri="{CE6994B0-6A32-4C9F-8C6B-6E91EDA988CE}">
        <cr:reactions xmlns:cr="http://schemas.microsoft.com/office/comments/2020/reactions">
          <cr:reaction reactionType="1">
            <cr:reactionInfo dateUtc="2023-09-30T18:10:05Z">
              <cr:user userId="S::austax@byu.edu::00a9dc4f-5813-49b4-996e-0acf3f93e16f" userProvider="AD" userName="Spencer Austad"/>
            </cr:reactionInfo>
          </cr:reaction>
        </cr:reactions>
      </w16:ext>
    </w16cex:extLst>
  </w16cex:commentExtensible>
  <w16cex:commentExtensible w16cex:durableId="2AFE7462" w16cex:dateUtc="2023-09-28T06:05:00Z">
    <w16cex:extLst>
      <w16:ext w16:uri="{CE6994B0-6A32-4C9F-8C6B-6E91EDA988CE}">
        <cr:reactions xmlns:cr="http://schemas.microsoft.com/office/comments/2020/reactions">
          <cr:reaction reactionType="1">
            <cr:reactionInfo dateUtc="2023-09-30T18:10:53Z">
              <cr:user userId="S::austax@byu.edu::00a9dc4f-5813-49b4-996e-0acf3f93e16f" userProvider="AD" userName="Spencer Austad"/>
            </cr:reactionInfo>
          </cr:reaction>
        </cr:reactions>
      </w16:ext>
    </w16cex:extLst>
  </w16cex:commentExtensible>
  <w16cex:commentExtensible w16cex:durableId="5F0F6BAF" w16cex:dateUtc="2023-09-28T06:01:00Z">
    <w16cex:extLst>
      <w16:ext w16:uri="{CE6994B0-6A32-4C9F-8C6B-6E91EDA988CE}">
        <cr:reactions xmlns:cr="http://schemas.microsoft.com/office/comments/2020/reactions">
          <cr:reaction reactionType="1">
            <cr:reactionInfo dateUtc="2023-09-30T18:11:03Z">
              <cr:user userId="S::austax@byu.edu::00a9dc4f-5813-49b4-996e-0acf3f93e16f" userProvider="AD" userName="Spencer Austad"/>
            </cr:reactionInfo>
          </cr:reaction>
        </cr:reactions>
      </w16:ext>
    </w16cex:extLst>
  </w16cex:commentExtensible>
  <w16cex:commentExtensible w16cex:durableId="2D33F0D6" w16cex:dateUtc="2023-09-28T16:22:00Z">
    <w16cex:extLst>
      <w16:ext w16:uri="{CE6994B0-6A32-4C9F-8C6B-6E91EDA988CE}">
        <cr:reactions xmlns:cr="http://schemas.microsoft.com/office/comments/2020/reactions">
          <cr:reaction reactionType="1">
            <cr:reactionInfo dateUtc="2023-09-30T18:11:25Z">
              <cr:user userId="S::austax@byu.edu::00a9dc4f-5813-49b4-996e-0acf3f93e16f" userProvider="AD" userName="Spencer Austad"/>
            </cr:reactionInfo>
          </cr:reaction>
        </cr:reactions>
      </w16:ext>
    </w16cex:extLst>
  </w16cex:commentExtensible>
  <w16cex:commentExtensible w16cex:durableId="4C7D947B" w16cex:dateUtc="2023-09-28T06:04:00Z">
    <w16cex:extLst>
      <w16:ext w16:uri="{CE6994B0-6A32-4C9F-8C6B-6E91EDA988CE}">
        <cr:reactions xmlns:cr="http://schemas.microsoft.com/office/comments/2020/reactions">
          <cr:reaction reactionType="1">
            <cr:reactionInfo dateUtc="2023-09-30T18:12:11Z">
              <cr:user userId="S::austax@byu.edu::00a9dc4f-5813-49b4-996e-0acf3f93e16f" userProvider="AD" userName="Spencer Austad"/>
            </cr:reactionInfo>
          </cr:reaction>
        </cr:reactions>
      </w16:ext>
    </w16cex:extLst>
  </w16cex:commentExtensible>
  <w16cex:commentExtensible w16cex:durableId="78AA8AD6" w16cex:dateUtc="2023-09-28T06:05:00Z">
    <w16cex:extLst>
      <w16:ext w16:uri="{CE6994B0-6A32-4C9F-8C6B-6E91EDA988CE}">
        <cr:reactions xmlns:cr="http://schemas.microsoft.com/office/comments/2020/reactions">
          <cr:reaction reactionType="1">
            <cr:reactionInfo dateUtc="2023-09-30T18:13:15Z">
              <cr:user userId="S::austax@byu.edu::00a9dc4f-5813-49b4-996e-0acf3f93e16f" userProvider="AD" userName="Spencer Austad"/>
            </cr:reactionInfo>
          </cr:reaction>
        </cr:reactions>
      </w16:ext>
    </w16cex:extLst>
  </w16cex:commentExtensible>
  <w16cex:commentExtensible w16cex:durableId="48D99045" w16cex:dateUtc="2023-09-28T16:23:00Z"/>
  <w16cex:commentExtensible w16cex:durableId="4821EDD2" w16cex:dateUtc="2023-09-28T16:25:00Z">
    <w16cex:extLst>
      <w16:ext w16:uri="{CE6994B0-6A32-4C9F-8C6B-6E91EDA988CE}">
        <cr:reactions xmlns:cr="http://schemas.microsoft.com/office/comments/2020/reactions">
          <cr:reaction reactionType="1">
            <cr:reactionInfo dateUtc="2023-09-30T18:16:07Z">
              <cr:user userId="S::austax@byu.edu::00a9dc4f-5813-49b4-996e-0acf3f93e16f" userProvider="AD" userName="Spencer Austad"/>
            </cr:reactionInfo>
          </cr:reaction>
        </cr:reactions>
      </w16:ext>
    </w16cex:extLst>
  </w16cex:commentExtensible>
  <w16cex:commentExtensible w16cex:durableId="5D70CA8F" w16cex:dateUtc="2023-09-28T06:07:00Z"/>
  <w16cex:commentExtensible w16cex:durableId="2F8FBE00" w16cex:dateUtc="2023-09-28T06:08:00Z"/>
  <w16cex:commentExtensible w16cex:durableId="4A136FE2" w16cex:dateUtc="2023-09-28T06:11:00Z">
    <w16cex:extLst>
      <w16:ext w16:uri="{CE6994B0-6A32-4C9F-8C6B-6E91EDA988CE}">
        <cr:reactions xmlns:cr="http://schemas.microsoft.com/office/comments/2020/reactions">
          <cr:reaction reactionType="1">
            <cr:reactionInfo dateUtc="2023-09-30T18:22:27Z">
              <cr:user userId="S::austax@byu.edu::00a9dc4f-5813-49b4-996e-0acf3f93e16f" userProvider="AD" userName="Spencer Austad"/>
            </cr:reactionInfo>
          </cr:reaction>
        </cr:reactions>
      </w16:ext>
    </w16cex:extLst>
  </w16cex:commentExtensible>
  <w16cex:commentExtensible w16cex:durableId="74D247AE" w16cex:dateUtc="2023-09-28T06:13:00Z"/>
  <w16cex:commentExtensible w16cex:durableId="52BA8B95" w16cex:dateUtc="2023-09-28T06:15:00Z">
    <w16cex:extLst>
      <w16:ext w16:uri="{CE6994B0-6A32-4C9F-8C6B-6E91EDA988CE}">
        <cr:reactions xmlns:cr="http://schemas.microsoft.com/office/comments/2020/reactions">
          <cr:reaction reactionType="1">
            <cr:reactionInfo dateUtc="2023-09-30T18:49:23Z">
              <cr:user userId="S::austax@byu.edu::00a9dc4f-5813-49b4-996e-0acf3f93e16f" userProvider="AD" userName="Spencer Austad"/>
            </cr:reactionInfo>
          </cr:reaction>
        </cr:reactions>
      </w16:ext>
    </w16cex:extLst>
  </w16cex:commentExtensible>
  <w16cex:commentExtensible w16cex:durableId="530B9A87" w16cex:dateUtc="2023-09-28T16:34:00Z">
    <w16cex:extLst>
      <w16:ext w16:uri="{CE6994B0-6A32-4C9F-8C6B-6E91EDA988CE}">
        <cr:reactions xmlns:cr="http://schemas.microsoft.com/office/comments/2020/reactions">
          <cr:reaction reactionType="1">
            <cr:reactionInfo dateUtc="2023-09-30T18:49:25Z">
              <cr:user userId="S::austax@byu.edu::00a9dc4f-5813-49b4-996e-0acf3f93e16f" userProvider="AD" userName="Spencer Austad"/>
            </cr:reactionInfo>
          </cr:reaction>
        </cr:reactions>
      </w16:ext>
    </w16cex:extLst>
  </w16cex:commentExtensible>
  <w16cex:commentExtensible w16cex:durableId="26DD3A8E" w16cex:dateUtc="2022-09-27T15:02:00Z"/>
  <w16cex:commentExtensible w16cex:durableId="634E69DA" w16cex:dateUtc="2023-09-28T06:17:00Z"/>
  <w16cex:commentExtensible w16cex:durableId="4F737A8C" w16cex:dateUtc="2023-09-28T06:17:00Z"/>
  <w16cex:commentExtensible w16cex:durableId="444F96AE" w16cex:dateUtc="2023-09-28T16:46:00Z"/>
  <w16cex:commentExtensible w16cex:durableId="3BB4180D" w16cex:dateUtc="2023-09-28T16:45:00Z">
    <w16cex:extLst>
      <w16:ext w16:uri="{CE6994B0-6A32-4C9F-8C6B-6E91EDA988CE}">
        <cr:reactions xmlns:cr="http://schemas.microsoft.com/office/comments/2020/reactions">
          <cr:reaction reactionType="1">
            <cr:reactionInfo dateUtc="2023-10-05T00:52:20Z">
              <cr:user userId="S::austax@byu.edu::00a9dc4f-5813-49b4-996e-0acf3f93e16f" userProvider="AD" userName="Spencer Austad"/>
            </cr:reactionInfo>
          </cr:reaction>
        </cr:reactions>
      </w16:ext>
    </w16cex:extLst>
  </w16cex:commentExtensible>
  <w16cex:commentExtensible w16cex:durableId="569034CF" w16cex:dateUtc="2023-09-28T16:45:00Z">
    <w16cex:extLst>
      <w16:ext w16:uri="{CE6994B0-6A32-4C9F-8C6B-6E91EDA988CE}">
        <cr:reactions xmlns:cr="http://schemas.microsoft.com/office/comments/2020/reactions">
          <cr:reaction reactionType="1">
            <cr:reactionInfo dateUtc="2023-10-05T00:38:37Z">
              <cr:user userId="S::austax@byu.edu::00a9dc4f-5813-49b4-996e-0acf3f93e16f" userProvider="AD" userName="Spencer Austad"/>
            </cr:reactionInfo>
          </cr:reaction>
        </cr:reactions>
      </w16:ext>
    </w16cex:extLst>
  </w16cex:commentExtensible>
  <w16cex:commentExtensible w16cex:durableId="276E0765" w16cex:dateUtc="2023-09-28T06:19:00Z"/>
  <w16cex:commentExtensible w16cex:durableId="77178068" w16cex:dateUtc="2023-09-28T06:19:00Z">
    <w16cex:extLst>
      <w16:ext w16:uri="{CE6994B0-6A32-4C9F-8C6B-6E91EDA988CE}">
        <cr:reactions xmlns:cr="http://schemas.microsoft.com/office/comments/2020/reactions">
          <cr:reaction reactionType="1">
            <cr:reactionInfo dateUtc="2023-09-30T20:24:06Z">
              <cr:user userId="S::austax@byu.edu::00a9dc4f-5813-49b4-996e-0acf3f93e16f" userProvider="AD" userName="Spencer Austad"/>
            </cr:reactionInfo>
          </cr:reaction>
        </cr:reactions>
      </w16:ext>
    </w16cex:extLst>
  </w16cex:commentExtensible>
  <w16cex:commentExtensible w16cex:durableId="580CFE45" w16cex:dateUtc="2023-09-28T06:20:00Z">
    <w16cex:extLst>
      <w16:ext w16:uri="{CE6994B0-6A32-4C9F-8C6B-6E91EDA988CE}">
        <cr:reactions xmlns:cr="http://schemas.microsoft.com/office/comments/2020/reactions">
          <cr:reaction reactionType="1">
            <cr:reactionInfo dateUtc="2023-09-28T16:47:35Z">
              <cr:user userId="S::austax@byu.edu::00a9dc4f-5813-49b4-996e-0acf3f93e16f" userProvider="AD" userName="Spencer Austad"/>
            </cr:reactionInfo>
          </cr:reaction>
        </cr:reactions>
      </w16:ext>
    </w16cex:extLst>
  </w16cex:commentExtensible>
  <w16cex:commentExtensible w16cex:durableId="327AFE4C" w16cex:dateUtc="2023-09-28T06:21:00Z">
    <w16cex:extLst>
      <w16:ext w16:uri="{CE6994B0-6A32-4C9F-8C6B-6E91EDA988CE}">
        <cr:reactions xmlns:cr="http://schemas.microsoft.com/office/comments/2020/reactions">
          <cr:reaction reactionType="1">
            <cr:reactionInfo dateUtc="2023-09-30T20:24:24Z">
              <cr:user userId="S::austax@byu.edu::00a9dc4f-5813-49b4-996e-0acf3f93e16f" userProvider="AD" userName="Spencer Austad"/>
            </cr:reactionInfo>
          </cr:reaction>
        </cr:reactions>
      </w16:ext>
    </w16cex:extLst>
  </w16cex:commentExtensible>
  <w16cex:commentExtensible w16cex:durableId="36FDC5AF" w16cex:dateUtc="2023-09-28T06:22:00Z">
    <w16cex:extLst>
      <w16:ext w16:uri="{CE6994B0-6A32-4C9F-8C6B-6E91EDA988CE}">
        <cr:reactions xmlns:cr="http://schemas.microsoft.com/office/comments/2020/reactions">
          <cr:reaction reactionType="1">
            <cr:reactionInfo dateUtc="2023-09-30T20:24:28Z">
              <cr:user userId="S::austax@byu.edu::00a9dc4f-5813-49b4-996e-0acf3f93e16f" userProvider="AD" userName="Spencer Austad"/>
            </cr:reactionInfo>
          </cr:reaction>
        </cr:reactions>
      </w16:ext>
    </w16cex:extLst>
  </w16cex:commentExtensible>
  <w16cex:commentExtensible w16cex:durableId="26CF8CF8" w16cex:dateUtc="2023-09-28T06:24:00Z"/>
  <w16cex:commentExtensible w16cex:durableId="67A8A38B" w16cex:dateUtc="2023-09-28T06:24:00Z"/>
  <w16cex:commentExtensible w16cex:durableId="52AF6C4D" w16cex:dateUtc="2023-09-28T06:26:00Z">
    <w16cex:extLst>
      <w16:ext w16:uri="{CE6994B0-6A32-4C9F-8C6B-6E91EDA988CE}">
        <cr:reactions xmlns:cr="http://schemas.microsoft.com/office/comments/2020/reactions">
          <cr:reaction reactionType="1">
            <cr:reactionInfo dateUtc="2023-09-30T20:33:01Z">
              <cr:user userId="S::austax@byu.edu::00a9dc4f-5813-49b4-996e-0acf3f93e16f" userProvider="AD" userName="Spencer Austad"/>
            </cr:reactionInfo>
          </cr:reaction>
        </cr:reactions>
      </w16:ext>
    </w16cex:extLst>
  </w16cex:commentExtensible>
  <w16cex:commentExtensible w16cex:durableId="48F46765" w16cex:dateUtc="2023-09-28T06:28:00Z"/>
  <w16cex:commentExtensible w16cex:durableId="5F069DA5" w16cex:dateUtc="2023-09-28T06:29:00Z">
    <w16cex:extLst>
      <w16:ext w16:uri="{CE6994B0-6A32-4C9F-8C6B-6E91EDA988CE}">
        <cr:reactions xmlns:cr="http://schemas.microsoft.com/office/comments/2020/reactions">
          <cr:reaction reactionType="1">
            <cr:reactionInfo dateUtc="2023-09-30T20:43:11Z">
              <cr:user userId="S::austax@byu.edu::00a9dc4f-5813-49b4-996e-0acf3f93e16f" userProvider="AD" userName="Spencer Austad"/>
            </cr:reactionInfo>
          </cr:reaction>
        </cr:reactions>
      </w16:ext>
    </w16cex:extLst>
  </w16cex:commentExtensible>
  <w16cex:commentExtensible w16cex:durableId="6AA216AD" w16cex:dateUtc="2023-09-28T06:33:00Z"/>
  <w16cex:commentExtensible w16cex:durableId="58C50208" w16cex:dateUtc="2023-10-03T16:18:00Z"/>
  <w16cex:commentExtensible w16cex:durableId="52350AE9" w16cex:dateUtc="2023-09-28T06:37:00Z"/>
  <w16cex:commentExtensible w16cex:durableId="3C7AF927" w16cex:dateUtc="2023-10-03T16:17:00Z"/>
  <w16cex:commentExtensible w16cex:durableId="6B83B4CC" w16cex:dateUtc="2023-09-28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E03285" w16cid:durableId="75B8E58F"/>
  <w16cid:commentId w16cid:paraId="40755C63" w16cid:durableId="651A7091"/>
  <w16cid:commentId w16cid:paraId="1A98EA12" w16cid:durableId="19CACCC4"/>
  <w16cid:commentId w16cid:paraId="3F2A6357" w16cid:durableId="50555BA9"/>
  <w16cid:commentId w16cid:paraId="1CB409CE" w16cid:durableId="6743AD49"/>
  <w16cid:commentId w16cid:paraId="708AA7CA" w16cid:durableId="4988442C"/>
  <w16cid:commentId w16cid:paraId="1686001F" w16cid:durableId="09A363D3"/>
  <w16cid:commentId w16cid:paraId="501C0717" w16cid:durableId="4359A9C0"/>
  <w16cid:commentId w16cid:paraId="770C7E42" w16cid:durableId="1359555C"/>
  <w16cid:commentId w16cid:paraId="376AF1ED" w16cid:durableId="5806C1B7"/>
  <w16cid:commentId w16cid:paraId="2967B7B0" w16cid:durableId="6CBD5FED"/>
  <w16cid:commentId w16cid:paraId="5631CED6" w16cid:durableId="5ECC9555"/>
  <w16cid:commentId w16cid:paraId="46BF1E9A" w16cid:durableId="7C2FEC92"/>
  <w16cid:commentId w16cid:paraId="754C08D6" w16cid:durableId="2AFE7462"/>
  <w16cid:commentId w16cid:paraId="4E5EF98D" w16cid:durableId="5F0F6BAF"/>
  <w16cid:commentId w16cid:paraId="6D921EA9" w16cid:durableId="2D33F0D6"/>
  <w16cid:commentId w16cid:paraId="2A3D8F70" w16cid:durableId="4C7D947B"/>
  <w16cid:commentId w16cid:paraId="44A6DD51" w16cid:durableId="78AA8AD6"/>
  <w16cid:commentId w16cid:paraId="5AD67504" w16cid:durableId="48D99045"/>
  <w16cid:commentId w16cid:paraId="66570B81" w16cid:durableId="4821EDD2"/>
  <w16cid:commentId w16cid:paraId="5EF7F8CF" w16cid:durableId="5D70CA8F"/>
  <w16cid:commentId w16cid:paraId="54B23436" w16cid:durableId="2F8FBE00"/>
  <w16cid:commentId w16cid:paraId="56D424D9" w16cid:durableId="4A136FE2"/>
  <w16cid:commentId w16cid:paraId="1515C8DE" w16cid:durableId="74D247AE"/>
  <w16cid:commentId w16cid:paraId="75B8C7EB" w16cid:durableId="52BA8B95"/>
  <w16cid:commentId w16cid:paraId="7ACE772C" w16cid:durableId="530B9A87"/>
  <w16cid:commentId w16cid:paraId="7604444F" w16cid:durableId="26DD3A8E"/>
  <w16cid:commentId w16cid:paraId="74E97022" w16cid:durableId="634E69DA"/>
  <w16cid:commentId w16cid:paraId="20AD8FBF" w16cid:durableId="4F737A8C"/>
  <w16cid:commentId w16cid:paraId="1FAAAB60" w16cid:durableId="444F96AE"/>
  <w16cid:commentId w16cid:paraId="5F85BBE0" w16cid:durableId="3BB4180D"/>
  <w16cid:commentId w16cid:paraId="473C0A14" w16cid:durableId="569034CF"/>
  <w16cid:commentId w16cid:paraId="7C4DC11B" w16cid:durableId="276E0765"/>
  <w16cid:commentId w16cid:paraId="0FCFE389" w16cid:durableId="77178068"/>
  <w16cid:commentId w16cid:paraId="27F7A278" w16cid:durableId="580CFE45"/>
  <w16cid:commentId w16cid:paraId="7131BD14" w16cid:durableId="327AFE4C"/>
  <w16cid:commentId w16cid:paraId="7E694EF4" w16cid:durableId="36FDC5AF"/>
  <w16cid:commentId w16cid:paraId="6835112A" w16cid:durableId="26CF8CF8"/>
  <w16cid:commentId w16cid:paraId="600BE7B7" w16cid:durableId="67A8A38B"/>
  <w16cid:commentId w16cid:paraId="10EED490" w16cid:durableId="52AF6C4D"/>
  <w16cid:commentId w16cid:paraId="7E96B9F1" w16cid:durableId="48F46765"/>
  <w16cid:commentId w16cid:paraId="220A7A33" w16cid:durableId="5F069DA5"/>
  <w16cid:commentId w16cid:paraId="191EFC93" w16cid:durableId="6AA216AD"/>
  <w16cid:commentId w16cid:paraId="7117F6FA" w16cid:durableId="58C50208"/>
  <w16cid:commentId w16cid:paraId="0CA05AC2" w16cid:durableId="52350AE9"/>
  <w16cid:commentId w16cid:paraId="12DA2F22" w16cid:durableId="3C7AF927"/>
  <w16cid:commentId w16cid:paraId="5E97D09D" w16cid:durableId="6B83B4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60286" w14:textId="77777777" w:rsidR="006F019B" w:rsidRDefault="006F019B">
      <w:pPr>
        <w:spacing w:after="0" w:line="240" w:lineRule="auto"/>
      </w:pPr>
      <w:r>
        <w:separator/>
      </w:r>
    </w:p>
  </w:endnote>
  <w:endnote w:type="continuationSeparator" w:id="0">
    <w:p w14:paraId="5557DFF9" w14:textId="77777777" w:rsidR="006F019B" w:rsidRDefault="006F0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865972"/>
      <w:docPartObj>
        <w:docPartGallery w:val="Page Numbers (Bottom of Page)"/>
        <w:docPartUnique/>
      </w:docPartObj>
    </w:sdtPr>
    <w:sdtEndPr>
      <w:rPr>
        <w:rFonts w:cs="Times New Roman"/>
        <w:noProof/>
        <w:szCs w:val="24"/>
      </w:rPr>
    </w:sdtEndPr>
    <w:sdtContent>
      <w:p w14:paraId="382B3612" w14:textId="24455143" w:rsidR="001A0CE4" w:rsidRPr="001A0CE4" w:rsidRDefault="001A0CE4">
        <w:pPr>
          <w:pStyle w:val="Footer"/>
          <w:jc w:val="right"/>
          <w:rPr>
            <w:rFonts w:cs="Times New Roman"/>
            <w:szCs w:val="24"/>
          </w:rPr>
        </w:pPr>
        <w:r w:rsidRPr="001A0CE4">
          <w:rPr>
            <w:rFonts w:cs="Times New Roman"/>
            <w:szCs w:val="24"/>
          </w:rPr>
          <w:fldChar w:fldCharType="begin"/>
        </w:r>
        <w:r w:rsidRPr="001A0CE4">
          <w:rPr>
            <w:rFonts w:cs="Times New Roman"/>
            <w:szCs w:val="24"/>
          </w:rPr>
          <w:instrText xml:space="preserve"> PAGE   \* MERGEFORMAT </w:instrText>
        </w:r>
        <w:r w:rsidRPr="001A0CE4">
          <w:rPr>
            <w:rFonts w:cs="Times New Roman"/>
            <w:szCs w:val="24"/>
          </w:rPr>
          <w:fldChar w:fldCharType="separate"/>
        </w:r>
        <w:r w:rsidRPr="001A0CE4">
          <w:rPr>
            <w:rFonts w:cs="Times New Roman"/>
            <w:noProof/>
            <w:szCs w:val="24"/>
          </w:rPr>
          <w:t>2</w:t>
        </w:r>
        <w:r w:rsidRPr="001A0CE4">
          <w:rPr>
            <w:rFonts w:cs="Times New Roman"/>
            <w:noProof/>
            <w:szCs w:val="24"/>
          </w:rPr>
          <w:fldChar w:fldCharType="end"/>
        </w:r>
      </w:p>
    </w:sdtContent>
  </w:sdt>
  <w:p w14:paraId="33D3BA35" w14:textId="05D8F2A9" w:rsidR="1C9640FC" w:rsidRDefault="1C9640FC" w:rsidP="1C964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BE48E" w14:textId="77777777" w:rsidR="006F019B" w:rsidRDefault="006F019B">
      <w:pPr>
        <w:spacing w:after="0" w:line="240" w:lineRule="auto"/>
      </w:pPr>
      <w:r>
        <w:separator/>
      </w:r>
    </w:p>
  </w:footnote>
  <w:footnote w:type="continuationSeparator" w:id="0">
    <w:p w14:paraId="45C5973A" w14:textId="77777777" w:rsidR="006F019B" w:rsidRDefault="006F019B">
      <w:pPr>
        <w:spacing w:after="0" w:line="240" w:lineRule="auto"/>
      </w:pPr>
      <w:r>
        <w:continuationSeparator/>
      </w:r>
    </w:p>
  </w:footnote>
  <w:footnote w:id="1">
    <w:p w14:paraId="182637C0" w14:textId="2762B532" w:rsidR="00714309" w:rsidRDefault="00714309">
      <w:pPr>
        <w:pStyle w:val="FootnoteText"/>
      </w:pPr>
      <w:r>
        <w:rPr>
          <w:rStyle w:val="FootnoteReference"/>
        </w:rPr>
        <w:footnoteRef/>
      </w:r>
      <w:r>
        <w:t xml:space="preserve"> </w:t>
      </w:r>
      <w:r w:rsidRPr="00714309">
        <w:t>https://github.com/intoolswetrust/jd-cli</w:t>
      </w:r>
    </w:p>
  </w:footnote>
  <w:footnote w:id="2">
    <w:p w14:paraId="723BC40E" w14:textId="48B24935" w:rsidR="00562008" w:rsidRDefault="00562008">
      <w:pPr>
        <w:pStyle w:val="FootnoteText"/>
      </w:pPr>
      <w:r>
        <w:rPr>
          <w:rStyle w:val="FootnoteReference"/>
        </w:rPr>
        <w:footnoteRef/>
      </w:r>
      <w:r>
        <w:t xml:space="preserve"> </w:t>
      </w:r>
      <w:r w:rsidRPr="00562008">
        <w:t>https://www.nltk.org/</w:t>
      </w:r>
    </w:p>
  </w:footnote>
  <w:footnote w:id="3">
    <w:p w14:paraId="17ADB78D" w14:textId="606A4892" w:rsidR="00562008" w:rsidRDefault="00562008">
      <w:pPr>
        <w:pStyle w:val="FootnoteText"/>
      </w:pPr>
      <w:r>
        <w:rPr>
          <w:rStyle w:val="FootnoteReference"/>
        </w:rPr>
        <w:footnoteRef/>
      </w:r>
      <w:r>
        <w:t xml:space="preserve"> </w:t>
      </w:r>
      <w:r w:rsidRPr="00562008">
        <w:t>https://github.com/google/cld3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8441D" w14:textId="73CCF4A8" w:rsidR="001A0CE4" w:rsidRPr="001A0CE4" w:rsidRDefault="0070372F">
    <w:pPr>
      <w:pStyle w:val="Header"/>
      <w:tabs>
        <w:tab w:val="clear" w:pos="4680"/>
        <w:tab w:val="clear" w:pos="9360"/>
      </w:tabs>
      <w:jc w:val="right"/>
      <w:rPr>
        <w:rFonts w:cs="Times New Roman"/>
        <w:color w:val="4472C4" w:themeColor="accent1"/>
        <w:szCs w:val="24"/>
      </w:rPr>
    </w:pPr>
    <w:sdt>
      <w:sdtPr>
        <w:rPr>
          <w:rFonts w:cs="Times New Roman"/>
          <w:color w:val="4472C4" w:themeColor="accent1"/>
          <w:szCs w:val="24"/>
        </w:rPr>
        <w:alias w:val="Title"/>
        <w:tag w:val=""/>
        <w:id w:val="664756013"/>
        <w:placeholder>
          <w:docPart w:val="D5419E6D39A5451FBE5C4112B75EFF23"/>
        </w:placeholder>
        <w:dataBinding w:prefixMappings="xmlns:ns0='http://purl.org/dc/elements/1.1/' xmlns:ns1='http://schemas.openxmlformats.org/package/2006/metadata/core-properties' " w:xpath="/ns1:coreProperties[1]/ns0:title[1]" w:storeItemID="{6C3C8BC8-F283-45AE-878A-BAB7291924A1}"/>
        <w:text/>
      </w:sdtPr>
      <w:sdtContent>
        <w:r w:rsidR="00854DF9">
          <w:rPr>
            <w:rFonts w:cs="Times New Roman"/>
            <w:color w:val="4472C4" w:themeColor="accent1"/>
            <w:szCs w:val="24"/>
          </w:rPr>
          <w:t>Thesis</w:t>
        </w:r>
      </w:sdtContent>
    </w:sdt>
    <w:r w:rsidR="001A0CE4" w:rsidRPr="001A0CE4">
      <w:rPr>
        <w:rFonts w:cs="Times New Roman"/>
        <w:color w:val="4472C4" w:themeColor="accent1"/>
        <w:szCs w:val="24"/>
      </w:rPr>
      <w:t xml:space="preserve"> | </w:t>
    </w:r>
    <w:sdt>
      <w:sdtPr>
        <w:rPr>
          <w:rFonts w:cs="Times New Roman"/>
          <w:color w:val="4472C4" w:themeColor="accent1"/>
          <w:szCs w:val="24"/>
        </w:rPr>
        <w:alias w:val="Author"/>
        <w:tag w:val=""/>
        <w:id w:val="-1677181147"/>
        <w:placeholder>
          <w:docPart w:val="6579934657EB47CC9EE6CE1D638C9F62"/>
        </w:placeholder>
        <w:dataBinding w:prefixMappings="xmlns:ns0='http://purl.org/dc/elements/1.1/' xmlns:ns1='http://schemas.openxmlformats.org/package/2006/metadata/core-properties' " w:xpath="/ns1:coreProperties[1]/ns0:creator[1]" w:storeItemID="{6C3C8BC8-F283-45AE-878A-BAB7291924A1}"/>
        <w:text/>
      </w:sdtPr>
      <w:sdtContent>
        <w:r w:rsidR="004177A0">
          <w:rPr>
            <w:rFonts w:cs="Times New Roman"/>
            <w:color w:val="4472C4" w:themeColor="accent1"/>
            <w:szCs w:val="24"/>
          </w:rPr>
          <w:t>Spencer</w:t>
        </w:r>
      </w:sdtContent>
    </w:sdt>
  </w:p>
  <w:p w14:paraId="2DB85F52" w14:textId="1D3CFA25" w:rsidR="1C9640FC" w:rsidRDefault="1C9640FC" w:rsidP="1C964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5AD"/>
    <w:multiLevelType w:val="multilevel"/>
    <w:tmpl w:val="30B6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325BB"/>
    <w:multiLevelType w:val="multilevel"/>
    <w:tmpl w:val="5040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640602"/>
    <w:multiLevelType w:val="hybridMultilevel"/>
    <w:tmpl w:val="5FDE5A48"/>
    <w:lvl w:ilvl="0" w:tplc="0040F724">
      <w:start w:val="1"/>
      <w:numFmt w:val="bullet"/>
      <w:lvlText w:val="-"/>
      <w:lvlJc w:val="left"/>
      <w:pPr>
        <w:ind w:left="720" w:hanging="360"/>
      </w:pPr>
      <w:rPr>
        <w:rFonts w:ascii="Calibri" w:hAnsi="Calibri" w:hint="default"/>
      </w:rPr>
    </w:lvl>
    <w:lvl w:ilvl="1" w:tplc="CDF60E72">
      <w:start w:val="1"/>
      <w:numFmt w:val="bullet"/>
      <w:lvlText w:val="o"/>
      <w:lvlJc w:val="left"/>
      <w:pPr>
        <w:ind w:left="1440" w:hanging="360"/>
      </w:pPr>
      <w:rPr>
        <w:rFonts w:ascii="Courier New" w:hAnsi="Courier New" w:hint="default"/>
      </w:rPr>
    </w:lvl>
    <w:lvl w:ilvl="2" w:tplc="B0EE2C08">
      <w:start w:val="1"/>
      <w:numFmt w:val="bullet"/>
      <w:lvlText w:val=""/>
      <w:lvlJc w:val="left"/>
      <w:pPr>
        <w:ind w:left="2160" w:hanging="360"/>
      </w:pPr>
      <w:rPr>
        <w:rFonts w:ascii="Wingdings" w:hAnsi="Wingdings" w:hint="default"/>
      </w:rPr>
    </w:lvl>
    <w:lvl w:ilvl="3" w:tplc="736A1FB6">
      <w:start w:val="1"/>
      <w:numFmt w:val="bullet"/>
      <w:lvlText w:val=""/>
      <w:lvlJc w:val="left"/>
      <w:pPr>
        <w:ind w:left="2880" w:hanging="360"/>
      </w:pPr>
      <w:rPr>
        <w:rFonts w:ascii="Symbol" w:hAnsi="Symbol" w:hint="default"/>
      </w:rPr>
    </w:lvl>
    <w:lvl w:ilvl="4" w:tplc="EA36A46A">
      <w:start w:val="1"/>
      <w:numFmt w:val="bullet"/>
      <w:lvlText w:val="o"/>
      <w:lvlJc w:val="left"/>
      <w:pPr>
        <w:ind w:left="3600" w:hanging="360"/>
      </w:pPr>
      <w:rPr>
        <w:rFonts w:ascii="Courier New" w:hAnsi="Courier New" w:hint="default"/>
      </w:rPr>
    </w:lvl>
    <w:lvl w:ilvl="5" w:tplc="1A56BBA2">
      <w:start w:val="1"/>
      <w:numFmt w:val="bullet"/>
      <w:lvlText w:val=""/>
      <w:lvlJc w:val="left"/>
      <w:pPr>
        <w:ind w:left="4320" w:hanging="360"/>
      </w:pPr>
      <w:rPr>
        <w:rFonts w:ascii="Wingdings" w:hAnsi="Wingdings" w:hint="default"/>
      </w:rPr>
    </w:lvl>
    <w:lvl w:ilvl="6" w:tplc="D910B670">
      <w:start w:val="1"/>
      <w:numFmt w:val="bullet"/>
      <w:lvlText w:val=""/>
      <w:lvlJc w:val="left"/>
      <w:pPr>
        <w:ind w:left="5040" w:hanging="360"/>
      </w:pPr>
      <w:rPr>
        <w:rFonts w:ascii="Symbol" w:hAnsi="Symbol" w:hint="default"/>
      </w:rPr>
    </w:lvl>
    <w:lvl w:ilvl="7" w:tplc="6D34EA46">
      <w:start w:val="1"/>
      <w:numFmt w:val="bullet"/>
      <w:lvlText w:val="o"/>
      <w:lvlJc w:val="left"/>
      <w:pPr>
        <w:ind w:left="5760" w:hanging="360"/>
      </w:pPr>
      <w:rPr>
        <w:rFonts w:ascii="Courier New" w:hAnsi="Courier New" w:hint="default"/>
      </w:rPr>
    </w:lvl>
    <w:lvl w:ilvl="8" w:tplc="0CC2ED48">
      <w:start w:val="1"/>
      <w:numFmt w:val="bullet"/>
      <w:lvlText w:val=""/>
      <w:lvlJc w:val="left"/>
      <w:pPr>
        <w:ind w:left="6480" w:hanging="360"/>
      </w:pPr>
      <w:rPr>
        <w:rFonts w:ascii="Wingdings" w:hAnsi="Wingdings" w:hint="default"/>
      </w:rPr>
    </w:lvl>
  </w:abstractNum>
  <w:num w:numId="1" w16cid:durableId="1420982406">
    <w:abstractNumId w:val="2"/>
  </w:num>
  <w:num w:numId="2" w16cid:durableId="939414916">
    <w:abstractNumId w:val="0"/>
  </w:num>
  <w:num w:numId="3" w16cid:durableId="233368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Giboney">
    <w15:presenceInfo w15:providerId="AD" w15:userId="S::jgiboney@byu.edu::f537a882-6e4c-488e-a019-3d4a57bea8b5"/>
  </w15:person>
  <w15:person w15:author="Spencer Austad">
    <w15:presenceInfo w15:providerId="AD" w15:userId="S::austax@byu.edu::00a9dc4f-5813-49b4-996e-0acf3f93e1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A3MzIzMjC0MDKzNDRV0lEKTi0uzszPAykwrAUAhH/9ACw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Citations&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aadaarvr4tv9zyees0a559xyx0azzap9fptw&quot;&gt;master_thesis&lt;record-ids&gt;&lt;item&gt;2&lt;/item&gt;&lt;item&gt;6&lt;/item&gt;&lt;item&gt;10&lt;/item&gt;&lt;item&gt;12&lt;/item&gt;&lt;item&gt;13&lt;/item&gt;&lt;item&gt;14&lt;/item&gt;&lt;item&gt;15&lt;/item&gt;&lt;item&gt;16&lt;/item&gt;&lt;item&gt;17&lt;/item&gt;&lt;item&gt;18&lt;/item&gt;&lt;item&gt;24&lt;/item&gt;&lt;item&gt;25&lt;/item&gt;&lt;item&gt;26&lt;/item&gt;&lt;item&gt;29&lt;/item&gt;&lt;item&gt;30&lt;/item&gt;&lt;item&gt;31&lt;/item&gt;&lt;item&gt;32&lt;/item&gt;&lt;item&gt;33&lt;/item&gt;&lt;item&gt;34&lt;/item&gt;&lt;item&gt;35&lt;/item&gt;&lt;item&gt;38&lt;/item&gt;&lt;/record-ids&gt;&lt;/item&gt;&lt;/Libraries&gt;"/>
  </w:docVars>
  <w:rsids>
    <w:rsidRoot w:val="004D0740"/>
    <w:rsid w:val="00005697"/>
    <w:rsid w:val="00016CC7"/>
    <w:rsid w:val="000210B6"/>
    <w:rsid w:val="00032B01"/>
    <w:rsid w:val="000354C1"/>
    <w:rsid w:val="00043AAD"/>
    <w:rsid w:val="000628C5"/>
    <w:rsid w:val="00071CD1"/>
    <w:rsid w:val="0009601B"/>
    <w:rsid w:val="000971A2"/>
    <w:rsid w:val="000B06DD"/>
    <w:rsid w:val="000B67DC"/>
    <w:rsid w:val="000C1DB8"/>
    <w:rsid w:val="000C34A6"/>
    <w:rsid w:val="000C42E9"/>
    <w:rsid w:val="000D4535"/>
    <w:rsid w:val="000F53EC"/>
    <w:rsid w:val="00100F99"/>
    <w:rsid w:val="001034DC"/>
    <w:rsid w:val="00115F96"/>
    <w:rsid w:val="0012460B"/>
    <w:rsid w:val="00140096"/>
    <w:rsid w:val="00145E05"/>
    <w:rsid w:val="00151731"/>
    <w:rsid w:val="00182731"/>
    <w:rsid w:val="00184002"/>
    <w:rsid w:val="00186F9C"/>
    <w:rsid w:val="001976CC"/>
    <w:rsid w:val="001A0CE4"/>
    <w:rsid w:val="001A171E"/>
    <w:rsid w:val="001A1A36"/>
    <w:rsid w:val="001C341D"/>
    <w:rsid w:val="001D7D85"/>
    <w:rsid w:val="001E4AE8"/>
    <w:rsid w:val="001F2D45"/>
    <w:rsid w:val="001F3CE9"/>
    <w:rsid w:val="0020182F"/>
    <w:rsid w:val="00203C81"/>
    <w:rsid w:val="002122DF"/>
    <w:rsid w:val="00221698"/>
    <w:rsid w:val="00226FEF"/>
    <w:rsid w:val="0022769C"/>
    <w:rsid w:val="002411A8"/>
    <w:rsid w:val="002844CE"/>
    <w:rsid w:val="00297A2D"/>
    <w:rsid w:val="002A47AC"/>
    <w:rsid w:val="002B47E7"/>
    <w:rsid w:val="002B5AF5"/>
    <w:rsid w:val="002D6867"/>
    <w:rsid w:val="002F04A0"/>
    <w:rsid w:val="002F3CF5"/>
    <w:rsid w:val="002F3E2F"/>
    <w:rsid w:val="002F5813"/>
    <w:rsid w:val="00305E12"/>
    <w:rsid w:val="003245D1"/>
    <w:rsid w:val="003307CF"/>
    <w:rsid w:val="003423B6"/>
    <w:rsid w:val="00343361"/>
    <w:rsid w:val="003540B2"/>
    <w:rsid w:val="003575DD"/>
    <w:rsid w:val="00357BDC"/>
    <w:rsid w:val="00373E2C"/>
    <w:rsid w:val="003962B3"/>
    <w:rsid w:val="003C5035"/>
    <w:rsid w:val="003C77D1"/>
    <w:rsid w:val="003D1DEF"/>
    <w:rsid w:val="003D4700"/>
    <w:rsid w:val="003D77A3"/>
    <w:rsid w:val="003E0234"/>
    <w:rsid w:val="003E5226"/>
    <w:rsid w:val="003F2410"/>
    <w:rsid w:val="003F59A1"/>
    <w:rsid w:val="004177A0"/>
    <w:rsid w:val="004320D7"/>
    <w:rsid w:val="004332B8"/>
    <w:rsid w:val="00463831"/>
    <w:rsid w:val="00470022"/>
    <w:rsid w:val="00476250"/>
    <w:rsid w:val="00492FF3"/>
    <w:rsid w:val="00495659"/>
    <w:rsid w:val="004A1823"/>
    <w:rsid w:val="004A5D95"/>
    <w:rsid w:val="004B258B"/>
    <w:rsid w:val="004B2A39"/>
    <w:rsid w:val="004D0740"/>
    <w:rsid w:val="004D2EB1"/>
    <w:rsid w:val="004E1707"/>
    <w:rsid w:val="004E7F3F"/>
    <w:rsid w:val="00510FFD"/>
    <w:rsid w:val="00524557"/>
    <w:rsid w:val="00547B0E"/>
    <w:rsid w:val="00552A6B"/>
    <w:rsid w:val="005540D4"/>
    <w:rsid w:val="0056015A"/>
    <w:rsid w:val="00562008"/>
    <w:rsid w:val="0056202C"/>
    <w:rsid w:val="005842B1"/>
    <w:rsid w:val="00591DE1"/>
    <w:rsid w:val="005968BF"/>
    <w:rsid w:val="005A0740"/>
    <w:rsid w:val="005A2E17"/>
    <w:rsid w:val="005A6112"/>
    <w:rsid w:val="005C09BC"/>
    <w:rsid w:val="005D3C9C"/>
    <w:rsid w:val="005F1794"/>
    <w:rsid w:val="005F2DAD"/>
    <w:rsid w:val="00604505"/>
    <w:rsid w:val="00614150"/>
    <w:rsid w:val="0063034F"/>
    <w:rsid w:val="00641D60"/>
    <w:rsid w:val="00645137"/>
    <w:rsid w:val="00646836"/>
    <w:rsid w:val="00653B45"/>
    <w:rsid w:val="00666772"/>
    <w:rsid w:val="00671708"/>
    <w:rsid w:val="00674359"/>
    <w:rsid w:val="00675704"/>
    <w:rsid w:val="0068303D"/>
    <w:rsid w:val="006A055E"/>
    <w:rsid w:val="006A2250"/>
    <w:rsid w:val="006B1C6B"/>
    <w:rsid w:val="006F019B"/>
    <w:rsid w:val="00700ACE"/>
    <w:rsid w:val="0070372F"/>
    <w:rsid w:val="00705D56"/>
    <w:rsid w:val="007067F4"/>
    <w:rsid w:val="00707765"/>
    <w:rsid w:val="007111DD"/>
    <w:rsid w:val="00714309"/>
    <w:rsid w:val="007265F7"/>
    <w:rsid w:val="00746D41"/>
    <w:rsid w:val="007627E5"/>
    <w:rsid w:val="00762B08"/>
    <w:rsid w:val="007643A3"/>
    <w:rsid w:val="007658A0"/>
    <w:rsid w:val="0076613C"/>
    <w:rsid w:val="00774331"/>
    <w:rsid w:val="00774AB5"/>
    <w:rsid w:val="00775FDD"/>
    <w:rsid w:val="00783D4E"/>
    <w:rsid w:val="00791361"/>
    <w:rsid w:val="007A0BD7"/>
    <w:rsid w:val="007C0F60"/>
    <w:rsid w:val="007D2769"/>
    <w:rsid w:val="007D4D1C"/>
    <w:rsid w:val="007E13D9"/>
    <w:rsid w:val="00810F17"/>
    <w:rsid w:val="00814E78"/>
    <w:rsid w:val="00817083"/>
    <w:rsid w:val="00832D70"/>
    <w:rsid w:val="00834E6A"/>
    <w:rsid w:val="00842C3E"/>
    <w:rsid w:val="00843697"/>
    <w:rsid w:val="008522CB"/>
    <w:rsid w:val="00854DF9"/>
    <w:rsid w:val="00886846"/>
    <w:rsid w:val="00895F00"/>
    <w:rsid w:val="00896CA5"/>
    <w:rsid w:val="008A4765"/>
    <w:rsid w:val="008B2D1B"/>
    <w:rsid w:val="008D11F4"/>
    <w:rsid w:val="008D4E6B"/>
    <w:rsid w:val="008F7753"/>
    <w:rsid w:val="00912E02"/>
    <w:rsid w:val="009206D5"/>
    <w:rsid w:val="009208A6"/>
    <w:rsid w:val="00920EB0"/>
    <w:rsid w:val="00922D84"/>
    <w:rsid w:val="0092385B"/>
    <w:rsid w:val="0092741B"/>
    <w:rsid w:val="009540F6"/>
    <w:rsid w:val="00970852"/>
    <w:rsid w:val="00972698"/>
    <w:rsid w:val="009A0123"/>
    <w:rsid w:val="009A1640"/>
    <w:rsid w:val="009B6A3A"/>
    <w:rsid w:val="009E36CE"/>
    <w:rsid w:val="009E5460"/>
    <w:rsid w:val="009E6F8E"/>
    <w:rsid w:val="009F6B22"/>
    <w:rsid w:val="00A0215B"/>
    <w:rsid w:val="00A022A0"/>
    <w:rsid w:val="00A029CF"/>
    <w:rsid w:val="00A06A66"/>
    <w:rsid w:val="00A33DF9"/>
    <w:rsid w:val="00A37E27"/>
    <w:rsid w:val="00A47E56"/>
    <w:rsid w:val="00A551B3"/>
    <w:rsid w:val="00A837B4"/>
    <w:rsid w:val="00A839C9"/>
    <w:rsid w:val="00A85880"/>
    <w:rsid w:val="00A94AC7"/>
    <w:rsid w:val="00AA1A2C"/>
    <w:rsid w:val="00AB2C34"/>
    <w:rsid w:val="00AB3235"/>
    <w:rsid w:val="00AC0C63"/>
    <w:rsid w:val="00AC3B6C"/>
    <w:rsid w:val="00AC5637"/>
    <w:rsid w:val="00AE52CF"/>
    <w:rsid w:val="00AE710E"/>
    <w:rsid w:val="00AF0BA3"/>
    <w:rsid w:val="00AF4910"/>
    <w:rsid w:val="00AF67CE"/>
    <w:rsid w:val="00B01451"/>
    <w:rsid w:val="00B02F63"/>
    <w:rsid w:val="00B03B4D"/>
    <w:rsid w:val="00B131E5"/>
    <w:rsid w:val="00B13F39"/>
    <w:rsid w:val="00B16B05"/>
    <w:rsid w:val="00B417ED"/>
    <w:rsid w:val="00B461D4"/>
    <w:rsid w:val="00B51CB8"/>
    <w:rsid w:val="00B56DBA"/>
    <w:rsid w:val="00B62539"/>
    <w:rsid w:val="00B67703"/>
    <w:rsid w:val="00B71C69"/>
    <w:rsid w:val="00B77AA3"/>
    <w:rsid w:val="00B91916"/>
    <w:rsid w:val="00B941CD"/>
    <w:rsid w:val="00BA1BB6"/>
    <w:rsid w:val="00BA3503"/>
    <w:rsid w:val="00BA4829"/>
    <w:rsid w:val="00BB30D9"/>
    <w:rsid w:val="00BB64D9"/>
    <w:rsid w:val="00BC04F8"/>
    <w:rsid w:val="00BD52ED"/>
    <w:rsid w:val="00BE0EDF"/>
    <w:rsid w:val="00BE2F46"/>
    <w:rsid w:val="00BF2E56"/>
    <w:rsid w:val="00C11A35"/>
    <w:rsid w:val="00C1357C"/>
    <w:rsid w:val="00C266AE"/>
    <w:rsid w:val="00C26DE2"/>
    <w:rsid w:val="00C34F27"/>
    <w:rsid w:val="00C418B3"/>
    <w:rsid w:val="00CB0C87"/>
    <w:rsid w:val="00CE1B3A"/>
    <w:rsid w:val="00CE38D8"/>
    <w:rsid w:val="00CE4F0F"/>
    <w:rsid w:val="00CF1F33"/>
    <w:rsid w:val="00CF7066"/>
    <w:rsid w:val="00D03656"/>
    <w:rsid w:val="00D05614"/>
    <w:rsid w:val="00D10109"/>
    <w:rsid w:val="00D26A95"/>
    <w:rsid w:val="00D323CF"/>
    <w:rsid w:val="00D60308"/>
    <w:rsid w:val="00D6323F"/>
    <w:rsid w:val="00D742D1"/>
    <w:rsid w:val="00D835D4"/>
    <w:rsid w:val="00D909B2"/>
    <w:rsid w:val="00D932B9"/>
    <w:rsid w:val="00DA3FAA"/>
    <w:rsid w:val="00DB2E21"/>
    <w:rsid w:val="00DB7CB5"/>
    <w:rsid w:val="00DC4B35"/>
    <w:rsid w:val="00DD79C7"/>
    <w:rsid w:val="00DE14A1"/>
    <w:rsid w:val="00DE72A8"/>
    <w:rsid w:val="00DF50F4"/>
    <w:rsid w:val="00E1060C"/>
    <w:rsid w:val="00E1177D"/>
    <w:rsid w:val="00E35272"/>
    <w:rsid w:val="00E3613C"/>
    <w:rsid w:val="00E36C5F"/>
    <w:rsid w:val="00E50F11"/>
    <w:rsid w:val="00E5789D"/>
    <w:rsid w:val="00E63E41"/>
    <w:rsid w:val="00E748AE"/>
    <w:rsid w:val="00E83240"/>
    <w:rsid w:val="00EA009C"/>
    <w:rsid w:val="00EA5770"/>
    <w:rsid w:val="00EC1DA1"/>
    <w:rsid w:val="00EC22BC"/>
    <w:rsid w:val="00ED3BD9"/>
    <w:rsid w:val="00ED47C7"/>
    <w:rsid w:val="00ED50CE"/>
    <w:rsid w:val="00EE57C6"/>
    <w:rsid w:val="00EF38D3"/>
    <w:rsid w:val="00F1421D"/>
    <w:rsid w:val="00F2105E"/>
    <w:rsid w:val="00F33F0A"/>
    <w:rsid w:val="00F3489C"/>
    <w:rsid w:val="00F369D2"/>
    <w:rsid w:val="00F44262"/>
    <w:rsid w:val="00F519AA"/>
    <w:rsid w:val="00F53939"/>
    <w:rsid w:val="00F65679"/>
    <w:rsid w:val="00F92C90"/>
    <w:rsid w:val="00F9715F"/>
    <w:rsid w:val="00FB7346"/>
    <w:rsid w:val="00FC7336"/>
    <w:rsid w:val="00FE0AF8"/>
    <w:rsid w:val="03CBF728"/>
    <w:rsid w:val="048CE2A8"/>
    <w:rsid w:val="04EEFE5A"/>
    <w:rsid w:val="052D24EA"/>
    <w:rsid w:val="07B1D2F4"/>
    <w:rsid w:val="0A45BCB7"/>
    <w:rsid w:val="0A98D09B"/>
    <w:rsid w:val="0B034769"/>
    <w:rsid w:val="0B59AC57"/>
    <w:rsid w:val="0CDFDB09"/>
    <w:rsid w:val="0D804B1B"/>
    <w:rsid w:val="0E19B9AE"/>
    <w:rsid w:val="10636326"/>
    <w:rsid w:val="11942F82"/>
    <w:rsid w:val="12FBA350"/>
    <w:rsid w:val="13916840"/>
    <w:rsid w:val="149E58A3"/>
    <w:rsid w:val="1540FD98"/>
    <w:rsid w:val="159EC86B"/>
    <w:rsid w:val="15FEF971"/>
    <w:rsid w:val="19207BB1"/>
    <w:rsid w:val="1997ADDC"/>
    <w:rsid w:val="19E4FB3F"/>
    <w:rsid w:val="1C9640FC"/>
    <w:rsid w:val="1F0B95A5"/>
    <w:rsid w:val="1F4DB8E4"/>
    <w:rsid w:val="20248C7E"/>
    <w:rsid w:val="245328EC"/>
    <w:rsid w:val="24BF5B69"/>
    <w:rsid w:val="2646C69E"/>
    <w:rsid w:val="2791B776"/>
    <w:rsid w:val="283FB931"/>
    <w:rsid w:val="29F9EE47"/>
    <w:rsid w:val="2A68C046"/>
    <w:rsid w:val="2BABBEDC"/>
    <w:rsid w:val="2C0A0C24"/>
    <w:rsid w:val="2C4FCF88"/>
    <w:rsid w:val="2CBAB4FB"/>
    <w:rsid w:val="30CAB944"/>
    <w:rsid w:val="3A6FD8D2"/>
    <w:rsid w:val="3AEF1F6B"/>
    <w:rsid w:val="402C7BCE"/>
    <w:rsid w:val="4898ED1E"/>
    <w:rsid w:val="4937066F"/>
    <w:rsid w:val="498AC119"/>
    <w:rsid w:val="49D0A21E"/>
    <w:rsid w:val="4B684E37"/>
    <w:rsid w:val="4CB6476B"/>
    <w:rsid w:val="4F224317"/>
    <w:rsid w:val="543A10CD"/>
    <w:rsid w:val="544B2ADE"/>
    <w:rsid w:val="5476F4CD"/>
    <w:rsid w:val="60A1ECF2"/>
    <w:rsid w:val="6355CFB1"/>
    <w:rsid w:val="63FC88CC"/>
    <w:rsid w:val="64F8A382"/>
    <w:rsid w:val="6F509CA8"/>
    <w:rsid w:val="6F646626"/>
    <w:rsid w:val="720C1192"/>
    <w:rsid w:val="750C4BBC"/>
    <w:rsid w:val="75ED4F82"/>
    <w:rsid w:val="7617F7FD"/>
    <w:rsid w:val="764B42FB"/>
    <w:rsid w:val="774441A7"/>
    <w:rsid w:val="78009FEE"/>
    <w:rsid w:val="7818D05F"/>
    <w:rsid w:val="794E190B"/>
    <w:rsid w:val="7975E7CA"/>
    <w:rsid w:val="798ECC57"/>
    <w:rsid w:val="7A56B8BF"/>
    <w:rsid w:val="7B35CD17"/>
    <w:rsid w:val="7BA9BAC1"/>
    <w:rsid w:val="7C3E4520"/>
    <w:rsid w:val="7DA0E33F"/>
    <w:rsid w:val="7DC7C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86B1A8B"/>
  <w15:docId w15:val="{1D26F5DA-5761-43FC-880A-09246F79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DF9"/>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762B08"/>
    <w:pPr>
      <w:keepNext/>
      <w:keepLines/>
      <w:spacing w:before="240" w:after="0" w:line="276"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B08"/>
    <w:pPr>
      <w:keepNext/>
      <w:keepLines/>
      <w:spacing w:before="40" w:after="0" w:line="276" w:lineRule="auto"/>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2B08"/>
    <w:pPr>
      <w:keepNext/>
      <w:keepLines/>
      <w:spacing w:before="40" w:after="0" w:line="276" w:lineRule="auto"/>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762B08"/>
    <w:pPr>
      <w:keepNext/>
      <w:keepLines/>
      <w:spacing w:before="40" w:after="0" w:line="276"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62B08"/>
    <w:pPr>
      <w:keepNext/>
      <w:keepLines/>
      <w:spacing w:before="40" w:after="0" w:line="276" w:lineRule="auto"/>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4D0740"/>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4D0740"/>
  </w:style>
  <w:style w:type="character" w:customStyle="1" w:styleId="spellingerror">
    <w:name w:val="spellingerror"/>
    <w:basedOn w:val="DefaultParagraphFont"/>
    <w:rsid w:val="004D0740"/>
  </w:style>
  <w:style w:type="character" w:customStyle="1" w:styleId="eop">
    <w:name w:val="eop"/>
    <w:basedOn w:val="DefaultParagraphFont"/>
    <w:rsid w:val="004D0740"/>
  </w:style>
  <w:style w:type="character" w:customStyle="1" w:styleId="tabchar">
    <w:name w:val="tabchar"/>
    <w:basedOn w:val="DefaultParagraphFont"/>
    <w:rsid w:val="004D0740"/>
  </w:style>
  <w:style w:type="character" w:customStyle="1" w:styleId="contextualspellingandgrammarerror">
    <w:name w:val="contextualspellingandgrammarerror"/>
    <w:basedOn w:val="DefaultParagraphFont"/>
    <w:rsid w:val="004D07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EndNoteBibliographyTitle">
    <w:name w:val="EndNote Bibliography Title"/>
    <w:basedOn w:val="Normal"/>
    <w:link w:val="EndNoteBibliographyTitleChar"/>
    <w:rsid w:val="003C5035"/>
    <w:pPr>
      <w:spacing w:after="0"/>
      <w:jc w:val="center"/>
    </w:pPr>
    <w:rPr>
      <w:rFonts w:cs="Times New Roman"/>
      <w:noProof/>
    </w:rPr>
  </w:style>
  <w:style w:type="character" w:customStyle="1" w:styleId="paragraphChar">
    <w:name w:val="paragraph Char"/>
    <w:basedOn w:val="DefaultParagraphFont"/>
    <w:link w:val="paragraph"/>
    <w:rsid w:val="003C5035"/>
    <w:rPr>
      <w:rFonts w:ascii="Times New Roman" w:eastAsia="Times New Roman" w:hAnsi="Times New Roman" w:cs="Times New Roman"/>
      <w:sz w:val="24"/>
      <w:szCs w:val="24"/>
    </w:rPr>
  </w:style>
  <w:style w:type="character" w:customStyle="1" w:styleId="EndNoteBibliographyTitleChar">
    <w:name w:val="EndNote Bibliography Title Char"/>
    <w:basedOn w:val="paragraphChar"/>
    <w:link w:val="EndNoteBibliographyTitle"/>
    <w:rsid w:val="003C5035"/>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3C5035"/>
    <w:rPr>
      <w:rFonts w:cs="Times New Roman"/>
      <w:noProof/>
    </w:rPr>
  </w:style>
  <w:style w:type="character" w:customStyle="1" w:styleId="EndNoteBibliographyChar">
    <w:name w:val="EndNote Bibliography Char"/>
    <w:basedOn w:val="paragraphChar"/>
    <w:link w:val="EndNoteBibliography"/>
    <w:rsid w:val="003C5035"/>
    <w:rPr>
      <w:rFonts w:ascii="Times New Roman" w:eastAsia="Times New Roman" w:hAnsi="Times New Roman" w:cs="Times New Roman"/>
      <w:noProof/>
      <w:sz w:val="24"/>
      <w:szCs w:val="24"/>
    </w:rPr>
  </w:style>
  <w:style w:type="character" w:styleId="Hyperlink">
    <w:name w:val="Hyperlink"/>
    <w:basedOn w:val="DefaultParagraphFont"/>
    <w:uiPriority w:val="99"/>
    <w:unhideWhenUsed/>
    <w:rsid w:val="003C5035"/>
    <w:rPr>
      <w:color w:val="0563C1" w:themeColor="hyperlink"/>
      <w:u w:val="single"/>
    </w:rPr>
  </w:style>
  <w:style w:type="character" w:styleId="UnresolvedMention">
    <w:name w:val="Unresolved Mention"/>
    <w:basedOn w:val="DefaultParagraphFont"/>
    <w:uiPriority w:val="99"/>
    <w:semiHidden/>
    <w:unhideWhenUsed/>
    <w:rsid w:val="003C5035"/>
    <w:rPr>
      <w:color w:val="605E5C"/>
      <w:shd w:val="clear" w:color="auto" w:fill="E1DFDD"/>
    </w:rPr>
  </w:style>
  <w:style w:type="paragraph" w:styleId="Caption">
    <w:name w:val="caption"/>
    <w:basedOn w:val="Normal"/>
    <w:next w:val="Normal"/>
    <w:uiPriority w:val="35"/>
    <w:unhideWhenUsed/>
    <w:qFormat/>
    <w:rsid w:val="00E5789D"/>
    <w:pPr>
      <w:spacing w:after="200" w:line="240" w:lineRule="auto"/>
    </w:pPr>
    <w:rPr>
      <w:i/>
      <w:iCs/>
      <w:color w:val="44546A" w:themeColor="text2"/>
      <w:sz w:val="18"/>
      <w:szCs w:val="18"/>
    </w:rPr>
  </w:style>
  <w:style w:type="paragraph" w:styleId="Revision">
    <w:name w:val="Revision"/>
    <w:hidden/>
    <w:uiPriority w:val="99"/>
    <w:semiHidden/>
    <w:rsid w:val="00B62539"/>
    <w:pPr>
      <w:spacing w:after="0" w:line="240" w:lineRule="auto"/>
    </w:pPr>
  </w:style>
  <w:style w:type="paragraph" w:styleId="CommentSubject">
    <w:name w:val="annotation subject"/>
    <w:basedOn w:val="CommentText"/>
    <w:next w:val="CommentText"/>
    <w:link w:val="CommentSubjectChar"/>
    <w:uiPriority w:val="99"/>
    <w:semiHidden/>
    <w:unhideWhenUsed/>
    <w:rsid w:val="006A055E"/>
    <w:rPr>
      <w:b/>
      <w:bCs/>
    </w:rPr>
  </w:style>
  <w:style w:type="character" w:customStyle="1" w:styleId="CommentSubjectChar">
    <w:name w:val="Comment Subject Char"/>
    <w:basedOn w:val="CommentTextChar"/>
    <w:link w:val="CommentSubject"/>
    <w:uiPriority w:val="99"/>
    <w:semiHidden/>
    <w:rsid w:val="006A055E"/>
    <w:rPr>
      <w:b/>
      <w:bCs/>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2B08"/>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62B0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762B08"/>
    <w:rPr>
      <w:rFonts w:ascii="Times New Roman" w:eastAsiaTheme="majorEastAsia" w:hAnsi="Times New Roman" w:cstheme="majorBidi"/>
      <w:color w:val="1F3763" w:themeColor="accent1" w:themeShade="7F"/>
      <w:sz w:val="24"/>
      <w:szCs w:val="24"/>
    </w:rPr>
  </w:style>
  <w:style w:type="character" w:styleId="PlaceholderText">
    <w:name w:val="Placeholder Text"/>
    <w:basedOn w:val="DefaultParagraphFont"/>
    <w:uiPriority w:val="99"/>
    <w:semiHidden/>
    <w:rsid w:val="00CE38D8"/>
    <w:rPr>
      <w:color w:val="808080"/>
    </w:rPr>
  </w:style>
  <w:style w:type="paragraph" w:styleId="NormalWeb">
    <w:name w:val="Normal (Web)"/>
    <w:basedOn w:val="Normal"/>
    <w:uiPriority w:val="99"/>
    <w:semiHidden/>
    <w:unhideWhenUsed/>
    <w:rsid w:val="008B2D1B"/>
    <w:pPr>
      <w:spacing w:before="100" w:beforeAutospacing="1" w:after="100" w:afterAutospacing="1" w:line="240" w:lineRule="auto"/>
    </w:pPr>
    <w:rPr>
      <w:rFonts w:eastAsiaTheme="minorEastAsia" w:cs="Times New Roman"/>
      <w:szCs w:val="24"/>
    </w:rPr>
  </w:style>
  <w:style w:type="character" w:customStyle="1" w:styleId="Heading4Char">
    <w:name w:val="Heading 4 Char"/>
    <w:basedOn w:val="DefaultParagraphFont"/>
    <w:link w:val="Heading4"/>
    <w:uiPriority w:val="9"/>
    <w:rsid w:val="00762B08"/>
    <w:rPr>
      <w:rFonts w:ascii="Times New Roman" w:eastAsiaTheme="majorEastAsia" w:hAnsi="Times New Roman" w:cstheme="majorBidi"/>
      <w:i/>
      <w:iCs/>
      <w:color w:val="2F5496" w:themeColor="accent1" w:themeShade="BF"/>
      <w:sz w:val="24"/>
    </w:rPr>
  </w:style>
  <w:style w:type="paragraph" w:styleId="FootnoteText">
    <w:name w:val="footnote text"/>
    <w:basedOn w:val="Normal"/>
    <w:link w:val="FootnoteTextChar"/>
    <w:uiPriority w:val="99"/>
    <w:semiHidden/>
    <w:unhideWhenUsed/>
    <w:rsid w:val="007143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4309"/>
    <w:rPr>
      <w:sz w:val="20"/>
      <w:szCs w:val="20"/>
    </w:rPr>
  </w:style>
  <w:style w:type="character" w:styleId="FootnoteReference">
    <w:name w:val="footnote reference"/>
    <w:basedOn w:val="DefaultParagraphFont"/>
    <w:uiPriority w:val="99"/>
    <w:semiHidden/>
    <w:unhideWhenUsed/>
    <w:rsid w:val="00714309"/>
    <w:rPr>
      <w:vertAlign w:val="superscript"/>
    </w:rPr>
  </w:style>
  <w:style w:type="character" w:customStyle="1" w:styleId="Heading5Char">
    <w:name w:val="Heading 5 Char"/>
    <w:basedOn w:val="DefaultParagraphFont"/>
    <w:link w:val="Heading5"/>
    <w:uiPriority w:val="9"/>
    <w:rsid w:val="00762B08"/>
    <w:rPr>
      <w:rFonts w:ascii="Times New Roman" w:eastAsiaTheme="majorEastAsia" w:hAnsi="Times New Roman" w:cstheme="majorBidi"/>
      <w:color w:val="2F5496" w:themeColor="accent1" w:themeShade="BF"/>
      <w:sz w:val="24"/>
    </w:rPr>
  </w:style>
  <w:style w:type="table" w:styleId="PlainTable4">
    <w:name w:val="Plain Table 4"/>
    <w:basedOn w:val="TableNormal"/>
    <w:uiPriority w:val="44"/>
    <w:rsid w:val="009B6A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170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37E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043A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60">
      <w:bodyDiv w:val="1"/>
      <w:marLeft w:val="0"/>
      <w:marRight w:val="0"/>
      <w:marTop w:val="0"/>
      <w:marBottom w:val="0"/>
      <w:divBdr>
        <w:top w:val="none" w:sz="0" w:space="0" w:color="auto"/>
        <w:left w:val="none" w:sz="0" w:space="0" w:color="auto"/>
        <w:bottom w:val="none" w:sz="0" w:space="0" w:color="auto"/>
        <w:right w:val="none" w:sz="0" w:space="0" w:color="auto"/>
      </w:divBdr>
    </w:div>
    <w:div w:id="1471663">
      <w:bodyDiv w:val="1"/>
      <w:marLeft w:val="0"/>
      <w:marRight w:val="0"/>
      <w:marTop w:val="0"/>
      <w:marBottom w:val="0"/>
      <w:divBdr>
        <w:top w:val="none" w:sz="0" w:space="0" w:color="auto"/>
        <w:left w:val="none" w:sz="0" w:space="0" w:color="auto"/>
        <w:bottom w:val="none" w:sz="0" w:space="0" w:color="auto"/>
        <w:right w:val="none" w:sz="0" w:space="0" w:color="auto"/>
      </w:divBdr>
    </w:div>
    <w:div w:id="1512553">
      <w:bodyDiv w:val="1"/>
      <w:marLeft w:val="0"/>
      <w:marRight w:val="0"/>
      <w:marTop w:val="0"/>
      <w:marBottom w:val="0"/>
      <w:divBdr>
        <w:top w:val="none" w:sz="0" w:space="0" w:color="auto"/>
        <w:left w:val="none" w:sz="0" w:space="0" w:color="auto"/>
        <w:bottom w:val="none" w:sz="0" w:space="0" w:color="auto"/>
        <w:right w:val="none" w:sz="0" w:space="0" w:color="auto"/>
      </w:divBdr>
    </w:div>
    <w:div w:id="3560553">
      <w:bodyDiv w:val="1"/>
      <w:marLeft w:val="0"/>
      <w:marRight w:val="0"/>
      <w:marTop w:val="0"/>
      <w:marBottom w:val="0"/>
      <w:divBdr>
        <w:top w:val="none" w:sz="0" w:space="0" w:color="auto"/>
        <w:left w:val="none" w:sz="0" w:space="0" w:color="auto"/>
        <w:bottom w:val="none" w:sz="0" w:space="0" w:color="auto"/>
        <w:right w:val="none" w:sz="0" w:space="0" w:color="auto"/>
      </w:divBdr>
    </w:div>
    <w:div w:id="4406225">
      <w:bodyDiv w:val="1"/>
      <w:marLeft w:val="0"/>
      <w:marRight w:val="0"/>
      <w:marTop w:val="0"/>
      <w:marBottom w:val="0"/>
      <w:divBdr>
        <w:top w:val="none" w:sz="0" w:space="0" w:color="auto"/>
        <w:left w:val="none" w:sz="0" w:space="0" w:color="auto"/>
        <w:bottom w:val="none" w:sz="0" w:space="0" w:color="auto"/>
        <w:right w:val="none" w:sz="0" w:space="0" w:color="auto"/>
      </w:divBdr>
    </w:div>
    <w:div w:id="5255859">
      <w:bodyDiv w:val="1"/>
      <w:marLeft w:val="0"/>
      <w:marRight w:val="0"/>
      <w:marTop w:val="0"/>
      <w:marBottom w:val="0"/>
      <w:divBdr>
        <w:top w:val="none" w:sz="0" w:space="0" w:color="auto"/>
        <w:left w:val="none" w:sz="0" w:space="0" w:color="auto"/>
        <w:bottom w:val="none" w:sz="0" w:space="0" w:color="auto"/>
        <w:right w:val="none" w:sz="0" w:space="0" w:color="auto"/>
      </w:divBdr>
    </w:div>
    <w:div w:id="5403753">
      <w:bodyDiv w:val="1"/>
      <w:marLeft w:val="0"/>
      <w:marRight w:val="0"/>
      <w:marTop w:val="0"/>
      <w:marBottom w:val="0"/>
      <w:divBdr>
        <w:top w:val="none" w:sz="0" w:space="0" w:color="auto"/>
        <w:left w:val="none" w:sz="0" w:space="0" w:color="auto"/>
        <w:bottom w:val="none" w:sz="0" w:space="0" w:color="auto"/>
        <w:right w:val="none" w:sz="0" w:space="0" w:color="auto"/>
      </w:divBdr>
    </w:div>
    <w:div w:id="7145964">
      <w:bodyDiv w:val="1"/>
      <w:marLeft w:val="0"/>
      <w:marRight w:val="0"/>
      <w:marTop w:val="0"/>
      <w:marBottom w:val="0"/>
      <w:divBdr>
        <w:top w:val="none" w:sz="0" w:space="0" w:color="auto"/>
        <w:left w:val="none" w:sz="0" w:space="0" w:color="auto"/>
        <w:bottom w:val="none" w:sz="0" w:space="0" w:color="auto"/>
        <w:right w:val="none" w:sz="0" w:space="0" w:color="auto"/>
      </w:divBdr>
    </w:div>
    <w:div w:id="8456613">
      <w:bodyDiv w:val="1"/>
      <w:marLeft w:val="0"/>
      <w:marRight w:val="0"/>
      <w:marTop w:val="0"/>
      <w:marBottom w:val="0"/>
      <w:divBdr>
        <w:top w:val="none" w:sz="0" w:space="0" w:color="auto"/>
        <w:left w:val="none" w:sz="0" w:space="0" w:color="auto"/>
        <w:bottom w:val="none" w:sz="0" w:space="0" w:color="auto"/>
        <w:right w:val="none" w:sz="0" w:space="0" w:color="auto"/>
      </w:divBdr>
    </w:div>
    <w:div w:id="8528567">
      <w:bodyDiv w:val="1"/>
      <w:marLeft w:val="0"/>
      <w:marRight w:val="0"/>
      <w:marTop w:val="0"/>
      <w:marBottom w:val="0"/>
      <w:divBdr>
        <w:top w:val="none" w:sz="0" w:space="0" w:color="auto"/>
        <w:left w:val="none" w:sz="0" w:space="0" w:color="auto"/>
        <w:bottom w:val="none" w:sz="0" w:space="0" w:color="auto"/>
        <w:right w:val="none" w:sz="0" w:space="0" w:color="auto"/>
      </w:divBdr>
    </w:div>
    <w:div w:id="9570821">
      <w:bodyDiv w:val="1"/>
      <w:marLeft w:val="0"/>
      <w:marRight w:val="0"/>
      <w:marTop w:val="0"/>
      <w:marBottom w:val="0"/>
      <w:divBdr>
        <w:top w:val="none" w:sz="0" w:space="0" w:color="auto"/>
        <w:left w:val="none" w:sz="0" w:space="0" w:color="auto"/>
        <w:bottom w:val="none" w:sz="0" w:space="0" w:color="auto"/>
        <w:right w:val="none" w:sz="0" w:space="0" w:color="auto"/>
      </w:divBdr>
    </w:div>
    <w:div w:id="11960299">
      <w:bodyDiv w:val="1"/>
      <w:marLeft w:val="0"/>
      <w:marRight w:val="0"/>
      <w:marTop w:val="0"/>
      <w:marBottom w:val="0"/>
      <w:divBdr>
        <w:top w:val="none" w:sz="0" w:space="0" w:color="auto"/>
        <w:left w:val="none" w:sz="0" w:space="0" w:color="auto"/>
        <w:bottom w:val="none" w:sz="0" w:space="0" w:color="auto"/>
        <w:right w:val="none" w:sz="0" w:space="0" w:color="auto"/>
      </w:divBdr>
    </w:div>
    <w:div w:id="12339795">
      <w:bodyDiv w:val="1"/>
      <w:marLeft w:val="0"/>
      <w:marRight w:val="0"/>
      <w:marTop w:val="0"/>
      <w:marBottom w:val="0"/>
      <w:divBdr>
        <w:top w:val="none" w:sz="0" w:space="0" w:color="auto"/>
        <w:left w:val="none" w:sz="0" w:space="0" w:color="auto"/>
        <w:bottom w:val="none" w:sz="0" w:space="0" w:color="auto"/>
        <w:right w:val="none" w:sz="0" w:space="0" w:color="auto"/>
      </w:divBdr>
    </w:div>
    <w:div w:id="13121953">
      <w:bodyDiv w:val="1"/>
      <w:marLeft w:val="0"/>
      <w:marRight w:val="0"/>
      <w:marTop w:val="0"/>
      <w:marBottom w:val="0"/>
      <w:divBdr>
        <w:top w:val="none" w:sz="0" w:space="0" w:color="auto"/>
        <w:left w:val="none" w:sz="0" w:space="0" w:color="auto"/>
        <w:bottom w:val="none" w:sz="0" w:space="0" w:color="auto"/>
        <w:right w:val="none" w:sz="0" w:space="0" w:color="auto"/>
      </w:divBdr>
    </w:div>
    <w:div w:id="13770299">
      <w:bodyDiv w:val="1"/>
      <w:marLeft w:val="0"/>
      <w:marRight w:val="0"/>
      <w:marTop w:val="0"/>
      <w:marBottom w:val="0"/>
      <w:divBdr>
        <w:top w:val="none" w:sz="0" w:space="0" w:color="auto"/>
        <w:left w:val="none" w:sz="0" w:space="0" w:color="auto"/>
        <w:bottom w:val="none" w:sz="0" w:space="0" w:color="auto"/>
        <w:right w:val="none" w:sz="0" w:space="0" w:color="auto"/>
      </w:divBdr>
    </w:div>
    <w:div w:id="15351901">
      <w:bodyDiv w:val="1"/>
      <w:marLeft w:val="0"/>
      <w:marRight w:val="0"/>
      <w:marTop w:val="0"/>
      <w:marBottom w:val="0"/>
      <w:divBdr>
        <w:top w:val="none" w:sz="0" w:space="0" w:color="auto"/>
        <w:left w:val="none" w:sz="0" w:space="0" w:color="auto"/>
        <w:bottom w:val="none" w:sz="0" w:space="0" w:color="auto"/>
        <w:right w:val="none" w:sz="0" w:space="0" w:color="auto"/>
      </w:divBdr>
    </w:div>
    <w:div w:id="15885797">
      <w:bodyDiv w:val="1"/>
      <w:marLeft w:val="0"/>
      <w:marRight w:val="0"/>
      <w:marTop w:val="0"/>
      <w:marBottom w:val="0"/>
      <w:divBdr>
        <w:top w:val="none" w:sz="0" w:space="0" w:color="auto"/>
        <w:left w:val="none" w:sz="0" w:space="0" w:color="auto"/>
        <w:bottom w:val="none" w:sz="0" w:space="0" w:color="auto"/>
        <w:right w:val="none" w:sz="0" w:space="0" w:color="auto"/>
      </w:divBdr>
    </w:div>
    <w:div w:id="16006476">
      <w:bodyDiv w:val="1"/>
      <w:marLeft w:val="0"/>
      <w:marRight w:val="0"/>
      <w:marTop w:val="0"/>
      <w:marBottom w:val="0"/>
      <w:divBdr>
        <w:top w:val="none" w:sz="0" w:space="0" w:color="auto"/>
        <w:left w:val="none" w:sz="0" w:space="0" w:color="auto"/>
        <w:bottom w:val="none" w:sz="0" w:space="0" w:color="auto"/>
        <w:right w:val="none" w:sz="0" w:space="0" w:color="auto"/>
      </w:divBdr>
    </w:div>
    <w:div w:id="20592754">
      <w:bodyDiv w:val="1"/>
      <w:marLeft w:val="0"/>
      <w:marRight w:val="0"/>
      <w:marTop w:val="0"/>
      <w:marBottom w:val="0"/>
      <w:divBdr>
        <w:top w:val="none" w:sz="0" w:space="0" w:color="auto"/>
        <w:left w:val="none" w:sz="0" w:space="0" w:color="auto"/>
        <w:bottom w:val="none" w:sz="0" w:space="0" w:color="auto"/>
        <w:right w:val="none" w:sz="0" w:space="0" w:color="auto"/>
      </w:divBdr>
    </w:div>
    <w:div w:id="23096719">
      <w:bodyDiv w:val="1"/>
      <w:marLeft w:val="0"/>
      <w:marRight w:val="0"/>
      <w:marTop w:val="0"/>
      <w:marBottom w:val="0"/>
      <w:divBdr>
        <w:top w:val="none" w:sz="0" w:space="0" w:color="auto"/>
        <w:left w:val="none" w:sz="0" w:space="0" w:color="auto"/>
        <w:bottom w:val="none" w:sz="0" w:space="0" w:color="auto"/>
        <w:right w:val="none" w:sz="0" w:space="0" w:color="auto"/>
      </w:divBdr>
    </w:div>
    <w:div w:id="23528372">
      <w:bodyDiv w:val="1"/>
      <w:marLeft w:val="0"/>
      <w:marRight w:val="0"/>
      <w:marTop w:val="0"/>
      <w:marBottom w:val="0"/>
      <w:divBdr>
        <w:top w:val="none" w:sz="0" w:space="0" w:color="auto"/>
        <w:left w:val="none" w:sz="0" w:space="0" w:color="auto"/>
        <w:bottom w:val="none" w:sz="0" w:space="0" w:color="auto"/>
        <w:right w:val="none" w:sz="0" w:space="0" w:color="auto"/>
      </w:divBdr>
    </w:div>
    <w:div w:id="24605657">
      <w:bodyDiv w:val="1"/>
      <w:marLeft w:val="0"/>
      <w:marRight w:val="0"/>
      <w:marTop w:val="0"/>
      <w:marBottom w:val="0"/>
      <w:divBdr>
        <w:top w:val="none" w:sz="0" w:space="0" w:color="auto"/>
        <w:left w:val="none" w:sz="0" w:space="0" w:color="auto"/>
        <w:bottom w:val="none" w:sz="0" w:space="0" w:color="auto"/>
        <w:right w:val="none" w:sz="0" w:space="0" w:color="auto"/>
      </w:divBdr>
    </w:div>
    <w:div w:id="25954878">
      <w:bodyDiv w:val="1"/>
      <w:marLeft w:val="0"/>
      <w:marRight w:val="0"/>
      <w:marTop w:val="0"/>
      <w:marBottom w:val="0"/>
      <w:divBdr>
        <w:top w:val="none" w:sz="0" w:space="0" w:color="auto"/>
        <w:left w:val="none" w:sz="0" w:space="0" w:color="auto"/>
        <w:bottom w:val="none" w:sz="0" w:space="0" w:color="auto"/>
        <w:right w:val="none" w:sz="0" w:space="0" w:color="auto"/>
      </w:divBdr>
    </w:div>
    <w:div w:id="27999304">
      <w:bodyDiv w:val="1"/>
      <w:marLeft w:val="0"/>
      <w:marRight w:val="0"/>
      <w:marTop w:val="0"/>
      <w:marBottom w:val="0"/>
      <w:divBdr>
        <w:top w:val="none" w:sz="0" w:space="0" w:color="auto"/>
        <w:left w:val="none" w:sz="0" w:space="0" w:color="auto"/>
        <w:bottom w:val="none" w:sz="0" w:space="0" w:color="auto"/>
        <w:right w:val="none" w:sz="0" w:space="0" w:color="auto"/>
      </w:divBdr>
    </w:div>
    <w:div w:id="28453372">
      <w:bodyDiv w:val="1"/>
      <w:marLeft w:val="0"/>
      <w:marRight w:val="0"/>
      <w:marTop w:val="0"/>
      <w:marBottom w:val="0"/>
      <w:divBdr>
        <w:top w:val="none" w:sz="0" w:space="0" w:color="auto"/>
        <w:left w:val="none" w:sz="0" w:space="0" w:color="auto"/>
        <w:bottom w:val="none" w:sz="0" w:space="0" w:color="auto"/>
        <w:right w:val="none" w:sz="0" w:space="0" w:color="auto"/>
      </w:divBdr>
    </w:div>
    <w:div w:id="28923175">
      <w:bodyDiv w:val="1"/>
      <w:marLeft w:val="0"/>
      <w:marRight w:val="0"/>
      <w:marTop w:val="0"/>
      <w:marBottom w:val="0"/>
      <w:divBdr>
        <w:top w:val="none" w:sz="0" w:space="0" w:color="auto"/>
        <w:left w:val="none" w:sz="0" w:space="0" w:color="auto"/>
        <w:bottom w:val="none" w:sz="0" w:space="0" w:color="auto"/>
        <w:right w:val="none" w:sz="0" w:space="0" w:color="auto"/>
      </w:divBdr>
    </w:div>
    <w:div w:id="29231821">
      <w:bodyDiv w:val="1"/>
      <w:marLeft w:val="0"/>
      <w:marRight w:val="0"/>
      <w:marTop w:val="0"/>
      <w:marBottom w:val="0"/>
      <w:divBdr>
        <w:top w:val="none" w:sz="0" w:space="0" w:color="auto"/>
        <w:left w:val="none" w:sz="0" w:space="0" w:color="auto"/>
        <w:bottom w:val="none" w:sz="0" w:space="0" w:color="auto"/>
        <w:right w:val="none" w:sz="0" w:space="0" w:color="auto"/>
      </w:divBdr>
    </w:div>
    <w:div w:id="30883595">
      <w:bodyDiv w:val="1"/>
      <w:marLeft w:val="0"/>
      <w:marRight w:val="0"/>
      <w:marTop w:val="0"/>
      <w:marBottom w:val="0"/>
      <w:divBdr>
        <w:top w:val="none" w:sz="0" w:space="0" w:color="auto"/>
        <w:left w:val="none" w:sz="0" w:space="0" w:color="auto"/>
        <w:bottom w:val="none" w:sz="0" w:space="0" w:color="auto"/>
        <w:right w:val="none" w:sz="0" w:space="0" w:color="auto"/>
      </w:divBdr>
    </w:div>
    <w:div w:id="31000860">
      <w:bodyDiv w:val="1"/>
      <w:marLeft w:val="0"/>
      <w:marRight w:val="0"/>
      <w:marTop w:val="0"/>
      <w:marBottom w:val="0"/>
      <w:divBdr>
        <w:top w:val="none" w:sz="0" w:space="0" w:color="auto"/>
        <w:left w:val="none" w:sz="0" w:space="0" w:color="auto"/>
        <w:bottom w:val="none" w:sz="0" w:space="0" w:color="auto"/>
        <w:right w:val="none" w:sz="0" w:space="0" w:color="auto"/>
      </w:divBdr>
    </w:div>
    <w:div w:id="31199878">
      <w:bodyDiv w:val="1"/>
      <w:marLeft w:val="0"/>
      <w:marRight w:val="0"/>
      <w:marTop w:val="0"/>
      <w:marBottom w:val="0"/>
      <w:divBdr>
        <w:top w:val="none" w:sz="0" w:space="0" w:color="auto"/>
        <w:left w:val="none" w:sz="0" w:space="0" w:color="auto"/>
        <w:bottom w:val="none" w:sz="0" w:space="0" w:color="auto"/>
        <w:right w:val="none" w:sz="0" w:space="0" w:color="auto"/>
      </w:divBdr>
    </w:div>
    <w:div w:id="35785614">
      <w:bodyDiv w:val="1"/>
      <w:marLeft w:val="0"/>
      <w:marRight w:val="0"/>
      <w:marTop w:val="0"/>
      <w:marBottom w:val="0"/>
      <w:divBdr>
        <w:top w:val="none" w:sz="0" w:space="0" w:color="auto"/>
        <w:left w:val="none" w:sz="0" w:space="0" w:color="auto"/>
        <w:bottom w:val="none" w:sz="0" w:space="0" w:color="auto"/>
        <w:right w:val="none" w:sz="0" w:space="0" w:color="auto"/>
      </w:divBdr>
    </w:div>
    <w:div w:id="37248086">
      <w:bodyDiv w:val="1"/>
      <w:marLeft w:val="0"/>
      <w:marRight w:val="0"/>
      <w:marTop w:val="0"/>
      <w:marBottom w:val="0"/>
      <w:divBdr>
        <w:top w:val="none" w:sz="0" w:space="0" w:color="auto"/>
        <w:left w:val="none" w:sz="0" w:space="0" w:color="auto"/>
        <w:bottom w:val="none" w:sz="0" w:space="0" w:color="auto"/>
        <w:right w:val="none" w:sz="0" w:space="0" w:color="auto"/>
      </w:divBdr>
    </w:div>
    <w:div w:id="38482444">
      <w:bodyDiv w:val="1"/>
      <w:marLeft w:val="0"/>
      <w:marRight w:val="0"/>
      <w:marTop w:val="0"/>
      <w:marBottom w:val="0"/>
      <w:divBdr>
        <w:top w:val="none" w:sz="0" w:space="0" w:color="auto"/>
        <w:left w:val="none" w:sz="0" w:space="0" w:color="auto"/>
        <w:bottom w:val="none" w:sz="0" w:space="0" w:color="auto"/>
        <w:right w:val="none" w:sz="0" w:space="0" w:color="auto"/>
      </w:divBdr>
    </w:div>
    <w:div w:id="39478436">
      <w:bodyDiv w:val="1"/>
      <w:marLeft w:val="0"/>
      <w:marRight w:val="0"/>
      <w:marTop w:val="0"/>
      <w:marBottom w:val="0"/>
      <w:divBdr>
        <w:top w:val="none" w:sz="0" w:space="0" w:color="auto"/>
        <w:left w:val="none" w:sz="0" w:space="0" w:color="auto"/>
        <w:bottom w:val="none" w:sz="0" w:space="0" w:color="auto"/>
        <w:right w:val="none" w:sz="0" w:space="0" w:color="auto"/>
      </w:divBdr>
    </w:div>
    <w:div w:id="39983198">
      <w:bodyDiv w:val="1"/>
      <w:marLeft w:val="0"/>
      <w:marRight w:val="0"/>
      <w:marTop w:val="0"/>
      <w:marBottom w:val="0"/>
      <w:divBdr>
        <w:top w:val="none" w:sz="0" w:space="0" w:color="auto"/>
        <w:left w:val="none" w:sz="0" w:space="0" w:color="auto"/>
        <w:bottom w:val="none" w:sz="0" w:space="0" w:color="auto"/>
        <w:right w:val="none" w:sz="0" w:space="0" w:color="auto"/>
      </w:divBdr>
    </w:div>
    <w:div w:id="44109777">
      <w:bodyDiv w:val="1"/>
      <w:marLeft w:val="0"/>
      <w:marRight w:val="0"/>
      <w:marTop w:val="0"/>
      <w:marBottom w:val="0"/>
      <w:divBdr>
        <w:top w:val="none" w:sz="0" w:space="0" w:color="auto"/>
        <w:left w:val="none" w:sz="0" w:space="0" w:color="auto"/>
        <w:bottom w:val="none" w:sz="0" w:space="0" w:color="auto"/>
        <w:right w:val="none" w:sz="0" w:space="0" w:color="auto"/>
      </w:divBdr>
    </w:div>
    <w:div w:id="44717499">
      <w:bodyDiv w:val="1"/>
      <w:marLeft w:val="0"/>
      <w:marRight w:val="0"/>
      <w:marTop w:val="0"/>
      <w:marBottom w:val="0"/>
      <w:divBdr>
        <w:top w:val="none" w:sz="0" w:space="0" w:color="auto"/>
        <w:left w:val="none" w:sz="0" w:space="0" w:color="auto"/>
        <w:bottom w:val="none" w:sz="0" w:space="0" w:color="auto"/>
        <w:right w:val="none" w:sz="0" w:space="0" w:color="auto"/>
      </w:divBdr>
    </w:div>
    <w:div w:id="46295543">
      <w:bodyDiv w:val="1"/>
      <w:marLeft w:val="0"/>
      <w:marRight w:val="0"/>
      <w:marTop w:val="0"/>
      <w:marBottom w:val="0"/>
      <w:divBdr>
        <w:top w:val="none" w:sz="0" w:space="0" w:color="auto"/>
        <w:left w:val="none" w:sz="0" w:space="0" w:color="auto"/>
        <w:bottom w:val="none" w:sz="0" w:space="0" w:color="auto"/>
        <w:right w:val="none" w:sz="0" w:space="0" w:color="auto"/>
      </w:divBdr>
    </w:div>
    <w:div w:id="49574069">
      <w:bodyDiv w:val="1"/>
      <w:marLeft w:val="0"/>
      <w:marRight w:val="0"/>
      <w:marTop w:val="0"/>
      <w:marBottom w:val="0"/>
      <w:divBdr>
        <w:top w:val="none" w:sz="0" w:space="0" w:color="auto"/>
        <w:left w:val="none" w:sz="0" w:space="0" w:color="auto"/>
        <w:bottom w:val="none" w:sz="0" w:space="0" w:color="auto"/>
        <w:right w:val="none" w:sz="0" w:space="0" w:color="auto"/>
      </w:divBdr>
    </w:div>
    <w:div w:id="50082152">
      <w:bodyDiv w:val="1"/>
      <w:marLeft w:val="0"/>
      <w:marRight w:val="0"/>
      <w:marTop w:val="0"/>
      <w:marBottom w:val="0"/>
      <w:divBdr>
        <w:top w:val="none" w:sz="0" w:space="0" w:color="auto"/>
        <w:left w:val="none" w:sz="0" w:space="0" w:color="auto"/>
        <w:bottom w:val="none" w:sz="0" w:space="0" w:color="auto"/>
        <w:right w:val="none" w:sz="0" w:space="0" w:color="auto"/>
      </w:divBdr>
    </w:div>
    <w:div w:id="51736620">
      <w:bodyDiv w:val="1"/>
      <w:marLeft w:val="0"/>
      <w:marRight w:val="0"/>
      <w:marTop w:val="0"/>
      <w:marBottom w:val="0"/>
      <w:divBdr>
        <w:top w:val="none" w:sz="0" w:space="0" w:color="auto"/>
        <w:left w:val="none" w:sz="0" w:space="0" w:color="auto"/>
        <w:bottom w:val="none" w:sz="0" w:space="0" w:color="auto"/>
        <w:right w:val="none" w:sz="0" w:space="0" w:color="auto"/>
      </w:divBdr>
    </w:div>
    <w:div w:id="52047795">
      <w:bodyDiv w:val="1"/>
      <w:marLeft w:val="0"/>
      <w:marRight w:val="0"/>
      <w:marTop w:val="0"/>
      <w:marBottom w:val="0"/>
      <w:divBdr>
        <w:top w:val="none" w:sz="0" w:space="0" w:color="auto"/>
        <w:left w:val="none" w:sz="0" w:space="0" w:color="auto"/>
        <w:bottom w:val="none" w:sz="0" w:space="0" w:color="auto"/>
        <w:right w:val="none" w:sz="0" w:space="0" w:color="auto"/>
      </w:divBdr>
    </w:div>
    <w:div w:id="52311481">
      <w:bodyDiv w:val="1"/>
      <w:marLeft w:val="0"/>
      <w:marRight w:val="0"/>
      <w:marTop w:val="0"/>
      <w:marBottom w:val="0"/>
      <w:divBdr>
        <w:top w:val="none" w:sz="0" w:space="0" w:color="auto"/>
        <w:left w:val="none" w:sz="0" w:space="0" w:color="auto"/>
        <w:bottom w:val="none" w:sz="0" w:space="0" w:color="auto"/>
        <w:right w:val="none" w:sz="0" w:space="0" w:color="auto"/>
      </w:divBdr>
    </w:div>
    <w:div w:id="53822172">
      <w:bodyDiv w:val="1"/>
      <w:marLeft w:val="0"/>
      <w:marRight w:val="0"/>
      <w:marTop w:val="0"/>
      <w:marBottom w:val="0"/>
      <w:divBdr>
        <w:top w:val="none" w:sz="0" w:space="0" w:color="auto"/>
        <w:left w:val="none" w:sz="0" w:space="0" w:color="auto"/>
        <w:bottom w:val="none" w:sz="0" w:space="0" w:color="auto"/>
        <w:right w:val="none" w:sz="0" w:space="0" w:color="auto"/>
      </w:divBdr>
    </w:div>
    <w:div w:id="57555198">
      <w:bodyDiv w:val="1"/>
      <w:marLeft w:val="0"/>
      <w:marRight w:val="0"/>
      <w:marTop w:val="0"/>
      <w:marBottom w:val="0"/>
      <w:divBdr>
        <w:top w:val="none" w:sz="0" w:space="0" w:color="auto"/>
        <w:left w:val="none" w:sz="0" w:space="0" w:color="auto"/>
        <w:bottom w:val="none" w:sz="0" w:space="0" w:color="auto"/>
        <w:right w:val="none" w:sz="0" w:space="0" w:color="auto"/>
      </w:divBdr>
    </w:div>
    <w:div w:id="57677450">
      <w:bodyDiv w:val="1"/>
      <w:marLeft w:val="0"/>
      <w:marRight w:val="0"/>
      <w:marTop w:val="0"/>
      <w:marBottom w:val="0"/>
      <w:divBdr>
        <w:top w:val="none" w:sz="0" w:space="0" w:color="auto"/>
        <w:left w:val="none" w:sz="0" w:space="0" w:color="auto"/>
        <w:bottom w:val="none" w:sz="0" w:space="0" w:color="auto"/>
        <w:right w:val="none" w:sz="0" w:space="0" w:color="auto"/>
      </w:divBdr>
    </w:div>
    <w:div w:id="60757215">
      <w:bodyDiv w:val="1"/>
      <w:marLeft w:val="0"/>
      <w:marRight w:val="0"/>
      <w:marTop w:val="0"/>
      <w:marBottom w:val="0"/>
      <w:divBdr>
        <w:top w:val="none" w:sz="0" w:space="0" w:color="auto"/>
        <w:left w:val="none" w:sz="0" w:space="0" w:color="auto"/>
        <w:bottom w:val="none" w:sz="0" w:space="0" w:color="auto"/>
        <w:right w:val="none" w:sz="0" w:space="0" w:color="auto"/>
      </w:divBdr>
    </w:div>
    <w:div w:id="61177026">
      <w:bodyDiv w:val="1"/>
      <w:marLeft w:val="0"/>
      <w:marRight w:val="0"/>
      <w:marTop w:val="0"/>
      <w:marBottom w:val="0"/>
      <w:divBdr>
        <w:top w:val="none" w:sz="0" w:space="0" w:color="auto"/>
        <w:left w:val="none" w:sz="0" w:space="0" w:color="auto"/>
        <w:bottom w:val="none" w:sz="0" w:space="0" w:color="auto"/>
        <w:right w:val="none" w:sz="0" w:space="0" w:color="auto"/>
      </w:divBdr>
    </w:div>
    <w:div w:id="61682242">
      <w:bodyDiv w:val="1"/>
      <w:marLeft w:val="0"/>
      <w:marRight w:val="0"/>
      <w:marTop w:val="0"/>
      <w:marBottom w:val="0"/>
      <w:divBdr>
        <w:top w:val="none" w:sz="0" w:space="0" w:color="auto"/>
        <w:left w:val="none" w:sz="0" w:space="0" w:color="auto"/>
        <w:bottom w:val="none" w:sz="0" w:space="0" w:color="auto"/>
        <w:right w:val="none" w:sz="0" w:space="0" w:color="auto"/>
      </w:divBdr>
    </w:div>
    <w:div w:id="62215287">
      <w:bodyDiv w:val="1"/>
      <w:marLeft w:val="0"/>
      <w:marRight w:val="0"/>
      <w:marTop w:val="0"/>
      <w:marBottom w:val="0"/>
      <w:divBdr>
        <w:top w:val="none" w:sz="0" w:space="0" w:color="auto"/>
        <w:left w:val="none" w:sz="0" w:space="0" w:color="auto"/>
        <w:bottom w:val="none" w:sz="0" w:space="0" w:color="auto"/>
        <w:right w:val="none" w:sz="0" w:space="0" w:color="auto"/>
      </w:divBdr>
    </w:div>
    <w:div w:id="62679639">
      <w:bodyDiv w:val="1"/>
      <w:marLeft w:val="0"/>
      <w:marRight w:val="0"/>
      <w:marTop w:val="0"/>
      <w:marBottom w:val="0"/>
      <w:divBdr>
        <w:top w:val="none" w:sz="0" w:space="0" w:color="auto"/>
        <w:left w:val="none" w:sz="0" w:space="0" w:color="auto"/>
        <w:bottom w:val="none" w:sz="0" w:space="0" w:color="auto"/>
        <w:right w:val="none" w:sz="0" w:space="0" w:color="auto"/>
      </w:divBdr>
    </w:div>
    <w:div w:id="64256931">
      <w:bodyDiv w:val="1"/>
      <w:marLeft w:val="0"/>
      <w:marRight w:val="0"/>
      <w:marTop w:val="0"/>
      <w:marBottom w:val="0"/>
      <w:divBdr>
        <w:top w:val="none" w:sz="0" w:space="0" w:color="auto"/>
        <w:left w:val="none" w:sz="0" w:space="0" w:color="auto"/>
        <w:bottom w:val="none" w:sz="0" w:space="0" w:color="auto"/>
        <w:right w:val="none" w:sz="0" w:space="0" w:color="auto"/>
      </w:divBdr>
    </w:div>
    <w:div w:id="64642829">
      <w:bodyDiv w:val="1"/>
      <w:marLeft w:val="0"/>
      <w:marRight w:val="0"/>
      <w:marTop w:val="0"/>
      <w:marBottom w:val="0"/>
      <w:divBdr>
        <w:top w:val="none" w:sz="0" w:space="0" w:color="auto"/>
        <w:left w:val="none" w:sz="0" w:space="0" w:color="auto"/>
        <w:bottom w:val="none" w:sz="0" w:space="0" w:color="auto"/>
        <w:right w:val="none" w:sz="0" w:space="0" w:color="auto"/>
      </w:divBdr>
    </w:div>
    <w:div w:id="64844977">
      <w:bodyDiv w:val="1"/>
      <w:marLeft w:val="0"/>
      <w:marRight w:val="0"/>
      <w:marTop w:val="0"/>
      <w:marBottom w:val="0"/>
      <w:divBdr>
        <w:top w:val="none" w:sz="0" w:space="0" w:color="auto"/>
        <w:left w:val="none" w:sz="0" w:space="0" w:color="auto"/>
        <w:bottom w:val="none" w:sz="0" w:space="0" w:color="auto"/>
        <w:right w:val="none" w:sz="0" w:space="0" w:color="auto"/>
      </w:divBdr>
    </w:div>
    <w:div w:id="65953411">
      <w:bodyDiv w:val="1"/>
      <w:marLeft w:val="0"/>
      <w:marRight w:val="0"/>
      <w:marTop w:val="0"/>
      <w:marBottom w:val="0"/>
      <w:divBdr>
        <w:top w:val="none" w:sz="0" w:space="0" w:color="auto"/>
        <w:left w:val="none" w:sz="0" w:space="0" w:color="auto"/>
        <w:bottom w:val="none" w:sz="0" w:space="0" w:color="auto"/>
        <w:right w:val="none" w:sz="0" w:space="0" w:color="auto"/>
      </w:divBdr>
    </w:div>
    <w:div w:id="71246479">
      <w:bodyDiv w:val="1"/>
      <w:marLeft w:val="0"/>
      <w:marRight w:val="0"/>
      <w:marTop w:val="0"/>
      <w:marBottom w:val="0"/>
      <w:divBdr>
        <w:top w:val="none" w:sz="0" w:space="0" w:color="auto"/>
        <w:left w:val="none" w:sz="0" w:space="0" w:color="auto"/>
        <w:bottom w:val="none" w:sz="0" w:space="0" w:color="auto"/>
        <w:right w:val="none" w:sz="0" w:space="0" w:color="auto"/>
      </w:divBdr>
    </w:div>
    <w:div w:id="71436798">
      <w:bodyDiv w:val="1"/>
      <w:marLeft w:val="0"/>
      <w:marRight w:val="0"/>
      <w:marTop w:val="0"/>
      <w:marBottom w:val="0"/>
      <w:divBdr>
        <w:top w:val="none" w:sz="0" w:space="0" w:color="auto"/>
        <w:left w:val="none" w:sz="0" w:space="0" w:color="auto"/>
        <w:bottom w:val="none" w:sz="0" w:space="0" w:color="auto"/>
        <w:right w:val="none" w:sz="0" w:space="0" w:color="auto"/>
      </w:divBdr>
    </w:div>
    <w:div w:id="73430489">
      <w:bodyDiv w:val="1"/>
      <w:marLeft w:val="0"/>
      <w:marRight w:val="0"/>
      <w:marTop w:val="0"/>
      <w:marBottom w:val="0"/>
      <w:divBdr>
        <w:top w:val="none" w:sz="0" w:space="0" w:color="auto"/>
        <w:left w:val="none" w:sz="0" w:space="0" w:color="auto"/>
        <w:bottom w:val="none" w:sz="0" w:space="0" w:color="auto"/>
        <w:right w:val="none" w:sz="0" w:space="0" w:color="auto"/>
      </w:divBdr>
    </w:div>
    <w:div w:id="74867330">
      <w:bodyDiv w:val="1"/>
      <w:marLeft w:val="0"/>
      <w:marRight w:val="0"/>
      <w:marTop w:val="0"/>
      <w:marBottom w:val="0"/>
      <w:divBdr>
        <w:top w:val="none" w:sz="0" w:space="0" w:color="auto"/>
        <w:left w:val="none" w:sz="0" w:space="0" w:color="auto"/>
        <w:bottom w:val="none" w:sz="0" w:space="0" w:color="auto"/>
        <w:right w:val="none" w:sz="0" w:space="0" w:color="auto"/>
      </w:divBdr>
    </w:div>
    <w:div w:id="77599195">
      <w:bodyDiv w:val="1"/>
      <w:marLeft w:val="0"/>
      <w:marRight w:val="0"/>
      <w:marTop w:val="0"/>
      <w:marBottom w:val="0"/>
      <w:divBdr>
        <w:top w:val="none" w:sz="0" w:space="0" w:color="auto"/>
        <w:left w:val="none" w:sz="0" w:space="0" w:color="auto"/>
        <w:bottom w:val="none" w:sz="0" w:space="0" w:color="auto"/>
        <w:right w:val="none" w:sz="0" w:space="0" w:color="auto"/>
      </w:divBdr>
    </w:div>
    <w:div w:id="78068903">
      <w:bodyDiv w:val="1"/>
      <w:marLeft w:val="0"/>
      <w:marRight w:val="0"/>
      <w:marTop w:val="0"/>
      <w:marBottom w:val="0"/>
      <w:divBdr>
        <w:top w:val="none" w:sz="0" w:space="0" w:color="auto"/>
        <w:left w:val="none" w:sz="0" w:space="0" w:color="auto"/>
        <w:bottom w:val="none" w:sz="0" w:space="0" w:color="auto"/>
        <w:right w:val="none" w:sz="0" w:space="0" w:color="auto"/>
      </w:divBdr>
    </w:div>
    <w:div w:id="80569306">
      <w:bodyDiv w:val="1"/>
      <w:marLeft w:val="0"/>
      <w:marRight w:val="0"/>
      <w:marTop w:val="0"/>
      <w:marBottom w:val="0"/>
      <w:divBdr>
        <w:top w:val="none" w:sz="0" w:space="0" w:color="auto"/>
        <w:left w:val="none" w:sz="0" w:space="0" w:color="auto"/>
        <w:bottom w:val="none" w:sz="0" w:space="0" w:color="auto"/>
        <w:right w:val="none" w:sz="0" w:space="0" w:color="auto"/>
      </w:divBdr>
    </w:div>
    <w:div w:id="81069125">
      <w:bodyDiv w:val="1"/>
      <w:marLeft w:val="0"/>
      <w:marRight w:val="0"/>
      <w:marTop w:val="0"/>
      <w:marBottom w:val="0"/>
      <w:divBdr>
        <w:top w:val="none" w:sz="0" w:space="0" w:color="auto"/>
        <w:left w:val="none" w:sz="0" w:space="0" w:color="auto"/>
        <w:bottom w:val="none" w:sz="0" w:space="0" w:color="auto"/>
        <w:right w:val="none" w:sz="0" w:space="0" w:color="auto"/>
      </w:divBdr>
    </w:div>
    <w:div w:id="81150603">
      <w:bodyDiv w:val="1"/>
      <w:marLeft w:val="0"/>
      <w:marRight w:val="0"/>
      <w:marTop w:val="0"/>
      <w:marBottom w:val="0"/>
      <w:divBdr>
        <w:top w:val="none" w:sz="0" w:space="0" w:color="auto"/>
        <w:left w:val="none" w:sz="0" w:space="0" w:color="auto"/>
        <w:bottom w:val="none" w:sz="0" w:space="0" w:color="auto"/>
        <w:right w:val="none" w:sz="0" w:space="0" w:color="auto"/>
      </w:divBdr>
      <w:divsChild>
        <w:div w:id="864951325">
          <w:marLeft w:val="0"/>
          <w:marRight w:val="0"/>
          <w:marTop w:val="0"/>
          <w:marBottom w:val="0"/>
          <w:divBdr>
            <w:top w:val="none" w:sz="0" w:space="0" w:color="auto"/>
            <w:left w:val="none" w:sz="0" w:space="0" w:color="auto"/>
            <w:bottom w:val="none" w:sz="0" w:space="0" w:color="auto"/>
            <w:right w:val="none" w:sz="0" w:space="0" w:color="auto"/>
          </w:divBdr>
          <w:divsChild>
            <w:div w:id="13464694">
              <w:marLeft w:val="0"/>
              <w:marRight w:val="0"/>
              <w:marTop w:val="0"/>
              <w:marBottom w:val="0"/>
              <w:divBdr>
                <w:top w:val="none" w:sz="0" w:space="0" w:color="auto"/>
                <w:left w:val="none" w:sz="0" w:space="0" w:color="auto"/>
                <w:bottom w:val="none" w:sz="0" w:space="0" w:color="auto"/>
                <w:right w:val="none" w:sz="0" w:space="0" w:color="auto"/>
              </w:divBdr>
              <w:divsChild>
                <w:div w:id="264508958">
                  <w:marLeft w:val="0"/>
                  <w:marRight w:val="0"/>
                  <w:marTop w:val="0"/>
                  <w:marBottom w:val="0"/>
                  <w:divBdr>
                    <w:top w:val="none" w:sz="0" w:space="0" w:color="auto"/>
                    <w:left w:val="none" w:sz="0" w:space="0" w:color="auto"/>
                    <w:bottom w:val="none" w:sz="0" w:space="0" w:color="auto"/>
                    <w:right w:val="none" w:sz="0" w:space="0" w:color="auto"/>
                  </w:divBdr>
                </w:div>
                <w:div w:id="2060275023">
                  <w:marLeft w:val="0"/>
                  <w:marRight w:val="0"/>
                  <w:marTop w:val="0"/>
                  <w:marBottom w:val="0"/>
                  <w:divBdr>
                    <w:top w:val="none" w:sz="0" w:space="0" w:color="auto"/>
                    <w:left w:val="none" w:sz="0" w:space="0" w:color="auto"/>
                    <w:bottom w:val="none" w:sz="0" w:space="0" w:color="auto"/>
                    <w:right w:val="none" w:sz="0" w:space="0" w:color="auto"/>
                  </w:divBdr>
                </w:div>
              </w:divsChild>
            </w:div>
            <w:div w:id="27414047">
              <w:marLeft w:val="0"/>
              <w:marRight w:val="0"/>
              <w:marTop w:val="0"/>
              <w:marBottom w:val="0"/>
              <w:divBdr>
                <w:top w:val="none" w:sz="0" w:space="0" w:color="auto"/>
                <w:left w:val="none" w:sz="0" w:space="0" w:color="auto"/>
                <w:bottom w:val="none" w:sz="0" w:space="0" w:color="auto"/>
                <w:right w:val="none" w:sz="0" w:space="0" w:color="auto"/>
              </w:divBdr>
              <w:divsChild>
                <w:div w:id="281232672">
                  <w:marLeft w:val="0"/>
                  <w:marRight w:val="0"/>
                  <w:marTop w:val="0"/>
                  <w:marBottom w:val="0"/>
                  <w:divBdr>
                    <w:top w:val="none" w:sz="0" w:space="0" w:color="auto"/>
                    <w:left w:val="none" w:sz="0" w:space="0" w:color="auto"/>
                    <w:bottom w:val="none" w:sz="0" w:space="0" w:color="auto"/>
                    <w:right w:val="none" w:sz="0" w:space="0" w:color="auto"/>
                  </w:divBdr>
                </w:div>
                <w:div w:id="1472210540">
                  <w:marLeft w:val="0"/>
                  <w:marRight w:val="0"/>
                  <w:marTop w:val="0"/>
                  <w:marBottom w:val="0"/>
                  <w:divBdr>
                    <w:top w:val="none" w:sz="0" w:space="0" w:color="auto"/>
                    <w:left w:val="none" w:sz="0" w:space="0" w:color="auto"/>
                    <w:bottom w:val="none" w:sz="0" w:space="0" w:color="auto"/>
                    <w:right w:val="none" w:sz="0" w:space="0" w:color="auto"/>
                  </w:divBdr>
                </w:div>
              </w:divsChild>
            </w:div>
            <w:div w:id="50546809">
              <w:marLeft w:val="0"/>
              <w:marRight w:val="0"/>
              <w:marTop w:val="0"/>
              <w:marBottom w:val="0"/>
              <w:divBdr>
                <w:top w:val="none" w:sz="0" w:space="0" w:color="auto"/>
                <w:left w:val="none" w:sz="0" w:space="0" w:color="auto"/>
                <w:bottom w:val="none" w:sz="0" w:space="0" w:color="auto"/>
                <w:right w:val="none" w:sz="0" w:space="0" w:color="auto"/>
              </w:divBdr>
              <w:divsChild>
                <w:div w:id="518275039">
                  <w:marLeft w:val="0"/>
                  <w:marRight w:val="0"/>
                  <w:marTop w:val="0"/>
                  <w:marBottom w:val="0"/>
                  <w:divBdr>
                    <w:top w:val="none" w:sz="0" w:space="0" w:color="auto"/>
                    <w:left w:val="none" w:sz="0" w:space="0" w:color="auto"/>
                    <w:bottom w:val="none" w:sz="0" w:space="0" w:color="auto"/>
                    <w:right w:val="none" w:sz="0" w:space="0" w:color="auto"/>
                  </w:divBdr>
                </w:div>
                <w:div w:id="1934971886">
                  <w:marLeft w:val="0"/>
                  <w:marRight w:val="0"/>
                  <w:marTop w:val="0"/>
                  <w:marBottom w:val="0"/>
                  <w:divBdr>
                    <w:top w:val="none" w:sz="0" w:space="0" w:color="auto"/>
                    <w:left w:val="none" w:sz="0" w:space="0" w:color="auto"/>
                    <w:bottom w:val="none" w:sz="0" w:space="0" w:color="auto"/>
                    <w:right w:val="none" w:sz="0" w:space="0" w:color="auto"/>
                  </w:divBdr>
                </w:div>
              </w:divsChild>
            </w:div>
            <w:div w:id="168524920">
              <w:marLeft w:val="0"/>
              <w:marRight w:val="0"/>
              <w:marTop w:val="0"/>
              <w:marBottom w:val="0"/>
              <w:divBdr>
                <w:top w:val="none" w:sz="0" w:space="0" w:color="auto"/>
                <w:left w:val="none" w:sz="0" w:space="0" w:color="auto"/>
                <w:bottom w:val="none" w:sz="0" w:space="0" w:color="auto"/>
                <w:right w:val="none" w:sz="0" w:space="0" w:color="auto"/>
              </w:divBdr>
              <w:divsChild>
                <w:div w:id="207494097">
                  <w:marLeft w:val="0"/>
                  <w:marRight w:val="0"/>
                  <w:marTop w:val="0"/>
                  <w:marBottom w:val="0"/>
                  <w:divBdr>
                    <w:top w:val="none" w:sz="0" w:space="0" w:color="auto"/>
                    <w:left w:val="none" w:sz="0" w:space="0" w:color="auto"/>
                    <w:bottom w:val="none" w:sz="0" w:space="0" w:color="auto"/>
                    <w:right w:val="none" w:sz="0" w:space="0" w:color="auto"/>
                  </w:divBdr>
                </w:div>
                <w:div w:id="1048383309">
                  <w:marLeft w:val="0"/>
                  <w:marRight w:val="0"/>
                  <w:marTop w:val="0"/>
                  <w:marBottom w:val="0"/>
                  <w:divBdr>
                    <w:top w:val="none" w:sz="0" w:space="0" w:color="auto"/>
                    <w:left w:val="none" w:sz="0" w:space="0" w:color="auto"/>
                    <w:bottom w:val="none" w:sz="0" w:space="0" w:color="auto"/>
                    <w:right w:val="none" w:sz="0" w:space="0" w:color="auto"/>
                  </w:divBdr>
                </w:div>
              </w:divsChild>
            </w:div>
            <w:div w:id="426266005">
              <w:marLeft w:val="0"/>
              <w:marRight w:val="0"/>
              <w:marTop w:val="0"/>
              <w:marBottom w:val="0"/>
              <w:divBdr>
                <w:top w:val="none" w:sz="0" w:space="0" w:color="auto"/>
                <w:left w:val="none" w:sz="0" w:space="0" w:color="auto"/>
                <w:bottom w:val="none" w:sz="0" w:space="0" w:color="auto"/>
                <w:right w:val="none" w:sz="0" w:space="0" w:color="auto"/>
              </w:divBdr>
              <w:divsChild>
                <w:div w:id="225991874">
                  <w:marLeft w:val="0"/>
                  <w:marRight w:val="0"/>
                  <w:marTop w:val="0"/>
                  <w:marBottom w:val="0"/>
                  <w:divBdr>
                    <w:top w:val="none" w:sz="0" w:space="0" w:color="auto"/>
                    <w:left w:val="none" w:sz="0" w:space="0" w:color="auto"/>
                    <w:bottom w:val="none" w:sz="0" w:space="0" w:color="auto"/>
                    <w:right w:val="none" w:sz="0" w:space="0" w:color="auto"/>
                  </w:divBdr>
                </w:div>
                <w:div w:id="1350527130">
                  <w:marLeft w:val="0"/>
                  <w:marRight w:val="0"/>
                  <w:marTop w:val="0"/>
                  <w:marBottom w:val="0"/>
                  <w:divBdr>
                    <w:top w:val="none" w:sz="0" w:space="0" w:color="auto"/>
                    <w:left w:val="none" w:sz="0" w:space="0" w:color="auto"/>
                    <w:bottom w:val="none" w:sz="0" w:space="0" w:color="auto"/>
                    <w:right w:val="none" w:sz="0" w:space="0" w:color="auto"/>
                  </w:divBdr>
                </w:div>
              </w:divsChild>
            </w:div>
            <w:div w:id="458840592">
              <w:marLeft w:val="0"/>
              <w:marRight w:val="0"/>
              <w:marTop w:val="0"/>
              <w:marBottom w:val="0"/>
              <w:divBdr>
                <w:top w:val="none" w:sz="0" w:space="0" w:color="auto"/>
                <w:left w:val="none" w:sz="0" w:space="0" w:color="auto"/>
                <w:bottom w:val="none" w:sz="0" w:space="0" w:color="auto"/>
                <w:right w:val="none" w:sz="0" w:space="0" w:color="auto"/>
              </w:divBdr>
              <w:divsChild>
                <w:div w:id="642777943">
                  <w:marLeft w:val="0"/>
                  <w:marRight w:val="0"/>
                  <w:marTop w:val="0"/>
                  <w:marBottom w:val="0"/>
                  <w:divBdr>
                    <w:top w:val="none" w:sz="0" w:space="0" w:color="auto"/>
                    <w:left w:val="none" w:sz="0" w:space="0" w:color="auto"/>
                    <w:bottom w:val="none" w:sz="0" w:space="0" w:color="auto"/>
                    <w:right w:val="none" w:sz="0" w:space="0" w:color="auto"/>
                  </w:divBdr>
                </w:div>
                <w:div w:id="1019695781">
                  <w:marLeft w:val="0"/>
                  <w:marRight w:val="0"/>
                  <w:marTop w:val="0"/>
                  <w:marBottom w:val="0"/>
                  <w:divBdr>
                    <w:top w:val="none" w:sz="0" w:space="0" w:color="auto"/>
                    <w:left w:val="none" w:sz="0" w:space="0" w:color="auto"/>
                    <w:bottom w:val="none" w:sz="0" w:space="0" w:color="auto"/>
                    <w:right w:val="none" w:sz="0" w:space="0" w:color="auto"/>
                  </w:divBdr>
                </w:div>
              </w:divsChild>
            </w:div>
            <w:div w:id="572663284">
              <w:marLeft w:val="0"/>
              <w:marRight w:val="0"/>
              <w:marTop w:val="0"/>
              <w:marBottom w:val="0"/>
              <w:divBdr>
                <w:top w:val="none" w:sz="0" w:space="0" w:color="auto"/>
                <w:left w:val="none" w:sz="0" w:space="0" w:color="auto"/>
                <w:bottom w:val="none" w:sz="0" w:space="0" w:color="auto"/>
                <w:right w:val="none" w:sz="0" w:space="0" w:color="auto"/>
              </w:divBdr>
              <w:divsChild>
                <w:div w:id="400910097">
                  <w:marLeft w:val="0"/>
                  <w:marRight w:val="0"/>
                  <w:marTop w:val="0"/>
                  <w:marBottom w:val="0"/>
                  <w:divBdr>
                    <w:top w:val="none" w:sz="0" w:space="0" w:color="auto"/>
                    <w:left w:val="none" w:sz="0" w:space="0" w:color="auto"/>
                    <w:bottom w:val="none" w:sz="0" w:space="0" w:color="auto"/>
                    <w:right w:val="none" w:sz="0" w:space="0" w:color="auto"/>
                  </w:divBdr>
                </w:div>
                <w:div w:id="554514020">
                  <w:marLeft w:val="0"/>
                  <w:marRight w:val="0"/>
                  <w:marTop w:val="0"/>
                  <w:marBottom w:val="0"/>
                  <w:divBdr>
                    <w:top w:val="none" w:sz="0" w:space="0" w:color="auto"/>
                    <w:left w:val="none" w:sz="0" w:space="0" w:color="auto"/>
                    <w:bottom w:val="none" w:sz="0" w:space="0" w:color="auto"/>
                    <w:right w:val="none" w:sz="0" w:space="0" w:color="auto"/>
                  </w:divBdr>
                </w:div>
              </w:divsChild>
            </w:div>
            <w:div w:id="652484981">
              <w:marLeft w:val="0"/>
              <w:marRight w:val="0"/>
              <w:marTop w:val="0"/>
              <w:marBottom w:val="0"/>
              <w:divBdr>
                <w:top w:val="none" w:sz="0" w:space="0" w:color="auto"/>
                <w:left w:val="none" w:sz="0" w:space="0" w:color="auto"/>
                <w:bottom w:val="none" w:sz="0" w:space="0" w:color="auto"/>
                <w:right w:val="none" w:sz="0" w:space="0" w:color="auto"/>
              </w:divBdr>
              <w:divsChild>
                <w:div w:id="1288509398">
                  <w:marLeft w:val="0"/>
                  <w:marRight w:val="0"/>
                  <w:marTop w:val="0"/>
                  <w:marBottom w:val="0"/>
                  <w:divBdr>
                    <w:top w:val="none" w:sz="0" w:space="0" w:color="auto"/>
                    <w:left w:val="none" w:sz="0" w:space="0" w:color="auto"/>
                    <w:bottom w:val="none" w:sz="0" w:space="0" w:color="auto"/>
                    <w:right w:val="none" w:sz="0" w:space="0" w:color="auto"/>
                  </w:divBdr>
                </w:div>
                <w:div w:id="1863131686">
                  <w:marLeft w:val="0"/>
                  <w:marRight w:val="0"/>
                  <w:marTop w:val="0"/>
                  <w:marBottom w:val="0"/>
                  <w:divBdr>
                    <w:top w:val="none" w:sz="0" w:space="0" w:color="auto"/>
                    <w:left w:val="none" w:sz="0" w:space="0" w:color="auto"/>
                    <w:bottom w:val="none" w:sz="0" w:space="0" w:color="auto"/>
                    <w:right w:val="none" w:sz="0" w:space="0" w:color="auto"/>
                  </w:divBdr>
                </w:div>
              </w:divsChild>
            </w:div>
            <w:div w:id="736393725">
              <w:marLeft w:val="0"/>
              <w:marRight w:val="0"/>
              <w:marTop w:val="0"/>
              <w:marBottom w:val="0"/>
              <w:divBdr>
                <w:top w:val="none" w:sz="0" w:space="0" w:color="auto"/>
                <w:left w:val="none" w:sz="0" w:space="0" w:color="auto"/>
                <w:bottom w:val="none" w:sz="0" w:space="0" w:color="auto"/>
                <w:right w:val="none" w:sz="0" w:space="0" w:color="auto"/>
              </w:divBdr>
              <w:divsChild>
                <w:div w:id="814297490">
                  <w:marLeft w:val="0"/>
                  <w:marRight w:val="0"/>
                  <w:marTop w:val="0"/>
                  <w:marBottom w:val="0"/>
                  <w:divBdr>
                    <w:top w:val="none" w:sz="0" w:space="0" w:color="auto"/>
                    <w:left w:val="none" w:sz="0" w:space="0" w:color="auto"/>
                    <w:bottom w:val="none" w:sz="0" w:space="0" w:color="auto"/>
                    <w:right w:val="none" w:sz="0" w:space="0" w:color="auto"/>
                  </w:divBdr>
                </w:div>
                <w:div w:id="1438987939">
                  <w:marLeft w:val="0"/>
                  <w:marRight w:val="0"/>
                  <w:marTop w:val="0"/>
                  <w:marBottom w:val="0"/>
                  <w:divBdr>
                    <w:top w:val="none" w:sz="0" w:space="0" w:color="auto"/>
                    <w:left w:val="none" w:sz="0" w:space="0" w:color="auto"/>
                    <w:bottom w:val="none" w:sz="0" w:space="0" w:color="auto"/>
                    <w:right w:val="none" w:sz="0" w:space="0" w:color="auto"/>
                  </w:divBdr>
                </w:div>
              </w:divsChild>
            </w:div>
            <w:div w:id="780998571">
              <w:marLeft w:val="0"/>
              <w:marRight w:val="0"/>
              <w:marTop w:val="0"/>
              <w:marBottom w:val="0"/>
              <w:divBdr>
                <w:top w:val="none" w:sz="0" w:space="0" w:color="auto"/>
                <w:left w:val="none" w:sz="0" w:space="0" w:color="auto"/>
                <w:bottom w:val="none" w:sz="0" w:space="0" w:color="auto"/>
                <w:right w:val="none" w:sz="0" w:space="0" w:color="auto"/>
              </w:divBdr>
              <w:divsChild>
                <w:div w:id="813377598">
                  <w:marLeft w:val="0"/>
                  <w:marRight w:val="0"/>
                  <w:marTop w:val="0"/>
                  <w:marBottom w:val="0"/>
                  <w:divBdr>
                    <w:top w:val="none" w:sz="0" w:space="0" w:color="auto"/>
                    <w:left w:val="none" w:sz="0" w:space="0" w:color="auto"/>
                    <w:bottom w:val="none" w:sz="0" w:space="0" w:color="auto"/>
                    <w:right w:val="none" w:sz="0" w:space="0" w:color="auto"/>
                  </w:divBdr>
                </w:div>
                <w:div w:id="2016808975">
                  <w:marLeft w:val="0"/>
                  <w:marRight w:val="0"/>
                  <w:marTop w:val="0"/>
                  <w:marBottom w:val="0"/>
                  <w:divBdr>
                    <w:top w:val="none" w:sz="0" w:space="0" w:color="auto"/>
                    <w:left w:val="none" w:sz="0" w:space="0" w:color="auto"/>
                    <w:bottom w:val="none" w:sz="0" w:space="0" w:color="auto"/>
                    <w:right w:val="none" w:sz="0" w:space="0" w:color="auto"/>
                  </w:divBdr>
                </w:div>
              </w:divsChild>
            </w:div>
            <w:div w:id="957491220">
              <w:marLeft w:val="0"/>
              <w:marRight w:val="0"/>
              <w:marTop w:val="0"/>
              <w:marBottom w:val="0"/>
              <w:divBdr>
                <w:top w:val="none" w:sz="0" w:space="0" w:color="auto"/>
                <w:left w:val="none" w:sz="0" w:space="0" w:color="auto"/>
                <w:bottom w:val="none" w:sz="0" w:space="0" w:color="auto"/>
                <w:right w:val="none" w:sz="0" w:space="0" w:color="auto"/>
              </w:divBdr>
              <w:divsChild>
                <w:div w:id="1181823241">
                  <w:marLeft w:val="0"/>
                  <w:marRight w:val="0"/>
                  <w:marTop w:val="0"/>
                  <w:marBottom w:val="0"/>
                  <w:divBdr>
                    <w:top w:val="none" w:sz="0" w:space="0" w:color="auto"/>
                    <w:left w:val="none" w:sz="0" w:space="0" w:color="auto"/>
                    <w:bottom w:val="none" w:sz="0" w:space="0" w:color="auto"/>
                    <w:right w:val="none" w:sz="0" w:space="0" w:color="auto"/>
                  </w:divBdr>
                </w:div>
                <w:div w:id="1841119178">
                  <w:marLeft w:val="0"/>
                  <w:marRight w:val="0"/>
                  <w:marTop w:val="0"/>
                  <w:marBottom w:val="0"/>
                  <w:divBdr>
                    <w:top w:val="none" w:sz="0" w:space="0" w:color="auto"/>
                    <w:left w:val="none" w:sz="0" w:space="0" w:color="auto"/>
                    <w:bottom w:val="none" w:sz="0" w:space="0" w:color="auto"/>
                    <w:right w:val="none" w:sz="0" w:space="0" w:color="auto"/>
                  </w:divBdr>
                </w:div>
              </w:divsChild>
            </w:div>
            <w:div w:id="1015302099">
              <w:marLeft w:val="0"/>
              <w:marRight w:val="0"/>
              <w:marTop w:val="0"/>
              <w:marBottom w:val="0"/>
              <w:divBdr>
                <w:top w:val="none" w:sz="0" w:space="0" w:color="auto"/>
                <w:left w:val="none" w:sz="0" w:space="0" w:color="auto"/>
                <w:bottom w:val="none" w:sz="0" w:space="0" w:color="auto"/>
                <w:right w:val="none" w:sz="0" w:space="0" w:color="auto"/>
              </w:divBdr>
              <w:divsChild>
                <w:div w:id="1144541975">
                  <w:marLeft w:val="0"/>
                  <w:marRight w:val="0"/>
                  <w:marTop w:val="0"/>
                  <w:marBottom w:val="0"/>
                  <w:divBdr>
                    <w:top w:val="none" w:sz="0" w:space="0" w:color="auto"/>
                    <w:left w:val="none" w:sz="0" w:space="0" w:color="auto"/>
                    <w:bottom w:val="none" w:sz="0" w:space="0" w:color="auto"/>
                    <w:right w:val="none" w:sz="0" w:space="0" w:color="auto"/>
                  </w:divBdr>
                </w:div>
                <w:div w:id="1386031806">
                  <w:marLeft w:val="0"/>
                  <w:marRight w:val="0"/>
                  <w:marTop w:val="0"/>
                  <w:marBottom w:val="0"/>
                  <w:divBdr>
                    <w:top w:val="none" w:sz="0" w:space="0" w:color="auto"/>
                    <w:left w:val="none" w:sz="0" w:space="0" w:color="auto"/>
                    <w:bottom w:val="none" w:sz="0" w:space="0" w:color="auto"/>
                    <w:right w:val="none" w:sz="0" w:space="0" w:color="auto"/>
                  </w:divBdr>
                </w:div>
              </w:divsChild>
            </w:div>
            <w:div w:id="1065571231">
              <w:marLeft w:val="0"/>
              <w:marRight w:val="0"/>
              <w:marTop w:val="0"/>
              <w:marBottom w:val="0"/>
              <w:divBdr>
                <w:top w:val="none" w:sz="0" w:space="0" w:color="auto"/>
                <w:left w:val="none" w:sz="0" w:space="0" w:color="auto"/>
                <w:bottom w:val="none" w:sz="0" w:space="0" w:color="auto"/>
                <w:right w:val="none" w:sz="0" w:space="0" w:color="auto"/>
              </w:divBdr>
              <w:divsChild>
                <w:div w:id="1298490750">
                  <w:marLeft w:val="0"/>
                  <w:marRight w:val="0"/>
                  <w:marTop w:val="0"/>
                  <w:marBottom w:val="0"/>
                  <w:divBdr>
                    <w:top w:val="none" w:sz="0" w:space="0" w:color="auto"/>
                    <w:left w:val="none" w:sz="0" w:space="0" w:color="auto"/>
                    <w:bottom w:val="none" w:sz="0" w:space="0" w:color="auto"/>
                    <w:right w:val="none" w:sz="0" w:space="0" w:color="auto"/>
                  </w:divBdr>
                </w:div>
                <w:div w:id="2083946490">
                  <w:marLeft w:val="0"/>
                  <w:marRight w:val="0"/>
                  <w:marTop w:val="0"/>
                  <w:marBottom w:val="0"/>
                  <w:divBdr>
                    <w:top w:val="none" w:sz="0" w:space="0" w:color="auto"/>
                    <w:left w:val="none" w:sz="0" w:space="0" w:color="auto"/>
                    <w:bottom w:val="none" w:sz="0" w:space="0" w:color="auto"/>
                    <w:right w:val="none" w:sz="0" w:space="0" w:color="auto"/>
                  </w:divBdr>
                </w:div>
              </w:divsChild>
            </w:div>
            <w:div w:id="1083180627">
              <w:marLeft w:val="0"/>
              <w:marRight w:val="0"/>
              <w:marTop w:val="0"/>
              <w:marBottom w:val="0"/>
              <w:divBdr>
                <w:top w:val="none" w:sz="0" w:space="0" w:color="auto"/>
                <w:left w:val="none" w:sz="0" w:space="0" w:color="auto"/>
                <w:bottom w:val="none" w:sz="0" w:space="0" w:color="auto"/>
                <w:right w:val="none" w:sz="0" w:space="0" w:color="auto"/>
              </w:divBdr>
              <w:divsChild>
                <w:div w:id="1956014351">
                  <w:marLeft w:val="0"/>
                  <w:marRight w:val="0"/>
                  <w:marTop w:val="0"/>
                  <w:marBottom w:val="0"/>
                  <w:divBdr>
                    <w:top w:val="none" w:sz="0" w:space="0" w:color="auto"/>
                    <w:left w:val="none" w:sz="0" w:space="0" w:color="auto"/>
                    <w:bottom w:val="none" w:sz="0" w:space="0" w:color="auto"/>
                    <w:right w:val="none" w:sz="0" w:space="0" w:color="auto"/>
                  </w:divBdr>
                </w:div>
                <w:div w:id="2095125127">
                  <w:marLeft w:val="0"/>
                  <w:marRight w:val="0"/>
                  <w:marTop w:val="0"/>
                  <w:marBottom w:val="0"/>
                  <w:divBdr>
                    <w:top w:val="none" w:sz="0" w:space="0" w:color="auto"/>
                    <w:left w:val="none" w:sz="0" w:space="0" w:color="auto"/>
                    <w:bottom w:val="none" w:sz="0" w:space="0" w:color="auto"/>
                    <w:right w:val="none" w:sz="0" w:space="0" w:color="auto"/>
                  </w:divBdr>
                </w:div>
              </w:divsChild>
            </w:div>
            <w:div w:id="1400252861">
              <w:marLeft w:val="0"/>
              <w:marRight w:val="0"/>
              <w:marTop w:val="0"/>
              <w:marBottom w:val="0"/>
              <w:divBdr>
                <w:top w:val="none" w:sz="0" w:space="0" w:color="auto"/>
                <w:left w:val="none" w:sz="0" w:space="0" w:color="auto"/>
                <w:bottom w:val="none" w:sz="0" w:space="0" w:color="auto"/>
                <w:right w:val="none" w:sz="0" w:space="0" w:color="auto"/>
              </w:divBdr>
              <w:divsChild>
                <w:div w:id="634022965">
                  <w:marLeft w:val="0"/>
                  <w:marRight w:val="0"/>
                  <w:marTop w:val="0"/>
                  <w:marBottom w:val="0"/>
                  <w:divBdr>
                    <w:top w:val="none" w:sz="0" w:space="0" w:color="auto"/>
                    <w:left w:val="none" w:sz="0" w:space="0" w:color="auto"/>
                    <w:bottom w:val="none" w:sz="0" w:space="0" w:color="auto"/>
                    <w:right w:val="none" w:sz="0" w:space="0" w:color="auto"/>
                  </w:divBdr>
                </w:div>
                <w:div w:id="1255044340">
                  <w:marLeft w:val="0"/>
                  <w:marRight w:val="0"/>
                  <w:marTop w:val="0"/>
                  <w:marBottom w:val="0"/>
                  <w:divBdr>
                    <w:top w:val="none" w:sz="0" w:space="0" w:color="auto"/>
                    <w:left w:val="none" w:sz="0" w:space="0" w:color="auto"/>
                    <w:bottom w:val="none" w:sz="0" w:space="0" w:color="auto"/>
                    <w:right w:val="none" w:sz="0" w:space="0" w:color="auto"/>
                  </w:divBdr>
                </w:div>
              </w:divsChild>
            </w:div>
            <w:div w:id="1640184588">
              <w:marLeft w:val="0"/>
              <w:marRight w:val="0"/>
              <w:marTop w:val="0"/>
              <w:marBottom w:val="0"/>
              <w:divBdr>
                <w:top w:val="none" w:sz="0" w:space="0" w:color="auto"/>
                <w:left w:val="none" w:sz="0" w:space="0" w:color="auto"/>
                <w:bottom w:val="none" w:sz="0" w:space="0" w:color="auto"/>
                <w:right w:val="none" w:sz="0" w:space="0" w:color="auto"/>
              </w:divBdr>
              <w:divsChild>
                <w:div w:id="137963505">
                  <w:marLeft w:val="0"/>
                  <w:marRight w:val="0"/>
                  <w:marTop w:val="0"/>
                  <w:marBottom w:val="0"/>
                  <w:divBdr>
                    <w:top w:val="none" w:sz="0" w:space="0" w:color="auto"/>
                    <w:left w:val="none" w:sz="0" w:space="0" w:color="auto"/>
                    <w:bottom w:val="none" w:sz="0" w:space="0" w:color="auto"/>
                    <w:right w:val="none" w:sz="0" w:space="0" w:color="auto"/>
                  </w:divBdr>
                </w:div>
                <w:div w:id="1039815823">
                  <w:marLeft w:val="0"/>
                  <w:marRight w:val="0"/>
                  <w:marTop w:val="0"/>
                  <w:marBottom w:val="0"/>
                  <w:divBdr>
                    <w:top w:val="none" w:sz="0" w:space="0" w:color="auto"/>
                    <w:left w:val="none" w:sz="0" w:space="0" w:color="auto"/>
                    <w:bottom w:val="none" w:sz="0" w:space="0" w:color="auto"/>
                    <w:right w:val="none" w:sz="0" w:space="0" w:color="auto"/>
                  </w:divBdr>
                </w:div>
              </w:divsChild>
            </w:div>
            <w:div w:id="1691492956">
              <w:marLeft w:val="0"/>
              <w:marRight w:val="0"/>
              <w:marTop w:val="0"/>
              <w:marBottom w:val="0"/>
              <w:divBdr>
                <w:top w:val="none" w:sz="0" w:space="0" w:color="auto"/>
                <w:left w:val="none" w:sz="0" w:space="0" w:color="auto"/>
                <w:bottom w:val="none" w:sz="0" w:space="0" w:color="auto"/>
                <w:right w:val="none" w:sz="0" w:space="0" w:color="auto"/>
              </w:divBdr>
              <w:divsChild>
                <w:div w:id="1720472942">
                  <w:marLeft w:val="0"/>
                  <w:marRight w:val="0"/>
                  <w:marTop w:val="0"/>
                  <w:marBottom w:val="0"/>
                  <w:divBdr>
                    <w:top w:val="none" w:sz="0" w:space="0" w:color="auto"/>
                    <w:left w:val="none" w:sz="0" w:space="0" w:color="auto"/>
                    <w:bottom w:val="none" w:sz="0" w:space="0" w:color="auto"/>
                    <w:right w:val="none" w:sz="0" w:space="0" w:color="auto"/>
                  </w:divBdr>
                </w:div>
                <w:div w:id="1970084201">
                  <w:marLeft w:val="0"/>
                  <w:marRight w:val="0"/>
                  <w:marTop w:val="0"/>
                  <w:marBottom w:val="0"/>
                  <w:divBdr>
                    <w:top w:val="none" w:sz="0" w:space="0" w:color="auto"/>
                    <w:left w:val="none" w:sz="0" w:space="0" w:color="auto"/>
                    <w:bottom w:val="none" w:sz="0" w:space="0" w:color="auto"/>
                    <w:right w:val="none" w:sz="0" w:space="0" w:color="auto"/>
                  </w:divBdr>
                </w:div>
              </w:divsChild>
            </w:div>
            <w:div w:id="1813325892">
              <w:marLeft w:val="0"/>
              <w:marRight w:val="0"/>
              <w:marTop w:val="0"/>
              <w:marBottom w:val="0"/>
              <w:divBdr>
                <w:top w:val="none" w:sz="0" w:space="0" w:color="auto"/>
                <w:left w:val="none" w:sz="0" w:space="0" w:color="auto"/>
                <w:bottom w:val="none" w:sz="0" w:space="0" w:color="auto"/>
                <w:right w:val="none" w:sz="0" w:space="0" w:color="auto"/>
              </w:divBdr>
              <w:divsChild>
                <w:div w:id="246960388">
                  <w:marLeft w:val="0"/>
                  <w:marRight w:val="0"/>
                  <w:marTop w:val="0"/>
                  <w:marBottom w:val="0"/>
                  <w:divBdr>
                    <w:top w:val="none" w:sz="0" w:space="0" w:color="auto"/>
                    <w:left w:val="none" w:sz="0" w:space="0" w:color="auto"/>
                    <w:bottom w:val="none" w:sz="0" w:space="0" w:color="auto"/>
                    <w:right w:val="none" w:sz="0" w:space="0" w:color="auto"/>
                  </w:divBdr>
                </w:div>
                <w:div w:id="482426867">
                  <w:marLeft w:val="0"/>
                  <w:marRight w:val="0"/>
                  <w:marTop w:val="0"/>
                  <w:marBottom w:val="0"/>
                  <w:divBdr>
                    <w:top w:val="none" w:sz="0" w:space="0" w:color="auto"/>
                    <w:left w:val="none" w:sz="0" w:space="0" w:color="auto"/>
                    <w:bottom w:val="none" w:sz="0" w:space="0" w:color="auto"/>
                    <w:right w:val="none" w:sz="0" w:space="0" w:color="auto"/>
                  </w:divBdr>
                </w:div>
              </w:divsChild>
            </w:div>
            <w:div w:id="1822964731">
              <w:marLeft w:val="0"/>
              <w:marRight w:val="0"/>
              <w:marTop w:val="0"/>
              <w:marBottom w:val="0"/>
              <w:divBdr>
                <w:top w:val="none" w:sz="0" w:space="0" w:color="auto"/>
                <w:left w:val="none" w:sz="0" w:space="0" w:color="auto"/>
                <w:bottom w:val="none" w:sz="0" w:space="0" w:color="auto"/>
                <w:right w:val="none" w:sz="0" w:space="0" w:color="auto"/>
              </w:divBdr>
              <w:divsChild>
                <w:div w:id="525565316">
                  <w:marLeft w:val="0"/>
                  <w:marRight w:val="0"/>
                  <w:marTop w:val="0"/>
                  <w:marBottom w:val="0"/>
                  <w:divBdr>
                    <w:top w:val="none" w:sz="0" w:space="0" w:color="auto"/>
                    <w:left w:val="none" w:sz="0" w:space="0" w:color="auto"/>
                    <w:bottom w:val="none" w:sz="0" w:space="0" w:color="auto"/>
                    <w:right w:val="none" w:sz="0" w:space="0" w:color="auto"/>
                  </w:divBdr>
                </w:div>
                <w:div w:id="1547140785">
                  <w:marLeft w:val="0"/>
                  <w:marRight w:val="0"/>
                  <w:marTop w:val="0"/>
                  <w:marBottom w:val="0"/>
                  <w:divBdr>
                    <w:top w:val="none" w:sz="0" w:space="0" w:color="auto"/>
                    <w:left w:val="none" w:sz="0" w:space="0" w:color="auto"/>
                    <w:bottom w:val="none" w:sz="0" w:space="0" w:color="auto"/>
                    <w:right w:val="none" w:sz="0" w:space="0" w:color="auto"/>
                  </w:divBdr>
                </w:div>
              </w:divsChild>
            </w:div>
            <w:div w:id="1962959209">
              <w:marLeft w:val="0"/>
              <w:marRight w:val="0"/>
              <w:marTop w:val="0"/>
              <w:marBottom w:val="0"/>
              <w:divBdr>
                <w:top w:val="none" w:sz="0" w:space="0" w:color="auto"/>
                <w:left w:val="none" w:sz="0" w:space="0" w:color="auto"/>
                <w:bottom w:val="none" w:sz="0" w:space="0" w:color="auto"/>
                <w:right w:val="none" w:sz="0" w:space="0" w:color="auto"/>
              </w:divBdr>
              <w:divsChild>
                <w:div w:id="368576689">
                  <w:marLeft w:val="0"/>
                  <w:marRight w:val="0"/>
                  <w:marTop w:val="0"/>
                  <w:marBottom w:val="0"/>
                  <w:divBdr>
                    <w:top w:val="none" w:sz="0" w:space="0" w:color="auto"/>
                    <w:left w:val="none" w:sz="0" w:space="0" w:color="auto"/>
                    <w:bottom w:val="none" w:sz="0" w:space="0" w:color="auto"/>
                    <w:right w:val="none" w:sz="0" w:space="0" w:color="auto"/>
                  </w:divBdr>
                </w:div>
                <w:div w:id="1896311171">
                  <w:marLeft w:val="0"/>
                  <w:marRight w:val="0"/>
                  <w:marTop w:val="0"/>
                  <w:marBottom w:val="0"/>
                  <w:divBdr>
                    <w:top w:val="none" w:sz="0" w:space="0" w:color="auto"/>
                    <w:left w:val="none" w:sz="0" w:space="0" w:color="auto"/>
                    <w:bottom w:val="none" w:sz="0" w:space="0" w:color="auto"/>
                    <w:right w:val="none" w:sz="0" w:space="0" w:color="auto"/>
                  </w:divBdr>
                </w:div>
              </w:divsChild>
            </w:div>
            <w:div w:id="2106611155">
              <w:marLeft w:val="0"/>
              <w:marRight w:val="0"/>
              <w:marTop w:val="0"/>
              <w:marBottom w:val="0"/>
              <w:divBdr>
                <w:top w:val="none" w:sz="0" w:space="0" w:color="auto"/>
                <w:left w:val="none" w:sz="0" w:space="0" w:color="auto"/>
                <w:bottom w:val="none" w:sz="0" w:space="0" w:color="auto"/>
                <w:right w:val="none" w:sz="0" w:space="0" w:color="auto"/>
              </w:divBdr>
              <w:divsChild>
                <w:div w:id="267667821">
                  <w:marLeft w:val="0"/>
                  <w:marRight w:val="0"/>
                  <w:marTop w:val="0"/>
                  <w:marBottom w:val="0"/>
                  <w:divBdr>
                    <w:top w:val="none" w:sz="0" w:space="0" w:color="auto"/>
                    <w:left w:val="none" w:sz="0" w:space="0" w:color="auto"/>
                    <w:bottom w:val="none" w:sz="0" w:space="0" w:color="auto"/>
                    <w:right w:val="none" w:sz="0" w:space="0" w:color="auto"/>
                  </w:divBdr>
                </w:div>
                <w:div w:id="1901556130">
                  <w:marLeft w:val="0"/>
                  <w:marRight w:val="0"/>
                  <w:marTop w:val="0"/>
                  <w:marBottom w:val="0"/>
                  <w:divBdr>
                    <w:top w:val="none" w:sz="0" w:space="0" w:color="auto"/>
                    <w:left w:val="none" w:sz="0" w:space="0" w:color="auto"/>
                    <w:bottom w:val="none" w:sz="0" w:space="0" w:color="auto"/>
                    <w:right w:val="none" w:sz="0" w:space="0" w:color="auto"/>
                  </w:divBdr>
                </w:div>
              </w:divsChild>
            </w:div>
            <w:div w:id="2127655943">
              <w:marLeft w:val="0"/>
              <w:marRight w:val="0"/>
              <w:marTop w:val="0"/>
              <w:marBottom w:val="0"/>
              <w:divBdr>
                <w:top w:val="none" w:sz="0" w:space="0" w:color="auto"/>
                <w:left w:val="none" w:sz="0" w:space="0" w:color="auto"/>
                <w:bottom w:val="none" w:sz="0" w:space="0" w:color="auto"/>
                <w:right w:val="none" w:sz="0" w:space="0" w:color="auto"/>
              </w:divBdr>
              <w:divsChild>
                <w:div w:id="338433586">
                  <w:marLeft w:val="0"/>
                  <w:marRight w:val="0"/>
                  <w:marTop w:val="0"/>
                  <w:marBottom w:val="0"/>
                  <w:divBdr>
                    <w:top w:val="none" w:sz="0" w:space="0" w:color="auto"/>
                    <w:left w:val="none" w:sz="0" w:space="0" w:color="auto"/>
                    <w:bottom w:val="none" w:sz="0" w:space="0" w:color="auto"/>
                    <w:right w:val="none" w:sz="0" w:space="0" w:color="auto"/>
                  </w:divBdr>
                </w:div>
                <w:div w:id="7954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33170">
      <w:bodyDiv w:val="1"/>
      <w:marLeft w:val="0"/>
      <w:marRight w:val="0"/>
      <w:marTop w:val="0"/>
      <w:marBottom w:val="0"/>
      <w:divBdr>
        <w:top w:val="none" w:sz="0" w:space="0" w:color="auto"/>
        <w:left w:val="none" w:sz="0" w:space="0" w:color="auto"/>
        <w:bottom w:val="none" w:sz="0" w:space="0" w:color="auto"/>
        <w:right w:val="none" w:sz="0" w:space="0" w:color="auto"/>
      </w:divBdr>
    </w:div>
    <w:div w:id="86193123">
      <w:bodyDiv w:val="1"/>
      <w:marLeft w:val="0"/>
      <w:marRight w:val="0"/>
      <w:marTop w:val="0"/>
      <w:marBottom w:val="0"/>
      <w:divBdr>
        <w:top w:val="none" w:sz="0" w:space="0" w:color="auto"/>
        <w:left w:val="none" w:sz="0" w:space="0" w:color="auto"/>
        <w:bottom w:val="none" w:sz="0" w:space="0" w:color="auto"/>
        <w:right w:val="none" w:sz="0" w:space="0" w:color="auto"/>
      </w:divBdr>
    </w:div>
    <w:div w:id="87509057">
      <w:bodyDiv w:val="1"/>
      <w:marLeft w:val="0"/>
      <w:marRight w:val="0"/>
      <w:marTop w:val="0"/>
      <w:marBottom w:val="0"/>
      <w:divBdr>
        <w:top w:val="none" w:sz="0" w:space="0" w:color="auto"/>
        <w:left w:val="none" w:sz="0" w:space="0" w:color="auto"/>
        <w:bottom w:val="none" w:sz="0" w:space="0" w:color="auto"/>
        <w:right w:val="none" w:sz="0" w:space="0" w:color="auto"/>
      </w:divBdr>
    </w:div>
    <w:div w:id="88938506">
      <w:bodyDiv w:val="1"/>
      <w:marLeft w:val="0"/>
      <w:marRight w:val="0"/>
      <w:marTop w:val="0"/>
      <w:marBottom w:val="0"/>
      <w:divBdr>
        <w:top w:val="none" w:sz="0" w:space="0" w:color="auto"/>
        <w:left w:val="none" w:sz="0" w:space="0" w:color="auto"/>
        <w:bottom w:val="none" w:sz="0" w:space="0" w:color="auto"/>
        <w:right w:val="none" w:sz="0" w:space="0" w:color="auto"/>
      </w:divBdr>
    </w:div>
    <w:div w:id="91248031">
      <w:bodyDiv w:val="1"/>
      <w:marLeft w:val="0"/>
      <w:marRight w:val="0"/>
      <w:marTop w:val="0"/>
      <w:marBottom w:val="0"/>
      <w:divBdr>
        <w:top w:val="none" w:sz="0" w:space="0" w:color="auto"/>
        <w:left w:val="none" w:sz="0" w:space="0" w:color="auto"/>
        <w:bottom w:val="none" w:sz="0" w:space="0" w:color="auto"/>
        <w:right w:val="none" w:sz="0" w:space="0" w:color="auto"/>
      </w:divBdr>
    </w:div>
    <w:div w:id="91557790">
      <w:bodyDiv w:val="1"/>
      <w:marLeft w:val="0"/>
      <w:marRight w:val="0"/>
      <w:marTop w:val="0"/>
      <w:marBottom w:val="0"/>
      <w:divBdr>
        <w:top w:val="none" w:sz="0" w:space="0" w:color="auto"/>
        <w:left w:val="none" w:sz="0" w:space="0" w:color="auto"/>
        <w:bottom w:val="none" w:sz="0" w:space="0" w:color="auto"/>
        <w:right w:val="none" w:sz="0" w:space="0" w:color="auto"/>
      </w:divBdr>
    </w:div>
    <w:div w:id="93480746">
      <w:bodyDiv w:val="1"/>
      <w:marLeft w:val="0"/>
      <w:marRight w:val="0"/>
      <w:marTop w:val="0"/>
      <w:marBottom w:val="0"/>
      <w:divBdr>
        <w:top w:val="none" w:sz="0" w:space="0" w:color="auto"/>
        <w:left w:val="none" w:sz="0" w:space="0" w:color="auto"/>
        <w:bottom w:val="none" w:sz="0" w:space="0" w:color="auto"/>
        <w:right w:val="none" w:sz="0" w:space="0" w:color="auto"/>
      </w:divBdr>
    </w:div>
    <w:div w:id="94250636">
      <w:bodyDiv w:val="1"/>
      <w:marLeft w:val="0"/>
      <w:marRight w:val="0"/>
      <w:marTop w:val="0"/>
      <w:marBottom w:val="0"/>
      <w:divBdr>
        <w:top w:val="none" w:sz="0" w:space="0" w:color="auto"/>
        <w:left w:val="none" w:sz="0" w:space="0" w:color="auto"/>
        <w:bottom w:val="none" w:sz="0" w:space="0" w:color="auto"/>
        <w:right w:val="none" w:sz="0" w:space="0" w:color="auto"/>
      </w:divBdr>
    </w:div>
    <w:div w:id="95449229">
      <w:bodyDiv w:val="1"/>
      <w:marLeft w:val="0"/>
      <w:marRight w:val="0"/>
      <w:marTop w:val="0"/>
      <w:marBottom w:val="0"/>
      <w:divBdr>
        <w:top w:val="none" w:sz="0" w:space="0" w:color="auto"/>
        <w:left w:val="none" w:sz="0" w:space="0" w:color="auto"/>
        <w:bottom w:val="none" w:sz="0" w:space="0" w:color="auto"/>
        <w:right w:val="none" w:sz="0" w:space="0" w:color="auto"/>
      </w:divBdr>
    </w:div>
    <w:div w:id="95487412">
      <w:bodyDiv w:val="1"/>
      <w:marLeft w:val="0"/>
      <w:marRight w:val="0"/>
      <w:marTop w:val="0"/>
      <w:marBottom w:val="0"/>
      <w:divBdr>
        <w:top w:val="none" w:sz="0" w:space="0" w:color="auto"/>
        <w:left w:val="none" w:sz="0" w:space="0" w:color="auto"/>
        <w:bottom w:val="none" w:sz="0" w:space="0" w:color="auto"/>
        <w:right w:val="none" w:sz="0" w:space="0" w:color="auto"/>
      </w:divBdr>
    </w:div>
    <w:div w:id="95759167">
      <w:bodyDiv w:val="1"/>
      <w:marLeft w:val="0"/>
      <w:marRight w:val="0"/>
      <w:marTop w:val="0"/>
      <w:marBottom w:val="0"/>
      <w:divBdr>
        <w:top w:val="none" w:sz="0" w:space="0" w:color="auto"/>
        <w:left w:val="none" w:sz="0" w:space="0" w:color="auto"/>
        <w:bottom w:val="none" w:sz="0" w:space="0" w:color="auto"/>
        <w:right w:val="none" w:sz="0" w:space="0" w:color="auto"/>
      </w:divBdr>
    </w:div>
    <w:div w:id="96560028">
      <w:bodyDiv w:val="1"/>
      <w:marLeft w:val="0"/>
      <w:marRight w:val="0"/>
      <w:marTop w:val="0"/>
      <w:marBottom w:val="0"/>
      <w:divBdr>
        <w:top w:val="none" w:sz="0" w:space="0" w:color="auto"/>
        <w:left w:val="none" w:sz="0" w:space="0" w:color="auto"/>
        <w:bottom w:val="none" w:sz="0" w:space="0" w:color="auto"/>
        <w:right w:val="none" w:sz="0" w:space="0" w:color="auto"/>
      </w:divBdr>
    </w:div>
    <w:div w:id="97917610">
      <w:bodyDiv w:val="1"/>
      <w:marLeft w:val="0"/>
      <w:marRight w:val="0"/>
      <w:marTop w:val="0"/>
      <w:marBottom w:val="0"/>
      <w:divBdr>
        <w:top w:val="none" w:sz="0" w:space="0" w:color="auto"/>
        <w:left w:val="none" w:sz="0" w:space="0" w:color="auto"/>
        <w:bottom w:val="none" w:sz="0" w:space="0" w:color="auto"/>
        <w:right w:val="none" w:sz="0" w:space="0" w:color="auto"/>
      </w:divBdr>
    </w:div>
    <w:div w:id="98071122">
      <w:bodyDiv w:val="1"/>
      <w:marLeft w:val="0"/>
      <w:marRight w:val="0"/>
      <w:marTop w:val="0"/>
      <w:marBottom w:val="0"/>
      <w:divBdr>
        <w:top w:val="none" w:sz="0" w:space="0" w:color="auto"/>
        <w:left w:val="none" w:sz="0" w:space="0" w:color="auto"/>
        <w:bottom w:val="none" w:sz="0" w:space="0" w:color="auto"/>
        <w:right w:val="none" w:sz="0" w:space="0" w:color="auto"/>
      </w:divBdr>
    </w:div>
    <w:div w:id="98181954">
      <w:bodyDiv w:val="1"/>
      <w:marLeft w:val="0"/>
      <w:marRight w:val="0"/>
      <w:marTop w:val="0"/>
      <w:marBottom w:val="0"/>
      <w:divBdr>
        <w:top w:val="none" w:sz="0" w:space="0" w:color="auto"/>
        <w:left w:val="none" w:sz="0" w:space="0" w:color="auto"/>
        <w:bottom w:val="none" w:sz="0" w:space="0" w:color="auto"/>
        <w:right w:val="none" w:sz="0" w:space="0" w:color="auto"/>
      </w:divBdr>
    </w:div>
    <w:div w:id="100299634">
      <w:bodyDiv w:val="1"/>
      <w:marLeft w:val="0"/>
      <w:marRight w:val="0"/>
      <w:marTop w:val="0"/>
      <w:marBottom w:val="0"/>
      <w:divBdr>
        <w:top w:val="none" w:sz="0" w:space="0" w:color="auto"/>
        <w:left w:val="none" w:sz="0" w:space="0" w:color="auto"/>
        <w:bottom w:val="none" w:sz="0" w:space="0" w:color="auto"/>
        <w:right w:val="none" w:sz="0" w:space="0" w:color="auto"/>
      </w:divBdr>
    </w:div>
    <w:div w:id="100731873">
      <w:bodyDiv w:val="1"/>
      <w:marLeft w:val="0"/>
      <w:marRight w:val="0"/>
      <w:marTop w:val="0"/>
      <w:marBottom w:val="0"/>
      <w:divBdr>
        <w:top w:val="none" w:sz="0" w:space="0" w:color="auto"/>
        <w:left w:val="none" w:sz="0" w:space="0" w:color="auto"/>
        <w:bottom w:val="none" w:sz="0" w:space="0" w:color="auto"/>
        <w:right w:val="none" w:sz="0" w:space="0" w:color="auto"/>
      </w:divBdr>
    </w:div>
    <w:div w:id="102111029">
      <w:bodyDiv w:val="1"/>
      <w:marLeft w:val="0"/>
      <w:marRight w:val="0"/>
      <w:marTop w:val="0"/>
      <w:marBottom w:val="0"/>
      <w:divBdr>
        <w:top w:val="none" w:sz="0" w:space="0" w:color="auto"/>
        <w:left w:val="none" w:sz="0" w:space="0" w:color="auto"/>
        <w:bottom w:val="none" w:sz="0" w:space="0" w:color="auto"/>
        <w:right w:val="none" w:sz="0" w:space="0" w:color="auto"/>
      </w:divBdr>
    </w:div>
    <w:div w:id="102653646">
      <w:bodyDiv w:val="1"/>
      <w:marLeft w:val="0"/>
      <w:marRight w:val="0"/>
      <w:marTop w:val="0"/>
      <w:marBottom w:val="0"/>
      <w:divBdr>
        <w:top w:val="none" w:sz="0" w:space="0" w:color="auto"/>
        <w:left w:val="none" w:sz="0" w:space="0" w:color="auto"/>
        <w:bottom w:val="none" w:sz="0" w:space="0" w:color="auto"/>
        <w:right w:val="none" w:sz="0" w:space="0" w:color="auto"/>
      </w:divBdr>
    </w:div>
    <w:div w:id="103423948">
      <w:bodyDiv w:val="1"/>
      <w:marLeft w:val="0"/>
      <w:marRight w:val="0"/>
      <w:marTop w:val="0"/>
      <w:marBottom w:val="0"/>
      <w:divBdr>
        <w:top w:val="none" w:sz="0" w:space="0" w:color="auto"/>
        <w:left w:val="none" w:sz="0" w:space="0" w:color="auto"/>
        <w:bottom w:val="none" w:sz="0" w:space="0" w:color="auto"/>
        <w:right w:val="none" w:sz="0" w:space="0" w:color="auto"/>
      </w:divBdr>
    </w:div>
    <w:div w:id="105512987">
      <w:bodyDiv w:val="1"/>
      <w:marLeft w:val="0"/>
      <w:marRight w:val="0"/>
      <w:marTop w:val="0"/>
      <w:marBottom w:val="0"/>
      <w:divBdr>
        <w:top w:val="none" w:sz="0" w:space="0" w:color="auto"/>
        <w:left w:val="none" w:sz="0" w:space="0" w:color="auto"/>
        <w:bottom w:val="none" w:sz="0" w:space="0" w:color="auto"/>
        <w:right w:val="none" w:sz="0" w:space="0" w:color="auto"/>
      </w:divBdr>
    </w:div>
    <w:div w:id="105583659">
      <w:bodyDiv w:val="1"/>
      <w:marLeft w:val="0"/>
      <w:marRight w:val="0"/>
      <w:marTop w:val="0"/>
      <w:marBottom w:val="0"/>
      <w:divBdr>
        <w:top w:val="none" w:sz="0" w:space="0" w:color="auto"/>
        <w:left w:val="none" w:sz="0" w:space="0" w:color="auto"/>
        <w:bottom w:val="none" w:sz="0" w:space="0" w:color="auto"/>
        <w:right w:val="none" w:sz="0" w:space="0" w:color="auto"/>
      </w:divBdr>
    </w:div>
    <w:div w:id="105657122">
      <w:bodyDiv w:val="1"/>
      <w:marLeft w:val="0"/>
      <w:marRight w:val="0"/>
      <w:marTop w:val="0"/>
      <w:marBottom w:val="0"/>
      <w:divBdr>
        <w:top w:val="none" w:sz="0" w:space="0" w:color="auto"/>
        <w:left w:val="none" w:sz="0" w:space="0" w:color="auto"/>
        <w:bottom w:val="none" w:sz="0" w:space="0" w:color="auto"/>
        <w:right w:val="none" w:sz="0" w:space="0" w:color="auto"/>
      </w:divBdr>
    </w:div>
    <w:div w:id="108548470">
      <w:bodyDiv w:val="1"/>
      <w:marLeft w:val="0"/>
      <w:marRight w:val="0"/>
      <w:marTop w:val="0"/>
      <w:marBottom w:val="0"/>
      <w:divBdr>
        <w:top w:val="none" w:sz="0" w:space="0" w:color="auto"/>
        <w:left w:val="none" w:sz="0" w:space="0" w:color="auto"/>
        <w:bottom w:val="none" w:sz="0" w:space="0" w:color="auto"/>
        <w:right w:val="none" w:sz="0" w:space="0" w:color="auto"/>
      </w:divBdr>
    </w:div>
    <w:div w:id="111167978">
      <w:bodyDiv w:val="1"/>
      <w:marLeft w:val="0"/>
      <w:marRight w:val="0"/>
      <w:marTop w:val="0"/>
      <w:marBottom w:val="0"/>
      <w:divBdr>
        <w:top w:val="none" w:sz="0" w:space="0" w:color="auto"/>
        <w:left w:val="none" w:sz="0" w:space="0" w:color="auto"/>
        <w:bottom w:val="none" w:sz="0" w:space="0" w:color="auto"/>
        <w:right w:val="none" w:sz="0" w:space="0" w:color="auto"/>
      </w:divBdr>
    </w:div>
    <w:div w:id="112985827">
      <w:bodyDiv w:val="1"/>
      <w:marLeft w:val="0"/>
      <w:marRight w:val="0"/>
      <w:marTop w:val="0"/>
      <w:marBottom w:val="0"/>
      <w:divBdr>
        <w:top w:val="none" w:sz="0" w:space="0" w:color="auto"/>
        <w:left w:val="none" w:sz="0" w:space="0" w:color="auto"/>
        <w:bottom w:val="none" w:sz="0" w:space="0" w:color="auto"/>
        <w:right w:val="none" w:sz="0" w:space="0" w:color="auto"/>
      </w:divBdr>
    </w:div>
    <w:div w:id="118766521">
      <w:bodyDiv w:val="1"/>
      <w:marLeft w:val="0"/>
      <w:marRight w:val="0"/>
      <w:marTop w:val="0"/>
      <w:marBottom w:val="0"/>
      <w:divBdr>
        <w:top w:val="none" w:sz="0" w:space="0" w:color="auto"/>
        <w:left w:val="none" w:sz="0" w:space="0" w:color="auto"/>
        <w:bottom w:val="none" w:sz="0" w:space="0" w:color="auto"/>
        <w:right w:val="none" w:sz="0" w:space="0" w:color="auto"/>
      </w:divBdr>
    </w:div>
    <w:div w:id="119808035">
      <w:bodyDiv w:val="1"/>
      <w:marLeft w:val="0"/>
      <w:marRight w:val="0"/>
      <w:marTop w:val="0"/>
      <w:marBottom w:val="0"/>
      <w:divBdr>
        <w:top w:val="none" w:sz="0" w:space="0" w:color="auto"/>
        <w:left w:val="none" w:sz="0" w:space="0" w:color="auto"/>
        <w:bottom w:val="none" w:sz="0" w:space="0" w:color="auto"/>
        <w:right w:val="none" w:sz="0" w:space="0" w:color="auto"/>
      </w:divBdr>
    </w:div>
    <w:div w:id="120660401">
      <w:bodyDiv w:val="1"/>
      <w:marLeft w:val="0"/>
      <w:marRight w:val="0"/>
      <w:marTop w:val="0"/>
      <w:marBottom w:val="0"/>
      <w:divBdr>
        <w:top w:val="none" w:sz="0" w:space="0" w:color="auto"/>
        <w:left w:val="none" w:sz="0" w:space="0" w:color="auto"/>
        <w:bottom w:val="none" w:sz="0" w:space="0" w:color="auto"/>
        <w:right w:val="none" w:sz="0" w:space="0" w:color="auto"/>
      </w:divBdr>
    </w:div>
    <w:div w:id="121923136">
      <w:bodyDiv w:val="1"/>
      <w:marLeft w:val="0"/>
      <w:marRight w:val="0"/>
      <w:marTop w:val="0"/>
      <w:marBottom w:val="0"/>
      <w:divBdr>
        <w:top w:val="none" w:sz="0" w:space="0" w:color="auto"/>
        <w:left w:val="none" w:sz="0" w:space="0" w:color="auto"/>
        <w:bottom w:val="none" w:sz="0" w:space="0" w:color="auto"/>
        <w:right w:val="none" w:sz="0" w:space="0" w:color="auto"/>
      </w:divBdr>
    </w:div>
    <w:div w:id="126051134">
      <w:bodyDiv w:val="1"/>
      <w:marLeft w:val="0"/>
      <w:marRight w:val="0"/>
      <w:marTop w:val="0"/>
      <w:marBottom w:val="0"/>
      <w:divBdr>
        <w:top w:val="none" w:sz="0" w:space="0" w:color="auto"/>
        <w:left w:val="none" w:sz="0" w:space="0" w:color="auto"/>
        <w:bottom w:val="none" w:sz="0" w:space="0" w:color="auto"/>
        <w:right w:val="none" w:sz="0" w:space="0" w:color="auto"/>
      </w:divBdr>
    </w:div>
    <w:div w:id="126702823">
      <w:bodyDiv w:val="1"/>
      <w:marLeft w:val="0"/>
      <w:marRight w:val="0"/>
      <w:marTop w:val="0"/>
      <w:marBottom w:val="0"/>
      <w:divBdr>
        <w:top w:val="none" w:sz="0" w:space="0" w:color="auto"/>
        <w:left w:val="none" w:sz="0" w:space="0" w:color="auto"/>
        <w:bottom w:val="none" w:sz="0" w:space="0" w:color="auto"/>
        <w:right w:val="none" w:sz="0" w:space="0" w:color="auto"/>
      </w:divBdr>
    </w:div>
    <w:div w:id="128934629">
      <w:bodyDiv w:val="1"/>
      <w:marLeft w:val="0"/>
      <w:marRight w:val="0"/>
      <w:marTop w:val="0"/>
      <w:marBottom w:val="0"/>
      <w:divBdr>
        <w:top w:val="none" w:sz="0" w:space="0" w:color="auto"/>
        <w:left w:val="none" w:sz="0" w:space="0" w:color="auto"/>
        <w:bottom w:val="none" w:sz="0" w:space="0" w:color="auto"/>
        <w:right w:val="none" w:sz="0" w:space="0" w:color="auto"/>
      </w:divBdr>
    </w:div>
    <w:div w:id="129129620">
      <w:bodyDiv w:val="1"/>
      <w:marLeft w:val="0"/>
      <w:marRight w:val="0"/>
      <w:marTop w:val="0"/>
      <w:marBottom w:val="0"/>
      <w:divBdr>
        <w:top w:val="none" w:sz="0" w:space="0" w:color="auto"/>
        <w:left w:val="none" w:sz="0" w:space="0" w:color="auto"/>
        <w:bottom w:val="none" w:sz="0" w:space="0" w:color="auto"/>
        <w:right w:val="none" w:sz="0" w:space="0" w:color="auto"/>
      </w:divBdr>
    </w:div>
    <w:div w:id="129516717">
      <w:bodyDiv w:val="1"/>
      <w:marLeft w:val="0"/>
      <w:marRight w:val="0"/>
      <w:marTop w:val="0"/>
      <w:marBottom w:val="0"/>
      <w:divBdr>
        <w:top w:val="none" w:sz="0" w:space="0" w:color="auto"/>
        <w:left w:val="none" w:sz="0" w:space="0" w:color="auto"/>
        <w:bottom w:val="none" w:sz="0" w:space="0" w:color="auto"/>
        <w:right w:val="none" w:sz="0" w:space="0" w:color="auto"/>
      </w:divBdr>
    </w:div>
    <w:div w:id="129783136">
      <w:bodyDiv w:val="1"/>
      <w:marLeft w:val="0"/>
      <w:marRight w:val="0"/>
      <w:marTop w:val="0"/>
      <w:marBottom w:val="0"/>
      <w:divBdr>
        <w:top w:val="none" w:sz="0" w:space="0" w:color="auto"/>
        <w:left w:val="none" w:sz="0" w:space="0" w:color="auto"/>
        <w:bottom w:val="none" w:sz="0" w:space="0" w:color="auto"/>
        <w:right w:val="none" w:sz="0" w:space="0" w:color="auto"/>
      </w:divBdr>
    </w:div>
    <w:div w:id="130097042">
      <w:bodyDiv w:val="1"/>
      <w:marLeft w:val="0"/>
      <w:marRight w:val="0"/>
      <w:marTop w:val="0"/>
      <w:marBottom w:val="0"/>
      <w:divBdr>
        <w:top w:val="none" w:sz="0" w:space="0" w:color="auto"/>
        <w:left w:val="none" w:sz="0" w:space="0" w:color="auto"/>
        <w:bottom w:val="none" w:sz="0" w:space="0" w:color="auto"/>
        <w:right w:val="none" w:sz="0" w:space="0" w:color="auto"/>
      </w:divBdr>
    </w:div>
    <w:div w:id="131755831">
      <w:bodyDiv w:val="1"/>
      <w:marLeft w:val="0"/>
      <w:marRight w:val="0"/>
      <w:marTop w:val="0"/>
      <w:marBottom w:val="0"/>
      <w:divBdr>
        <w:top w:val="none" w:sz="0" w:space="0" w:color="auto"/>
        <w:left w:val="none" w:sz="0" w:space="0" w:color="auto"/>
        <w:bottom w:val="none" w:sz="0" w:space="0" w:color="auto"/>
        <w:right w:val="none" w:sz="0" w:space="0" w:color="auto"/>
      </w:divBdr>
    </w:div>
    <w:div w:id="132065931">
      <w:bodyDiv w:val="1"/>
      <w:marLeft w:val="0"/>
      <w:marRight w:val="0"/>
      <w:marTop w:val="0"/>
      <w:marBottom w:val="0"/>
      <w:divBdr>
        <w:top w:val="none" w:sz="0" w:space="0" w:color="auto"/>
        <w:left w:val="none" w:sz="0" w:space="0" w:color="auto"/>
        <w:bottom w:val="none" w:sz="0" w:space="0" w:color="auto"/>
        <w:right w:val="none" w:sz="0" w:space="0" w:color="auto"/>
      </w:divBdr>
    </w:div>
    <w:div w:id="132992873">
      <w:bodyDiv w:val="1"/>
      <w:marLeft w:val="0"/>
      <w:marRight w:val="0"/>
      <w:marTop w:val="0"/>
      <w:marBottom w:val="0"/>
      <w:divBdr>
        <w:top w:val="none" w:sz="0" w:space="0" w:color="auto"/>
        <w:left w:val="none" w:sz="0" w:space="0" w:color="auto"/>
        <w:bottom w:val="none" w:sz="0" w:space="0" w:color="auto"/>
        <w:right w:val="none" w:sz="0" w:space="0" w:color="auto"/>
      </w:divBdr>
    </w:div>
    <w:div w:id="133065483">
      <w:bodyDiv w:val="1"/>
      <w:marLeft w:val="0"/>
      <w:marRight w:val="0"/>
      <w:marTop w:val="0"/>
      <w:marBottom w:val="0"/>
      <w:divBdr>
        <w:top w:val="none" w:sz="0" w:space="0" w:color="auto"/>
        <w:left w:val="none" w:sz="0" w:space="0" w:color="auto"/>
        <w:bottom w:val="none" w:sz="0" w:space="0" w:color="auto"/>
        <w:right w:val="none" w:sz="0" w:space="0" w:color="auto"/>
      </w:divBdr>
    </w:div>
    <w:div w:id="133761120">
      <w:bodyDiv w:val="1"/>
      <w:marLeft w:val="0"/>
      <w:marRight w:val="0"/>
      <w:marTop w:val="0"/>
      <w:marBottom w:val="0"/>
      <w:divBdr>
        <w:top w:val="none" w:sz="0" w:space="0" w:color="auto"/>
        <w:left w:val="none" w:sz="0" w:space="0" w:color="auto"/>
        <w:bottom w:val="none" w:sz="0" w:space="0" w:color="auto"/>
        <w:right w:val="none" w:sz="0" w:space="0" w:color="auto"/>
      </w:divBdr>
    </w:div>
    <w:div w:id="134370390">
      <w:bodyDiv w:val="1"/>
      <w:marLeft w:val="0"/>
      <w:marRight w:val="0"/>
      <w:marTop w:val="0"/>
      <w:marBottom w:val="0"/>
      <w:divBdr>
        <w:top w:val="none" w:sz="0" w:space="0" w:color="auto"/>
        <w:left w:val="none" w:sz="0" w:space="0" w:color="auto"/>
        <w:bottom w:val="none" w:sz="0" w:space="0" w:color="auto"/>
        <w:right w:val="none" w:sz="0" w:space="0" w:color="auto"/>
      </w:divBdr>
    </w:div>
    <w:div w:id="139081439">
      <w:bodyDiv w:val="1"/>
      <w:marLeft w:val="0"/>
      <w:marRight w:val="0"/>
      <w:marTop w:val="0"/>
      <w:marBottom w:val="0"/>
      <w:divBdr>
        <w:top w:val="none" w:sz="0" w:space="0" w:color="auto"/>
        <w:left w:val="none" w:sz="0" w:space="0" w:color="auto"/>
        <w:bottom w:val="none" w:sz="0" w:space="0" w:color="auto"/>
        <w:right w:val="none" w:sz="0" w:space="0" w:color="auto"/>
      </w:divBdr>
    </w:div>
    <w:div w:id="140193050">
      <w:bodyDiv w:val="1"/>
      <w:marLeft w:val="0"/>
      <w:marRight w:val="0"/>
      <w:marTop w:val="0"/>
      <w:marBottom w:val="0"/>
      <w:divBdr>
        <w:top w:val="none" w:sz="0" w:space="0" w:color="auto"/>
        <w:left w:val="none" w:sz="0" w:space="0" w:color="auto"/>
        <w:bottom w:val="none" w:sz="0" w:space="0" w:color="auto"/>
        <w:right w:val="none" w:sz="0" w:space="0" w:color="auto"/>
      </w:divBdr>
    </w:div>
    <w:div w:id="140586329">
      <w:bodyDiv w:val="1"/>
      <w:marLeft w:val="0"/>
      <w:marRight w:val="0"/>
      <w:marTop w:val="0"/>
      <w:marBottom w:val="0"/>
      <w:divBdr>
        <w:top w:val="none" w:sz="0" w:space="0" w:color="auto"/>
        <w:left w:val="none" w:sz="0" w:space="0" w:color="auto"/>
        <w:bottom w:val="none" w:sz="0" w:space="0" w:color="auto"/>
        <w:right w:val="none" w:sz="0" w:space="0" w:color="auto"/>
      </w:divBdr>
    </w:div>
    <w:div w:id="141392472">
      <w:bodyDiv w:val="1"/>
      <w:marLeft w:val="0"/>
      <w:marRight w:val="0"/>
      <w:marTop w:val="0"/>
      <w:marBottom w:val="0"/>
      <w:divBdr>
        <w:top w:val="none" w:sz="0" w:space="0" w:color="auto"/>
        <w:left w:val="none" w:sz="0" w:space="0" w:color="auto"/>
        <w:bottom w:val="none" w:sz="0" w:space="0" w:color="auto"/>
        <w:right w:val="none" w:sz="0" w:space="0" w:color="auto"/>
      </w:divBdr>
    </w:div>
    <w:div w:id="142088833">
      <w:bodyDiv w:val="1"/>
      <w:marLeft w:val="0"/>
      <w:marRight w:val="0"/>
      <w:marTop w:val="0"/>
      <w:marBottom w:val="0"/>
      <w:divBdr>
        <w:top w:val="none" w:sz="0" w:space="0" w:color="auto"/>
        <w:left w:val="none" w:sz="0" w:space="0" w:color="auto"/>
        <w:bottom w:val="none" w:sz="0" w:space="0" w:color="auto"/>
        <w:right w:val="none" w:sz="0" w:space="0" w:color="auto"/>
      </w:divBdr>
    </w:div>
    <w:div w:id="146938109">
      <w:bodyDiv w:val="1"/>
      <w:marLeft w:val="0"/>
      <w:marRight w:val="0"/>
      <w:marTop w:val="0"/>
      <w:marBottom w:val="0"/>
      <w:divBdr>
        <w:top w:val="none" w:sz="0" w:space="0" w:color="auto"/>
        <w:left w:val="none" w:sz="0" w:space="0" w:color="auto"/>
        <w:bottom w:val="none" w:sz="0" w:space="0" w:color="auto"/>
        <w:right w:val="none" w:sz="0" w:space="0" w:color="auto"/>
      </w:divBdr>
    </w:div>
    <w:div w:id="148443998">
      <w:bodyDiv w:val="1"/>
      <w:marLeft w:val="0"/>
      <w:marRight w:val="0"/>
      <w:marTop w:val="0"/>
      <w:marBottom w:val="0"/>
      <w:divBdr>
        <w:top w:val="none" w:sz="0" w:space="0" w:color="auto"/>
        <w:left w:val="none" w:sz="0" w:space="0" w:color="auto"/>
        <w:bottom w:val="none" w:sz="0" w:space="0" w:color="auto"/>
        <w:right w:val="none" w:sz="0" w:space="0" w:color="auto"/>
      </w:divBdr>
    </w:div>
    <w:div w:id="148710599">
      <w:bodyDiv w:val="1"/>
      <w:marLeft w:val="0"/>
      <w:marRight w:val="0"/>
      <w:marTop w:val="0"/>
      <w:marBottom w:val="0"/>
      <w:divBdr>
        <w:top w:val="none" w:sz="0" w:space="0" w:color="auto"/>
        <w:left w:val="none" w:sz="0" w:space="0" w:color="auto"/>
        <w:bottom w:val="none" w:sz="0" w:space="0" w:color="auto"/>
        <w:right w:val="none" w:sz="0" w:space="0" w:color="auto"/>
      </w:divBdr>
    </w:div>
    <w:div w:id="149292420">
      <w:bodyDiv w:val="1"/>
      <w:marLeft w:val="0"/>
      <w:marRight w:val="0"/>
      <w:marTop w:val="0"/>
      <w:marBottom w:val="0"/>
      <w:divBdr>
        <w:top w:val="none" w:sz="0" w:space="0" w:color="auto"/>
        <w:left w:val="none" w:sz="0" w:space="0" w:color="auto"/>
        <w:bottom w:val="none" w:sz="0" w:space="0" w:color="auto"/>
        <w:right w:val="none" w:sz="0" w:space="0" w:color="auto"/>
      </w:divBdr>
    </w:div>
    <w:div w:id="149643840">
      <w:bodyDiv w:val="1"/>
      <w:marLeft w:val="0"/>
      <w:marRight w:val="0"/>
      <w:marTop w:val="0"/>
      <w:marBottom w:val="0"/>
      <w:divBdr>
        <w:top w:val="none" w:sz="0" w:space="0" w:color="auto"/>
        <w:left w:val="none" w:sz="0" w:space="0" w:color="auto"/>
        <w:bottom w:val="none" w:sz="0" w:space="0" w:color="auto"/>
        <w:right w:val="none" w:sz="0" w:space="0" w:color="auto"/>
      </w:divBdr>
    </w:div>
    <w:div w:id="149835848">
      <w:bodyDiv w:val="1"/>
      <w:marLeft w:val="0"/>
      <w:marRight w:val="0"/>
      <w:marTop w:val="0"/>
      <w:marBottom w:val="0"/>
      <w:divBdr>
        <w:top w:val="none" w:sz="0" w:space="0" w:color="auto"/>
        <w:left w:val="none" w:sz="0" w:space="0" w:color="auto"/>
        <w:bottom w:val="none" w:sz="0" w:space="0" w:color="auto"/>
        <w:right w:val="none" w:sz="0" w:space="0" w:color="auto"/>
      </w:divBdr>
    </w:div>
    <w:div w:id="151456523">
      <w:bodyDiv w:val="1"/>
      <w:marLeft w:val="0"/>
      <w:marRight w:val="0"/>
      <w:marTop w:val="0"/>
      <w:marBottom w:val="0"/>
      <w:divBdr>
        <w:top w:val="none" w:sz="0" w:space="0" w:color="auto"/>
        <w:left w:val="none" w:sz="0" w:space="0" w:color="auto"/>
        <w:bottom w:val="none" w:sz="0" w:space="0" w:color="auto"/>
        <w:right w:val="none" w:sz="0" w:space="0" w:color="auto"/>
      </w:divBdr>
    </w:div>
    <w:div w:id="152187572">
      <w:bodyDiv w:val="1"/>
      <w:marLeft w:val="0"/>
      <w:marRight w:val="0"/>
      <w:marTop w:val="0"/>
      <w:marBottom w:val="0"/>
      <w:divBdr>
        <w:top w:val="none" w:sz="0" w:space="0" w:color="auto"/>
        <w:left w:val="none" w:sz="0" w:space="0" w:color="auto"/>
        <w:bottom w:val="none" w:sz="0" w:space="0" w:color="auto"/>
        <w:right w:val="none" w:sz="0" w:space="0" w:color="auto"/>
      </w:divBdr>
    </w:div>
    <w:div w:id="152837944">
      <w:bodyDiv w:val="1"/>
      <w:marLeft w:val="0"/>
      <w:marRight w:val="0"/>
      <w:marTop w:val="0"/>
      <w:marBottom w:val="0"/>
      <w:divBdr>
        <w:top w:val="none" w:sz="0" w:space="0" w:color="auto"/>
        <w:left w:val="none" w:sz="0" w:space="0" w:color="auto"/>
        <w:bottom w:val="none" w:sz="0" w:space="0" w:color="auto"/>
        <w:right w:val="none" w:sz="0" w:space="0" w:color="auto"/>
      </w:divBdr>
    </w:div>
    <w:div w:id="157381813">
      <w:bodyDiv w:val="1"/>
      <w:marLeft w:val="0"/>
      <w:marRight w:val="0"/>
      <w:marTop w:val="0"/>
      <w:marBottom w:val="0"/>
      <w:divBdr>
        <w:top w:val="none" w:sz="0" w:space="0" w:color="auto"/>
        <w:left w:val="none" w:sz="0" w:space="0" w:color="auto"/>
        <w:bottom w:val="none" w:sz="0" w:space="0" w:color="auto"/>
        <w:right w:val="none" w:sz="0" w:space="0" w:color="auto"/>
      </w:divBdr>
    </w:div>
    <w:div w:id="161051776">
      <w:bodyDiv w:val="1"/>
      <w:marLeft w:val="0"/>
      <w:marRight w:val="0"/>
      <w:marTop w:val="0"/>
      <w:marBottom w:val="0"/>
      <w:divBdr>
        <w:top w:val="none" w:sz="0" w:space="0" w:color="auto"/>
        <w:left w:val="none" w:sz="0" w:space="0" w:color="auto"/>
        <w:bottom w:val="none" w:sz="0" w:space="0" w:color="auto"/>
        <w:right w:val="none" w:sz="0" w:space="0" w:color="auto"/>
      </w:divBdr>
    </w:div>
    <w:div w:id="162094004">
      <w:bodyDiv w:val="1"/>
      <w:marLeft w:val="0"/>
      <w:marRight w:val="0"/>
      <w:marTop w:val="0"/>
      <w:marBottom w:val="0"/>
      <w:divBdr>
        <w:top w:val="none" w:sz="0" w:space="0" w:color="auto"/>
        <w:left w:val="none" w:sz="0" w:space="0" w:color="auto"/>
        <w:bottom w:val="none" w:sz="0" w:space="0" w:color="auto"/>
        <w:right w:val="none" w:sz="0" w:space="0" w:color="auto"/>
      </w:divBdr>
    </w:div>
    <w:div w:id="162428608">
      <w:bodyDiv w:val="1"/>
      <w:marLeft w:val="0"/>
      <w:marRight w:val="0"/>
      <w:marTop w:val="0"/>
      <w:marBottom w:val="0"/>
      <w:divBdr>
        <w:top w:val="none" w:sz="0" w:space="0" w:color="auto"/>
        <w:left w:val="none" w:sz="0" w:space="0" w:color="auto"/>
        <w:bottom w:val="none" w:sz="0" w:space="0" w:color="auto"/>
        <w:right w:val="none" w:sz="0" w:space="0" w:color="auto"/>
      </w:divBdr>
    </w:div>
    <w:div w:id="162821381">
      <w:bodyDiv w:val="1"/>
      <w:marLeft w:val="0"/>
      <w:marRight w:val="0"/>
      <w:marTop w:val="0"/>
      <w:marBottom w:val="0"/>
      <w:divBdr>
        <w:top w:val="none" w:sz="0" w:space="0" w:color="auto"/>
        <w:left w:val="none" w:sz="0" w:space="0" w:color="auto"/>
        <w:bottom w:val="none" w:sz="0" w:space="0" w:color="auto"/>
        <w:right w:val="none" w:sz="0" w:space="0" w:color="auto"/>
      </w:divBdr>
    </w:div>
    <w:div w:id="163056650">
      <w:bodyDiv w:val="1"/>
      <w:marLeft w:val="0"/>
      <w:marRight w:val="0"/>
      <w:marTop w:val="0"/>
      <w:marBottom w:val="0"/>
      <w:divBdr>
        <w:top w:val="none" w:sz="0" w:space="0" w:color="auto"/>
        <w:left w:val="none" w:sz="0" w:space="0" w:color="auto"/>
        <w:bottom w:val="none" w:sz="0" w:space="0" w:color="auto"/>
        <w:right w:val="none" w:sz="0" w:space="0" w:color="auto"/>
      </w:divBdr>
    </w:div>
    <w:div w:id="164518656">
      <w:bodyDiv w:val="1"/>
      <w:marLeft w:val="0"/>
      <w:marRight w:val="0"/>
      <w:marTop w:val="0"/>
      <w:marBottom w:val="0"/>
      <w:divBdr>
        <w:top w:val="none" w:sz="0" w:space="0" w:color="auto"/>
        <w:left w:val="none" w:sz="0" w:space="0" w:color="auto"/>
        <w:bottom w:val="none" w:sz="0" w:space="0" w:color="auto"/>
        <w:right w:val="none" w:sz="0" w:space="0" w:color="auto"/>
      </w:divBdr>
    </w:div>
    <w:div w:id="165092133">
      <w:bodyDiv w:val="1"/>
      <w:marLeft w:val="0"/>
      <w:marRight w:val="0"/>
      <w:marTop w:val="0"/>
      <w:marBottom w:val="0"/>
      <w:divBdr>
        <w:top w:val="none" w:sz="0" w:space="0" w:color="auto"/>
        <w:left w:val="none" w:sz="0" w:space="0" w:color="auto"/>
        <w:bottom w:val="none" w:sz="0" w:space="0" w:color="auto"/>
        <w:right w:val="none" w:sz="0" w:space="0" w:color="auto"/>
      </w:divBdr>
    </w:div>
    <w:div w:id="166091846">
      <w:bodyDiv w:val="1"/>
      <w:marLeft w:val="0"/>
      <w:marRight w:val="0"/>
      <w:marTop w:val="0"/>
      <w:marBottom w:val="0"/>
      <w:divBdr>
        <w:top w:val="none" w:sz="0" w:space="0" w:color="auto"/>
        <w:left w:val="none" w:sz="0" w:space="0" w:color="auto"/>
        <w:bottom w:val="none" w:sz="0" w:space="0" w:color="auto"/>
        <w:right w:val="none" w:sz="0" w:space="0" w:color="auto"/>
      </w:divBdr>
    </w:div>
    <w:div w:id="166486999">
      <w:bodyDiv w:val="1"/>
      <w:marLeft w:val="0"/>
      <w:marRight w:val="0"/>
      <w:marTop w:val="0"/>
      <w:marBottom w:val="0"/>
      <w:divBdr>
        <w:top w:val="none" w:sz="0" w:space="0" w:color="auto"/>
        <w:left w:val="none" w:sz="0" w:space="0" w:color="auto"/>
        <w:bottom w:val="none" w:sz="0" w:space="0" w:color="auto"/>
        <w:right w:val="none" w:sz="0" w:space="0" w:color="auto"/>
      </w:divBdr>
    </w:div>
    <w:div w:id="167214625">
      <w:bodyDiv w:val="1"/>
      <w:marLeft w:val="0"/>
      <w:marRight w:val="0"/>
      <w:marTop w:val="0"/>
      <w:marBottom w:val="0"/>
      <w:divBdr>
        <w:top w:val="none" w:sz="0" w:space="0" w:color="auto"/>
        <w:left w:val="none" w:sz="0" w:space="0" w:color="auto"/>
        <w:bottom w:val="none" w:sz="0" w:space="0" w:color="auto"/>
        <w:right w:val="none" w:sz="0" w:space="0" w:color="auto"/>
      </w:divBdr>
    </w:div>
    <w:div w:id="167411462">
      <w:bodyDiv w:val="1"/>
      <w:marLeft w:val="0"/>
      <w:marRight w:val="0"/>
      <w:marTop w:val="0"/>
      <w:marBottom w:val="0"/>
      <w:divBdr>
        <w:top w:val="none" w:sz="0" w:space="0" w:color="auto"/>
        <w:left w:val="none" w:sz="0" w:space="0" w:color="auto"/>
        <w:bottom w:val="none" w:sz="0" w:space="0" w:color="auto"/>
        <w:right w:val="none" w:sz="0" w:space="0" w:color="auto"/>
      </w:divBdr>
    </w:div>
    <w:div w:id="167718726">
      <w:bodyDiv w:val="1"/>
      <w:marLeft w:val="0"/>
      <w:marRight w:val="0"/>
      <w:marTop w:val="0"/>
      <w:marBottom w:val="0"/>
      <w:divBdr>
        <w:top w:val="none" w:sz="0" w:space="0" w:color="auto"/>
        <w:left w:val="none" w:sz="0" w:space="0" w:color="auto"/>
        <w:bottom w:val="none" w:sz="0" w:space="0" w:color="auto"/>
        <w:right w:val="none" w:sz="0" w:space="0" w:color="auto"/>
      </w:divBdr>
    </w:div>
    <w:div w:id="167912539">
      <w:bodyDiv w:val="1"/>
      <w:marLeft w:val="0"/>
      <w:marRight w:val="0"/>
      <w:marTop w:val="0"/>
      <w:marBottom w:val="0"/>
      <w:divBdr>
        <w:top w:val="none" w:sz="0" w:space="0" w:color="auto"/>
        <w:left w:val="none" w:sz="0" w:space="0" w:color="auto"/>
        <w:bottom w:val="none" w:sz="0" w:space="0" w:color="auto"/>
        <w:right w:val="none" w:sz="0" w:space="0" w:color="auto"/>
      </w:divBdr>
    </w:div>
    <w:div w:id="169298847">
      <w:bodyDiv w:val="1"/>
      <w:marLeft w:val="0"/>
      <w:marRight w:val="0"/>
      <w:marTop w:val="0"/>
      <w:marBottom w:val="0"/>
      <w:divBdr>
        <w:top w:val="none" w:sz="0" w:space="0" w:color="auto"/>
        <w:left w:val="none" w:sz="0" w:space="0" w:color="auto"/>
        <w:bottom w:val="none" w:sz="0" w:space="0" w:color="auto"/>
        <w:right w:val="none" w:sz="0" w:space="0" w:color="auto"/>
      </w:divBdr>
    </w:div>
    <w:div w:id="172384188">
      <w:bodyDiv w:val="1"/>
      <w:marLeft w:val="0"/>
      <w:marRight w:val="0"/>
      <w:marTop w:val="0"/>
      <w:marBottom w:val="0"/>
      <w:divBdr>
        <w:top w:val="none" w:sz="0" w:space="0" w:color="auto"/>
        <w:left w:val="none" w:sz="0" w:space="0" w:color="auto"/>
        <w:bottom w:val="none" w:sz="0" w:space="0" w:color="auto"/>
        <w:right w:val="none" w:sz="0" w:space="0" w:color="auto"/>
      </w:divBdr>
    </w:div>
    <w:div w:id="174462478">
      <w:bodyDiv w:val="1"/>
      <w:marLeft w:val="0"/>
      <w:marRight w:val="0"/>
      <w:marTop w:val="0"/>
      <w:marBottom w:val="0"/>
      <w:divBdr>
        <w:top w:val="none" w:sz="0" w:space="0" w:color="auto"/>
        <w:left w:val="none" w:sz="0" w:space="0" w:color="auto"/>
        <w:bottom w:val="none" w:sz="0" w:space="0" w:color="auto"/>
        <w:right w:val="none" w:sz="0" w:space="0" w:color="auto"/>
      </w:divBdr>
    </w:div>
    <w:div w:id="174808081">
      <w:bodyDiv w:val="1"/>
      <w:marLeft w:val="0"/>
      <w:marRight w:val="0"/>
      <w:marTop w:val="0"/>
      <w:marBottom w:val="0"/>
      <w:divBdr>
        <w:top w:val="none" w:sz="0" w:space="0" w:color="auto"/>
        <w:left w:val="none" w:sz="0" w:space="0" w:color="auto"/>
        <w:bottom w:val="none" w:sz="0" w:space="0" w:color="auto"/>
        <w:right w:val="none" w:sz="0" w:space="0" w:color="auto"/>
      </w:divBdr>
    </w:div>
    <w:div w:id="175391354">
      <w:bodyDiv w:val="1"/>
      <w:marLeft w:val="0"/>
      <w:marRight w:val="0"/>
      <w:marTop w:val="0"/>
      <w:marBottom w:val="0"/>
      <w:divBdr>
        <w:top w:val="none" w:sz="0" w:space="0" w:color="auto"/>
        <w:left w:val="none" w:sz="0" w:space="0" w:color="auto"/>
        <w:bottom w:val="none" w:sz="0" w:space="0" w:color="auto"/>
        <w:right w:val="none" w:sz="0" w:space="0" w:color="auto"/>
      </w:divBdr>
    </w:div>
    <w:div w:id="177745125">
      <w:bodyDiv w:val="1"/>
      <w:marLeft w:val="0"/>
      <w:marRight w:val="0"/>
      <w:marTop w:val="0"/>
      <w:marBottom w:val="0"/>
      <w:divBdr>
        <w:top w:val="none" w:sz="0" w:space="0" w:color="auto"/>
        <w:left w:val="none" w:sz="0" w:space="0" w:color="auto"/>
        <w:bottom w:val="none" w:sz="0" w:space="0" w:color="auto"/>
        <w:right w:val="none" w:sz="0" w:space="0" w:color="auto"/>
      </w:divBdr>
    </w:div>
    <w:div w:id="178354897">
      <w:bodyDiv w:val="1"/>
      <w:marLeft w:val="0"/>
      <w:marRight w:val="0"/>
      <w:marTop w:val="0"/>
      <w:marBottom w:val="0"/>
      <w:divBdr>
        <w:top w:val="none" w:sz="0" w:space="0" w:color="auto"/>
        <w:left w:val="none" w:sz="0" w:space="0" w:color="auto"/>
        <w:bottom w:val="none" w:sz="0" w:space="0" w:color="auto"/>
        <w:right w:val="none" w:sz="0" w:space="0" w:color="auto"/>
      </w:divBdr>
    </w:div>
    <w:div w:id="178814863">
      <w:bodyDiv w:val="1"/>
      <w:marLeft w:val="0"/>
      <w:marRight w:val="0"/>
      <w:marTop w:val="0"/>
      <w:marBottom w:val="0"/>
      <w:divBdr>
        <w:top w:val="none" w:sz="0" w:space="0" w:color="auto"/>
        <w:left w:val="none" w:sz="0" w:space="0" w:color="auto"/>
        <w:bottom w:val="none" w:sz="0" w:space="0" w:color="auto"/>
        <w:right w:val="none" w:sz="0" w:space="0" w:color="auto"/>
      </w:divBdr>
    </w:div>
    <w:div w:id="181012183">
      <w:bodyDiv w:val="1"/>
      <w:marLeft w:val="0"/>
      <w:marRight w:val="0"/>
      <w:marTop w:val="0"/>
      <w:marBottom w:val="0"/>
      <w:divBdr>
        <w:top w:val="none" w:sz="0" w:space="0" w:color="auto"/>
        <w:left w:val="none" w:sz="0" w:space="0" w:color="auto"/>
        <w:bottom w:val="none" w:sz="0" w:space="0" w:color="auto"/>
        <w:right w:val="none" w:sz="0" w:space="0" w:color="auto"/>
      </w:divBdr>
    </w:div>
    <w:div w:id="182288216">
      <w:bodyDiv w:val="1"/>
      <w:marLeft w:val="0"/>
      <w:marRight w:val="0"/>
      <w:marTop w:val="0"/>
      <w:marBottom w:val="0"/>
      <w:divBdr>
        <w:top w:val="none" w:sz="0" w:space="0" w:color="auto"/>
        <w:left w:val="none" w:sz="0" w:space="0" w:color="auto"/>
        <w:bottom w:val="none" w:sz="0" w:space="0" w:color="auto"/>
        <w:right w:val="none" w:sz="0" w:space="0" w:color="auto"/>
      </w:divBdr>
    </w:div>
    <w:div w:id="182597384">
      <w:bodyDiv w:val="1"/>
      <w:marLeft w:val="0"/>
      <w:marRight w:val="0"/>
      <w:marTop w:val="0"/>
      <w:marBottom w:val="0"/>
      <w:divBdr>
        <w:top w:val="none" w:sz="0" w:space="0" w:color="auto"/>
        <w:left w:val="none" w:sz="0" w:space="0" w:color="auto"/>
        <w:bottom w:val="none" w:sz="0" w:space="0" w:color="auto"/>
        <w:right w:val="none" w:sz="0" w:space="0" w:color="auto"/>
      </w:divBdr>
    </w:div>
    <w:div w:id="183596061">
      <w:bodyDiv w:val="1"/>
      <w:marLeft w:val="0"/>
      <w:marRight w:val="0"/>
      <w:marTop w:val="0"/>
      <w:marBottom w:val="0"/>
      <w:divBdr>
        <w:top w:val="none" w:sz="0" w:space="0" w:color="auto"/>
        <w:left w:val="none" w:sz="0" w:space="0" w:color="auto"/>
        <w:bottom w:val="none" w:sz="0" w:space="0" w:color="auto"/>
        <w:right w:val="none" w:sz="0" w:space="0" w:color="auto"/>
      </w:divBdr>
    </w:div>
    <w:div w:id="183641396">
      <w:bodyDiv w:val="1"/>
      <w:marLeft w:val="0"/>
      <w:marRight w:val="0"/>
      <w:marTop w:val="0"/>
      <w:marBottom w:val="0"/>
      <w:divBdr>
        <w:top w:val="none" w:sz="0" w:space="0" w:color="auto"/>
        <w:left w:val="none" w:sz="0" w:space="0" w:color="auto"/>
        <w:bottom w:val="none" w:sz="0" w:space="0" w:color="auto"/>
        <w:right w:val="none" w:sz="0" w:space="0" w:color="auto"/>
      </w:divBdr>
    </w:div>
    <w:div w:id="184101005">
      <w:bodyDiv w:val="1"/>
      <w:marLeft w:val="0"/>
      <w:marRight w:val="0"/>
      <w:marTop w:val="0"/>
      <w:marBottom w:val="0"/>
      <w:divBdr>
        <w:top w:val="none" w:sz="0" w:space="0" w:color="auto"/>
        <w:left w:val="none" w:sz="0" w:space="0" w:color="auto"/>
        <w:bottom w:val="none" w:sz="0" w:space="0" w:color="auto"/>
        <w:right w:val="none" w:sz="0" w:space="0" w:color="auto"/>
      </w:divBdr>
    </w:div>
    <w:div w:id="186145314">
      <w:bodyDiv w:val="1"/>
      <w:marLeft w:val="0"/>
      <w:marRight w:val="0"/>
      <w:marTop w:val="0"/>
      <w:marBottom w:val="0"/>
      <w:divBdr>
        <w:top w:val="none" w:sz="0" w:space="0" w:color="auto"/>
        <w:left w:val="none" w:sz="0" w:space="0" w:color="auto"/>
        <w:bottom w:val="none" w:sz="0" w:space="0" w:color="auto"/>
        <w:right w:val="none" w:sz="0" w:space="0" w:color="auto"/>
      </w:divBdr>
    </w:div>
    <w:div w:id="186794346">
      <w:bodyDiv w:val="1"/>
      <w:marLeft w:val="0"/>
      <w:marRight w:val="0"/>
      <w:marTop w:val="0"/>
      <w:marBottom w:val="0"/>
      <w:divBdr>
        <w:top w:val="none" w:sz="0" w:space="0" w:color="auto"/>
        <w:left w:val="none" w:sz="0" w:space="0" w:color="auto"/>
        <w:bottom w:val="none" w:sz="0" w:space="0" w:color="auto"/>
        <w:right w:val="none" w:sz="0" w:space="0" w:color="auto"/>
      </w:divBdr>
    </w:div>
    <w:div w:id="187060863">
      <w:bodyDiv w:val="1"/>
      <w:marLeft w:val="0"/>
      <w:marRight w:val="0"/>
      <w:marTop w:val="0"/>
      <w:marBottom w:val="0"/>
      <w:divBdr>
        <w:top w:val="none" w:sz="0" w:space="0" w:color="auto"/>
        <w:left w:val="none" w:sz="0" w:space="0" w:color="auto"/>
        <w:bottom w:val="none" w:sz="0" w:space="0" w:color="auto"/>
        <w:right w:val="none" w:sz="0" w:space="0" w:color="auto"/>
      </w:divBdr>
    </w:div>
    <w:div w:id="187455585">
      <w:bodyDiv w:val="1"/>
      <w:marLeft w:val="0"/>
      <w:marRight w:val="0"/>
      <w:marTop w:val="0"/>
      <w:marBottom w:val="0"/>
      <w:divBdr>
        <w:top w:val="none" w:sz="0" w:space="0" w:color="auto"/>
        <w:left w:val="none" w:sz="0" w:space="0" w:color="auto"/>
        <w:bottom w:val="none" w:sz="0" w:space="0" w:color="auto"/>
        <w:right w:val="none" w:sz="0" w:space="0" w:color="auto"/>
      </w:divBdr>
    </w:div>
    <w:div w:id="187566711">
      <w:bodyDiv w:val="1"/>
      <w:marLeft w:val="0"/>
      <w:marRight w:val="0"/>
      <w:marTop w:val="0"/>
      <w:marBottom w:val="0"/>
      <w:divBdr>
        <w:top w:val="none" w:sz="0" w:space="0" w:color="auto"/>
        <w:left w:val="none" w:sz="0" w:space="0" w:color="auto"/>
        <w:bottom w:val="none" w:sz="0" w:space="0" w:color="auto"/>
        <w:right w:val="none" w:sz="0" w:space="0" w:color="auto"/>
      </w:divBdr>
    </w:div>
    <w:div w:id="187644291">
      <w:bodyDiv w:val="1"/>
      <w:marLeft w:val="0"/>
      <w:marRight w:val="0"/>
      <w:marTop w:val="0"/>
      <w:marBottom w:val="0"/>
      <w:divBdr>
        <w:top w:val="none" w:sz="0" w:space="0" w:color="auto"/>
        <w:left w:val="none" w:sz="0" w:space="0" w:color="auto"/>
        <w:bottom w:val="none" w:sz="0" w:space="0" w:color="auto"/>
        <w:right w:val="none" w:sz="0" w:space="0" w:color="auto"/>
      </w:divBdr>
    </w:div>
    <w:div w:id="188565243">
      <w:bodyDiv w:val="1"/>
      <w:marLeft w:val="0"/>
      <w:marRight w:val="0"/>
      <w:marTop w:val="0"/>
      <w:marBottom w:val="0"/>
      <w:divBdr>
        <w:top w:val="none" w:sz="0" w:space="0" w:color="auto"/>
        <w:left w:val="none" w:sz="0" w:space="0" w:color="auto"/>
        <w:bottom w:val="none" w:sz="0" w:space="0" w:color="auto"/>
        <w:right w:val="none" w:sz="0" w:space="0" w:color="auto"/>
      </w:divBdr>
    </w:div>
    <w:div w:id="194850054">
      <w:bodyDiv w:val="1"/>
      <w:marLeft w:val="0"/>
      <w:marRight w:val="0"/>
      <w:marTop w:val="0"/>
      <w:marBottom w:val="0"/>
      <w:divBdr>
        <w:top w:val="none" w:sz="0" w:space="0" w:color="auto"/>
        <w:left w:val="none" w:sz="0" w:space="0" w:color="auto"/>
        <w:bottom w:val="none" w:sz="0" w:space="0" w:color="auto"/>
        <w:right w:val="none" w:sz="0" w:space="0" w:color="auto"/>
      </w:divBdr>
    </w:div>
    <w:div w:id="197015366">
      <w:bodyDiv w:val="1"/>
      <w:marLeft w:val="0"/>
      <w:marRight w:val="0"/>
      <w:marTop w:val="0"/>
      <w:marBottom w:val="0"/>
      <w:divBdr>
        <w:top w:val="none" w:sz="0" w:space="0" w:color="auto"/>
        <w:left w:val="none" w:sz="0" w:space="0" w:color="auto"/>
        <w:bottom w:val="none" w:sz="0" w:space="0" w:color="auto"/>
        <w:right w:val="none" w:sz="0" w:space="0" w:color="auto"/>
      </w:divBdr>
    </w:div>
    <w:div w:id="197476334">
      <w:bodyDiv w:val="1"/>
      <w:marLeft w:val="0"/>
      <w:marRight w:val="0"/>
      <w:marTop w:val="0"/>
      <w:marBottom w:val="0"/>
      <w:divBdr>
        <w:top w:val="none" w:sz="0" w:space="0" w:color="auto"/>
        <w:left w:val="none" w:sz="0" w:space="0" w:color="auto"/>
        <w:bottom w:val="none" w:sz="0" w:space="0" w:color="auto"/>
        <w:right w:val="none" w:sz="0" w:space="0" w:color="auto"/>
      </w:divBdr>
    </w:div>
    <w:div w:id="198008039">
      <w:bodyDiv w:val="1"/>
      <w:marLeft w:val="0"/>
      <w:marRight w:val="0"/>
      <w:marTop w:val="0"/>
      <w:marBottom w:val="0"/>
      <w:divBdr>
        <w:top w:val="none" w:sz="0" w:space="0" w:color="auto"/>
        <w:left w:val="none" w:sz="0" w:space="0" w:color="auto"/>
        <w:bottom w:val="none" w:sz="0" w:space="0" w:color="auto"/>
        <w:right w:val="none" w:sz="0" w:space="0" w:color="auto"/>
      </w:divBdr>
    </w:div>
    <w:div w:id="198323119">
      <w:bodyDiv w:val="1"/>
      <w:marLeft w:val="0"/>
      <w:marRight w:val="0"/>
      <w:marTop w:val="0"/>
      <w:marBottom w:val="0"/>
      <w:divBdr>
        <w:top w:val="none" w:sz="0" w:space="0" w:color="auto"/>
        <w:left w:val="none" w:sz="0" w:space="0" w:color="auto"/>
        <w:bottom w:val="none" w:sz="0" w:space="0" w:color="auto"/>
        <w:right w:val="none" w:sz="0" w:space="0" w:color="auto"/>
      </w:divBdr>
    </w:div>
    <w:div w:id="198705161">
      <w:bodyDiv w:val="1"/>
      <w:marLeft w:val="0"/>
      <w:marRight w:val="0"/>
      <w:marTop w:val="0"/>
      <w:marBottom w:val="0"/>
      <w:divBdr>
        <w:top w:val="none" w:sz="0" w:space="0" w:color="auto"/>
        <w:left w:val="none" w:sz="0" w:space="0" w:color="auto"/>
        <w:bottom w:val="none" w:sz="0" w:space="0" w:color="auto"/>
        <w:right w:val="none" w:sz="0" w:space="0" w:color="auto"/>
      </w:divBdr>
    </w:div>
    <w:div w:id="199128075">
      <w:bodyDiv w:val="1"/>
      <w:marLeft w:val="0"/>
      <w:marRight w:val="0"/>
      <w:marTop w:val="0"/>
      <w:marBottom w:val="0"/>
      <w:divBdr>
        <w:top w:val="none" w:sz="0" w:space="0" w:color="auto"/>
        <w:left w:val="none" w:sz="0" w:space="0" w:color="auto"/>
        <w:bottom w:val="none" w:sz="0" w:space="0" w:color="auto"/>
        <w:right w:val="none" w:sz="0" w:space="0" w:color="auto"/>
      </w:divBdr>
    </w:div>
    <w:div w:id="199781363">
      <w:bodyDiv w:val="1"/>
      <w:marLeft w:val="0"/>
      <w:marRight w:val="0"/>
      <w:marTop w:val="0"/>
      <w:marBottom w:val="0"/>
      <w:divBdr>
        <w:top w:val="none" w:sz="0" w:space="0" w:color="auto"/>
        <w:left w:val="none" w:sz="0" w:space="0" w:color="auto"/>
        <w:bottom w:val="none" w:sz="0" w:space="0" w:color="auto"/>
        <w:right w:val="none" w:sz="0" w:space="0" w:color="auto"/>
      </w:divBdr>
    </w:div>
    <w:div w:id="200217639">
      <w:bodyDiv w:val="1"/>
      <w:marLeft w:val="0"/>
      <w:marRight w:val="0"/>
      <w:marTop w:val="0"/>
      <w:marBottom w:val="0"/>
      <w:divBdr>
        <w:top w:val="none" w:sz="0" w:space="0" w:color="auto"/>
        <w:left w:val="none" w:sz="0" w:space="0" w:color="auto"/>
        <w:bottom w:val="none" w:sz="0" w:space="0" w:color="auto"/>
        <w:right w:val="none" w:sz="0" w:space="0" w:color="auto"/>
      </w:divBdr>
    </w:div>
    <w:div w:id="200477854">
      <w:bodyDiv w:val="1"/>
      <w:marLeft w:val="0"/>
      <w:marRight w:val="0"/>
      <w:marTop w:val="0"/>
      <w:marBottom w:val="0"/>
      <w:divBdr>
        <w:top w:val="none" w:sz="0" w:space="0" w:color="auto"/>
        <w:left w:val="none" w:sz="0" w:space="0" w:color="auto"/>
        <w:bottom w:val="none" w:sz="0" w:space="0" w:color="auto"/>
        <w:right w:val="none" w:sz="0" w:space="0" w:color="auto"/>
      </w:divBdr>
    </w:div>
    <w:div w:id="203375832">
      <w:bodyDiv w:val="1"/>
      <w:marLeft w:val="0"/>
      <w:marRight w:val="0"/>
      <w:marTop w:val="0"/>
      <w:marBottom w:val="0"/>
      <w:divBdr>
        <w:top w:val="none" w:sz="0" w:space="0" w:color="auto"/>
        <w:left w:val="none" w:sz="0" w:space="0" w:color="auto"/>
        <w:bottom w:val="none" w:sz="0" w:space="0" w:color="auto"/>
        <w:right w:val="none" w:sz="0" w:space="0" w:color="auto"/>
      </w:divBdr>
    </w:div>
    <w:div w:id="203834255">
      <w:bodyDiv w:val="1"/>
      <w:marLeft w:val="0"/>
      <w:marRight w:val="0"/>
      <w:marTop w:val="0"/>
      <w:marBottom w:val="0"/>
      <w:divBdr>
        <w:top w:val="none" w:sz="0" w:space="0" w:color="auto"/>
        <w:left w:val="none" w:sz="0" w:space="0" w:color="auto"/>
        <w:bottom w:val="none" w:sz="0" w:space="0" w:color="auto"/>
        <w:right w:val="none" w:sz="0" w:space="0" w:color="auto"/>
      </w:divBdr>
    </w:div>
    <w:div w:id="203912836">
      <w:bodyDiv w:val="1"/>
      <w:marLeft w:val="0"/>
      <w:marRight w:val="0"/>
      <w:marTop w:val="0"/>
      <w:marBottom w:val="0"/>
      <w:divBdr>
        <w:top w:val="none" w:sz="0" w:space="0" w:color="auto"/>
        <w:left w:val="none" w:sz="0" w:space="0" w:color="auto"/>
        <w:bottom w:val="none" w:sz="0" w:space="0" w:color="auto"/>
        <w:right w:val="none" w:sz="0" w:space="0" w:color="auto"/>
      </w:divBdr>
    </w:div>
    <w:div w:id="207684672">
      <w:bodyDiv w:val="1"/>
      <w:marLeft w:val="0"/>
      <w:marRight w:val="0"/>
      <w:marTop w:val="0"/>
      <w:marBottom w:val="0"/>
      <w:divBdr>
        <w:top w:val="none" w:sz="0" w:space="0" w:color="auto"/>
        <w:left w:val="none" w:sz="0" w:space="0" w:color="auto"/>
        <w:bottom w:val="none" w:sz="0" w:space="0" w:color="auto"/>
        <w:right w:val="none" w:sz="0" w:space="0" w:color="auto"/>
      </w:divBdr>
    </w:div>
    <w:div w:id="208305094">
      <w:bodyDiv w:val="1"/>
      <w:marLeft w:val="0"/>
      <w:marRight w:val="0"/>
      <w:marTop w:val="0"/>
      <w:marBottom w:val="0"/>
      <w:divBdr>
        <w:top w:val="none" w:sz="0" w:space="0" w:color="auto"/>
        <w:left w:val="none" w:sz="0" w:space="0" w:color="auto"/>
        <w:bottom w:val="none" w:sz="0" w:space="0" w:color="auto"/>
        <w:right w:val="none" w:sz="0" w:space="0" w:color="auto"/>
      </w:divBdr>
    </w:div>
    <w:div w:id="208344469">
      <w:bodyDiv w:val="1"/>
      <w:marLeft w:val="0"/>
      <w:marRight w:val="0"/>
      <w:marTop w:val="0"/>
      <w:marBottom w:val="0"/>
      <w:divBdr>
        <w:top w:val="none" w:sz="0" w:space="0" w:color="auto"/>
        <w:left w:val="none" w:sz="0" w:space="0" w:color="auto"/>
        <w:bottom w:val="none" w:sz="0" w:space="0" w:color="auto"/>
        <w:right w:val="none" w:sz="0" w:space="0" w:color="auto"/>
      </w:divBdr>
    </w:div>
    <w:div w:id="209465506">
      <w:bodyDiv w:val="1"/>
      <w:marLeft w:val="0"/>
      <w:marRight w:val="0"/>
      <w:marTop w:val="0"/>
      <w:marBottom w:val="0"/>
      <w:divBdr>
        <w:top w:val="none" w:sz="0" w:space="0" w:color="auto"/>
        <w:left w:val="none" w:sz="0" w:space="0" w:color="auto"/>
        <w:bottom w:val="none" w:sz="0" w:space="0" w:color="auto"/>
        <w:right w:val="none" w:sz="0" w:space="0" w:color="auto"/>
      </w:divBdr>
    </w:div>
    <w:div w:id="210116330">
      <w:bodyDiv w:val="1"/>
      <w:marLeft w:val="0"/>
      <w:marRight w:val="0"/>
      <w:marTop w:val="0"/>
      <w:marBottom w:val="0"/>
      <w:divBdr>
        <w:top w:val="none" w:sz="0" w:space="0" w:color="auto"/>
        <w:left w:val="none" w:sz="0" w:space="0" w:color="auto"/>
        <w:bottom w:val="none" w:sz="0" w:space="0" w:color="auto"/>
        <w:right w:val="none" w:sz="0" w:space="0" w:color="auto"/>
      </w:divBdr>
    </w:div>
    <w:div w:id="211040102">
      <w:bodyDiv w:val="1"/>
      <w:marLeft w:val="0"/>
      <w:marRight w:val="0"/>
      <w:marTop w:val="0"/>
      <w:marBottom w:val="0"/>
      <w:divBdr>
        <w:top w:val="none" w:sz="0" w:space="0" w:color="auto"/>
        <w:left w:val="none" w:sz="0" w:space="0" w:color="auto"/>
        <w:bottom w:val="none" w:sz="0" w:space="0" w:color="auto"/>
        <w:right w:val="none" w:sz="0" w:space="0" w:color="auto"/>
      </w:divBdr>
    </w:div>
    <w:div w:id="212816710">
      <w:bodyDiv w:val="1"/>
      <w:marLeft w:val="0"/>
      <w:marRight w:val="0"/>
      <w:marTop w:val="0"/>
      <w:marBottom w:val="0"/>
      <w:divBdr>
        <w:top w:val="none" w:sz="0" w:space="0" w:color="auto"/>
        <w:left w:val="none" w:sz="0" w:space="0" w:color="auto"/>
        <w:bottom w:val="none" w:sz="0" w:space="0" w:color="auto"/>
        <w:right w:val="none" w:sz="0" w:space="0" w:color="auto"/>
      </w:divBdr>
    </w:div>
    <w:div w:id="215313928">
      <w:bodyDiv w:val="1"/>
      <w:marLeft w:val="0"/>
      <w:marRight w:val="0"/>
      <w:marTop w:val="0"/>
      <w:marBottom w:val="0"/>
      <w:divBdr>
        <w:top w:val="none" w:sz="0" w:space="0" w:color="auto"/>
        <w:left w:val="none" w:sz="0" w:space="0" w:color="auto"/>
        <w:bottom w:val="none" w:sz="0" w:space="0" w:color="auto"/>
        <w:right w:val="none" w:sz="0" w:space="0" w:color="auto"/>
      </w:divBdr>
    </w:div>
    <w:div w:id="216015049">
      <w:bodyDiv w:val="1"/>
      <w:marLeft w:val="0"/>
      <w:marRight w:val="0"/>
      <w:marTop w:val="0"/>
      <w:marBottom w:val="0"/>
      <w:divBdr>
        <w:top w:val="none" w:sz="0" w:space="0" w:color="auto"/>
        <w:left w:val="none" w:sz="0" w:space="0" w:color="auto"/>
        <w:bottom w:val="none" w:sz="0" w:space="0" w:color="auto"/>
        <w:right w:val="none" w:sz="0" w:space="0" w:color="auto"/>
      </w:divBdr>
    </w:div>
    <w:div w:id="216475094">
      <w:bodyDiv w:val="1"/>
      <w:marLeft w:val="0"/>
      <w:marRight w:val="0"/>
      <w:marTop w:val="0"/>
      <w:marBottom w:val="0"/>
      <w:divBdr>
        <w:top w:val="none" w:sz="0" w:space="0" w:color="auto"/>
        <w:left w:val="none" w:sz="0" w:space="0" w:color="auto"/>
        <w:bottom w:val="none" w:sz="0" w:space="0" w:color="auto"/>
        <w:right w:val="none" w:sz="0" w:space="0" w:color="auto"/>
      </w:divBdr>
    </w:div>
    <w:div w:id="216743594">
      <w:bodyDiv w:val="1"/>
      <w:marLeft w:val="0"/>
      <w:marRight w:val="0"/>
      <w:marTop w:val="0"/>
      <w:marBottom w:val="0"/>
      <w:divBdr>
        <w:top w:val="none" w:sz="0" w:space="0" w:color="auto"/>
        <w:left w:val="none" w:sz="0" w:space="0" w:color="auto"/>
        <w:bottom w:val="none" w:sz="0" w:space="0" w:color="auto"/>
        <w:right w:val="none" w:sz="0" w:space="0" w:color="auto"/>
      </w:divBdr>
    </w:div>
    <w:div w:id="217783225">
      <w:bodyDiv w:val="1"/>
      <w:marLeft w:val="0"/>
      <w:marRight w:val="0"/>
      <w:marTop w:val="0"/>
      <w:marBottom w:val="0"/>
      <w:divBdr>
        <w:top w:val="none" w:sz="0" w:space="0" w:color="auto"/>
        <w:left w:val="none" w:sz="0" w:space="0" w:color="auto"/>
        <w:bottom w:val="none" w:sz="0" w:space="0" w:color="auto"/>
        <w:right w:val="none" w:sz="0" w:space="0" w:color="auto"/>
      </w:divBdr>
    </w:div>
    <w:div w:id="217791558">
      <w:bodyDiv w:val="1"/>
      <w:marLeft w:val="0"/>
      <w:marRight w:val="0"/>
      <w:marTop w:val="0"/>
      <w:marBottom w:val="0"/>
      <w:divBdr>
        <w:top w:val="none" w:sz="0" w:space="0" w:color="auto"/>
        <w:left w:val="none" w:sz="0" w:space="0" w:color="auto"/>
        <w:bottom w:val="none" w:sz="0" w:space="0" w:color="auto"/>
        <w:right w:val="none" w:sz="0" w:space="0" w:color="auto"/>
      </w:divBdr>
    </w:div>
    <w:div w:id="218176078">
      <w:bodyDiv w:val="1"/>
      <w:marLeft w:val="0"/>
      <w:marRight w:val="0"/>
      <w:marTop w:val="0"/>
      <w:marBottom w:val="0"/>
      <w:divBdr>
        <w:top w:val="none" w:sz="0" w:space="0" w:color="auto"/>
        <w:left w:val="none" w:sz="0" w:space="0" w:color="auto"/>
        <w:bottom w:val="none" w:sz="0" w:space="0" w:color="auto"/>
        <w:right w:val="none" w:sz="0" w:space="0" w:color="auto"/>
      </w:divBdr>
    </w:div>
    <w:div w:id="221016314">
      <w:bodyDiv w:val="1"/>
      <w:marLeft w:val="0"/>
      <w:marRight w:val="0"/>
      <w:marTop w:val="0"/>
      <w:marBottom w:val="0"/>
      <w:divBdr>
        <w:top w:val="none" w:sz="0" w:space="0" w:color="auto"/>
        <w:left w:val="none" w:sz="0" w:space="0" w:color="auto"/>
        <w:bottom w:val="none" w:sz="0" w:space="0" w:color="auto"/>
        <w:right w:val="none" w:sz="0" w:space="0" w:color="auto"/>
      </w:divBdr>
    </w:div>
    <w:div w:id="221403801">
      <w:bodyDiv w:val="1"/>
      <w:marLeft w:val="0"/>
      <w:marRight w:val="0"/>
      <w:marTop w:val="0"/>
      <w:marBottom w:val="0"/>
      <w:divBdr>
        <w:top w:val="none" w:sz="0" w:space="0" w:color="auto"/>
        <w:left w:val="none" w:sz="0" w:space="0" w:color="auto"/>
        <w:bottom w:val="none" w:sz="0" w:space="0" w:color="auto"/>
        <w:right w:val="none" w:sz="0" w:space="0" w:color="auto"/>
      </w:divBdr>
    </w:div>
    <w:div w:id="221716019">
      <w:bodyDiv w:val="1"/>
      <w:marLeft w:val="0"/>
      <w:marRight w:val="0"/>
      <w:marTop w:val="0"/>
      <w:marBottom w:val="0"/>
      <w:divBdr>
        <w:top w:val="none" w:sz="0" w:space="0" w:color="auto"/>
        <w:left w:val="none" w:sz="0" w:space="0" w:color="auto"/>
        <w:bottom w:val="none" w:sz="0" w:space="0" w:color="auto"/>
        <w:right w:val="none" w:sz="0" w:space="0" w:color="auto"/>
      </w:divBdr>
    </w:div>
    <w:div w:id="221868423">
      <w:bodyDiv w:val="1"/>
      <w:marLeft w:val="0"/>
      <w:marRight w:val="0"/>
      <w:marTop w:val="0"/>
      <w:marBottom w:val="0"/>
      <w:divBdr>
        <w:top w:val="none" w:sz="0" w:space="0" w:color="auto"/>
        <w:left w:val="none" w:sz="0" w:space="0" w:color="auto"/>
        <w:bottom w:val="none" w:sz="0" w:space="0" w:color="auto"/>
        <w:right w:val="none" w:sz="0" w:space="0" w:color="auto"/>
      </w:divBdr>
    </w:div>
    <w:div w:id="222176142">
      <w:bodyDiv w:val="1"/>
      <w:marLeft w:val="0"/>
      <w:marRight w:val="0"/>
      <w:marTop w:val="0"/>
      <w:marBottom w:val="0"/>
      <w:divBdr>
        <w:top w:val="none" w:sz="0" w:space="0" w:color="auto"/>
        <w:left w:val="none" w:sz="0" w:space="0" w:color="auto"/>
        <w:bottom w:val="none" w:sz="0" w:space="0" w:color="auto"/>
        <w:right w:val="none" w:sz="0" w:space="0" w:color="auto"/>
      </w:divBdr>
    </w:div>
    <w:div w:id="222571303">
      <w:bodyDiv w:val="1"/>
      <w:marLeft w:val="0"/>
      <w:marRight w:val="0"/>
      <w:marTop w:val="0"/>
      <w:marBottom w:val="0"/>
      <w:divBdr>
        <w:top w:val="none" w:sz="0" w:space="0" w:color="auto"/>
        <w:left w:val="none" w:sz="0" w:space="0" w:color="auto"/>
        <w:bottom w:val="none" w:sz="0" w:space="0" w:color="auto"/>
        <w:right w:val="none" w:sz="0" w:space="0" w:color="auto"/>
      </w:divBdr>
    </w:div>
    <w:div w:id="222982848">
      <w:bodyDiv w:val="1"/>
      <w:marLeft w:val="0"/>
      <w:marRight w:val="0"/>
      <w:marTop w:val="0"/>
      <w:marBottom w:val="0"/>
      <w:divBdr>
        <w:top w:val="none" w:sz="0" w:space="0" w:color="auto"/>
        <w:left w:val="none" w:sz="0" w:space="0" w:color="auto"/>
        <w:bottom w:val="none" w:sz="0" w:space="0" w:color="auto"/>
        <w:right w:val="none" w:sz="0" w:space="0" w:color="auto"/>
      </w:divBdr>
    </w:div>
    <w:div w:id="227307792">
      <w:bodyDiv w:val="1"/>
      <w:marLeft w:val="0"/>
      <w:marRight w:val="0"/>
      <w:marTop w:val="0"/>
      <w:marBottom w:val="0"/>
      <w:divBdr>
        <w:top w:val="none" w:sz="0" w:space="0" w:color="auto"/>
        <w:left w:val="none" w:sz="0" w:space="0" w:color="auto"/>
        <w:bottom w:val="none" w:sz="0" w:space="0" w:color="auto"/>
        <w:right w:val="none" w:sz="0" w:space="0" w:color="auto"/>
      </w:divBdr>
    </w:div>
    <w:div w:id="228461371">
      <w:bodyDiv w:val="1"/>
      <w:marLeft w:val="0"/>
      <w:marRight w:val="0"/>
      <w:marTop w:val="0"/>
      <w:marBottom w:val="0"/>
      <w:divBdr>
        <w:top w:val="none" w:sz="0" w:space="0" w:color="auto"/>
        <w:left w:val="none" w:sz="0" w:space="0" w:color="auto"/>
        <w:bottom w:val="none" w:sz="0" w:space="0" w:color="auto"/>
        <w:right w:val="none" w:sz="0" w:space="0" w:color="auto"/>
      </w:divBdr>
    </w:div>
    <w:div w:id="229460248">
      <w:bodyDiv w:val="1"/>
      <w:marLeft w:val="0"/>
      <w:marRight w:val="0"/>
      <w:marTop w:val="0"/>
      <w:marBottom w:val="0"/>
      <w:divBdr>
        <w:top w:val="none" w:sz="0" w:space="0" w:color="auto"/>
        <w:left w:val="none" w:sz="0" w:space="0" w:color="auto"/>
        <w:bottom w:val="none" w:sz="0" w:space="0" w:color="auto"/>
        <w:right w:val="none" w:sz="0" w:space="0" w:color="auto"/>
      </w:divBdr>
    </w:div>
    <w:div w:id="229972115">
      <w:bodyDiv w:val="1"/>
      <w:marLeft w:val="0"/>
      <w:marRight w:val="0"/>
      <w:marTop w:val="0"/>
      <w:marBottom w:val="0"/>
      <w:divBdr>
        <w:top w:val="none" w:sz="0" w:space="0" w:color="auto"/>
        <w:left w:val="none" w:sz="0" w:space="0" w:color="auto"/>
        <w:bottom w:val="none" w:sz="0" w:space="0" w:color="auto"/>
        <w:right w:val="none" w:sz="0" w:space="0" w:color="auto"/>
      </w:divBdr>
    </w:div>
    <w:div w:id="230432589">
      <w:bodyDiv w:val="1"/>
      <w:marLeft w:val="0"/>
      <w:marRight w:val="0"/>
      <w:marTop w:val="0"/>
      <w:marBottom w:val="0"/>
      <w:divBdr>
        <w:top w:val="none" w:sz="0" w:space="0" w:color="auto"/>
        <w:left w:val="none" w:sz="0" w:space="0" w:color="auto"/>
        <w:bottom w:val="none" w:sz="0" w:space="0" w:color="auto"/>
        <w:right w:val="none" w:sz="0" w:space="0" w:color="auto"/>
      </w:divBdr>
    </w:div>
    <w:div w:id="235163719">
      <w:bodyDiv w:val="1"/>
      <w:marLeft w:val="0"/>
      <w:marRight w:val="0"/>
      <w:marTop w:val="0"/>
      <w:marBottom w:val="0"/>
      <w:divBdr>
        <w:top w:val="none" w:sz="0" w:space="0" w:color="auto"/>
        <w:left w:val="none" w:sz="0" w:space="0" w:color="auto"/>
        <w:bottom w:val="none" w:sz="0" w:space="0" w:color="auto"/>
        <w:right w:val="none" w:sz="0" w:space="0" w:color="auto"/>
      </w:divBdr>
    </w:div>
    <w:div w:id="235552560">
      <w:bodyDiv w:val="1"/>
      <w:marLeft w:val="0"/>
      <w:marRight w:val="0"/>
      <w:marTop w:val="0"/>
      <w:marBottom w:val="0"/>
      <w:divBdr>
        <w:top w:val="none" w:sz="0" w:space="0" w:color="auto"/>
        <w:left w:val="none" w:sz="0" w:space="0" w:color="auto"/>
        <w:bottom w:val="none" w:sz="0" w:space="0" w:color="auto"/>
        <w:right w:val="none" w:sz="0" w:space="0" w:color="auto"/>
      </w:divBdr>
    </w:div>
    <w:div w:id="237137376">
      <w:bodyDiv w:val="1"/>
      <w:marLeft w:val="0"/>
      <w:marRight w:val="0"/>
      <w:marTop w:val="0"/>
      <w:marBottom w:val="0"/>
      <w:divBdr>
        <w:top w:val="none" w:sz="0" w:space="0" w:color="auto"/>
        <w:left w:val="none" w:sz="0" w:space="0" w:color="auto"/>
        <w:bottom w:val="none" w:sz="0" w:space="0" w:color="auto"/>
        <w:right w:val="none" w:sz="0" w:space="0" w:color="auto"/>
      </w:divBdr>
    </w:div>
    <w:div w:id="241064942">
      <w:bodyDiv w:val="1"/>
      <w:marLeft w:val="0"/>
      <w:marRight w:val="0"/>
      <w:marTop w:val="0"/>
      <w:marBottom w:val="0"/>
      <w:divBdr>
        <w:top w:val="none" w:sz="0" w:space="0" w:color="auto"/>
        <w:left w:val="none" w:sz="0" w:space="0" w:color="auto"/>
        <w:bottom w:val="none" w:sz="0" w:space="0" w:color="auto"/>
        <w:right w:val="none" w:sz="0" w:space="0" w:color="auto"/>
      </w:divBdr>
    </w:div>
    <w:div w:id="241066568">
      <w:bodyDiv w:val="1"/>
      <w:marLeft w:val="0"/>
      <w:marRight w:val="0"/>
      <w:marTop w:val="0"/>
      <w:marBottom w:val="0"/>
      <w:divBdr>
        <w:top w:val="none" w:sz="0" w:space="0" w:color="auto"/>
        <w:left w:val="none" w:sz="0" w:space="0" w:color="auto"/>
        <w:bottom w:val="none" w:sz="0" w:space="0" w:color="auto"/>
        <w:right w:val="none" w:sz="0" w:space="0" w:color="auto"/>
      </w:divBdr>
    </w:div>
    <w:div w:id="242880281">
      <w:bodyDiv w:val="1"/>
      <w:marLeft w:val="0"/>
      <w:marRight w:val="0"/>
      <w:marTop w:val="0"/>
      <w:marBottom w:val="0"/>
      <w:divBdr>
        <w:top w:val="none" w:sz="0" w:space="0" w:color="auto"/>
        <w:left w:val="none" w:sz="0" w:space="0" w:color="auto"/>
        <w:bottom w:val="none" w:sz="0" w:space="0" w:color="auto"/>
        <w:right w:val="none" w:sz="0" w:space="0" w:color="auto"/>
      </w:divBdr>
    </w:div>
    <w:div w:id="243034587">
      <w:bodyDiv w:val="1"/>
      <w:marLeft w:val="0"/>
      <w:marRight w:val="0"/>
      <w:marTop w:val="0"/>
      <w:marBottom w:val="0"/>
      <w:divBdr>
        <w:top w:val="none" w:sz="0" w:space="0" w:color="auto"/>
        <w:left w:val="none" w:sz="0" w:space="0" w:color="auto"/>
        <w:bottom w:val="none" w:sz="0" w:space="0" w:color="auto"/>
        <w:right w:val="none" w:sz="0" w:space="0" w:color="auto"/>
      </w:divBdr>
    </w:div>
    <w:div w:id="243225626">
      <w:bodyDiv w:val="1"/>
      <w:marLeft w:val="0"/>
      <w:marRight w:val="0"/>
      <w:marTop w:val="0"/>
      <w:marBottom w:val="0"/>
      <w:divBdr>
        <w:top w:val="none" w:sz="0" w:space="0" w:color="auto"/>
        <w:left w:val="none" w:sz="0" w:space="0" w:color="auto"/>
        <w:bottom w:val="none" w:sz="0" w:space="0" w:color="auto"/>
        <w:right w:val="none" w:sz="0" w:space="0" w:color="auto"/>
      </w:divBdr>
    </w:div>
    <w:div w:id="243271975">
      <w:bodyDiv w:val="1"/>
      <w:marLeft w:val="0"/>
      <w:marRight w:val="0"/>
      <w:marTop w:val="0"/>
      <w:marBottom w:val="0"/>
      <w:divBdr>
        <w:top w:val="none" w:sz="0" w:space="0" w:color="auto"/>
        <w:left w:val="none" w:sz="0" w:space="0" w:color="auto"/>
        <w:bottom w:val="none" w:sz="0" w:space="0" w:color="auto"/>
        <w:right w:val="none" w:sz="0" w:space="0" w:color="auto"/>
      </w:divBdr>
    </w:div>
    <w:div w:id="243757210">
      <w:bodyDiv w:val="1"/>
      <w:marLeft w:val="0"/>
      <w:marRight w:val="0"/>
      <w:marTop w:val="0"/>
      <w:marBottom w:val="0"/>
      <w:divBdr>
        <w:top w:val="none" w:sz="0" w:space="0" w:color="auto"/>
        <w:left w:val="none" w:sz="0" w:space="0" w:color="auto"/>
        <w:bottom w:val="none" w:sz="0" w:space="0" w:color="auto"/>
        <w:right w:val="none" w:sz="0" w:space="0" w:color="auto"/>
      </w:divBdr>
    </w:div>
    <w:div w:id="244144662">
      <w:bodyDiv w:val="1"/>
      <w:marLeft w:val="0"/>
      <w:marRight w:val="0"/>
      <w:marTop w:val="0"/>
      <w:marBottom w:val="0"/>
      <w:divBdr>
        <w:top w:val="none" w:sz="0" w:space="0" w:color="auto"/>
        <w:left w:val="none" w:sz="0" w:space="0" w:color="auto"/>
        <w:bottom w:val="none" w:sz="0" w:space="0" w:color="auto"/>
        <w:right w:val="none" w:sz="0" w:space="0" w:color="auto"/>
      </w:divBdr>
    </w:div>
    <w:div w:id="248196135">
      <w:bodyDiv w:val="1"/>
      <w:marLeft w:val="0"/>
      <w:marRight w:val="0"/>
      <w:marTop w:val="0"/>
      <w:marBottom w:val="0"/>
      <w:divBdr>
        <w:top w:val="none" w:sz="0" w:space="0" w:color="auto"/>
        <w:left w:val="none" w:sz="0" w:space="0" w:color="auto"/>
        <w:bottom w:val="none" w:sz="0" w:space="0" w:color="auto"/>
        <w:right w:val="none" w:sz="0" w:space="0" w:color="auto"/>
      </w:divBdr>
    </w:div>
    <w:div w:id="249972340">
      <w:bodyDiv w:val="1"/>
      <w:marLeft w:val="0"/>
      <w:marRight w:val="0"/>
      <w:marTop w:val="0"/>
      <w:marBottom w:val="0"/>
      <w:divBdr>
        <w:top w:val="none" w:sz="0" w:space="0" w:color="auto"/>
        <w:left w:val="none" w:sz="0" w:space="0" w:color="auto"/>
        <w:bottom w:val="none" w:sz="0" w:space="0" w:color="auto"/>
        <w:right w:val="none" w:sz="0" w:space="0" w:color="auto"/>
      </w:divBdr>
    </w:div>
    <w:div w:id="250284846">
      <w:bodyDiv w:val="1"/>
      <w:marLeft w:val="0"/>
      <w:marRight w:val="0"/>
      <w:marTop w:val="0"/>
      <w:marBottom w:val="0"/>
      <w:divBdr>
        <w:top w:val="none" w:sz="0" w:space="0" w:color="auto"/>
        <w:left w:val="none" w:sz="0" w:space="0" w:color="auto"/>
        <w:bottom w:val="none" w:sz="0" w:space="0" w:color="auto"/>
        <w:right w:val="none" w:sz="0" w:space="0" w:color="auto"/>
      </w:divBdr>
    </w:div>
    <w:div w:id="251820622">
      <w:bodyDiv w:val="1"/>
      <w:marLeft w:val="0"/>
      <w:marRight w:val="0"/>
      <w:marTop w:val="0"/>
      <w:marBottom w:val="0"/>
      <w:divBdr>
        <w:top w:val="none" w:sz="0" w:space="0" w:color="auto"/>
        <w:left w:val="none" w:sz="0" w:space="0" w:color="auto"/>
        <w:bottom w:val="none" w:sz="0" w:space="0" w:color="auto"/>
        <w:right w:val="none" w:sz="0" w:space="0" w:color="auto"/>
      </w:divBdr>
    </w:div>
    <w:div w:id="252251032">
      <w:bodyDiv w:val="1"/>
      <w:marLeft w:val="0"/>
      <w:marRight w:val="0"/>
      <w:marTop w:val="0"/>
      <w:marBottom w:val="0"/>
      <w:divBdr>
        <w:top w:val="none" w:sz="0" w:space="0" w:color="auto"/>
        <w:left w:val="none" w:sz="0" w:space="0" w:color="auto"/>
        <w:bottom w:val="none" w:sz="0" w:space="0" w:color="auto"/>
        <w:right w:val="none" w:sz="0" w:space="0" w:color="auto"/>
      </w:divBdr>
    </w:div>
    <w:div w:id="253245365">
      <w:bodyDiv w:val="1"/>
      <w:marLeft w:val="0"/>
      <w:marRight w:val="0"/>
      <w:marTop w:val="0"/>
      <w:marBottom w:val="0"/>
      <w:divBdr>
        <w:top w:val="none" w:sz="0" w:space="0" w:color="auto"/>
        <w:left w:val="none" w:sz="0" w:space="0" w:color="auto"/>
        <w:bottom w:val="none" w:sz="0" w:space="0" w:color="auto"/>
        <w:right w:val="none" w:sz="0" w:space="0" w:color="auto"/>
      </w:divBdr>
    </w:div>
    <w:div w:id="253393154">
      <w:bodyDiv w:val="1"/>
      <w:marLeft w:val="0"/>
      <w:marRight w:val="0"/>
      <w:marTop w:val="0"/>
      <w:marBottom w:val="0"/>
      <w:divBdr>
        <w:top w:val="none" w:sz="0" w:space="0" w:color="auto"/>
        <w:left w:val="none" w:sz="0" w:space="0" w:color="auto"/>
        <w:bottom w:val="none" w:sz="0" w:space="0" w:color="auto"/>
        <w:right w:val="none" w:sz="0" w:space="0" w:color="auto"/>
      </w:divBdr>
    </w:div>
    <w:div w:id="253562656">
      <w:bodyDiv w:val="1"/>
      <w:marLeft w:val="0"/>
      <w:marRight w:val="0"/>
      <w:marTop w:val="0"/>
      <w:marBottom w:val="0"/>
      <w:divBdr>
        <w:top w:val="none" w:sz="0" w:space="0" w:color="auto"/>
        <w:left w:val="none" w:sz="0" w:space="0" w:color="auto"/>
        <w:bottom w:val="none" w:sz="0" w:space="0" w:color="auto"/>
        <w:right w:val="none" w:sz="0" w:space="0" w:color="auto"/>
      </w:divBdr>
    </w:div>
    <w:div w:id="253783470">
      <w:bodyDiv w:val="1"/>
      <w:marLeft w:val="0"/>
      <w:marRight w:val="0"/>
      <w:marTop w:val="0"/>
      <w:marBottom w:val="0"/>
      <w:divBdr>
        <w:top w:val="none" w:sz="0" w:space="0" w:color="auto"/>
        <w:left w:val="none" w:sz="0" w:space="0" w:color="auto"/>
        <w:bottom w:val="none" w:sz="0" w:space="0" w:color="auto"/>
        <w:right w:val="none" w:sz="0" w:space="0" w:color="auto"/>
      </w:divBdr>
    </w:div>
    <w:div w:id="254243135">
      <w:bodyDiv w:val="1"/>
      <w:marLeft w:val="0"/>
      <w:marRight w:val="0"/>
      <w:marTop w:val="0"/>
      <w:marBottom w:val="0"/>
      <w:divBdr>
        <w:top w:val="none" w:sz="0" w:space="0" w:color="auto"/>
        <w:left w:val="none" w:sz="0" w:space="0" w:color="auto"/>
        <w:bottom w:val="none" w:sz="0" w:space="0" w:color="auto"/>
        <w:right w:val="none" w:sz="0" w:space="0" w:color="auto"/>
      </w:divBdr>
    </w:div>
    <w:div w:id="255479400">
      <w:bodyDiv w:val="1"/>
      <w:marLeft w:val="0"/>
      <w:marRight w:val="0"/>
      <w:marTop w:val="0"/>
      <w:marBottom w:val="0"/>
      <w:divBdr>
        <w:top w:val="none" w:sz="0" w:space="0" w:color="auto"/>
        <w:left w:val="none" w:sz="0" w:space="0" w:color="auto"/>
        <w:bottom w:val="none" w:sz="0" w:space="0" w:color="auto"/>
        <w:right w:val="none" w:sz="0" w:space="0" w:color="auto"/>
      </w:divBdr>
    </w:div>
    <w:div w:id="256330672">
      <w:bodyDiv w:val="1"/>
      <w:marLeft w:val="0"/>
      <w:marRight w:val="0"/>
      <w:marTop w:val="0"/>
      <w:marBottom w:val="0"/>
      <w:divBdr>
        <w:top w:val="none" w:sz="0" w:space="0" w:color="auto"/>
        <w:left w:val="none" w:sz="0" w:space="0" w:color="auto"/>
        <w:bottom w:val="none" w:sz="0" w:space="0" w:color="auto"/>
        <w:right w:val="none" w:sz="0" w:space="0" w:color="auto"/>
      </w:divBdr>
    </w:div>
    <w:div w:id="260796033">
      <w:bodyDiv w:val="1"/>
      <w:marLeft w:val="0"/>
      <w:marRight w:val="0"/>
      <w:marTop w:val="0"/>
      <w:marBottom w:val="0"/>
      <w:divBdr>
        <w:top w:val="none" w:sz="0" w:space="0" w:color="auto"/>
        <w:left w:val="none" w:sz="0" w:space="0" w:color="auto"/>
        <w:bottom w:val="none" w:sz="0" w:space="0" w:color="auto"/>
        <w:right w:val="none" w:sz="0" w:space="0" w:color="auto"/>
      </w:divBdr>
    </w:div>
    <w:div w:id="260842466">
      <w:bodyDiv w:val="1"/>
      <w:marLeft w:val="0"/>
      <w:marRight w:val="0"/>
      <w:marTop w:val="0"/>
      <w:marBottom w:val="0"/>
      <w:divBdr>
        <w:top w:val="none" w:sz="0" w:space="0" w:color="auto"/>
        <w:left w:val="none" w:sz="0" w:space="0" w:color="auto"/>
        <w:bottom w:val="none" w:sz="0" w:space="0" w:color="auto"/>
        <w:right w:val="none" w:sz="0" w:space="0" w:color="auto"/>
      </w:divBdr>
    </w:div>
    <w:div w:id="263536505">
      <w:bodyDiv w:val="1"/>
      <w:marLeft w:val="0"/>
      <w:marRight w:val="0"/>
      <w:marTop w:val="0"/>
      <w:marBottom w:val="0"/>
      <w:divBdr>
        <w:top w:val="none" w:sz="0" w:space="0" w:color="auto"/>
        <w:left w:val="none" w:sz="0" w:space="0" w:color="auto"/>
        <w:bottom w:val="none" w:sz="0" w:space="0" w:color="auto"/>
        <w:right w:val="none" w:sz="0" w:space="0" w:color="auto"/>
      </w:divBdr>
    </w:div>
    <w:div w:id="264732150">
      <w:bodyDiv w:val="1"/>
      <w:marLeft w:val="0"/>
      <w:marRight w:val="0"/>
      <w:marTop w:val="0"/>
      <w:marBottom w:val="0"/>
      <w:divBdr>
        <w:top w:val="none" w:sz="0" w:space="0" w:color="auto"/>
        <w:left w:val="none" w:sz="0" w:space="0" w:color="auto"/>
        <w:bottom w:val="none" w:sz="0" w:space="0" w:color="auto"/>
        <w:right w:val="none" w:sz="0" w:space="0" w:color="auto"/>
      </w:divBdr>
    </w:div>
    <w:div w:id="265768282">
      <w:bodyDiv w:val="1"/>
      <w:marLeft w:val="0"/>
      <w:marRight w:val="0"/>
      <w:marTop w:val="0"/>
      <w:marBottom w:val="0"/>
      <w:divBdr>
        <w:top w:val="none" w:sz="0" w:space="0" w:color="auto"/>
        <w:left w:val="none" w:sz="0" w:space="0" w:color="auto"/>
        <w:bottom w:val="none" w:sz="0" w:space="0" w:color="auto"/>
        <w:right w:val="none" w:sz="0" w:space="0" w:color="auto"/>
      </w:divBdr>
    </w:div>
    <w:div w:id="266037016">
      <w:bodyDiv w:val="1"/>
      <w:marLeft w:val="0"/>
      <w:marRight w:val="0"/>
      <w:marTop w:val="0"/>
      <w:marBottom w:val="0"/>
      <w:divBdr>
        <w:top w:val="none" w:sz="0" w:space="0" w:color="auto"/>
        <w:left w:val="none" w:sz="0" w:space="0" w:color="auto"/>
        <w:bottom w:val="none" w:sz="0" w:space="0" w:color="auto"/>
        <w:right w:val="none" w:sz="0" w:space="0" w:color="auto"/>
      </w:divBdr>
    </w:div>
    <w:div w:id="267198857">
      <w:bodyDiv w:val="1"/>
      <w:marLeft w:val="0"/>
      <w:marRight w:val="0"/>
      <w:marTop w:val="0"/>
      <w:marBottom w:val="0"/>
      <w:divBdr>
        <w:top w:val="none" w:sz="0" w:space="0" w:color="auto"/>
        <w:left w:val="none" w:sz="0" w:space="0" w:color="auto"/>
        <w:bottom w:val="none" w:sz="0" w:space="0" w:color="auto"/>
        <w:right w:val="none" w:sz="0" w:space="0" w:color="auto"/>
      </w:divBdr>
    </w:div>
    <w:div w:id="269044079">
      <w:bodyDiv w:val="1"/>
      <w:marLeft w:val="0"/>
      <w:marRight w:val="0"/>
      <w:marTop w:val="0"/>
      <w:marBottom w:val="0"/>
      <w:divBdr>
        <w:top w:val="none" w:sz="0" w:space="0" w:color="auto"/>
        <w:left w:val="none" w:sz="0" w:space="0" w:color="auto"/>
        <w:bottom w:val="none" w:sz="0" w:space="0" w:color="auto"/>
        <w:right w:val="none" w:sz="0" w:space="0" w:color="auto"/>
      </w:divBdr>
    </w:div>
    <w:div w:id="269315413">
      <w:bodyDiv w:val="1"/>
      <w:marLeft w:val="0"/>
      <w:marRight w:val="0"/>
      <w:marTop w:val="0"/>
      <w:marBottom w:val="0"/>
      <w:divBdr>
        <w:top w:val="none" w:sz="0" w:space="0" w:color="auto"/>
        <w:left w:val="none" w:sz="0" w:space="0" w:color="auto"/>
        <w:bottom w:val="none" w:sz="0" w:space="0" w:color="auto"/>
        <w:right w:val="none" w:sz="0" w:space="0" w:color="auto"/>
      </w:divBdr>
    </w:div>
    <w:div w:id="270403141">
      <w:bodyDiv w:val="1"/>
      <w:marLeft w:val="0"/>
      <w:marRight w:val="0"/>
      <w:marTop w:val="0"/>
      <w:marBottom w:val="0"/>
      <w:divBdr>
        <w:top w:val="none" w:sz="0" w:space="0" w:color="auto"/>
        <w:left w:val="none" w:sz="0" w:space="0" w:color="auto"/>
        <w:bottom w:val="none" w:sz="0" w:space="0" w:color="auto"/>
        <w:right w:val="none" w:sz="0" w:space="0" w:color="auto"/>
      </w:divBdr>
    </w:div>
    <w:div w:id="271010353">
      <w:bodyDiv w:val="1"/>
      <w:marLeft w:val="0"/>
      <w:marRight w:val="0"/>
      <w:marTop w:val="0"/>
      <w:marBottom w:val="0"/>
      <w:divBdr>
        <w:top w:val="none" w:sz="0" w:space="0" w:color="auto"/>
        <w:left w:val="none" w:sz="0" w:space="0" w:color="auto"/>
        <w:bottom w:val="none" w:sz="0" w:space="0" w:color="auto"/>
        <w:right w:val="none" w:sz="0" w:space="0" w:color="auto"/>
      </w:divBdr>
    </w:div>
    <w:div w:id="272592637">
      <w:bodyDiv w:val="1"/>
      <w:marLeft w:val="0"/>
      <w:marRight w:val="0"/>
      <w:marTop w:val="0"/>
      <w:marBottom w:val="0"/>
      <w:divBdr>
        <w:top w:val="none" w:sz="0" w:space="0" w:color="auto"/>
        <w:left w:val="none" w:sz="0" w:space="0" w:color="auto"/>
        <w:bottom w:val="none" w:sz="0" w:space="0" w:color="auto"/>
        <w:right w:val="none" w:sz="0" w:space="0" w:color="auto"/>
      </w:divBdr>
    </w:div>
    <w:div w:id="273486537">
      <w:bodyDiv w:val="1"/>
      <w:marLeft w:val="0"/>
      <w:marRight w:val="0"/>
      <w:marTop w:val="0"/>
      <w:marBottom w:val="0"/>
      <w:divBdr>
        <w:top w:val="none" w:sz="0" w:space="0" w:color="auto"/>
        <w:left w:val="none" w:sz="0" w:space="0" w:color="auto"/>
        <w:bottom w:val="none" w:sz="0" w:space="0" w:color="auto"/>
        <w:right w:val="none" w:sz="0" w:space="0" w:color="auto"/>
      </w:divBdr>
    </w:div>
    <w:div w:id="276181391">
      <w:bodyDiv w:val="1"/>
      <w:marLeft w:val="0"/>
      <w:marRight w:val="0"/>
      <w:marTop w:val="0"/>
      <w:marBottom w:val="0"/>
      <w:divBdr>
        <w:top w:val="none" w:sz="0" w:space="0" w:color="auto"/>
        <w:left w:val="none" w:sz="0" w:space="0" w:color="auto"/>
        <w:bottom w:val="none" w:sz="0" w:space="0" w:color="auto"/>
        <w:right w:val="none" w:sz="0" w:space="0" w:color="auto"/>
      </w:divBdr>
    </w:div>
    <w:div w:id="277496469">
      <w:bodyDiv w:val="1"/>
      <w:marLeft w:val="0"/>
      <w:marRight w:val="0"/>
      <w:marTop w:val="0"/>
      <w:marBottom w:val="0"/>
      <w:divBdr>
        <w:top w:val="none" w:sz="0" w:space="0" w:color="auto"/>
        <w:left w:val="none" w:sz="0" w:space="0" w:color="auto"/>
        <w:bottom w:val="none" w:sz="0" w:space="0" w:color="auto"/>
        <w:right w:val="none" w:sz="0" w:space="0" w:color="auto"/>
      </w:divBdr>
    </w:div>
    <w:div w:id="277685246">
      <w:bodyDiv w:val="1"/>
      <w:marLeft w:val="0"/>
      <w:marRight w:val="0"/>
      <w:marTop w:val="0"/>
      <w:marBottom w:val="0"/>
      <w:divBdr>
        <w:top w:val="none" w:sz="0" w:space="0" w:color="auto"/>
        <w:left w:val="none" w:sz="0" w:space="0" w:color="auto"/>
        <w:bottom w:val="none" w:sz="0" w:space="0" w:color="auto"/>
        <w:right w:val="none" w:sz="0" w:space="0" w:color="auto"/>
      </w:divBdr>
    </w:div>
    <w:div w:id="277685311">
      <w:bodyDiv w:val="1"/>
      <w:marLeft w:val="0"/>
      <w:marRight w:val="0"/>
      <w:marTop w:val="0"/>
      <w:marBottom w:val="0"/>
      <w:divBdr>
        <w:top w:val="none" w:sz="0" w:space="0" w:color="auto"/>
        <w:left w:val="none" w:sz="0" w:space="0" w:color="auto"/>
        <w:bottom w:val="none" w:sz="0" w:space="0" w:color="auto"/>
        <w:right w:val="none" w:sz="0" w:space="0" w:color="auto"/>
      </w:divBdr>
    </w:div>
    <w:div w:id="278606022">
      <w:bodyDiv w:val="1"/>
      <w:marLeft w:val="0"/>
      <w:marRight w:val="0"/>
      <w:marTop w:val="0"/>
      <w:marBottom w:val="0"/>
      <w:divBdr>
        <w:top w:val="none" w:sz="0" w:space="0" w:color="auto"/>
        <w:left w:val="none" w:sz="0" w:space="0" w:color="auto"/>
        <w:bottom w:val="none" w:sz="0" w:space="0" w:color="auto"/>
        <w:right w:val="none" w:sz="0" w:space="0" w:color="auto"/>
      </w:divBdr>
    </w:div>
    <w:div w:id="278686882">
      <w:bodyDiv w:val="1"/>
      <w:marLeft w:val="0"/>
      <w:marRight w:val="0"/>
      <w:marTop w:val="0"/>
      <w:marBottom w:val="0"/>
      <w:divBdr>
        <w:top w:val="none" w:sz="0" w:space="0" w:color="auto"/>
        <w:left w:val="none" w:sz="0" w:space="0" w:color="auto"/>
        <w:bottom w:val="none" w:sz="0" w:space="0" w:color="auto"/>
        <w:right w:val="none" w:sz="0" w:space="0" w:color="auto"/>
      </w:divBdr>
    </w:div>
    <w:div w:id="278726703">
      <w:bodyDiv w:val="1"/>
      <w:marLeft w:val="0"/>
      <w:marRight w:val="0"/>
      <w:marTop w:val="0"/>
      <w:marBottom w:val="0"/>
      <w:divBdr>
        <w:top w:val="none" w:sz="0" w:space="0" w:color="auto"/>
        <w:left w:val="none" w:sz="0" w:space="0" w:color="auto"/>
        <w:bottom w:val="none" w:sz="0" w:space="0" w:color="auto"/>
        <w:right w:val="none" w:sz="0" w:space="0" w:color="auto"/>
      </w:divBdr>
    </w:div>
    <w:div w:id="279075907">
      <w:bodyDiv w:val="1"/>
      <w:marLeft w:val="0"/>
      <w:marRight w:val="0"/>
      <w:marTop w:val="0"/>
      <w:marBottom w:val="0"/>
      <w:divBdr>
        <w:top w:val="none" w:sz="0" w:space="0" w:color="auto"/>
        <w:left w:val="none" w:sz="0" w:space="0" w:color="auto"/>
        <w:bottom w:val="none" w:sz="0" w:space="0" w:color="auto"/>
        <w:right w:val="none" w:sz="0" w:space="0" w:color="auto"/>
      </w:divBdr>
    </w:div>
    <w:div w:id="283119046">
      <w:bodyDiv w:val="1"/>
      <w:marLeft w:val="0"/>
      <w:marRight w:val="0"/>
      <w:marTop w:val="0"/>
      <w:marBottom w:val="0"/>
      <w:divBdr>
        <w:top w:val="none" w:sz="0" w:space="0" w:color="auto"/>
        <w:left w:val="none" w:sz="0" w:space="0" w:color="auto"/>
        <w:bottom w:val="none" w:sz="0" w:space="0" w:color="auto"/>
        <w:right w:val="none" w:sz="0" w:space="0" w:color="auto"/>
      </w:divBdr>
    </w:div>
    <w:div w:id="284236344">
      <w:bodyDiv w:val="1"/>
      <w:marLeft w:val="0"/>
      <w:marRight w:val="0"/>
      <w:marTop w:val="0"/>
      <w:marBottom w:val="0"/>
      <w:divBdr>
        <w:top w:val="none" w:sz="0" w:space="0" w:color="auto"/>
        <w:left w:val="none" w:sz="0" w:space="0" w:color="auto"/>
        <w:bottom w:val="none" w:sz="0" w:space="0" w:color="auto"/>
        <w:right w:val="none" w:sz="0" w:space="0" w:color="auto"/>
      </w:divBdr>
    </w:div>
    <w:div w:id="284967301">
      <w:bodyDiv w:val="1"/>
      <w:marLeft w:val="0"/>
      <w:marRight w:val="0"/>
      <w:marTop w:val="0"/>
      <w:marBottom w:val="0"/>
      <w:divBdr>
        <w:top w:val="none" w:sz="0" w:space="0" w:color="auto"/>
        <w:left w:val="none" w:sz="0" w:space="0" w:color="auto"/>
        <w:bottom w:val="none" w:sz="0" w:space="0" w:color="auto"/>
        <w:right w:val="none" w:sz="0" w:space="0" w:color="auto"/>
      </w:divBdr>
    </w:div>
    <w:div w:id="285082667">
      <w:bodyDiv w:val="1"/>
      <w:marLeft w:val="0"/>
      <w:marRight w:val="0"/>
      <w:marTop w:val="0"/>
      <w:marBottom w:val="0"/>
      <w:divBdr>
        <w:top w:val="none" w:sz="0" w:space="0" w:color="auto"/>
        <w:left w:val="none" w:sz="0" w:space="0" w:color="auto"/>
        <w:bottom w:val="none" w:sz="0" w:space="0" w:color="auto"/>
        <w:right w:val="none" w:sz="0" w:space="0" w:color="auto"/>
      </w:divBdr>
    </w:div>
    <w:div w:id="285091107">
      <w:bodyDiv w:val="1"/>
      <w:marLeft w:val="0"/>
      <w:marRight w:val="0"/>
      <w:marTop w:val="0"/>
      <w:marBottom w:val="0"/>
      <w:divBdr>
        <w:top w:val="none" w:sz="0" w:space="0" w:color="auto"/>
        <w:left w:val="none" w:sz="0" w:space="0" w:color="auto"/>
        <w:bottom w:val="none" w:sz="0" w:space="0" w:color="auto"/>
        <w:right w:val="none" w:sz="0" w:space="0" w:color="auto"/>
      </w:divBdr>
    </w:div>
    <w:div w:id="285238788">
      <w:bodyDiv w:val="1"/>
      <w:marLeft w:val="0"/>
      <w:marRight w:val="0"/>
      <w:marTop w:val="0"/>
      <w:marBottom w:val="0"/>
      <w:divBdr>
        <w:top w:val="none" w:sz="0" w:space="0" w:color="auto"/>
        <w:left w:val="none" w:sz="0" w:space="0" w:color="auto"/>
        <w:bottom w:val="none" w:sz="0" w:space="0" w:color="auto"/>
        <w:right w:val="none" w:sz="0" w:space="0" w:color="auto"/>
      </w:divBdr>
    </w:div>
    <w:div w:id="287594284">
      <w:bodyDiv w:val="1"/>
      <w:marLeft w:val="0"/>
      <w:marRight w:val="0"/>
      <w:marTop w:val="0"/>
      <w:marBottom w:val="0"/>
      <w:divBdr>
        <w:top w:val="none" w:sz="0" w:space="0" w:color="auto"/>
        <w:left w:val="none" w:sz="0" w:space="0" w:color="auto"/>
        <w:bottom w:val="none" w:sz="0" w:space="0" w:color="auto"/>
        <w:right w:val="none" w:sz="0" w:space="0" w:color="auto"/>
      </w:divBdr>
    </w:div>
    <w:div w:id="288321990">
      <w:bodyDiv w:val="1"/>
      <w:marLeft w:val="0"/>
      <w:marRight w:val="0"/>
      <w:marTop w:val="0"/>
      <w:marBottom w:val="0"/>
      <w:divBdr>
        <w:top w:val="none" w:sz="0" w:space="0" w:color="auto"/>
        <w:left w:val="none" w:sz="0" w:space="0" w:color="auto"/>
        <w:bottom w:val="none" w:sz="0" w:space="0" w:color="auto"/>
        <w:right w:val="none" w:sz="0" w:space="0" w:color="auto"/>
      </w:divBdr>
    </w:div>
    <w:div w:id="288367494">
      <w:bodyDiv w:val="1"/>
      <w:marLeft w:val="0"/>
      <w:marRight w:val="0"/>
      <w:marTop w:val="0"/>
      <w:marBottom w:val="0"/>
      <w:divBdr>
        <w:top w:val="none" w:sz="0" w:space="0" w:color="auto"/>
        <w:left w:val="none" w:sz="0" w:space="0" w:color="auto"/>
        <w:bottom w:val="none" w:sz="0" w:space="0" w:color="auto"/>
        <w:right w:val="none" w:sz="0" w:space="0" w:color="auto"/>
      </w:divBdr>
    </w:div>
    <w:div w:id="288513230">
      <w:bodyDiv w:val="1"/>
      <w:marLeft w:val="0"/>
      <w:marRight w:val="0"/>
      <w:marTop w:val="0"/>
      <w:marBottom w:val="0"/>
      <w:divBdr>
        <w:top w:val="none" w:sz="0" w:space="0" w:color="auto"/>
        <w:left w:val="none" w:sz="0" w:space="0" w:color="auto"/>
        <w:bottom w:val="none" w:sz="0" w:space="0" w:color="auto"/>
        <w:right w:val="none" w:sz="0" w:space="0" w:color="auto"/>
      </w:divBdr>
    </w:div>
    <w:div w:id="289674987">
      <w:bodyDiv w:val="1"/>
      <w:marLeft w:val="0"/>
      <w:marRight w:val="0"/>
      <w:marTop w:val="0"/>
      <w:marBottom w:val="0"/>
      <w:divBdr>
        <w:top w:val="none" w:sz="0" w:space="0" w:color="auto"/>
        <w:left w:val="none" w:sz="0" w:space="0" w:color="auto"/>
        <w:bottom w:val="none" w:sz="0" w:space="0" w:color="auto"/>
        <w:right w:val="none" w:sz="0" w:space="0" w:color="auto"/>
      </w:divBdr>
    </w:div>
    <w:div w:id="290405078">
      <w:bodyDiv w:val="1"/>
      <w:marLeft w:val="0"/>
      <w:marRight w:val="0"/>
      <w:marTop w:val="0"/>
      <w:marBottom w:val="0"/>
      <w:divBdr>
        <w:top w:val="none" w:sz="0" w:space="0" w:color="auto"/>
        <w:left w:val="none" w:sz="0" w:space="0" w:color="auto"/>
        <w:bottom w:val="none" w:sz="0" w:space="0" w:color="auto"/>
        <w:right w:val="none" w:sz="0" w:space="0" w:color="auto"/>
      </w:divBdr>
    </w:div>
    <w:div w:id="291908568">
      <w:bodyDiv w:val="1"/>
      <w:marLeft w:val="0"/>
      <w:marRight w:val="0"/>
      <w:marTop w:val="0"/>
      <w:marBottom w:val="0"/>
      <w:divBdr>
        <w:top w:val="none" w:sz="0" w:space="0" w:color="auto"/>
        <w:left w:val="none" w:sz="0" w:space="0" w:color="auto"/>
        <w:bottom w:val="none" w:sz="0" w:space="0" w:color="auto"/>
        <w:right w:val="none" w:sz="0" w:space="0" w:color="auto"/>
      </w:divBdr>
      <w:divsChild>
        <w:div w:id="537936748">
          <w:marLeft w:val="0"/>
          <w:marRight w:val="0"/>
          <w:marTop w:val="0"/>
          <w:marBottom w:val="0"/>
          <w:divBdr>
            <w:top w:val="none" w:sz="0" w:space="0" w:color="auto"/>
            <w:left w:val="none" w:sz="0" w:space="0" w:color="auto"/>
            <w:bottom w:val="none" w:sz="0" w:space="0" w:color="auto"/>
            <w:right w:val="none" w:sz="0" w:space="0" w:color="auto"/>
          </w:divBdr>
          <w:divsChild>
            <w:div w:id="142821498">
              <w:marLeft w:val="0"/>
              <w:marRight w:val="0"/>
              <w:marTop w:val="0"/>
              <w:marBottom w:val="0"/>
              <w:divBdr>
                <w:top w:val="none" w:sz="0" w:space="0" w:color="auto"/>
                <w:left w:val="none" w:sz="0" w:space="0" w:color="auto"/>
                <w:bottom w:val="none" w:sz="0" w:space="0" w:color="auto"/>
                <w:right w:val="none" w:sz="0" w:space="0" w:color="auto"/>
              </w:divBdr>
              <w:divsChild>
                <w:div w:id="242027437">
                  <w:marLeft w:val="0"/>
                  <w:marRight w:val="0"/>
                  <w:marTop w:val="0"/>
                  <w:marBottom w:val="0"/>
                  <w:divBdr>
                    <w:top w:val="none" w:sz="0" w:space="0" w:color="auto"/>
                    <w:left w:val="none" w:sz="0" w:space="0" w:color="auto"/>
                    <w:bottom w:val="none" w:sz="0" w:space="0" w:color="auto"/>
                    <w:right w:val="none" w:sz="0" w:space="0" w:color="auto"/>
                  </w:divBdr>
                </w:div>
                <w:div w:id="322855379">
                  <w:marLeft w:val="0"/>
                  <w:marRight w:val="0"/>
                  <w:marTop w:val="0"/>
                  <w:marBottom w:val="0"/>
                  <w:divBdr>
                    <w:top w:val="none" w:sz="0" w:space="0" w:color="auto"/>
                    <w:left w:val="none" w:sz="0" w:space="0" w:color="auto"/>
                    <w:bottom w:val="none" w:sz="0" w:space="0" w:color="auto"/>
                    <w:right w:val="none" w:sz="0" w:space="0" w:color="auto"/>
                  </w:divBdr>
                </w:div>
              </w:divsChild>
            </w:div>
            <w:div w:id="509682521">
              <w:marLeft w:val="0"/>
              <w:marRight w:val="0"/>
              <w:marTop w:val="0"/>
              <w:marBottom w:val="0"/>
              <w:divBdr>
                <w:top w:val="none" w:sz="0" w:space="0" w:color="auto"/>
                <w:left w:val="none" w:sz="0" w:space="0" w:color="auto"/>
                <w:bottom w:val="none" w:sz="0" w:space="0" w:color="auto"/>
                <w:right w:val="none" w:sz="0" w:space="0" w:color="auto"/>
              </w:divBdr>
              <w:divsChild>
                <w:div w:id="1244098528">
                  <w:marLeft w:val="0"/>
                  <w:marRight w:val="0"/>
                  <w:marTop w:val="0"/>
                  <w:marBottom w:val="0"/>
                  <w:divBdr>
                    <w:top w:val="none" w:sz="0" w:space="0" w:color="auto"/>
                    <w:left w:val="none" w:sz="0" w:space="0" w:color="auto"/>
                    <w:bottom w:val="none" w:sz="0" w:space="0" w:color="auto"/>
                    <w:right w:val="none" w:sz="0" w:space="0" w:color="auto"/>
                  </w:divBdr>
                </w:div>
                <w:div w:id="1899122328">
                  <w:marLeft w:val="0"/>
                  <w:marRight w:val="0"/>
                  <w:marTop w:val="0"/>
                  <w:marBottom w:val="0"/>
                  <w:divBdr>
                    <w:top w:val="none" w:sz="0" w:space="0" w:color="auto"/>
                    <w:left w:val="none" w:sz="0" w:space="0" w:color="auto"/>
                    <w:bottom w:val="none" w:sz="0" w:space="0" w:color="auto"/>
                    <w:right w:val="none" w:sz="0" w:space="0" w:color="auto"/>
                  </w:divBdr>
                </w:div>
              </w:divsChild>
            </w:div>
            <w:div w:id="749623636">
              <w:marLeft w:val="0"/>
              <w:marRight w:val="0"/>
              <w:marTop w:val="0"/>
              <w:marBottom w:val="0"/>
              <w:divBdr>
                <w:top w:val="none" w:sz="0" w:space="0" w:color="auto"/>
                <w:left w:val="none" w:sz="0" w:space="0" w:color="auto"/>
                <w:bottom w:val="none" w:sz="0" w:space="0" w:color="auto"/>
                <w:right w:val="none" w:sz="0" w:space="0" w:color="auto"/>
              </w:divBdr>
              <w:divsChild>
                <w:div w:id="133722635">
                  <w:marLeft w:val="0"/>
                  <w:marRight w:val="0"/>
                  <w:marTop w:val="0"/>
                  <w:marBottom w:val="0"/>
                  <w:divBdr>
                    <w:top w:val="none" w:sz="0" w:space="0" w:color="auto"/>
                    <w:left w:val="none" w:sz="0" w:space="0" w:color="auto"/>
                    <w:bottom w:val="none" w:sz="0" w:space="0" w:color="auto"/>
                    <w:right w:val="none" w:sz="0" w:space="0" w:color="auto"/>
                  </w:divBdr>
                </w:div>
                <w:div w:id="1344285779">
                  <w:marLeft w:val="0"/>
                  <w:marRight w:val="0"/>
                  <w:marTop w:val="0"/>
                  <w:marBottom w:val="0"/>
                  <w:divBdr>
                    <w:top w:val="none" w:sz="0" w:space="0" w:color="auto"/>
                    <w:left w:val="none" w:sz="0" w:space="0" w:color="auto"/>
                    <w:bottom w:val="none" w:sz="0" w:space="0" w:color="auto"/>
                    <w:right w:val="none" w:sz="0" w:space="0" w:color="auto"/>
                  </w:divBdr>
                </w:div>
              </w:divsChild>
            </w:div>
            <w:div w:id="841362184">
              <w:marLeft w:val="0"/>
              <w:marRight w:val="0"/>
              <w:marTop w:val="0"/>
              <w:marBottom w:val="0"/>
              <w:divBdr>
                <w:top w:val="none" w:sz="0" w:space="0" w:color="auto"/>
                <w:left w:val="none" w:sz="0" w:space="0" w:color="auto"/>
                <w:bottom w:val="none" w:sz="0" w:space="0" w:color="auto"/>
                <w:right w:val="none" w:sz="0" w:space="0" w:color="auto"/>
              </w:divBdr>
              <w:divsChild>
                <w:div w:id="489979595">
                  <w:marLeft w:val="0"/>
                  <w:marRight w:val="0"/>
                  <w:marTop w:val="0"/>
                  <w:marBottom w:val="0"/>
                  <w:divBdr>
                    <w:top w:val="none" w:sz="0" w:space="0" w:color="auto"/>
                    <w:left w:val="none" w:sz="0" w:space="0" w:color="auto"/>
                    <w:bottom w:val="none" w:sz="0" w:space="0" w:color="auto"/>
                    <w:right w:val="none" w:sz="0" w:space="0" w:color="auto"/>
                  </w:divBdr>
                </w:div>
                <w:div w:id="1418600982">
                  <w:marLeft w:val="0"/>
                  <w:marRight w:val="0"/>
                  <w:marTop w:val="0"/>
                  <w:marBottom w:val="0"/>
                  <w:divBdr>
                    <w:top w:val="none" w:sz="0" w:space="0" w:color="auto"/>
                    <w:left w:val="none" w:sz="0" w:space="0" w:color="auto"/>
                    <w:bottom w:val="none" w:sz="0" w:space="0" w:color="auto"/>
                    <w:right w:val="none" w:sz="0" w:space="0" w:color="auto"/>
                  </w:divBdr>
                </w:div>
              </w:divsChild>
            </w:div>
            <w:div w:id="1339650015">
              <w:marLeft w:val="0"/>
              <w:marRight w:val="0"/>
              <w:marTop w:val="0"/>
              <w:marBottom w:val="0"/>
              <w:divBdr>
                <w:top w:val="none" w:sz="0" w:space="0" w:color="auto"/>
                <w:left w:val="none" w:sz="0" w:space="0" w:color="auto"/>
                <w:bottom w:val="none" w:sz="0" w:space="0" w:color="auto"/>
                <w:right w:val="none" w:sz="0" w:space="0" w:color="auto"/>
              </w:divBdr>
              <w:divsChild>
                <w:div w:id="129175030">
                  <w:marLeft w:val="0"/>
                  <w:marRight w:val="0"/>
                  <w:marTop w:val="0"/>
                  <w:marBottom w:val="0"/>
                  <w:divBdr>
                    <w:top w:val="none" w:sz="0" w:space="0" w:color="auto"/>
                    <w:left w:val="none" w:sz="0" w:space="0" w:color="auto"/>
                    <w:bottom w:val="none" w:sz="0" w:space="0" w:color="auto"/>
                    <w:right w:val="none" w:sz="0" w:space="0" w:color="auto"/>
                  </w:divBdr>
                </w:div>
                <w:div w:id="352657679">
                  <w:marLeft w:val="0"/>
                  <w:marRight w:val="0"/>
                  <w:marTop w:val="0"/>
                  <w:marBottom w:val="0"/>
                  <w:divBdr>
                    <w:top w:val="none" w:sz="0" w:space="0" w:color="auto"/>
                    <w:left w:val="none" w:sz="0" w:space="0" w:color="auto"/>
                    <w:bottom w:val="none" w:sz="0" w:space="0" w:color="auto"/>
                    <w:right w:val="none" w:sz="0" w:space="0" w:color="auto"/>
                  </w:divBdr>
                </w:div>
              </w:divsChild>
            </w:div>
            <w:div w:id="1490512047">
              <w:marLeft w:val="0"/>
              <w:marRight w:val="0"/>
              <w:marTop w:val="0"/>
              <w:marBottom w:val="0"/>
              <w:divBdr>
                <w:top w:val="none" w:sz="0" w:space="0" w:color="auto"/>
                <w:left w:val="none" w:sz="0" w:space="0" w:color="auto"/>
                <w:bottom w:val="none" w:sz="0" w:space="0" w:color="auto"/>
                <w:right w:val="none" w:sz="0" w:space="0" w:color="auto"/>
              </w:divBdr>
              <w:divsChild>
                <w:div w:id="984159856">
                  <w:marLeft w:val="0"/>
                  <w:marRight w:val="0"/>
                  <w:marTop w:val="0"/>
                  <w:marBottom w:val="0"/>
                  <w:divBdr>
                    <w:top w:val="none" w:sz="0" w:space="0" w:color="auto"/>
                    <w:left w:val="none" w:sz="0" w:space="0" w:color="auto"/>
                    <w:bottom w:val="none" w:sz="0" w:space="0" w:color="auto"/>
                    <w:right w:val="none" w:sz="0" w:space="0" w:color="auto"/>
                  </w:divBdr>
                </w:div>
                <w:div w:id="1319770743">
                  <w:marLeft w:val="0"/>
                  <w:marRight w:val="0"/>
                  <w:marTop w:val="0"/>
                  <w:marBottom w:val="0"/>
                  <w:divBdr>
                    <w:top w:val="none" w:sz="0" w:space="0" w:color="auto"/>
                    <w:left w:val="none" w:sz="0" w:space="0" w:color="auto"/>
                    <w:bottom w:val="none" w:sz="0" w:space="0" w:color="auto"/>
                    <w:right w:val="none" w:sz="0" w:space="0" w:color="auto"/>
                  </w:divBdr>
                </w:div>
              </w:divsChild>
            </w:div>
            <w:div w:id="1961112221">
              <w:marLeft w:val="0"/>
              <w:marRight w:val="0"/>
              <w:marTop w:val="0"/>
              <w:marBottom w:val="0"/>
              <w:divBdr>
                <w:top w:val="none" w:sz="0" w:space="0" w:color="auto"/>
                <w:left w:val="none" w:sz="0" w:space="0" w:color="auto"/>
                <w:bottom w:val="none" w:sz="0" w:space="0" w:color="auto"/>
                <w:right w:val="none" w:sz="0" w:space="0" w:color="auto"/>
              </w:divBdr>
              <w:divsChild>
                <w:div w:id="809445140">
                  <w:marLeft w:val="0"/>
                  <w:marRight w:val="0"/>
                  <w:marTop w:val="0"/>
                  <w:marBottom w:val="0"/>
                  <w:divBdr>
                    <w:top w:val="none" w:sz="0" w:space="0" w:color="auto"/>
                    <w:left w:val="none" w:sz="0" w:space="0" w:color="auto"/>
                    <w:bottom w:val="none" w:sz="0" w:space="0" w:color="auto"/>
                    <w:right w:val="none" w:sz="0" w:space="0" w:color="auto"/>
                  </w:divBdr>
                </w:div>
                <w:div w:id="1086078483">
                  <w:marLeft w:val="0"/>
                  <w:marRight w:val="0"/>
                  <w:marTop w:val="0"/>
                  <w:marBottom w:val="0"/>
                  <w:divBdr>
                    <w:top w:val="none" w:sz="0" w:space="0" w:color="auto"/>
                    <w:left w:val="none" w:sz="0" w:space="0" w:color="auto"/>
                    <w:bottom w:val="none" w:sz="0" w:space="0" w:color="auto"/>
                    <w:right w:val="none" w:sz="0" w:space="0" w:color="auto"/>
                  </w:divBdr>
                </w:div>
              </w:divsChild>
            </w:div>
            <w:div w:id="2013608185">
              <w:marLeft w:val="0"/>
              <w:marRight w:val="0"/>
              <w:marTop w:val="0"/>
              <w:marBottom w:val="0"/>
              <w:divBdr>
                <w:top w:val="none" w:sz="0" w:space="0" w:color="auto"/>
                <w:left w:val="none" w:sz="0" w:space="0" w:color="auto"/>
                <w:bottom w:val="none" w:sz="0" w:space="0" w:color="auto"/>
                <w:right w:val="none" w:sz="0" w:space="0" w:color="auto"/>
              </w:divBdr>
              <w:divsChild>
                <w:div w:id="1264336249">
                  <w:marLeft w:val="0"/>
                  <w:marRight w:val="0"/>
                  <w:marTop w:val="0"/>
                  <w:marBottom w:val="0"/>
                  <w:divBdr>
                    <w:top w:val="none" w:sz="0" w:space="0" w:color="auto"/>
                    <w:left w:val="none" w:sz="0" w:space="0" w:color="auto"/>
                    <w:bottom w:val="none" w:sz="0" w:space="0" w:color="auto"/>
                    <w:right w:val="none" w:sz="0" w:space="0" w:color="auto"/>
                  </w:divBdr>
                </w:div>
                <w:div w:id="159613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3748">
      <w:bodyDiv w:val="1"/>
      <w:marLeft w:val="0"/>
      <w:marRight w:val="0"/>
      <w:marTop w:val="0"/>
      <w:marBottom w:val="0"/>
      <w:divBdr>
        <w:top w:val="none" w:sz="0" w:space="0" w:color="auto"/>
        <w:left w:val="none" w:sz="0" w:space="0" w:color="auto"/>
        <w:bottom w:val="none" w:sz="0" w:space="0" w:color="auto"/>
        <w:right w:val="none" w:sz="0" w:space="0" w:color="auto"/>
      </w:divBdr>
    </w:div>
    <w:div w:id="292686034">
      <w:bodyDiv w:val="1"/>
      <w:marLeft w:val="0"/>
      <w:marRight w:val="0"/>
      <w:marTop w:val="0"/>
      <w:marBottom w:val="0"/>
      <w:divBdr>
        <w:top w:val="none" w:sz="0" w:space="0" w:color="auto"/>
        <w:left w:val="none" w:sz="0" w:space="0" w:color="auto"/>
        <w:bottom w:val="none" w:sz="0" w:space="0" w:color="auto"/>
        <w:right w:val="none" w:sz="0" w:space="0" w:color="auto"/>
      </w:divBdr>
    </w:div>
    <w:div w:id="292909794">
      <w:bodyDiv w:val="1"/>
      <w:marLeft w:val="0"/>
      <w:marRight w:val="0"/>
      <w:marTop w:val="0"/>
      <w:marBottom w:val="0"/>
      <w:divBdr>
        <w:top w:val="none" w:sz="0" w:space="0" w:color="auto"/>
        <w:left w:val="none" w:sz="0" w:space="0" w:color="auto"/>
        <w:bottom w:val="none" w:sz="0" w:space="0" w:color="auto"/>
        <w:right w:val="none" w:sz="0" w:space="0" w:color="auto"/>
      </w:divBdr>
    </w:div>
    <w:div w:id="292948558">
      <w:bodyDiv w:val="1"/>
      <w:marLeft w:val="0"/>
      <w:marRight w:val="0"/>
      <w:marTop w:val="0"/>
      <w:marBottom w:val="0"/>
      <w:divBdr>
        <w:top w:val="none" w:sz="0" w:space="0" w:color="auto"/>
        <w:left w:val="none" w:sz="0" w:space="0" w:color="auto"/>
        <w:bottom w:val="none" w:sz="0" w:space="0" w:color="auto"/>
        <w:right w:val="none" w:sz="0" w:space="0" w:color="auto"/>
      </w:divBdr>
    </w:div>
    <w:div w:id="293484111">
      <w:bodyDiv w:val="1"/>
      <w:marLeft w:val="0"/>
      <w:marRight w:val="0"/>
      <w:marTop w:val="0"/>
      <w:marBottom w:val="0"/>
      <w:divBdr>
        <w:top w:val="none" w:sz="0" w:space="0" w:color="auto"/>
        <w:left w:val="none" w:sz="0" w:space="0" w:color="auto"/>
        <w:bottom w:val="none" w:sz="0" w:space="0" w:color="auto"/>
        <w:right w:val="none" w:sz="0" w:space="0" w:color="auto"/>
      </w:divBdr>
    </w:div>
    <w:div w:id="293953269">
      <w:bodyDiv w:val="1"/>
      <w:marLeft w:val="0"/>
      <w:marRight w:val="0"/>
      <w:marTop w:val="0"/>
      <w:marBottom w:val="0"/>
      <w:divBdr>
        <w:top w:val="none" w:sz="0" w:space="0" w:color="auto"/>
        <w:left w:val="none" w:sz="0" w:space="0" w:color="auto"/>
        <w:bottom w:val="none" w:sz="0" w:space="0" w:color="auto"/>
        <w:right w:val="none" w:sz="0" w:space="0" w:color="auto"/>
      </w:divBdr>
    </w:div>
    <w:div w:id="294215000">
      <w:bodyDiv w:val="1"/>
      <w:marLeft w:val="0"/>
      <w:marRight w:val="0"/>
      <w:marTop w:val="0"/>
      <w:marBottom w:val="0"/>
      <w:divBdr>
        <w:top w:val="none" w:sz="0" w:space="0" w:color="auto"/>
        <w:left w:val="none" w:sz="0" w:space="0" w:color="auto"/>
        <w:bottom w:val="none" w:sz="0" w:space="0" w:color="auto"/>
        <w:right w:val="none" w:sz="0" w:space="0" w:color="auto"/>
      </w:divBdr>
    </w:div>
    <w:div w:id="294722711">
      <w:bodyDiv w:val="1"/>
      <w:marLeft w:val="0"/>
      <w:marRight w:val="0"/>
      <w:marTop w:val="0"/>
      <w:marBottom w:val="0"/>
      <w:divBdr>
        <w:top w:val="none" w:sz="0" w:space="0" w:color="auto"/>
        <w:left w:val="none" w:sz="0" w:space="0" w:color="auto"/>
        <w:bottom w:val="none" w:sz="0" w:space="0" w:color="auto"/>
        <w:right w:val="none" w:sz="0" w:space="0" w:color="auto"/>
      </w:divBdr>
    </w:div>
    <w:div w:id="297995432">
      <w:bodyDiv w:val="1"/>
      <w:marLeft w:val="0"/>
      <w:marRight w:val="0"/>
      <w:marTop w:val="0"/>
      <w:marBottom w:val="0"/>
      <w:divBdr>
        <w:top w:val="none" w:sz="0" w:space="0" w:color="auto"/>
        <w:left w:val="none" w:sz="0" w:space="0" w:color="auto"/>
        <w:bottom w:val="none" w:sz="0" w:space="0" w:color="auto"/>
        <w:right w:val="none" w:sz="0" w:space="0" w:color="auto"/>
      </w:divBdr>
    </w:div>
    <w:div w:id="298195118">
      <w:bodyDiv w:val="1"/>
      <w:marLeft w:val="0"/>
      <w:marRight w:val="0"/>
      <w:marTop w:val="0"/>
      <w:marBottom w:val="0"/>
      <w:divBdr>
        <w:top w:val="none" w:sz="0" w:space="0" w:color="auto"/>
        <w:left w:val="none" w:sz="0" w:space="0" w:color="auto"/>
        <w:bottom w:val="none" w:sz="0" w:space="0" w:color="auto"/>
        <w:right w:val="none" w:sz="0" w:space="0" w:color="auto"/>
      </w:divBdr>
    </w:div>
    <w:div w:id="299843103">
      <w:bodyDiv w:val="1"/>
      <w:marLeft w:val="0"/>
      <w:marRight w:val="0"/>
      <w:marTop w:val="0"/>
      <w:marBottom w:val="0"/>
      <w:divBdr>
        <w:top w:val="none" w:sz="0" w:space="0" w:color="auto"/>
        <w:left w:val="none" w:sz="0" w:space="0" w:color="auto"/>
        <w:bottom w:val="none" w:sz="0" w:space="0" w:color="auto"/>
        <w:right w:val="none" w:sz="0" w:space="0" w:color="auto"/>
      </w:divBdr>
    </w:div>
    <w:div w:id="300114491">
      <w:bodyDiv w:val="1"/>
      <w:marLeft w:val="0"/>
      <w:marRight w:val="0"/>
      <w:marTop w:val="0"/>
      <w:marBottom w:val="0"/>
      <w:divBdr>
        <w:top w:val="none" w:sz="0" w:space="0" w:color="auto"/>
        <w:left w:val="none" w:sz="0" w:space="0" w:color="auto"/>
        <w:bottom w:val="none" w:sz="0" w:space="0" w:color="auto"/>
        <w:right w:val="none" w:sz="0" w:space="0" w:color="auto"/>
      </w:divBdr>
    </w:div>
    <w:div w:id="300384237">
      <w:bodyDiv w:val="1"/>
      <w:marLeft w:val="0"/>
      <w:marRight w:val="0"/>
      <w:marTop w:val="0"/>
      <w:marBottom w:val="0"/>
      <w:divBdr>
        <w:top w:val="none" w:sz="0" w:space="0" w:color="auto"/>
        <w:left w:val="none" w:sz="0" w:space="0" w:color="auto"/>
        <w:bottom w:val="none" w:sz="0" w:space="0" w:color="auto"/>
        <w:right w:val="none" w:sz="0" w:space="0" w:color="auto"/>
      </w:divBdr>
    </w:div>
    <w:div w:id="301817163">
      <w:bodyDiv w:val="1"/>
      <w:marLeft w:val="0"/>
      <w:marRight w:val="0"/>
      <w:marTop w:val="0"/>
      <w:marBottom w:val="0"/>
      <w:divBdr>
        <w:top w:val="none" w:sz="0" w:space="0" w:color="auto"/>
        <w:left w:val="none" w:sz="0" w:space="0" w:color="auto"/>
        <w:bottom w:val="none" w:sz="0" w:space="0" w:color="auto"/>
        <w:right w:val="none" w:sz="0" w:space="0" w:color="auto"/>
      </w:divBdr>
    </w:div>
    <w:div w:id="305939555">
      <w:bodyDiv w:val="1"/>
      <w:marLeft w:val="0"/>
      <w:marRight w:val="0"/>
      <w:marTop w:val="0"/>
      <w:marBottom w:val="0"/>
      <w:divBdr>
        <w:top w:val="none" w:sz="0" w:space="0" w:color="auto"/>
        <w:left w:val="none" w:sz="0" w:space="0" w:color="auto"/>
        <w:bottom w:val="none" w:sz="0" w:space="0" w:color="auto"/>
        <w:right w:val="none" w:sz="0" w:space="0" w:color="auto"/>
      </w:divBdr>
    </w:div>
    <w:div w:id="310259846">
      <w:bodyDiv w:val="1"/>
      <w:marLeft w:val="0"/>
      <w:marRight w:val="0"/>
      <w:marTop w:val="0"/>
      <w:marBottom w:val="0"/>
      <w:divBdr>
        <w:top w:val="none" w:sz="0" w:space="0" w:color="auto"/>
        <w:left w:val="none" w:sz="0" w:space="0" w:color="auto"/>
        <w:bottom w:val="none" w:sz="0" w:space="0" w:color="auto"/>
        <w:right w:val="none" w:sz="0" w:space="0" w:color="auto"/>
      </w:divBdr>
    </w:div>
    <w:div w:id="314915046">
      <w:bodyDiv w:val="1"/>
      <w:marLeft w:val="0"/>
      <w:marRight w:val="0"/>
      <w:marTop w:val="0"/>
      <w:marBottom w:val="0"/>
      <w:divBdr>
        <w:top w:val="none" w:sz="0" w:space="0" w:color="auto"/>
        <w:left w:val="none" w:sz="0" w:space="0" w:color="auto"/>
        <w:bottom w:val="none" w:sz="0" w:space="0" w:color="auto"/>
        <w:right w:val="none" w:sz="0" w:space="0" w:color="auto"/>
      </w:divBdr>
    </w:div>
    <w:div w:id="315646560">
      <w:bodyDiv w:val="1"/>
      <w:marLeft w:val="0"/>
      <w:marRight w:val="0"/>
      <w:marTop w:val="0"/>
      <w:marBottom w:val="0"/>
      <w:divBdr>
        <w:top w:val="none" w:sz="0" w:space="0" w:color="auto"/>
        <w:left w:val="none" w:sz="0" w:space="0" w:color="auto"/>
        <w:bottom w:val="none" w:sz="0" w:space="0" w:color="auto"/>
        <w:right w:val="none" w:sz="0" w:space="0" w:color="auto"/>
      </w:divBdr>
    </w:div>
    <w:div w:id="316227484">
      <w:bodyDiv w:val="1"/>
      <w:marLeft w:val="0"/>
      <w:marRight w:val="0"/>
      <w:marTop w:val="0"/>
      <w:marBottom w:val="0"/>
      <w:divBdr>
        <w:top w:val="none" w:sz="0" w:space="0" w:color="auto"/>
        <w:left w:val="none" w:sz="0" w:space="0" w:color="auto"/>
        <w:bottom w:val="none" w:sz="0" w:space="0" w:color="auto"/>
        <w:right w:val="none" w:sz="0" w:space="0" w:color="auto"/>
      </w:divBdr>
    </w:div>
    <w:div w:id="318389253">
      <w:bodyDiv w:val="1"/>
      <w:marLeft w:val="0"/>
      <w:marRight w:val="0"/>
      <w:marTop w:val="0"/>
      <w:marBottom w:val="0"/>
      <w:divBdr>
        <w:top w:val="none" w:sz="0" w:space="0" w:color="auto"/>
        <w:left w:val="none" w:sz="0" w:space="0" w:color="auto"/>
        <w:bottom w:val="none" w:sz="0" w:space="0" w:color="auto"/>
        <w:right w:val="none" w:sz="0" w:space="0" w:color="auto"/>
      </w:divBdr>
    </w:div>
    <w:div w:id="318777069">
      <w:bodyDiv w:val="1"/>
      <w:marLeft w:val="0"/>
      <w:marRight w:val="0"/>
      <w:marTop w:val="0"/>
      <w:marBottom w:val="0"/>
      <w:divBdr>
        <w:top w:val="none" w:sz="0" w:space="0" w:color="auto"/>
        <w:left w:val="none" w:sz="0" w:space="0" w:color="auto"/>
        <w:bottom w:val="none" w:sz="0" w:space="0" w:color="auto"/>
        <w:right w:val="none" w:sz="0" w:space="0" w:color="auto"/>
      </w:divBdr>
    </w:div>
    <w:div w:id="320473601">
      <w:bodyDiv w:val="1"/>
      <w:marLeft w:val="0"/>
      <w:marRight w:val="0"/>
      <w:marTop w:val="0"/>
      <w:marBottom w:val="0"/>
      <w:divBdr>
        <w:top w:val="none" w:sz="0" w:space="0" w:color="auto"/>
        <w:left w:val="none" w:sz="0" w:space="0" w:color="auto"/>
        <w:bottom w:val="none" w:sz="0" w:space="0" w:color="auto"/>
        <w:right w:val="none" w:sz="0" w:space="0" w:color="auto"/>
      </w:divBdr>
    </w:div>
    <w:div w:id="321735250">
      <w:bodyDiv w:val="1"/>
      <w:marLeft w:val="0"/>
      <w:marRight w:val="0"/>
      <w:marTop w:val="0"/>
      <w:marBottom w:val="0"/>
      <w:divBdr>
        <w:top w:val="none" w:sz="0" w:space="0" w:color="auto"/>
        <w:left w:val="none" w:sz="0" w:space="0" w:color="auto"/>
        <w:bottom w:val="none" w:sz="0" w:space="0" w:color="auto"/>
        <w:right w:val="none" w:sz="0" w:space="0" w:color="auto"/>
      </w:divBdr>
    </w:div>
    <w:div w:id="322971297">
      <w:bodyDiv w:val="1"/>
      <w:marLeft w:val="0"/>
      <w:marRight w:val="0"/>
      <w:marTop w:val="0"/>
      <w:marBottom w:val="0"/>
      <w:divBdr>
        <w:top w:val="none" w:sz="0" w:space="0" w:color="auto"/>
        <w:left w:val="none" w:sz="0" w:space="0" w:color="auto"/>
        <w:bottom w:val="none" w:sz="0" w:space="0" w:color="auto"/>
        <w:right w:val="none" w:sz="0" w:space="0" w:color="auto"/>
      </w:divBdr>
    </w:div>
    <w:div w:id="323702462">
      <w:bodyDiv w:val="1"/>
      <w:marLeft w:val="0"/>
      <w:marRight w:val="0"/>
      <w:marTop w:val="0"/>
      <w:marBottom w:val="0"/>
      <w:divBdr>
        <w:top w:val="none" w:sz="0" w:space="0" w:color="auto"/>
        <w:left w:val="none" w:sz="0" w:space="0" w:color="auto"/>
        <w:bottom w:val="none" w:sz="0" w:space="0" w:color="auto"/>
        <w:right w:val="none" w:sz="0" w:space="0" w:color="auto"/>
      </w:divBdr>
    </w:div>
    <w:div w:id="324943008">
      <w:bodyDiv w:val="1"/>
      <w:marLeft w:val="0"/>
      <w:marRight w:val="0"/>
      <w:marTop w:val="0"/>
      <w:marBottom w:val="0"/>
      <w:divBdr>
        <w:top w:val="none" w:sz="0" w:space="0" w:color="auto"/>
        <w:left w:val="none" w:sz="0" w:space="0" w:color="auto"/>
        <w:bottom w:val="none" w:sz="0" w:space="0" w:color="auto"/>
        <w:right w:val="none" w:sz="0" w:space="0" w:color="auto"/>
      </w:divBdr>
    </w:div>
    <w:div w:id="325942221">
      <w:bodyDiv w:val="1"/>
      <w:marLeft w:val="0"/>
      <w:marRight w:val="0"/>
      <w:marTop w:val="0"/>
      <w:marBottom w:val="0"/>
      <w:divBdr>
        <w:top w:val="none" w:sz="0" w:space="0" w:color="auto"/>
        <w:left w:val="none" w:sz="0" w:space="0" w:color="auto"/>
        <w:bottom w:val="none" w:sz="0" w:space="0" w:color="auto"/>
        <w:right w:val="none" w:sz="0" w:space="0" w:color="auto"/>
      </w:divBdr>
    </w:div>
    <w:div w:id="326858708">
      <w:bodyDiv w:val="1"/>
      <w:marLeft w:val="0"/>
      <w:marRight w:val="0"/>
      <w:marTop w:val="0"/>
      <w:marBottom w:val="0"/>
      <w:divBdr>
        <w:top w:val="none" w:sz="0" w:space="0" w:color="auto"/>
        <w:left w:val="none" w:sz="0" w:space="0" w:color="auto"/>
        <w:bottom w:val="none" w:sz="0" w:space="0" w:color="auto"/>
        <w:right w:val="none" w:sz="0" w:space="0" w:color="auto"/>
      </w:divBdr>
    </w:div>
    <w:div w:id="330447924">
      <w:bodyDiv w:val="1"/>
      <w:marLeft w:val="0"/>
      <w:marRight w:val="0"/>
      <w:marTop w:val="0"/>
      <w:marBottom w:val="0"/>
      <w:divBdr>
        <w:top w:val="none" w:sz="0" w:space="0" w:color="auto"/>
        <w:left w:val="none" w:sz="0" w:space="0" w:color="auto"/>
        <w:bottom w:val="none" w:sz="0" w:space="0" w:color="auto"/>
        <w:right w:val="none" w:sz="0" w:space="0" w:color="auto"/>
      </w:divBdr>
    </w:div>
    <w:div w:id="332493585">
      <w:bodyDiv w:val="1"/>
      <w:marLeft w:val="0"/>
      <w:marRight w:val="0"/>
      <w:marTop w:val="0"/>
      <w:marBottom w:val="0"/>
      <w:divBdr>
        <w:top w:val="none" w:sz="0" w:space="0" w:color="auto"/>
        <w:left w:val="none" w:sz="0" w:space="0" w:color="auto"/>
        <w:bottom w:val="none" w:sz="0" w:space="0" w:color="auto"/>
        <w:right w:val="none" w:sz="0" w:space="0" w:color="auto"/>
      </w:divBdr>
    </w:div>
    <w:div w:id="332682153">
      <w:bodyDiv w:val="1"/>
      <w:marLeft w:val="0"/>
      <w:marRight w:val="0"/>
      <w:marTop w:val="0"/>
      <w:marBottom w:val="0"/>
      <w:divBdr>
        <w:top w:val="none" w:sz="0" w:space="0" w:color="auto"/>
        <w:left w:val="none" w:sz="0" w:space="0" w:color="auto"/>
        <w:bottom w:val="none" w:sz="0" w:space="0" w:color="auto"/>
        <w:right w:val="none" w:sz="0" w:space="0" w:color="auto"/>
      </w:divBdr>
    </w:div>
    <w:div w:id="332684459">
      <w:bodyDiv w:val="1"/>
      <w:marLeft w:val="0"/>
      <w:marRight w:val="0"/>
      <w:marTop w:val="0"/>
      <w:marBottom w:val="0"/>
      <w:divBdr>
        <w:top w:val="none" w:sz="0" w:space="0" w:color="auto"/>
        <w:left w:val="none" w:sz="0" w:space="0" w:color="auto"/>
        <w:bottom w:val="none" w:sz="0" w:space="0" w:color="auto"/>
        <w:right w:val="none" w:sz="0" w:space="0" w:color="auto"/>
      </w:divBdr>
    </w:div>
    <w:div w:id="333387789">
      <w:bodyDiv w:val="1"/>
      <w:marLeft w:val="0"/>
      <w:marRight w:val="0"/>
      <w:marTop w:val="0"/>
      <w:marBottom w:val="0"/>
      <w:divBdr>
        <w:top w:val="none" w:sz="0" w:space="0" w:color="auto"/>
        <w:left w:val="none" w:sz="0" w:space="0" w:color="auto"/>
        <w:bottom w:val="none" w:sz="0" w:space="0" w:color="auto"/>
        <w:right w:val="none" w:sz="0" w:space="0" w:color="auto"/>
      </w:divBdr>
    </w:div>
    <w:div w:id="334500014">
      <w:bodyDiv w:val="1"/>
      <w:marLeft w:val="0"/>
      <w:marRight w:val="0"/>
      <w:marTop w:val="0"/>
      <w:marBottom w:val="0"/>
      <w:divBdr>
        <w:top w:val="none" w:sz="0" w:space="0" w:color="auto"/>
        <w:left w:val="none" w:sz="0" w:space="0" w:color="auto"/>
        <w:bottom w:val="none" w:sz="0" w:space="0" w:color="auto"/>
        <w:right w:val="none" w:sz="0" w:space="0" w:color="auto"/>
      </w:divBdr>
    </w:div>
    <w:div w:id="335117807">
      <w:bodyDiv w:val="1"/>
      <w:marLeft w:val="0"/>
      <w:marRight w:val="0"/>
      <w:marTop w:val="0"/>
      <w:marBottom w:val="0"/>
      <w:divBdr>
        <w:top w:val="none" w:sz="0" w:space="0" w:color="auto"/>
        <w:left w:val="none" w:sz="0" w:space="0" w:color="auto"/>
        <w:bottom w:val="none" w:sz="0" w:space="0" w:color="auto"/>
        <w:right w:val="none" w:sz="0" w:space="0" w:color="auto"/>
      </w:divBdr>
    </w:div>
    <w:div w:id="335226811">
      <w:bodyDiv w:val="1"/>
      <w:marLeft w:val="0"/>
      <w:marRight w:val="0"/>
      <w:marTop w:val="0"/>
      <w:marBottom w:val="0"/>
      <w:divBdr>
        <w:top w:val="none" w:sz="0" w:space="0" w:color="auto"/>
        <w:left w:val="none" w:sz="0" w:space="0" w:color="auto"/>
        <w:bottom w:val="none" w:sz="0" w:space="0" w:color="auto"/>
        <w:right w:val="none" w:sz="0" w:space="0" w:color="auto"/>
      </w:divBdr>
    </w:div>
    <w:div w:id="335353260">
      <w:bodyDiv w:val="1"/>
      <w:marLeft w:val="0"/>
      <w:marRight w:val="0"/>
      <w:marTop w:val="0"/>
      <w:marBottom w:val="0"/>
      <w:divBdr>
        <w:top w:val="none" w:sz="0" w:space="0" w:color="auto"/>
        <w:left w:val="none" w:sz="0" w:space="0" w:color="auto"/>
        <w:bottom w:val="none" w:sz="0" w:space="0" w:color="auto"/>
        <w:right w:val="none" w:sz="0" w:space="0" w:color="auto"/>
      </w:divBdr>
    </w:div>
    <w:div w:id="336545354">
      <w:bodyDiv w:val="1"/>
      <w:marLeft w:val="0"/>
      <w:marRight w:val="0"/>
      <w:marTop w:val="0"/>
      <w:marBottom w:val="0"/>
      <w:divBdr>
        <w:top w:val="none" w:sz="0" w:space="0" w:color="auto"/>
        <w:left w:val="none" w:sz="0" w:space="0" w:color="auto"/>
        <w:bottom w:val="none" w:sz="0" w:space="0" w:color="auto"/>
        <w:right w:val="none" w:sz="0" w:space="0" w:color="auto"/>
      </w:divBdr>
    </w:div>
    <w:div w:id="337661584">
      <w:bodyDiv w:val="1"/>
      <w:marLeft w:val="0"/>
      <w:marRight w:val="0"/>
      <w:marTop w:val="0"/>
      <w:marBottom w:val="0"/>
      <w:divBdr>
        <w:top w:val="none" w:sz="0" w:space="0" w:color="auto"/>
        <w:left w:val="none" w:sz="0" w:space="0" w:color="auto"/>
        <w:bottom w:val="none" w:sz="0" w:space="0" w:color="auto"/>
        <w:right w:val="none" w:sz="0" w:space="0" w:color="auto"/>
      </w:divBdr>
    </w:div>
    <w:div w:id="341014414">
      <w:bodyDiv w:val="1"/>
      <w:marLeft w:val="0"/>
      <w:marRight w:val="0"/>
      <w:marTop w:val="0"/>
      <w:marBottom w:val="0"/>
      <w:divBdr>
        <w:top w:val="none" w:sz="0" w:space="0" w:color="auto"/>
        <w:left w:val="none" w:sz="0" w:space="0" w:color="auto"/>
        <w:bottom w:val="none" w:sz="0" w:space="0" w:color="auto"/>
        <w:right w:val="none" w:sz="0" w:space="0" w:color="auto"/>
      </w:divBdr>
    </w:div>
    <w:div w:id="341318160">
      <w:bodyDiv w:val="1"/>
      <w:marLeft w:val="0"/>
      <w:marRight w:val="0"/>
      <w:marTop w:val="0"/>
      <w:marBottom w:val="0"/>
      <w:divBdr>
        <w:top w:val="none" w:sz="0" w:space="0" w:color="auto"/>
        <w:left w:val="none" w:sz="0" w:space="0" w:color="auto"/>
        <w:bottom w:val="none" w:sz="0" w:space="0" w:color="auto"/>
        <w:right w:val="none" w:sz="0" w:space="0" w:color="auto"/>
      </w:divBdr>
    </w:div>
    <w:div w:id="342169648">
      <w:bodyDiv w:val="1"/>
      <w:marLeft w:val="0"/>
      <w:marRight w:val="0"/>
      <w:marTop w:val="0"/>
      <w:marBottom w:val="0"/>
      <w:divBdr>
        <w:top w:val="none" w:sz="0" w:space="0" w:color="auto"/>
        <w:left w:val="none" w:sz="0" w:space="0" w:color="auto"/>
        <w:bottom w:val="none" w:sz="0" w:space="0" w:color="auto"/>
        <w:right w:val="none" w:sz="0" w:space="0" w:color="auto"/>
      </w:divBdr>
    </w:div>
    <w:div w:id="343021571">
      <w:bodyDiv w:val="1"/>
      <w:marLeft w:val="0"/>
      <w:marRight w:val="0"/>
      <w:marTop w:val="0"/>
      <w:marBottom w:val="0"/>
      <w:divBdr>
        <w:top w:val="none" w:sz="0" w:space="0" w:color="auto"/>
        <w:left w:val="none" w:sz="0" w:space="0" w:color="auto"/>
        <w:bottom w:val="none" w:sz="0" w:space="0" w:color="auto"/>
        <w:right w:val="none" w:sz="0" w:space="0" w:color="auto"/>
      </w:divBdr>
    </w:div>
    <w:div w:id="344134126">
      <w:bodyDiv w:val="1"/>
      <w:marLeft w:val="0"/>
      <w:marRight w:val="0"/>
      <w:marTop w:val="0"/>
      <w:marBottom w:val="0"/>
      <w:divBdr>
        <w:top w:val="none" w:sz="0" w:space="0" w:color="auto"/>
        <w:left w:val="none" w:sz="0" w:space="0" w:color="auto"/>
        <w:bottom w:val="none" w:sz="0" w:space="0" w:color="auto"/>
        <w:right w:val="none" w:sz="0" w:space="0" w:color="auto"/>
      </w:divBdr>
    </w:div>
    <w:div w:id="345209263">
      <w:bodyDiv w:val="1"/>
      <w:marLeft w:val="0"/>
      <w:marRight w:val="0"/>
      <w:marTop w:val="0"/>
      <w:marBottom w:val="0"/>
      <w:divBdr>
        <w:top w:val="none" w:sz="0" w:space="0" w:color="auto"/>
        <w:left w:val="none" w:sz="0" w:space="0" w:color="auto"/>
        <w:bottom w:val="none" w:sz="0" w:space="0" w:color="auto"/>
        <w:right w:val="none" w:sz="0" w:space="0" w:color="auto"/>
      </w:divBdr>
    </w:div>
    <w:div w:id="345330902">
      <w:bodyDiv w:val="1"/>
      <w:marLeft w:val="0"/>
      <w:marRight w:val="0"/>
      <w:marTop w:val="0"/>
      <w:marBottom w:val="0"/>
      <w:divBdr>
        <w:top w:val="none" w:sz="0" w:space="0" w:color="auto"/>
        <w:left w:val="none" w:sz="0" w:space="0" w:color="auto"/>
        <w:bottom w:val="none" w:sz="0" w:space="0" w:color="auto"/>
        <w:right w:val="none" w:sz="0" w:space="0" w:color="auto"/>
      </w:divBdr>
    </w:div>
    <w:div w:id="348604073">
      <w:bodyDiv w:val="1"/>
      <w:marLeft w:val="0"/>
      <w:marRight w:val="0"/>
      <w:marTop w:val="0"/>
      <w:marBottom w:val="0"/>
      <w:divBdr>
        <w:top w:val="none" w:sz="0" w:space="0" w:color="auto"/>
        <w:left w:val="none" w:sz="0" w:space="0" w:color="auto"/>
        <w:bottom w:val="none" w:sz="0" w:space="0" w:color="auto"/>
        <w:right w:val="none" w:sz="0" w:space="0" w:color="auto"/>
      </w:divBdr>
    </w:div>
    <w:div w:id="348795756">
      <w:bodyDiv w:val="1"/>
      <w:marLeft w:val="0"/>
      <w:marRight w:val="0"/>
      <w:marTop w:val="0"/>
      <w:marBottom w:val="0"/>
      <w:divBdr>
        <w:top w:val="none" w:sz="0" w:space="0" w:color="auto"/>
        <w:left w:val="none" w:sz="0" w:space="0" w:color="auto"/>
        <w:bottom w:val="none" w:sz="0" w:space="0" w:color="auto"/>
        <w:right w:val="none" w:sz="0" w:space="0" w:color="auto"/>
      </w:divBdr>
    </w:div>
    <w:div w:id="350382412">
      <w:bodyDiv w:val="1"/>
      <w:marLeft w:val="0"/>
      <w:marRight w:val="0"/>
      <w:marTop w:val="0"/>
      <w:marBottom w:val="0"/>
      <w:divBdr>
        <w:top w:val="none" w:sz="0" w:space="0" w:color="auto"/>
        <w:left w:val="none" w:sz="0" w:space="0" w:color="auto"/>
        <w:bottom w:val="none" w:sz="0" w:space="0" w:color="auto"/>
        <w:right w:val="none" w:sz="0" w:space="0" w:color="auto"/>
      </w:divBdr>
    </w:div>
    <w:div w:id="350449013">
      <w:bodyDiv w:val="1"/>
      <w:marLeft w:val="0"/>
      <w:marRight w:val="0"/>
      <w:marTop w:val="0"/>
      <w:marBottom w:val="0"/>
      <w:divBdr>
        <w:top w:val="none" w:sz="0" w:space="0" w:color="auto"/>
        <w:left w:val="none" w:sz="0" w:space="0" w:color="auto"/>
        <w:bottom w:val="none" w:sz="0" w:space="0" w:color="auto"/>
        <w:right w:val="none" w:sz="0" w:space="0" w:color="auto"/>
      </w:divBdr>
    </w:div>
    <w:div w:id="352073699">
      <w:bodyDiv w:val="1"/>
      <w:marLeft w:val="0"/>
      <w:marRight w:val="0"/>
      <w:marTop w:val="0"/>
      <w:marBottom w:val="0"/>
      <w:divBdr>
        <w:top w:val="none" w:sz="0" w:space="0" w:color="auto"/>
        <w:left w:val="none" w:sz="0" w:space="0" w:color="auto"/>
        <w:bottom w:val="none" w:sz="0" w:space="0" w:color="auto"/>
        <w:right w:val="none" w:sz="0" w:space="0" w:color="auto"/>
      </w:divBdr>
    </w:div>
    <w:div w:id="352419419">
      <w:bodyDiv w:val="1"/>
      <w:marLeft w:val="0"/>
      <w:marRight w:val="0"/>
      <w:marTop w:val="0"/>
      <w:marBottom w:val="0"/>
      <w:divBdr>
        <w:top w:val="none" w:sz="0" w:space="0" w:color="auto"/>
        <w:left w:val="none" w:sz="0" w:space="0" w:color="auto"/>
        <w:bottom w:val="none" w:sz="0" w:space="0" w:color="auto"/>
        <w:right w:val="none" w:sz="0" w:space="0" w:color="auto"/>
      </w:divBdr>
    </w:div>
    <w:div w:id="355541921">
      <w:bodyDiv w:val="1"/>
      <w:marLeft w:val="0"/>
      <w:marRight w:val="0"/>
      <w:marTop w:val="0"/>
      <w:marBottom w:val="0"/>
      <w:divBdr>
        <w:top w:val="none" w:sz="0" w:space="0" w:color="auto"/>
        <w:left w:val="none" w:sz="0" w:space="0" w:color="auto"/>
        <w:bottom w:val="none" w:sz="0" w:space="0" w:color="auto"/>
        <w:right w:val="none" w:sz="0" w:space="0" w:color="auto"/>
      </w:divBdr>
    </w:div>
    <w:div w:id="355624406">
      <w:bodyDiv w:val="1"/>
      <w:marLeft w:val="0"/>
      <w:marRight w:val="0"/>
      <w:marTop w:val="0"/>
      <w:marBottom w:val="0"/>
      <w:divBdr>
        <w:top w:val="none" w:sz="0" w:space="0" w:color="auto"/>
        <w:left w:val="none" w:sz="0" w:space="0" w:color="auto"/>
        <w:bottom w:val="none" w:sz="0" w:space="0" w:color="auto"/>
        <w:right w:val="none" w:sz="0" w:space="0" w:color="auto"/>
      </w:divBdr>
    </w:div>
    <w:div w:id="355814909">
      <w:bodyDiv w:val="1"/>
      <w:marLeft w:val="0"/>
      <w:marRight w:val="0"/>
      <w:marTop w:val="0"/>
      <w:marBottom w:val="0"/>
      <w:divBdr>
        <w:top w:val="none" w:sz="0" w:space="0" w:color="auto"/>
        <w:left w:val="none" w:sz="0" w:space="0" w:color="auto"/>
        <w:bottom w:val="none" w:sz="0" w:space="0" w:color="auto"/>
        <w:right w:val="none" w:sz="0" w:space="0" w:color="auto"/>
      </w:divBdr>
    </w:div>
    <w:div w:id="357508286">
      <w:bodyDiv w:val="1"/>
      <w:marLeft w:val="0"/>
      <w:marRight w:val="0"/>
      <w:marTop w:val="0"/>
      <w:marBottom w:val="0"/>
      <w:divBdr>
        <w:top w:val="none" w:sz="0" w:space="0" w:color="auto"/>
        <w:left w:val="none" w:sz="0" w:space="0" w:color="auto"/>
        <w:bottom w:val="none" w:sz="0" w:space="0" w:color="auto"/>
        <w:right w:val="none" w:sz="0" w:space="0" w:color="auto"/>
      </w:divBdr>
    </w:div>
    <w:div w:id="357509517">
      <w:bodyDiv w:val="1"/>
      <w:marLeft w:val="0"/>
      <w:marRight w:val="0"/>
      <w:marTop w:val="0"/>
      <w:marBottom w:val="0"/>
      <w:divBdr>
        <w:top w:val="none" w:sz="0" w:space="0" w:color="auto"/>
        <w:left w:val="none" w:sz="0" w:space="0" w:color="auto"/>
        <w:bottom w:val="none" w:sz="0" w:space="0" w:color="auto"/>
        <w:right w:val="none" w:sz="0" w:space="0" w:color="auto"/>
      </w:divBdr>
    </w:div>
    <w:div w:id="358363454">
      <w:bodyDiv w:val="1"/>
      <w:marLeft w:val="0"/>
      <w:marRight w:val="0"/>
      <w:marTop w:val="0"/>
      <w:marBottom w:val="0"/>
      <w:divBdr>
        <w:top w:val="none" w:sz="0" w:space="0" w:color="auto"/>
        <w:left w:val="none" w:sz="0" w:space="0" w:color="auto"/>
        <w:bottom w:val="none" w:sz="0" w:space="0" w:color="auto"/>
        <w:right w:val="none" w:sz="0" w:space="0" w:color="auto"/>
      </w:divBdr>
    </w:div>
    <w:div w:id="359479857">
      <w:bodyDiv w:val="1"/>
      <w:marLeft w:val="0"/>
      <w:marRight w:val="0"/>
      <w:marTop w:val="0"/>
      <w:marBottom w:val="0"/>
      <w:divBdr>
        <w:top w:val="none" w:sz="0" w:space="0" w:color="auto"/>
        <w:left w:val="none" w:sz="0" w:space="0" w:color="auto"/>
        <w:bottom w:val="none" w:sz="0" w:space="0" w:color="auto"/>
        <w:right w:val="none" w:sz="0" w:space="0" w:color="auto"/>
      </w:divBdr>
    </w:div>
    <w:div w:id="360710223">
      <w:bodyDiv w:val="1"/>
      <w:marLeft w:val="0"/>
      <w:marRight w:val="0"/>
      <w:marTop w:val="0"/>
      <w:marBottom w:val="0"/>
      <w:divBdr>
        <w:top w:val="none" w:sz="0" w:space="0" w:color="auto"/>
        <w:left w:val="none" w:sz="0" w:space="0" w:color="auto"/>
        <w:bottom w:val="none" w:sz="0" w:space="0" w:color="auto"/>
        <w:right w:val="none" w:sz="0" w:space="0" w:color="auto"/>
      </w:divBdr>
    </w:div>
    <w:div w:id="360908744">
      <w:bodyDiv w:val="1"/>
      <w:marLeft w:val="0"/>
      <w:marRight w:val="0"/>
      <w:marTop w:val="0"/>
      <w:marBottom w:val="0"/>
      <w:divBdr>
        <w:top w:val="none" w:sz="0" w:space="0" w:color="auto"/>
        <w:left w:val="none" w:sz="0" w:space="0" w:color="auto"/>
        <w:bottom w:val="none" w:sz="0" w:space="0" w:color="auto"/>
        <w:right w:val="none" w:sz="0" w:space="0" w:color="auto"/>
      </w:divBdr>
    </w:div>
    <w:div w:id="361057104">
      <w:bodyDiv w:val="1"/>
      <w:marLeft w:val="0"/>
      <w:marRight w:val="0"/>
      <w:marTop w:val="0"/>
      <w:marBottom w:val="0"/>
      <w:divBdr>
        <w:top w:val="none" w:sz="0" w:space="0" w:color="auto"/>
        <w:left w:val="none" w:sz="0" w:space="0" w:color="auto"/>
        <w:bottom w:val="none" w:sz="0" w:space="0" w:color="auto"/>
        <w:right w:val="none" w:sz="0" w:space="0" w:color="auto"/>
      </w:divBdr>
    </w:div>
    <w:div w:id="362632156">
      <w:bodyDiv w:val="1"/>
      <w:marLeft w:val="0"/>
      <w:marRight w:val="0"/>
      <w:marTop w:val="0"/>
      <w:marBottom w:val="0"/>
      <w:divBdr>
        <w:top w:val="none" w:sz="0" w:space="0" w:color="auto"/>
        <w:left w:val="none" w:sz="0" w:space="0" w:color="auto"/>
        <w:bottom w:val="none" w:sz="0" w:space="0" w:color="auto"/>
        <w:right w:val="none" w:sz="0" w:space="0" w:color="auto"/>
      </w:divBdr>
    </w:div>
    <w:div w:id="364865060">
      <w:bodyDiv w:val="1"/>
      <w:marLeft w:val="0"/>
      <w:marRight w:val="0"/>
      <w:marTop w:val="0"/>
      <w:marBottom w:val="0"/>
      <w:divBdr>
        <w:top w:val="none" w:sz="0" w:space="0" w:color="auto"/>
        <w:left w:val="none" w:sz="0" w:space="0" w:color="auto"/>
        <w:bottom w:val="none" w:sz="0" w:space="0" w:color="auto"/>
        <w:right w:val="none" w:sz="0" w:space="0" w:color="auto"/>
      </w:divBdr>
    </w:div>
    <w:div w:id="366222984">
      <w:bodyDiv w:val="1"/>
      <w:marLeft w:val="0"/>
      <w:marRight w:val="0"/>
      <w:marTop w:val="0"/>
      <w:marBottom w:val="0"/>
      <w:divBdr>
        <w:top w:val="none" w:sz="0" w:space="0" w:color="auto"/>
        <w:left w:val="none" w:sz="0" w:space="0" w:color="auto"/>
        <w:bottom w:val="none" w:sz="0" w:space="0" w:color="auto"/>
        <w:right w:val="none" w:sz="0" w:space="0" w:color="auto"/>
      </w:divBdr>
    </w:div>
    <w:div w:id="367612248">
      <w:bodyDiv w:val="1"/>
      <w:marLeft w:val="0"/>
      <w:marRight w:val="0"/>
      <w:marTop w:val="0"/>
      <w:marBottom w:val="0"/>
      <w:divBdr>
        <w:top w:val="none" w:sz="0" w:space="0" w:color="auto"/>
        <w:left w:val="none" w:sz="0" w:space="0" w:color="auto"/>
        <w:bottom w:val="none" w:sz="0" w:space="0" w:color="auto"/>
        <w:right w:val="none" w:sz="0" w:space="0" w:color="auto"/>
      </w:divBdr>
    </w:div>
    <w:div w:id="368801285">
      <w:bodyDiv w:val="1"/>
      <w:marLeft w:val="0"/>
      <w:marRight w:val="0"/>
      <w:marTop w:val="0"/>
      <w:marBottom w:val="0"/>
      <w:divBdr>
        <w:top w:val="none" w:sz="0" w:space="0" w:color="auto"/>
        <w:left w:val="none" w:sz="0" w:space="0" w:color="auto"/>
        <w:bottom w:val="none" w:sz="0" w:space="0" w:color="auto"/>
        <w:right w:val="none" w:sz="0" w:space="0" w:color="auto"/>
      </w:divBdr>
    </w:div>
    <w:div w:id="368803547">
      <w:bodyDiv w:val="1"/>
      <w:marLeft w:val="0"/>
      <w:marRight w:val="0"/>
      <w:marTop w:val="0"/>
      <w:marBottom w:val="0"/>
      <w:divBdr>
        <w:top w:val="none" w:sz="0" w:space="0" w:color="auto"/>
        <w:left w:val="none" w:sz="0" w:space="0" w:color="auto"/>
        <w:bottom w:val="none" w:sz="0" w:space="0" w:color="auto"/>
        <w:right w:val="none" w:sz="0" w:space="0" w:color="auto"/>
      </w:divBdr>
    </w:div>
    <w:div w:id="369644744">
      <w:bodyDiv w:val="1"/>
      <w:marLeft w:val="0"/>
      <w:marRight w:val="0"/>
      <w:marTop w:val="0"/>
      <w:marBottom w:val="0"/>
      <w:divBdr>
        <w:top w:val="none" w:sz="0" w:space="0" w:color="auto"/>
        <w:left w:val="none" w:sz="0" w:space="0" w:color="auto"/>
        <w:bottom w:val="none" w:sz="0" w:space="0" w:color="auto"/>
        <w:right w:val="none" w:sz="0" w:space="0" w:color="auto"/>
      </w:divBdr>
    </w:div>
    <w:div w:id="370502164">
      <w:bodyDiv w:val="1"/>
      <w:marLeft w:val="0"/>
      <w:marRight w:val="0"/>
      <w:marTop w:val="0"/>
      <w:marBottom w:val="0"/>
      <w:divBdr>
        <w:top w:val="none" w:sz="0" w:space="0" w:color="auto"/>
        <w:left w:val="none" w:sz="0" w:space="0" w:color="auto"/>
        <w:bottom w:val="none" w:sz="0" w:space="0" w:color="auto"/>
        <w:right w:val="none" w:sz="0" w:space="0" w:color="auto"/>
      </w:divBdr>
    </w:div>
    <w:div w:id="371006043">
      <w:bodyDiv w:val="1"/>
      <w:marLeft w:val="0"/>
      <w:marRight w:val="0"/>
      <w:marTop w:val="0"/>
      <w:marBottom w:val="0"/>
      <w:divBdr>
        <w:top w:val="none" w:sz="0" w:space="0" w:color="auto"/>
        <w:left w:val="none" w:sz="0" w:space="0" w:color="auto"/>
        <w:bottom w:val="none" w:sz="0" w:space="0" w:color="auto"/>
        <w:right w:val="none" w:sz="0" w:space="0" w:color="auto"/>
      </w:divBdr>
    </w:div>
    <w:div w:id="371271646">
      <w:bodyDiv w:val="1"/>
      <w:marLeft w:val="0"/>
      <w:marRight w:val="0"/>
      <w:marTop w:val="0"/>
      <w:marBottom w:val="0"/>
      <w:divBdr>
        <w:top w:val="none" w:sz="0" w:space="0" w:color="auto"/>
        <w:left w:val="none" w:sz="0" w:space="0" w:color="auto"/>
        <w:bottom w:val="none" w:sz="0" w:space="0" w:color="auto"/>
        <w:right w:val="none" w:sz="0" w:space="0" w:color="auto"/>
      </w:divBdr>
    </w:div>
    <w:div w:id="371541871">
      <w:bodyDiv w:val="1"/>
      <w:marLeft w:val="0"/>
      <w:marRight w:val="0"/>
      <w:marTop w:val="0"/>
      <w:marBottom w:val="0"/>
      <w:divBdr>
        <w:top w:val="none" w:sz="0" w:space="0" w:color="auto"/>
        <w:left w:val="none" w:sz="0" w:space="0" w:color="auto"/>
        <w:bottom w:val="none" w:sz="0" w:space="0" w:color="auto"/>
        <w:right w:val="none" w:sz="0" w:space="0" w:color="auto"/>
      </w:divBdr>
    </w:div>
    <w:div w:id="372121252">
      <w:bodyDiv w:val="1"/>
      <w:marLeft w:val="0"/>
      <w:marRight w:val="0"/>
      <w:marTop w:val="0"/>
      <w:marBottom w:val="0"/>
      <w:divBdr>
        <w:top w:val="none" w:sz="0" w:space="0" w:color="auto"/>
        <w:left w:val="none" w:sz="0" w:space="0" w:color="auto"/>
        <w:bottom w:val="none" w:sz="0" w:space="0" w:color="auto"/>
        <w:right w:val="none" w:sz="0" w:space="0" w:color="auto"/>
      </w:divBdr>
    </w:div>
    <w:div w:id="372854523">
      <w:bodyDiv w:val="1"/>
      <w:marLeft w:val="0"/>
      <w:marRight w:val="0"/>
      <w:marTop w:val="0"/>
      <w:marBottom w:val="0"/>
      <w:divBdr>
        <w:top w:val="none" w:sz="0" w:space="0" w:color="auto"/>
        <w:left w:val="none" w:sz="0" w:space="0" w:color="auto"/>
        <w:bottom w:val="none" w:sz="0" w:space="0" w:color="auto"/>
        <w:right w:val="none" w:sz="0" w:space="0" w:color="auto"/>
      </w:divBdr>
    </w:div>
    <w:div w:id="373585181">
      <w:bodyDiv w:val="1"/>
      <w:marLeft w:val="0"/>
      <w:marRight w:val="0"/>
      <w:marTop w:val="0"/>
      <w:marBottom w:val="0"/>
      <w:divBdr>
        <w:top w:val="none" w:sz="0" w:space="0" w:color="auto"/>
        <w:left w:val="none" w:sz="0" w:space="0" w:color="auto"/>
        <w:bottom w:val="none" w:sz="0" w:space="0" w:color="auto"/>
        <w:right w:val="none" w:sz="0" w:space="0" w:color="auto"/>
      </w:divBdr>
    </w:div>
    <w:div w:id="378239083">
      <w:bodyDiv w:val="1"/>
      <w:marLeft w:val="0"/>
      <w:marRight w:val="0"/>
      <w:marTop w:val="0"/>
      <w:marBottom w:val="0"/>
      <w:divBdr>
        <w:top w:val="none" w:sz="0" w:space="0" w:color="auto"/>
        <w:left w:val="none" w:sz="0" w:space="0" w:color="auto"/>
        <w:bottom w:val="none" w:sz="0" w:space="0" w:color="auto"/>
        <w:right w:val="none" w:sz="0" w:space="0" w:color="auto"/>
      </w:divBdr>
    </w:div>
    <w:div w:id="379323641">
      <w:bodyDiv w:val="1"/>
      <w:marLeft w:val="0"/>
      <w:marRight w:val="0"/>
      <w:marTop w:val="0"/>
      <w:marBottom w:val="0"/>
      <w:divBdr>
        <w:top w:val="none" w:sz="0" w:space="0" w:color="auto"/>
        <w:left w:val="none" w:sz="0" w:space="0" w:color="auto"/>
        <w:bottom w:val="none" w:sz="0" w:space="0" w:color="auto"/>
        <w:right w:val="none" w:sz="0" w:space="0" w:color="auto"/>
      </w:divBdr>
    </w:div>
    <w:div w:id="379863300">
      <w:bodyDiv w:val="1"/>
      <w:marLeft w:val="0"/>
      <w:marRight w:val="0"/>
      <w:marTop w:val="0"/>
      <w:marBottom w:val="0"/>
      <w:divBdr>
        <w:top w:val="none" w:sz="0" w:space="0" w:color="auto"/>
        <w:left w:val="none" w:sz="0" w:space="0" w:color="auto"/>
        <w:bottom w:val="none" w:sz="0" w:space="0" w:color="auto"/>
        <w:right w:val="none" w:sz="0" w:space="0" w:color="auto"/>
      </w:divBdr>
    </w:div>
    <w:div w:id="380597736">
      <w:bodyDiv w:val="1"/>
      <w:marLeft w:val="0"/>
      <w:marRight w:val="0"/>
      <w:marTop w:val="0"/>
      <w:marBottom w:val="0"/>
      <w:divBdr>
        <w:top w:val="none" w:sz="0" w:space="0" w:color="auto"/>
        <w:left w:val="none" w:sz="0" w:space="0" w:color="auto"/>
        <w:bottom w:val="none" w:sz="0" w:space="0" w:color="auto"/>
        <w:right w:val="none" w:sz="0" w:space="0" w:color="auto"/>
      </w:divBdr>
    </w:div>
    <w:div w:id="380861384">
      <w:bodyDiv w:val="1"/>
      <w:marLeft w:val="0"/>
      <w:marRight w:val="0"/>
      <w:marTop w:val="0"/>
      <w:marBottom w:val="0"/>
      <w:divBdr>
        <w:top w:val="none" w:sz="0" w:space="0" w:color="auto"/>
        <w:left w:val="none" w:sz="0" w:space="0" w:color="auto"/>
        <w:bottom w:val="none" w:sz="0" w:space="0" w:color="auto"/>
        <w:right w:val="none" w:sz="0" w:space="0" w:color="auto"/>
      </w:divBdr>
    </w:div>
    <w:div w:id="383793077">
      <w:bodyDiv w:val="1"/>
      <w:marLeft w:val="0"/>
      <w:marRight w:val="0"/>
      <w:marTop w:val="0"/>
      <w:marBottom w:val="0"/>
      <w:divBdr>
        <w:top w:val="none" w:sz="0" w:space="0" w:color="auto"/>
        <w:left w:val="none" w:sz="0" w:space="0" w:color="auto"/>
        <w:bottom w:val="none" w:sz="0" w:space="0" w:color="auto"/>
        <w:right w:val="none" w:sz="0" w:space="0" w:color="auto"/>
      </w:divBdr>
    </w:div>
    <w:div w:id="384135828">
      <w:bodyDiv w:val="1"/>
      <w:marLeft w:val="0"/>
      <w:marRight w:val="0"/>
      <w:marTop w:val="0"/>
      <w:marBottom w:val="0"/>
      <w:divBdr>
        <w:top w:val="none" w:sz="0" w:space="0" w:color="auto"/>
        <w:left w:val="none" w:sz="0" w:space="0" w:color="auto"/>
        <w:bottom w:val="none" w:sz="0" w:space="0" w:color="auto"/>
        <w:right w:val="none" w:sz="0" w:space="0" w:color="auto"/>
      </w:divBdr>
    </w:div>
    <w:div w:id="385376975">
      <w:bodyDiv w:val="1"/>
      <w:marLeft w:val="0"/>
      <w:marRight w:val="0"/>
      <w:marTop w:val="0"/>
      <w:marBottom w:val="0"/>
      <w:divBdr>
        <w:top w:val="none" w:sz="0" w:space="0" w:color="auto"/>
        <w:left w:val="none" w:sz="0" w:space="0" w:color="auto"/>
        <w:bottom w:val="none" w:sz="0" w:space="0" w:color="auto"/>
        <w:right w:val="none" w:sz="0" w:space="0" w:color="auto"/>
      </w:divBdr>
    </w:div>
    <w:div w:id="385908164">
      <w:bodyDiv w:val="1"/>
      <w:marLeft w:val="0"/>
      <w:marRight w:val="0"/>
      <w:marTop w:val="0"/>
      <w:marBottom w:val="0"/>
      <w:divBdr>
        <w:top w:val="none" w:sz="0" w:space="0" w:color="auto"/>
        <w:left w:val="none" w:sz="0" w:space="0" w:color="auto"/>
        <w:bottom w:val="none" w:sz="0" w:space="0" w:color="auto"/>
        <w:right w:val="none" w:sz="0" w:space="0" w:color="auto"/>
      </w:divBdr>
    </w:div>
    <w:div w:id="386221970">
      <w:bodyDiv w:val="1"/>
      <w:marLeft w:val="0"/>
      <w:marRight w:val="0"/>
      <w:marTop w:val="0"/>
      <w:marBottom w:val="0"/>
      <w:divBdr>
        <w:top w:val="none" w:sz="0" w:space="0" w:color="auto"/>
        <w:left w:val="none" w:sz="0" w:space="0" w:color="auto"/>
        <w:bottom w:val="none" w:sz="0" w:space="0" w:color="auto"/>
        <w:right w:val="none" w:sz="0" w:space="0" w:color="auto"/>
      </w:divBdr>
    </w:div>
    <w:div w:id="386731441">
      <w:bodyDiv w:val="1"/>
      <w:marLeft w:val="0"/>
      <w:marRight w:val="0"/>
      <w:marTop w:val="0"/>
      <w:marBottom w:val="0"/>
      <w:divBdr>
        <w:top w:val="none" w:sz="0" w:space="0" w:color="auto"/>
        <w:left w:val="none" w:sz="0" w:space="0" w:color="auto"/>
        <w:bottom w:val="none" w:sz="0" w:space="0" w:color="auto"/>
        <w:right w:val="none" w:sz="0" w:space="0" w:color="auto"/>
      </w:divBdr>
    </w:div>
    <w:div w:id="388262517">
      <w:bodyDiv w:val="1"/>
      <w:marLeft w:val="0"/>
      <w:marRight w:val="0"/>
      <w:marTop w:val="0"/>
      <w:marBottom w:val="0"/>
      <w:divBdr>
        <w:top w:val="none" w:sz="0" w:space="0" w:color="auto"/>
        <w:left w:val="none" w:sz="0" w:space="0" w:color="auto"/>
        <w:bottom w:val="none" w:sz="0" w:space="0" w:color="auto"/>
        <w:right w:val="none" w:sz="0" w:space="0" w:color="auto"/>
      </w:divBdr>
    </w:div>
    <w:div w:id="388503870">
      <w:bodyDiv w:val="1"/>
      <w:marLeft w:val="0"/>
      <w:marRight w:val="0"/>
      <w:marTop w:val="0"/>
      <w:marBottom w:val="0"/>
      <w:divBdr>
        <w:top w:val="none" w:sz="0" w:space="0" w:color="auto"/>
        <w:left w:val="none" w:sz="0" w:space="0" w:color="auto"/>
        <w:bottom w:val="none" w:sz="0" w:space="0" w:color="auto"/>
        <w:right w:val="none" w:sz="0" w:space="0" w:color="auto"/>
      </w:divBdr>
    </w:div>
    <w:div w:id="395519570">
      <w:bodyDiv w:val="1"/>
      <w:marLeft w:val="0"/>
      <w:marRight w:val="0"/>
      <w:marTop w:val="0"/>
      <w:marBottom w:val="0"/>
      <w:divBdr>
        <w:top w:val="none" w:sz="0" w:space="0" w:color="auto"/>
        <w:left w:val="none" w:sz="0" w:space="0" w:color="auto"/>
        <w:bottom w:val="none" w:sz="0" w:space="0" w:color="auto"/>
        <w:right w:val="none" w:sz="0" w:space="0" w:color="auto"/>
      </w:divBdr>
    </w:div>
    <w:div w:id="395931332">
      <w:bodyDiv w:val="1"/>
      <w:marLeft w:val="0"/>
      <w:marRight w:val="0"/>
      <w:marTop w:val="0"/>
      <w:marBottom w:val="0"/>
      <w:divBdr>
        <w:top w:val="none" w:sz="0" w:space="0" w:color="auto"/>
        <w:left w:val="none" w:sz="0" w:space="0" w:color="auto"/>
        <w:bottom w:val="none" w:sz="0" w:space="0" w:color="auto"/>
        <w:right w:val="none" w:sz="0" w:space="0" w:color="auto"/>
      </w:divBdr>
    </w:div>
    <w:div w:id="398745038">
      <w:bodyDiv w:val="1"/>
      <w:marLeft w:val="0"/>
      <w:marRight w:val="0"/>
      <w:marTop w:val="0"/>
      <w:marBottom w:val="0"/>
      <w:divBdr>
        <w:top w:val="none" w:sz="0" w:space="0" w:color="auto"/>
        <w:left w:val="none" w:sz="0" w:space="0" w:color="auto"/>
        <w:bottom w:val="none" w:sz="0" w:space="0" w:color="auto"/>
        <w:right w:val="none" w:sz="0" w:space="0" w:color="auto"/>
      </w:divBdr>
    </w:div>
    <w:div w:id="399332295">
      <w:bodyDiv w:val="1"/>
      <w:marLeft w:val="0"/>
      <w:marRight w:val="0"/>
      <w:marTop w:val="0"/>
      <w:marBottom w:val="0"/>
      <w:divBdr>
        <w:top w:val="none" w:sz="0" w:space="0" w:color="auto"/>
        <w:left w:val="none" w:sz="0" w:space="0" w:color="auto"/>
        <w:bottom w:val="none" w:sz="0" w:space="0" w:color="auto"/>
        <w:right w:val="none" w:sz="0" w:space="0" w:color="auto"/>
      </w:divBdr>
    </w:div>
    <w:div w:id="401872808">
      <w:bodyDiv w:val="1"/>
      <w:marLeft w:val="0"/>
      <w:marRight w:val="0"/>
      <w:marTop w:val="0"/>
      <w:marBottom w:val="0"/>
      <w:divBdr>
        <w:top w:val="none" w:sz="0" w:space="0" w:color="auto"/>
        <w:left w:val="none" w:sz="0" w:space="0" w:color="auto"/>
        <w:bottom w:val="none" w:sz="0" w:space="0" w:color="auto"/>
        <w:right w:val="none" w:sz="0" w:space="0" w:color="auto"/>
      </w:divBdr>
    </w:div>
    <w:div w:id="402921703">
      <w:bodyDiv w:val="1"/>
      <w:marLeft w:val="0"/>
      <w:marRight w:val="0"/>
      <w:marTop w:val="0"/>
      <w:marBottom w:val="0"/>
      <w:divBdr>
        <w:top w:val="none" w:sz="0" w:space="0" w:color="auto"/>
        <w:left w:val="none" w:sz="0" w:space="0" w:color="auto"/>
        <w:bottom w:val="none" w:sz="0" w:space="0" w:color="auto"/>
        <w:right w:val="none" w:sz="0" w:space="0" w:color="auto"/>
      </w:divBdr>
    </w:div>
    <w:div w:id="405342448">
      <w:bodyDiv w:val="1"/>
      <w:marLeft w:val="0"/>
      <w:marRight w:val="0"/>
      <w:marTop w:val="0"/>
      <w:marBottom w:val="0"/>
      <w:divBdr>
        <w:top w:val="none" w:sz="0" w:space="0" w:color="auto"/>
        <w:left w:val="none" w:sz="0" w:space="0" w:color="auto"/>
        <w:bottom w:val="none" w:sz="0" w:space="0" w:color="auto"/>
        <w:right w:val="none" w:sz="0" w:space="0" w:color="auto"/>
      </w:divBdr>
    </w:div>
    <w:div w:id="406418199">
      <w:bodyDiv w:val="1"/>
      <w:marLeft w:val="0"/>
      <w:marRight w:val="0"/>
      <w:marTop w:val="0"/>
      <w:marBottom w:val="0"/>
      <w:divBdr>
        <w:top w:val="none" w:sz="0" w:space="0" w:color="auto"/>
        <w:left w:val="none" w:sz="0" w:space="0" w:color="auto"/>
        <w:bottom w:val="none" w:sz="0" w:space="0" w:color="auto"/>
        <w:right w:val="none" w:sz="0" w:space="0" w:color="auto"/>
      </w:divBdr>
    </w:div>
    <w:div w:id="407533464">
      <w:bodyDiv w:val="1"/>
      <w:marLeft w:val="0"/>
      <w:marRight w:val="0"/>
      <w:marTop w:val="0"/>
      <w:marBottom w:val="0"/>
      <w:divBdr>
        <w:top w:val="none" w:sz="0" w:space="0" w:color="auto"/>
        <w:left w:val="none" w:sz="0" w:space="0" w:color="auto"/>
        <w:bottom w:val="none" w:sz="0" w:space="0" w:color="auto"/>
        <w:right w:val="none" w:sz="0" w:space="0" w:color="auto"/>
      </w:divBdr>
    </w:div>
    <w:div w:id="414977862">
      <w:bodyDiv w:val="1"/>
      <w:marLeft w:val="0"/>
      <w:marRight w:val="0"/>
      <w:marTop w:val="0"/>
      <w:marBottom w:val="0"/>
      <w:divBdr>
        <w:top w:val="none" w:sz="0" w:space="0" w:color="auto"/>
        <w:left w:val="none" w:sz="0" w:space="0" w:color="auto"/>
        <w:bottom w:val="none" w:sz="0" w:space="0" w:color="auto"/>
        <w:right w:val="none" w:sz="0" w:space="0" w:color="auto"/>
      </w:divBdr>
    </w:div>
    <w:div w:id="415247339">
      <w:bodyDiv w:val="1"/>
      <w:marLeft w:val="0"/>
      <w:marRight w:val="0"/>
      <w:marTop w:val="0"/>
      <w:marBottom w:val="0"/>
      <w:divBdr>
        <w:top w:val="none" w:sz="0" w:space="0" w:color="auto"/>
        <w:left w:val="none" w:sz="0" w:space="0" w:color="auto"/>
        <w:bottom w:val="none" w:sz="0" w:space="0" w:color="auto"/>
        <w:right w:val="none" w:sz="0" w:space="0" w:color="auto"/>
      </w:divBdr>
    </w:div>
    <w:div w:id="415324762">
      <w:bodyDiv w:val="1"/>
      <w:marLeft w:val="0"/>
      <w:marRight w:val="0"/>
      <w:marTop w:val="0"/>
      <w:marBottom w:val="0"/>
      <w:divBdr>
        <w:top w:val="none" w:sz="0" w:space="0" w:color="auto"/>
        <w:left w:val="none" w:sz="0" w:space="0" w:color="auto"/>
        <w:bottom w:val="none" w:sz="0" w:space="0" w:color="auto"/>
        <w:right w:val="none" w:sz="0" w:space="0" w:color="auto"/>
      </w:divBdr>
    </w:div>
    <w:div w:id="416170883">
      <w:bodyDiv w:val="1"/>
      <w:marLeft w:val="0"/>
      <w:marRight w:val="0"/>
      <w:marTop w:val="0"/>
      <w:marBottom w:val="0"/>
      <w:divBdr>
        <w:top w:val="none" w:sz="0" w:space="0" w:color="auto"/>
        <w:left w:val="none" w:sz="0" w:space="0" w:color="auto"/>
        <w:bottom w:val="none" w:sz="0" w:space="0" w:color="auto"/>
        <w:right w:val="none" w:sz="0" w:space="0" w:color="auto"/>
      </w:divBdr>
    </w:div>
    <w:div w:id="416560715">
      <w:bodyDiv w:val="1"/>
      <w:marLeft w:val="0"/>
      <w:marRight w:val="0"/>
      <w:marTop w:val="0"/>
      <w:marBottom w:val="0"/>
      <w:divBdr>
        <w:top w:val="none" w:sz="0" w:space="0" w:color="auto"/>
        <w:left w:val="none" w:sz="0" w:space="0" w:color="auto"/>
        <w:bottom w:val="none" w:sz="0" w:space="0" w:color="auto"/>
        <w:right w:val="none" w:sz="0" w:space="0" w:color="auto"/>
      </w:divBdr>
    </w:div>
    <w:div w:id="419135050">
      <w:bodyDiv w:val="1"/>
      <w:marLeft w:val="0"/>
      <w:marRight w:val="0"/>
      <w:marTop w:val="0"/>
      <w:marBottom w:val="0"/>
      <w:divBdr>
        <w:top w:val="none" w:sz="0" w:space="0" w:color="auto"/>
        <w:left w:val="none" w:sz="0" w:space="0" w:color="auto"/>
        <w:bottom w:val="none" w:sz="0" w:space="0" w:color="auto"/>
        <w:right w:val="none" w:sz="0" w:space="0" w:color="auto"/>
      </w:divBdr>
    </w:div>
    <w:div w:id="422183693">
      <w:bodyDiv w:val="1"/>
      <w:marLeft w:val="0"/>
      <w:marRight w:val="0"/>
      <w:marTop w:val="0"/>
      <w:marBottom w:val="0"/>
      <w:divBdr>
        <w:top w:val="none" w:sz="0" w:space="0" w:color="auto"/>
        <w:left w:val="none" w:sz="0" w:space="0" w:color="auto"/>
        <w:bottom w:val="none" w:sz="0" w:space="0" w:color="auto"/>
        <w:right w:val="none" w:sz="0" w:space="0" w:color="auto"/>
      </w:divBdr>
    </w:div>
    <w:div w:id="422840977">
      <w:bodyDiv w:val="1"/>
      <w:marLeft w:val="0"/>
      <w:marRight w:val="0"/>
      <w:marTop w:val="0"/>
      <w:marBottom w:val="0"/>
      <w:divBdr>
        <w:top w:val="none" w:sz="0" w:space="0" w:color="auto"/>
        <w:left w:val="none" w:sz="0" w:space="0" w:color="auto"/>
        <w:bottom w:val="none" w:sz="0" w:space="0" w:color="auto"/>
        <w:right w:val="none" w:sz="0" w:space="0" w:color="auto"/>
      </w:divBdr>
    </w:div>
    <w:div w:id="422923384">
      <w:bodyDiv w:val="1"/>
      <w:marLeft w:val="0"/>
      <w:marRight w:val="0"/>
      <w:marTop w:val="0"/>
      <w:marBottom w:val="0"/>
      <w:divBdr>
        <w:top w:val="none" w:sz="0" w:space="0" w:color="auto"/>
        <w:left w:val="none" w:sz="0" w:space="0" w:color="auto"/>
        <w:bottom w:val="none" w:sz="0" w:space="0" w:color="auto"/>
        <w:right w:val="none" w:sz="0" w:space="0" w:color="auto"/>
      </w:divBdr>
    </w:div>
    <w:div w:id="422996032">
      <w:bodyDiv w:val="1"/>
      <w:marLeft w:val="0"/>
      <w:marRight w:val="0"/>
      <w:marTop w:val="0"/>
      <w:marBottom w:val="0"/>
      <w:divBdr>
        <w:top w:val="none" w:sz="0" w:space="0" w:color="auto"/>
        <w:left w:val="none" w:sz="0" w:space="0" w:color="auto"/>
        <w:bottom w:val="none" w:sz="0" w:space="0" w:color="auto"/>
        <w:right w:val="none" w:sz="0" w:space="0" w:color="auto"/>
      </w:divBdr>
    </w:div>
    <w:div w:id="423693037">
      <w:bodyDiv w:val="1"/>
      <w:marLeft w:val="0"/>
      <w:marRight w:val="0"/>
      <w:marTop w:val="0"/>
      <w:marBottom w:val="0"/>
      <w:divBdr>
        <w:top w:val="none" w:sz="0" w:space="0" w:color="auto"/>
        <w:left w:val="none" w:sz="0" w:space="0" w:color="auto"/>
        <w:bottom w:val="none" w:sz="0" w:space="0" w:color="auto"/>
        <w:right w:val="none" w:sz="0" w:space="0" w:color="auto"/>
      </w:divBdr>
    </w:div>
    <w:div w:id="425467081">
      <w:bodyDiv w:val="1"/>
      <w:marLeft w:val="0"/>
      <w:marRight w:val="0"/>
      <w:marTop w:val="0"/>
      <w:marBottom w:val="0"/>
      <w:divBdr>
        <w:top w:val="none" w:sz="0" w:space="0" w:color="auto"/>
        <w:left w:val="none" w:sz="0" w:space="0" w:color="auto"/>
        <w:bottom w:val="none" w:sz="0" w:space="0" w:color="auto"/>
        <w:right w:val="none" w:sz="0" w:space="0" w:color="auto"/>
      </w:divBdr>
    </w:div>
    <w:div w:id="428161940">
      <w:bodyDiv w:val="1"/>
      <w:marLeft w:val="0"/>
      <w:marRight w:val="0"/>
      <w:marTop w:val="0"/>
      <w:marBottom w:val="0"/>
      <w:divBdr>
        <w:top w:val="none" w:sz="0" w:space="0" w:color="auto"/>
        <w:left w:val="none" w:sz="0" w:space="0" w:color="auto"/>
        <w:bottom w:val="none" w:sz="0" w:space="0" w:color="auto"/>
        <w:right w:val="none" w:sz="0" w:space="0" w:color="auto"/>
      </w:divBdr>
    </w:div>
    <w:div w:id="432475244">
      <w:bodyDiv w:val="1"/>
      <w:marLeft w:val="0"/>
      <w:marRight w:val="0"/>
      <w:marTop w:val="0"/>
      <w:marBottom w:val="0"/>
      <w:divBdr>
        <w:top w:val="none" w:sz="0" w:space="0" w:color="auto"/>
        <w:left w:val="none" w:sz="0" w:space="0" w:color="auto"/>
        <w:bottom w:val="none" w:sz="0" w:space="0" w:color="auto"/>
        <w:right w:val="none" w:sz="0" w:space="0" w:color="auto"/>
      </w:divBdr>
    </w:div>
    <w:div w:id="433595587">
      <w:bodyDiv w:val="1"/>
      <w:marLeft w:val="0"/>
      <w:marRight w:val="0"/>
      <w:marTop w:val="0"/>
      <w:marBottom w:val="0"/>
      <w:divBdr>
        <w:top w:val="none" w:sz="0" w:space="0" w:color="auto"/>
        <w:left w:val="none" w:sz="0" w:space="0" w:color="auto"/>
        <w:bottom w:val="none" w:sz="0" w:space="0" w:color="auto"/>
        <w:right w:val="none" w:sz="0" w:space="0" w:color="auto"/>
      </w:divBdr>
    </w:div>
    <w:div w:id="433743939">
      <w:bodyDiv w:val="1"/>
      <w:marLeft w:val="0"/>
      <w:marRight w:val="0"/>
      <w:marTop w:val="0"/>
      <w:marBottom w:val="0"/>
      <w:divBdr>
        <w:top w:val="none" w:sz="0" w:space="0" w:color="auto"/>
        <w:left w:val="none" w:sz="0" w:space="0" w:color="auto"/>
        <w:bottom w:val="none" w:sz="0" w:space="0" w:color="auto"/>
        <w:right w:val="none" w:sz="0" w:space="0" w:color="auto"/>
      </w:divBdr>
    </w:div>
    <w:div w:id="434642381">
      <w:bodyDiv w:val="1"/>
      <w:marLeft w:val="0"/>
      <w:marRight w:val="0"/>
      <w:marTop w:val="0"/>
      <w:marBottom w:val="0"/>
      <w:divBdr>
        <w:top w:val="none" w:sz="0" w:space="0" w:color="auto"/>
        <w:left w:val="none" w:sz="0" w:space="0" w:color="auto"/>
        <w:bottom w:val="none" w:sz="0" w:space="0" w:color="auto"/>
        <w:right w:val="none" w:sz="0" w:space="0" w:color="auto"/>
      </w:divBdr>
    </w:div>
    <w:div w:id="435638595">
      <w:bodyDiv w:val="1"/>
      <w:marLeft w:val="0"/>
      <w:marRight w:val="0"/>
      <w:marTop w:val="0"/>
      <w:marBottom w:val="0"/>
      <w:divBdr>
        <w:top w:val="none" w:sz="0" w:space="0" w:color="auto"/>
        <w:left w:val="none" w:sz="0" w:space="0" w:color="auto"/>
        <w:bottom w:val="none" w:sz="0" w:space="0" w:color="auto"/>
        <w:right w:val="none" w:sz="0" w:space="0" w:color="auto"/>
      </w:divBdr>
    </w:div>
    <w:div w:id="438377039">
      <w:bodyDiv w:val="1"/>
      <w:marLeft w:val="0"/>
      <w:marRight w:val="0"/>
      <w:marTop w:val="0"/>
      <w:marBottom w:val="0"/>
      <w:divBdr>
        <w:top w:val="none" w:sz="0" w:space="0" w:color="auto"/>
        <w:left w:val="none" w:sz="0" w:space="0" w:color="auto"/>
        <w:bottom w:val="none" w:sz="0" w:space="0" w:color="auto"/>
        <w:right w:val="none" w:sz="0" w:space="0" w:color="auto"/>
      </w:divBdr>
    </w:div>
    <w:div w:id="439497556">
      <w:bodyDiv w:val="1"/>
      <w:marLeft w:val="0"/>
      <w:marRight w:val="0"/>
      <w:marTop w:val="0"/>
      <w:marBottom w:val="0"/>
      <w:divBdr>
        <w:top w:val="none" w:sz="0" w:space="0" w:color="auto"/>
        <w:left w:val="none" w:sz="0" w:space="0" w:color="auto"/>
        <w:bottom w:val="none" w:sz="0" w:space="0" w:color="auto"/>
        <w:right w:val="none" w:sz="0" w:space="0" w:color="auto"/>
      </w:divBdr>
    </w:div>
    <w:div w:id="441802949">
      <w:bodyDiv w:val="1"/>
      <w:marLeft w:val="0"/>
      <w:marRight w:val="0"/>
      <w:marTop w:val="0"/>
      <w:marBottom w:val="0"/>
      <w:divBdr>
        <w:top w:val="none" w:sz="0" w:space="0" w:color="auto"/>
        <w:left w:val="none" w:sz="0" w:space="0" w:color="auto"/>
        <w:bottom w:val="none" w:sz="0" w:space="0" w:color="auto"/>
        <w:right w:val="none" w:sz="0" w:space="0" w:color="auto"/>
      </w:divBdr>
    </w:div>
    <w:div w:id="441874530">
      <w:bodyDiv w:val="1"/>
      <w:marLeft w:val="0"/>
      <w:marRight w:val="0"/>
      <w:marTop w:val="0"/>
      <w:marBottom w:val="0"/>
      <w:divBdr>
        <w:top w:val="none" w:sz="0" w:space="0" w:color="auto"/>
        <w:left w:val="none" w:sz="0" w:space="0" w:color="auto"/>
        <w:bottom w:val="none" w:sz="0" w:space="0" w:color="auto"/>
        <w:right w:val="none" w:sz="0" w:space="0" w:color="auto"/>
      </w:divBdr>
    </w:div>
    <w:div w:id="443503735">
      <w:bodyDiv w:val="1"/>
      <w:marLeft w:val="0"/>
      <w:marRight w:val="0"/>
      <w:marTop w:val="0"/>
      <w:marBottom w:val="0"/>
      <w:divBdr>
        <w:top w:val="none" w:sz="0" w:space="0" w:color="auto"/>
        <w:left w:val="none" w:sz="0" w:space="0" w:color="auto"/>
        <w:bottom w:val="none" w:sz="0" w:space="0" w:color="auto"/>
        <w:right w:val="none" w:sz="0" w:space="0" w:color="auto"/>
      </w:divBdr>
    </w:div>
    <w:div w:id="444159138">
      <w:bodyDiv w:val="1"/>
      <w:marLeft w:val="0"/>
      <w:marRight w:val="0"/>
      <w:marTop w:val="0"/>
      <w:marBottom w:val="0"/>
      <w:divBdr>
        <w:top w:val="none" w:sz="0" w:space="0" w:color="auto"/>
        <w:left w:val="none" w:sz="0" w:space="0" w:color="auto"/>
        <w:bottom w:val="none" w:sz="0" w:space="0" w:color="auto"/>
        <w:right w:val="none" w:sz="0" w:space="0" w:color="auto"/>
      </w:divBdr>
    </w:div>
    <w:div w:id="445850802">
      <w:bodyDiv w:val="1"/>
      <w:marLeft w:val="0"/>
      <w:marRight w:val="0"/>
      <w:marTop w:val="0"/>
      <w:marBottom w:val="0"/>
      <w:divBdr>
        <w:top w:val="none" w:sz="0" w:space="0" w:color="auto"/>
        <w:left w:val="none" w:sz="0" w:space="0" w:color="auto"/>
        <w:bottom w:val="none" w:sz="0" w:space="0" w:color="auto"/>
        <w:right w:val="none" w:sz="0" w:space="0" w:color="auto"/>
      </w:divBdr>
    </w:div>
    <w:div w:id="445854626">
      <w:bodyDiv w:val="1"/>
      <w:marLeft w:val="0"/>
      <w:marRight w:val="0"/>
      <w:marTop w:val="0"/>
      <w:marBottom w:val="0"/>
      <w:divBdr>
        <w:top w:val="none" w:sz="0" w:space="0" w:color="auto"/>
        <w:left w:val="none" w:sz="0" w:space="0" w:color="auto"/>
        <w:bottom w:val="none" w:sz="0" w:space="0" w:color="auto"/>
        <w:right w:val="none" w:sz="0" w:space="0" w:color="auto"/>
      </w:divBdr>
    </w:div>
    <w:div w:id="446124034">
      <w:bodyDiv w:val="1"/>
      <w:marLeft w:val="0"/>
      <w:marRight w:val="0"/>
      <w:marTop w:val="0"/>
      <w:marBottom w:val="0"/>
      <w:divBdr>
        <w:top w:val="none" w:sz="0" w:space="0" w:color="auto"/>
        <w:left w:val="none" w:sz="0" w:space="0" w:color="auto"/>
        <w:bottom w:val="none" w:sz="0" w:space="0" w:color="auto"/>
        <w:right w:val="none" w:sz="0" w:space="0" w:color="auto"/>
      </w:divBdr>
    </w:div>
    <w:div w:id="447547208">
      <w:bodyDiv w:val="1"/>
      <w:marLeft w:val="0"/>
      <w:marRight w:val="0"/>
      <w:marTop w:val="0"/>
      <w:marBottom w:val="0"/>
      <w:divBdr>
        <w:top w:val="none" w:sz="0" w:space="0" w:color="auto"/>
        <w:left w:val="none" w:sz="0" w:space="0" w:color="auto"/>
        <w:bottom w:val="none" w:sz="0" w:space="0" w:color="auto"/>
        <w:right w:val="none" w:sz="0" w:space="0" w:color="auto"/>
      </w:divBdr>
    </w:div>
    <w:div w:id="447743753">
      <w:bodyDiv w:val="1"/>
      <w:marLeft w:val="0"/>
      <w:marRight w:val="0"/>
      <w:marTop w:val="0"/>
      <w:marBottom w:val="0"/>
      <w:divBdr>
        <w:top w:val="none" w:sz="0" w:space="0" w:color="auto"/>
        <w:left w:val="none" w:sz="0" w:space="0" w:color="auto"/>
        <w:bottom w:val="none" w:sz="0" w:space="0" w:color="auto"/>
        <w:right w:val="none" w:sz="0" w:space="0" w:color="auto"/>
      </w:divBdr>
    </w:div>
    <w:div w:id="447820617">
      <w:bodyDiv w:val="1"/>
      <w:marLeft w:val="0"/>
      <w:marRight w:val="0"/>
      <w:marTop w:val="0"/>
      <w:marBottom w:val="0"/>
      <w:divBdr>
        <w:top w:val="none" w:sz="0" w:space="0" w:color="auto"/>
        <w:left w:val="none" w:sz="0" w:space="0" w:color="auto"/>
        <w:bottom w:val="none" w:sz="0" w:space="0" w:color="auto"/>
        <w:right w:val="none" w:sz="0" w:space="0" w:color="auto"/>
      </w:divBdr>
    </w:div>
    <w:div w:id="447891691">
      <w:bodyDiv w:val="1"/>
      <w:marLeft w:val="0"/>
      <w:marRight w:val="0"/>
      <w:marTop w:val="0"/>
      <w:marBottom w:val="0"/>
      <w:divBdr>
        <w:top w:val="none" w:sz="0" w:space="0" w:color="auto"/>
        <w:left w:val="none" w:sz="0" w:space="0" w:color="auto"/>
        <w:bottom w:val="none" w:sz="0" w:space="0" w:color="auto"/>
        <w:right w:val="none" w:sz="0" w:space="0" w:color="auto"/>
      </w:divBdr>
    </w:div>
    <w:div w:id="448551675">
      <w:bodyDiv w:val="1"/>
      <w:marLeft w:val="0"/>
      <w:marRight w:val="0"/>
      <w:marTop w:val="0"/>
      <w:marBottom w:val="0"/>
      <w:divBdr>
        <w:top w:val="none" w:sz="0" w:space="0" w:color="auto"/>
        <w:left w:val="none" w:sz="0" w:space="0" w:color="auto"/>
        <w:bottom w:val="none" w:sz="0" w:space="0" w:color="auto"/>
        <w:right w:val="none" w:sz="0" w:space="0" w:color="auto"/>
      </w:divBdr>
    </w:div>
    <w:div w:id="449587474">
      <w:bodyDiv w:val="1"/>
      <w:marLeft w:val="0"/>
      <w:marRight w:val="0"/>
      <w:marTop w:val="0"/>
      <w:marBottom w:val="0"/>
      <w:divBdr>
        <w:top w:val="none" w:sz="0" w:space="0" w:color="auto"/>
        <w:left w:val="none" w:sz="0" w:space="0" w:color="auto"/>
        <w:bottom w:val="none" w:sz="0" w:space="0" w:color="auto"/>
        <w:right w:val="none" w:sz="0" w:space="0" w:color="auto"/>
      </w:divBdr>
    </w:div>
    <w:div w:id="450242910">
      <w:bodyDiv w:val="1"/>
      <w:marLeft w:val="0"/>
      <w:marRight w:val="0"/>
      <w:marTop w:val="0"/>
      <w:marBottom w:val="0"/>
      <w:divBdr>
        <w:top w:val="none" w:sz="0" w:space="0" w:color="auto"/>
        <w:left w:val="none" w:sz="0" w:space="0" w:color="auto"/>
        <w:bottom w:val="none" w:sz="0" w:space="0" w:color="auto"/>
        <w:right w:val="none" w:sz="0" w:space="0" w:color="auto"/>
      </w:divBdr>
    </w:div>
    <w:div w:id="450562130">
      <w:bodyDiv w:val="1"/>
      <w:marLeft w:val="0"/>
      <w:marRight w:val="0"/>
      <w:marTop w:val="0"/>
      <w:marBottom w:val="0"/>
      <w:divBdr>
        <w:top w:val="none" w:sz="0" w:space="0" w:color="auto"/>
        <w:left w:val="none" w:sz="0" w:space="0" w:color="auto"/>
        <w:bottom w:val="none" w:sz="0" w:space="0" w:color="auto"/>
        <w:right w:val="none" w:sz="0" w:space="0" w:color="auto"/>
      </w:divBdr>
    </w:div>
    <w:div w:id="450590005">
      <w:bodyDiv w:val="1"/>
      <w:marLeft w:val="0"/>
      <w:marRight w:val="0"/>
      <w:marTop w:val="0"/>
      <w:marBottom w:val="0"/>
      <w:divBdr>
        <w:top w:val="none" w:sz="0" w:space="0" w:color="auto"/>
        <w:left w:val="none" w:sz="0" w:space="0" w:color="auto"/>
        <w:bottom w:val="none" w:sz="0" w:space="0" w:color="auto"/>
        <w:right w:val="none" w:sz="0" w:space="0" w:color="auto"/>
      </w:divBdr>
    </w:div>
    <w:div w:id="451215469">
      <w:bodyDiv w:val="1"/>
      <w:marLeft w:val="0"/>
      <w:marRight w:val="0"/>
      <w:marTop w:val="0"/>
      <w:marBottom w:val="0"/>
      <w:divBdr>
        <w:top w:val="none" w:sz="0" w:space="0" w:color="auto"/>
        <w:left w:val="none" w:sz="0" w:space="0" w:color="auto"/>
        <w:bottom w:val="none" w:sz="0" w:space="0" w:color="auto"/>
        <w:right w:val="none" w:sz="0" w:space="0" w:color="auto"/>
      </w:divBdr>
    </w:div>
    <w:div w:id="453601343">
      <w:bodyDiv w:val="1"/>
      <w:marLeft w:val="0"/>
      <w:marRight w:val="0"/>
      <w:marTop w:val="0"/>
      <w:marBottom w:val="0"/>
      <w:divBdr>
        <w:top w:val="none" w:sz="0" w:space="0" w:color="auto"/>
        <w:left w:val="none" w:sz="0" w:space="0" w:color="auto"/>
        <w:bottom w:val="none" w:sz="0" w:space="0" w:color="auto"/>
        <w:right w:val="none" w:sz="0" w:space="0" w:color="auto"/>
      </w:divBdr>
    </w:div>
    <w:div w:id="453988095">
      <w:bodyDiv w:val="1"/>
      <w:marLeft w:val="0"/>
      <w:marRight w:val="0"/>
      <w:marTop w:val="0"/>
      <w:marBottom w:val="0"/>
      <w:divBdr>
        <w:top w:val="none" w:sz="0" w:space="0" w:color="auto"/>
        <w:left w:val="none" w:sz="0" w:space="0" w:color="auto"/>
        <w:bottom w:val="none" w:sz="0" w:space="0" w:color="auto"/>
        <w:right w:val="none" w:sz="0" w:space="0" w:color="auto"/>
      </w:divBdr>
    </w:div>
    <w:div w:id="454057552">
      <w:bodyDiv w:val="1"/>
      <w:marLeft w:val="0"/>
      <w:marRight w:val="0"/>
      <w:marTop w:val="0"/>
      <w:marBottom w:val="0"/>
      <w:divBdr>
        <w:top w:val="none" w:sz="0" w:space="0" w:color="auto"/>
        <w:left w:val="none" w:sz="0" w:space="0" w:color="auto"/>
        <w:bottom w:val="none" w:sz="0" w:space="0" w:color="auto"/>
        <w:right w:val="none" w:sz="0" w:space="0" w:color="auto"/>
      </w:divBdr>
    </w:div>
    <w:div w:id="454367556">
      <w:bodyDiv w:val="1"/>
      <w:marLeft w:val="0"/>
      <w:marRight w:val="0"/>
      <w:marTop w:val="0"/>
      <w:marBottom w:val="0"/>
      <w:divBdr>
        <w:top w:val="none" w:sz="0" w:space="0" w:color="auto"/>
        <w:left w:val="none" w:sz="0" w:space="0" w:color="auto"/>
        <w:bottom w:val="none" w:sz="0" w:space="0" w:color="auto"/>
        <w:right w:val="none" w:sz="0" w:space="0" w:color="auto"/>
      </w:divBdr>
    </w:div>
    <w:div w:id="455291736">
      <w:bodyDiv w:val="1"/>
      <w:marLeft w:val="0"/>
      <w:marRight w:val="0"/>
      <w:marTop w:val="0"/>
      <w:marBottom w:val="0"/>
      <w:divBdr>
        <w:top w:val="none" w:sz="0" w:space="0" w:color="auto"/>
        <w:left w:val="none" w:sz="0" w:space="0" w:color="auto"/>
        <w:bottom w:val="none" w:sz="0" w:space="0" w:color="auto"/>
        <w:right w:val="none" w:sz="0" w:space="0" w:color="auto"/>
      </w:divBdr>
    </w:div>
    <w:div w:id="456219675">
      <w:bodyDiv w:val="1"/>
      <w:marLeft w:val="0"/>
      <w:marRight w:val="0"/>
      <w:marTop w:val="0"/>
      <w:marBottom w:val="0"/>
      <w:divBdr>
        <w:top w:val="none" w:sz="0" w:space="0" w:color="auto"/>
        <w:left w:val="none" w:sz="0" w:space="0" w:color="auto"/>
        <w:bottom w:val="none" w:sz="0" w:space="0" w:color="auto"/>
        <w:right w:val="none" w:sz="0" w:space="0" w:color="auto"/>
      </w:divBdr>
    </w:div>
    <w:div w:id="456264400">
      <w:bodyDiv w:val="1"/>
      <w:marLeft w:val="0"/>
      <w:marRight w:val="0"/>
      <w:marTop w:val="0"/>
      <w:marBottom w:val="0"/>
      <w:divBdr>
        <w:top w:val="none" w:sz="0" w:space="0" w:color="auto"/>
        <w:left w:val="none" w:sz="0" w:space="0" w:color="auto"/>
        <w:bottom w:val="none" w:sz="0" w:space="0" w:color="auto"/>
        <w:right w:val="none" w:sz="0" w:space="0" w:color="auto"/>
      </w:divBdr>
    </w:div>
    <w:div w:id="458378988">
      <w:bodyDiv w:val="1"/>
      <w:marLeft w:val="0"/>
      <w:marRight w:val="0"/>
      <w:marTop w:val="0"/>
      <w:marBottom w:val="0"/>
      <w:divBdr>
        <w:top w:val="none" w:sz="0" w:space="0" w:color="auto"/>
        <w:left w:val="none" w:sz="0" w:space="0" w:color="auto"/>
        <w:bottom w:val="none" w:sz="0" w:space="0" w:color="auto"/>
        <w:right w:val="none" w:sz="0" w:space="0" w:color="auto"/>
      </w:divBdr>
    </w:div>
    <w:div w:id="458456620">
      <w:bodyDiv w:val="1"/>
      <w:marLeft w:val="0"/>
      <w:marRight w:val="0"/>
      <w:marTop w:val="0"/>
      <w:marBottom w:val="0"/>
      <w:divBdr>
        <w:top w:val="none" w:sz="0" w:space="0" w:color="auto"/>
        <w:left w:val="none" w:sz="0" w:space="0" w:color="auto"/>
        <w:bottom w:val="none" w:sz="0" w:space="0" w:color="auto"/>
        <w:right w:val="none" w:sz="0" w:space="0" w:color="auto"/>
      </w:divBdr>
    </w:div>
    <w:div w:id="459374272">
      <w:bodyDiv w:val="1"/>
      <w:marLeft w:val="0"/>
      <w:marRight w:val="0"/>
      <w:marTop w:val="0"/>
      <w:marBottom w:val="0"/>
      <w:divBdr>
        <w:top w:val="none" w:sz="0" w:space="0" w:color="auto"/>
        <w:left w:val="none" w:sz="0" w:space="0" w:color="auto"/>
        <w:bottom w:val="none" w:sz="0" w:space="0" w:color="auto"/>
        <w:right w:val="none" w:sz="0" w:space="0" w:color="auto"/>
      </w:divBdr>
    </w:div>
    <w:div w:id="459500953">
      <w:bodyDiv w:val="1"/>
      <w:marLeft w:val="0"/>
      <w:marRight w:val="0"/>
      <w:marTop w:val="0"/>
      <w:marBottom w:val="0"/>
      <w:divBdr>
        <w:top w:val="none" w:sz="0" w:space="0" w:color="auto"/>
        <w:left w:val="none" w:sz="0" w:space="0" w:color="auto"/>
        <w:bottom w:val="none" w:sz="0" w:space="0" w:color="auto"/>
        <w:right w:val="none" w:sz="0" w:space="0" w:color="auto"/>
      </w:divBdr>
    </w:div>
    <w:div w:id="459954745">
      <w:bodyDiv w:val="1"/>
      <w:marLeft w:val="0"/>
      <w:marRight w:val="0"/>
      <w:marTop w:val="0"/>
      <w:marBottom w:val="0"/>
      <w:divBdr>
        <w:top w:val="none" w:sz="0" w:space="0" w:color="auto"/>
        <w:left w:val="none" w:sz="0" w:space="0" w:color="auto"/>
        <w:bottom w:val="none" w:sz="0" w:space="0" w:color="auto"/>
        <w:right w:val="none" w:sz="0" w:space="0" w:color="auto"/>
      </w:divBdr>
    </w:div>
    <w:div w:id="460005497">
      <w:bodyDiv w:val="1"/>
      <w:marLeft w:val="0"/>
      <w:marRight w:val="0"/>
      <w:marTop w:val="0"/>
      <w:marBottom w:val="0"/>
      <w:divBdr>
        <w:top w:val="none" w:sz="0" w:space="0" w:color="auto"/>
        <w:left w:val="none" w:sz="0" w:space="0" w:color="auto"/>
        <w:bottom w:val="none" w:sz="0" w:space="0" w:color="auto"/>
        <w:right w:val="none" w:sz="0" w:space="0" w:color="auto"/>
      </w:divBdr>
    </w:div>
    <w:div w:id="460541060">
      <w:bodyDiv w:val="1"/>
      <w:marLeft w:val="0"/>
      <w:marRight w:val="0"/>
      <w:marTop w:val="0"/>
      <w:marBottom w:val="0"/>
      <w:divBdr>
        <w:top w:val="none" w:sz="0" w:space="0" w:color="auto"/>
        <w:left w:val="none" w:sz="0" w:space="0" w:color="auto"/>
        <w:bottom w:val="none" w:sz="0" w:space="0" w:color="auto"/>
        <w:right w:val="none" w:sz="0" w:space="0" w:color="auto"/>
      </w:divBdr>
    </w:div>
    <w:div w:id="462425329">
      <w:bodyDiv w:val="1"/>
      <w:marLeft w:val="0"/>
      <w:marRight w:val="0"/>
      <w:marTop w:val="0"/>
      <w:marBottom w:val="0"/>
      <w:divBdr>
        <w:top w:val="none" w:sz="0" w:space="0" w:color="auto"/>
        <w:left w:val="none" w:sz="0" w:space="0" w:color="auto"/>
        <w:bottom w:val="none" w:sz="0" w:space="0" w:color="auto"/>
        <w:right w:val="none" w:sz="0" w:space="0" w:color="auto"/>
      </w:divBdr>
    </w:div>
    <w:div w:id="462623170">
      <w:bodyDiv w:val="1"/>
      <w:marLeft w:val="0"/>
      <w:marRight w:val="0"/>
      <w:marTop w:val="0"/>
      <w:marBottom w:val="0"/>
      <w:divBdr>
        <w:top w:val="none" w:sz="0" w:space="0" w:color="auto"/>
        <w:left w:val="none" w:sz="0" w:space="0" w:color="auto"/>
        <w:bottom w:val="none" w:sz="0" w:space="0" w:color="auto"/>
        <w:right w:val="none" w:sz="0" w:space="0" w:color="auto"/>
      </w:divBdr>
    </w:div>
    <w:div w:id="465507617">
      <w:bodyDiv w:val="1"/>
      <w:marLeft w:val="0"/>
      <w:marRight w:val="0"/>
      <w:marTop w:val="0"/>
      <w:marBottom w:val="0"/>
      <w:divBdr>
        <w:top w:val="none" w:sz="0" w:space="0" w:color="auto"/>
        <w:left w:val="none" w:sz="0" w:space="0" w:color="auto"/>
        <w:bottom w:val="none" w:sz="0" w:space="0" w:color="auto"/>
        <w:right w:val="none" w:sz="0" w:space="0" w:color="auto"/>
      </w:divBdr>
    </w:div>
    <w:div w:id="468207833">
      <w:bodyDiv w:val="1"/>
      <w:marLeft w:val="0"/>
      <w:marRight w:val="0"/>
      <w:marTop w:val="0"/>
      <w:marBottom w:val="0"/>
      <w:divBdr>
        <w:top w:val="none" w:sz="0" w:space="0" w:color="auto"/>
        <w:left w:val="none" w:sz="0" w:space="0" w:color="auto"/>
        <w:bottom w:val="none" w:sz="0" w:space="0" w:color="auto"/>
        <w:right w:val="none" w:sz="0" w:space="0" w:color="auto"/>
      </w:divBdr>
    </w:div>
    <w:div w:id="471755536">
      <w:bodyDiv w:val="1"/>
      <w:marLeft w:val="0"/>
      <w:marRight w:val="0"/>
      <w:marTop w:val="0"/>
      <w:marBottom w:val="0"/>
      <w:divBdr>
        <w:top w:val="none" w:sz="0" w:space="0" w:color="auto"/>
        <w:left w:val="none" w:sz="0" w:space="0" w:color="auto"/>
        <w:bottom w:val="none" w:sz="0" w:space="0" w:color="auto"/>
        <w:right w:val="none" w:sz="0" w:space="0" w:color="auto"/>
      </w:divBdr>
    </w:div>
    <w:div w:id="475028185">
      <w:bodyDiv w:val="1"/>
      <w:marLeft w:val="0"/>
      <w:marRight w:val="0"/>
      <w:marTop w:val="0"/>
      <w:marBottom w:val="0"/>
      <w:divBdr>
        <w:top w:val="none" w:sz="0" w:space="0" w:color="auto"/>
        <w:left w:val="none" w:sz="0" w:space="0" w:color="auto"/>
        <w:bottom w:val="none" w:sz="0" w:space="0" w:color="auto"/>
        <w:right w:val="none" w:sz="0" w:space="0" w:color="auto"/>
      </w:divBdr>
    </w:div>
    <w:div w:id="476073438">
      <w:bodyDiv w:val="1"/>
      <w:marLeft w:val="0"/>
      <w:marRight w:val="0"/>
      <w:marTop w:val="0"/>
      <w:marBottom w:val="0"/>
      <w:divBdr>
        <w:top w:val="none" w:sz="0" w:space="0" w:color="auto"/>
        <w:left w:val="none" w:sz="0" w:space="0" w:color="auto"/>
        <w:bottom w:val="none" w:sz="0" w:space="0" w:color="auto"/>
        <w:right w:val="none" w:sz="0" w:space="0" w:color="auto"/>
      </w:divBdr>
    </w:div>
    <w:div w:id="476722763">
      <w:bodyDiv w:val="1"/>
      <w:marLeft w:val="0"/>
      <w:marRight w:val="0"/>
      <w:marTop w:val="0"/>
      <w:marBottom w:val="0"/>
      <w:divBdr>
        <w:top w:val="none" w:sz="0" w:space="0" w:color="auto"/>
        <w:left w:val="none" w:sz="0" w:space="0" w:color="auto"/>
        <w:bottom w:val="none" w:sz="0" w:space="0" w:color="auto"/>
        <w:right w:val="none" w:sz="0" w:space="0" w:color="auto"/>
      </w:divBdr>
    </w:div>
    <w:div w:id="477189977">
      <w:bodyDiv w:val="1"/>
      <w:marLeft w:val="0"/>
      <w:marRight w:val="0"/>
      <w:marTop w:val="0"/>
      <w:marBottom w:val="0"/>
      <w:divBdr>
        <w:top w:val="none" w:sz="0" w:space="0" w:color="auto"/>
        <w:left w:val="none" w:sz="0" w:space="0" w:color="auto"/>
        <w:bottom w:val="none" w:sz="0" w:space="0" w:color="auto"/>
        <w:right w:val="none" w:sz="0" w:space="0" w:color="auto"/>
      </w:divBdr>
    </w:div>
    <w:div w:id="482894026">
      <w:bodyDiv w:val="1"/>
      <w:marLeft w:val="0"/>
      <w:marRight w:val="0"/>
      <w:marTop w:val="0"/>
      <w:marBottom w:val="0"/>
      <w:divBdr>
        <w:top w:val="none" w:sz="0" w:space="0" w:color="auto"/>
        <w:left w:val="none" w:sz="0" w:space="0" w:color="auto"/>
        <w:bottom w:val="none" w:sz="0" w:space="0" w:color="auto"/>
        <w:right w:val="none" w:sz="0" w:space="0" w:color="auto"/>
      </w:divBdr>
    </w:div>
    <w:div w:id="485441150">
      <w:bodyDiv w:val="1"/>
      <w:marLeft w:val="0"/>
      <w:marRight w:val="0"/>
      <w:marTop w:val="0"/>
      <w:marBottom w:val="0"/>
      <w:divBdr>
        <w:top w:val="none" w:sz="0" w:space="0" w:color="auto"/>
        <w:left w:val="none" w:sz="0" w:space="0" w:color="auto"/>
        <w:bottom w:val="none" w:sz="0" w:space="0" w:color="auto"/>
        <w:right w:val="none" w:sz="0" w:space="0" w:color="auto"/>
      </w:divBdr>
    </w:div>
    <w:div w:id="488441899">
      <w:bodyDiv w:val="1"/>
      <w:marLeft w:val="0"/>
      <w:marRight w:val="0"/>
      <w:marTop w:val="0"/>
      <w:marBottom w:val="0"/>
      <w:divBdr>
        <w:top w:val="none" w:sz="0" w:space="0" w:color="auto"/>
        <w:left w:val="none" w:sz="0" w:space="0" w:color="auto"/>
        <w:bottom w:val="none" w:sz="0" w:space="0" w:color="auto"/>
        <w:right w:val="none" w:sz="0" w:space="0" w:color="auto"/>
      </w:divBdr>
    </w:div>
    <w:div w:id="488794717">
      <w:bodyDiv w:val="1"/>
      <w:marLeft w:val="0"/>
      <w:marRight w:val="0"/>
      <w:marTop w:val="0"/>
      <w:marBottom w:val="0"/>
      <w:divBdr>
        <w:top w:val="none" w:sz="0" w:space="0" w:color="auto"/>
        <w:left w:val="none" w:sz="0" w:space="0" w:color="auto"/>
        <w:bottom w:val="none" w:sz="0" w:space="0" w:color="auto"/>
        <w:right w:val="none" w:sz="0" w:space="0" w:color="auto"/>
      </w:divBdr>
    </w:div>
    <w:div w:id="489366562">
      <w:bodyDiv w:val="1"/>
      <w:marLeft w:val="0"/>
      <w:marRight w:val="0"/>
      <w:marTop w:val="0"/>
      <w:marBottom w:val="0"/>
      <w:divBdr>
        <w:top w:val="none" w:sz="0" w:space="0" w:color="auto"/>
        <w:left w:val="none" w:sz="0" w:space="0" w:color="auto"/>
        <w:bottom w:val="none" w:sz="0" w:space="0" w:color="auto"/>
        <w:right w:val="none" w:sz="0" w:space="0" w:color="auto"/>
      </w:divBdr>
    </w:div>
    <w:div w:id="490608263">
      <w:bodyDiv w:val="1"/>
      <w:marLeft w:val="0"/>
      <w:marRight w:val="0"/>
      <w:marTop w:val="0"/>
      <w:marBottom w:val="0"/>
      <w:divBdr>
        <w:top w:val="none" w:sz="0" w:space="0" w:color="auto"/>
        <w:left w:val="none" w:sz="0" w:space="0" w:color="auto"/>
        <w:bottom w:val="none" w:sz="0" w:space="0" w:color="auto"/>
        <w:right w:val="none" w:sz="0" w:space="0" w:color="auto"/>
      </w:divBdr>
    </w:div>
    <w:div w:id="490755364">
      <w:bodyDiv w:val="1"/>
      <w:marLeft w:val="0"/>
      <w:marRight w:val="0"/>
      <w:marTop w:val="0"/>
      <w:marBottom w:val="0"/>
      <w:divBdr>
        <w:top w:val="none" w:sz="0" w:space="0" w:color="auto"/>
        <w:left w:val="none" w:sz="0" w:space="0" w:color="auto"/>
        <w:bottom w:val="none" w:sz="0" w:space="0" w:color="auto"/>
        <w:right w:val="none" w:sz="0" w:space="0" w:color="auto"/>
      </w:divBdr>
    </w:div>
    <w:div w:id="492262512">
      <w:bodyDiv w:val="1"/>
      <w:marLeft w:val="0"/>
      <w:marRight w:val="0"/>
      <w:marTop w:val="0"/>
      <w:marBottom w:val="0"/>
      <w:divBdr>
        <w:top w:val="none" w:sz="0" w:space="0" w:color="auto"/>
        <w:left w:val="none" w:sz="0" w:space="0" w:color="auto"/>
        <w:bottom w:val="none" w:sz="0" w:space="0" w:color="auto"/>
        <w:right w:val="none" w:sz="0" w:space="0" w:color="auto"/>
      </w:divBdr>
    </w:div>
    <w:div w:id="492793685">
      <w:bodyDiv w:val="1"/>
      <w:marLeft w:val="0"/>
      <w:marRight w:val="0"/>
      <w:marTop w:val="0"/>
      <w:marBottom w:val="0"/>
      <w:divBdr>
        <w:top w:val="none" w:sz="0" w:space="0" w:color="auto"/>
        <w:left w:val="none" w:sz="0" w:space="0" w:color="auto"/>
        <w:bottom w:val="none" w:sz="0" w:space="0" w:color="auto"/>
        <w:right w:val="none" w:sz="0" w:space="0" w:color="auto"/>
      </w:divBdr>
    </w:div>
    <w:div w:id="493226357">
      <w:bodyDiv w:val="1"/>
      <w:marLeft w:val="0"/>
      <w:marRight w:val="0"/>
      <w:marTop w:val="0"/>
      <w:marBottom w:val="0"/>
      <w:divBdr>
        <w:top w:val="none" w:sz="0" w:space="0" w:color="auto"/>
        <w:left w:val="none" w:sz="0" w:space="0" w:color="auto"/>
        <w:bottom w:val="none" w:sz="0" w:space="0" w:color="auto"/>
        <w:right w:val="none" w:sz="0" w:space="0" w:color="auto"/>
      </w:divBdr>
    </w:div>
    <w:div w:id="493885534">
      <w:bodyDiv w:val="1"/>
      <w:marLeft w:val="0"/>
      <w:marRight w:val="0"/>
      <w:marTop w:val="0"/>
      <w:marBottom w:val="0"/>
      <w:divBdr>
        <w:top w:val="none" w:sz="0" w:space="0" w:color="auto"/>
        <w:left w:val="none" w:sz="0" w:space="0" w:color="auto"/>
        <w:bottom w:val="none" w:sz="0" w:space="0" w:color="auto"/>
        <w:right w:val="none" w:sz="0" w:space="0" w:color="auto"/>
      </w:divBdr>
    </w:div>
    <w:div w:id="495806800">
      <w:bodyDiv w:val="1"/>
      <w:marLeft w:val="0"/>
      <w:marRight w:val="0"/>
      <w:marTop w:val="0"/>
      <w:marBottom w:val="0"/>
      <w:divBdr>
        <w:top w:val="none" w:sz="0" w:space="0" w:color="auto"/>
        <w:left w:val="none" w:sz="0" w:space="0" w:color="auto"/>
        <w:bottom w:val="none" w:sz="0" w:space="0" w:color="auto"/>
        <w:right w:val="none" w:sz="0" w:space="0" w:color="auto"/>
      </w:divBdr>
    </w:div>
    <w:div w:id="495849317">
      <w:bodyDiv w:val="1"/>
      <w:marLeft w:val="0"/>
      <w:marRight w:val="0"/>
      <w:marTop w:val="0"/>
      <w:marBottom w:val="0"/>
      <w:divBdr>
        <w:top w:val="none" w:sz="0" w:space="0" w:color="auto"/>
        <w:left w:val="none" w:sz="0" w:space="0" w:color="auto"/>
        <w:bottom w:val="none" w:sz="0" w:space="0" w:color="auto"/>
        <w:right w:val="none" w:sz="0" w:space="0" w:color="auto"/>
      </w:divBdr>
    </w:div>
    <w:div w:id="497037457">
      <w:bodyDiv w:val="1"/>
      <w:marLeft w:val="0"/>
      <w:marRight w:val="0"/>
      <w:marTop w:val="0"/>
      <w:marBottom w:val="0"/>
      <w:divBdr>
        <w:top w:val="none" w:sz="0" w:space="0" w:color="auto"/>
        <w:left w:val="none" w:sz="0" w:space="0" w:color="auto"/>
        <w:bottom w:val="none" w:sz="0" w:space="0" w:color="auto"/>
        <w:right w:val="none" w:sz="0" w:space="0" w:color="auto"/>
      </w:divBdr>
    </w:div>
    <w:div w:id="497117365">
      <w:bodyDiv w:val="1"/>
      <w:marLeft w:val="0"/>
      <w:marRight w:val="0"/>
      <w:marTop w:val="0"/>
      <w:marBottom w:val="0"/>
      <w:divBdr>
        <w:top w:val="none" w:sz="0" w:space="0" w:color="auto"/>
        <w:left w:val="none" w:sz="0" w:space="0" w:color="auto"/>
        <w:bottom w:val="none" w:sz="0" w:space="0" w:color="auto"/>
        <w:right w:val="none" w:sz="0" w:space="0" w:color="auto"/>
      </w:divBdr>
    </w:div>
    <w:div w:id="497428639">
      <w:bodyDiv w:val="1"/>
      <w:marLeft w:val="0"/>
      <w:marRight w:val="0"/>
      <w:marTop w:val="0"/>
      <w:marBottom w:val="0"/>
      <w:divBdr>
        <w:top w:val="none" w:sz="0" w:space="0" w:color="auto"/>
        <w:left w:val="none" w:sz="0" w:space="0" w:color="auto"/>
        <w:bottom w:val="none" w:sz="0" w:space="0" w:color="auto"/>
        <w:right w:val="none" w:sz="0" w:space="0" w:color="auto"/>
      </w:divBdr>
    </w:div>
    <w:div w:id="500200553">
      <w:bodyDiv w:val="1"/>
      <w:marLeft w:val="0"/>
      <w:marRight w:val="0"/>
      <w:marTop w:val="0"/>
      <w:marBottom w:val="0"/>
      <w:divBdr>
        <w:top w:val="none" w:sz="0" w:space="0" w:color="auto"/>
        <w:left w:val="none" w:sz="0" w:space="0" w:color="auto"/>
        <w:bottom w:val="none" w:sz="0" w:space="0" w:color="auto"/>
        <w:right w:val="none" w:sz="0" w:space="0" w:color="auto"/>
      </w:divBdr>
    </w:div>
    <w:div w:id="501050665">
      <w:bodyDiv w:val="1"/>
      <w:marLeft w:val="0"/>
      <w:marRight w:val="0"/>
      <w:marTop w:val="0"/>
      <w:marBottom w:val="0"/>
      <w:divBdr>
        <w:top w:val="none" w:sz="0" w:space="0" w:color="auto"/>
        <w:left w:val="none" w:sz="0" w:space="0" w:color="auto"/>
        <w:bottom w:val="none" w:sz="0" w:space="0" w:color="auto"/>
        <w:right w:val="none" w:sz="0" w:space="0" w:color="auto"/>
      </w:divBdr>
    </w:div>
    <w:div w:id="504128540">
      <w:bodyDiv w:val="1"/>
      <w:marLeft w:val="0"/>
      <w:marRight w:val="0"/>
      <w:marTop w:val="0"/>
      <w:marBottom w:val="0"/>
      <w:divBdr>
        <w:top w:val="none" w:sz="0" w:space="0" w:color="auto"/>
        <w:left w:val="none" w:sz="0" w:space="0" w:color="auto"/>
        <w:bottom w:val="none" w:sz="0" w:space="0" w:color="auto"/>
        <w:right w:val="none" w:sz="0" w:space="0" w:color="auto"/>
      </w:divBdr>
    </w:div>
    <w:div w:id="508715695">
      <w:bodyDiv w:val="1"/>
      <w:marLeft w:val="0"/>
      <w:marRight w:val="0"/>
      <w:marTop w:val="0"/>
      <w:marBottom w:val="0"/>
      <w:divBdr>
        <w:top w:val="none" w:sz="0" w:space="0" w:color="auto"/>
        <w:left w:val="none" w:sz="0" w:space="0" w:color="auto"/>
        <w:bottom w:val="none" w:sz="0" w:space="0" w:color="auto"/>
        <w:right w:val="none" w:sz="0" w:space="0" w:color="auto"/>
      </w:divBdr>
    </w:div>
    <w:div w:id="509223751">
      <w:bodyDiv w:val="1"/>
      <w:marLeft w:val="0"/>
      <w:marRight w:val="0"/>
      <w:marTop w:val="0"/>
      <w:marBottom w:val="0"/>
      <w:divBdr>
        <w:top w:val="none" w:sz="0" w:space="0" w:color="auto"/>
        <w:left w:val="none" w:sz="0" w:space="0" w:color="auto"/>
        <w:bottom w:val="none" w:sz="0" w:space="0" w:color="auto"/>
        <w:right w:val="none" w:sz="0" w:space="0" w:color="auto"/>
      </w:divBdr>
    </w:div>
    <w:div w:id="511531204">
      <w:bodyDiv w:val="1"/>
      <w:marLeft w:val="0"/>
      <w:marRight w:val="0"/>
      <w:marTop w:val="0"/>
      <w:marBottom w:val="0"/>
      <w:divBdr>
        <w:top w:val="none" w:sz="0" w:space="0" w:color="auto"/>
        <w:left w:val="none" w:sz="0" w:space="0" w:color="auto"/>
        <w:bottom w:val="none" w:sz="0" w:space="0" w:color="auto"/>
        <w:right w:val="none" w:sz="0" w:space="0" w:color="auto"/>
      </w:divBdr>
    </w:div>
    <w:div w:id="511574580">
      <w:bodyDiv w:val="1"/>
      <w:marLeft w:val="0"/>
      <w:marRight w:val="0"/>
      <w:marTop w:val="0"/>
      <w:marBottom w:val="0"/>
      <w:divBdr>
        <w:top w:val="none" w:sz="0" w:space="0" w:color="auto"/>
        <w:left w:val="none" w:sz="0" w:space="0" w:color="auto"/>
        <w:bottom w:val="none" w:sz="0" w:space="0" w:color="auto"/>
        <w:right w:val="none" w:sz="0" w:space="0" w:color="auto"/>
      </w:divBdr>
    </w:div>
    <w:div w:id="512261937">
      <w:bodyDiv w:val="1"/>
      <w:marLeft w:val="0"/>
      <w:marRight w:val="0"/>
      <w:marTop w:val="0"/>
      <w:marBottom w:val="0"/>
      <w:divBdr>
        <w:top w:val="none" w:sz="0" w:space="0" w:color="auto"/>
        <w:left w:val="none" w:sz="0" w:space="0" w:color="auto"/>
        <w:bottom w:val="none" w:sz="0" w:space="0" w:color="auto"/>
        <w:right w:val="none" w:sz="0" w:space="0" w:color="auto"/>
      </w:divBdr>
    </w:div>
    <w:div w:id="514539480">
      <w:bodyDiv w:val="1"/>
      <w:marLeft w:val="0"/>
      <w:marRight w:val="0"/>
      <w:marTop w:val="0"/>
      <w:marBottom w:val="0"/>
      <w:divBdr>
        <w:top w:val="none" w:sz="0" w:space="0" w:color="auto"/>
        <w:left w:val="none" w:sz="0" w:space="0" w:color="auto"/>
        <w:bottom w:val="none" w:sz="0" w:space="0" w:color="auto"/>
        <w:right w:val="none" w:sz="0" w:space="0" w:color="auto"/>
      </w:divBdr>
    </w:div>
    <w:div w:id="514851253">
      <w:bodyDiv w:val="1"/>
      <w:marLeft w:val="0"/>
      <w:marRight w:val="0"/>
      <w:marTop w:val="0"/>
      <w:marBottom w:val="0"/>
      <w:divBdr>
        <w:top w:val="none" w:sz="0" w:space="0" w:color="auto"/>
        <w:left w:val="none" w:sz="0" w:space="0" w:color="auto"/>
        <w:bottom w:val="none" w:sz="0" w:space="0" w:color="auto"/>
        <w:right w:val="none" w:sz="0" w:space="0" w:color="auto"/>
      </w:divBdr>
    </w:div>
    <w:div w:id="520363037">
      <w:bodyDiv w:val="1"/>
      <w:marLeft w:val="0"/>
      <w:marRight w:val="0"/>
      <w:marTop w:val="0"/>
      <w:marBottom w:val="0"/>
      <w:divBdr>
        <w:top w:val="none" w:sz="0" w:space="0" w:color="auto"/>
        <w:left w:val="none" w:sz="0" w:space="0" w:color="auto"/>
        <w:bottom w:val="none" w:sz="0" w:space="0" w:color="auto"/>
        <w:right w:val="none" w:sz="0" w:space="0" w:color="auto"/>
      </w:divBdr>
    </w:div>
    <w:div w:id="520969486">
      <w:bodyDiv w:val="1"/>
      <w:marLeft w:val="0"/>
      <w:marRight w:val="0"/>
      <w:marTop w:val="0"/>
      <w:marBottom w:val="0"/>
      <w:divBdr>
        <w:top w:val="none" w:sz="0" w:space="0" w:color="auto"/>
        <w:left w:val="none" w:sz="0" w:space="0" w:color="auto"/>
        <w:bottom w:val="none" w:sz="0" w:space="0" w:color="auto"/>
        <w:right w:val="none" w:sz="0" w:space="0" w:color="auto"/>
      </w:divBdr>
    </w:div>
    <w:div w:id="522399429">
      <w:bodyDiv w:val="1"/>
      <w:marLeft w:val="0"/>
      <w:marRight w:val="0"/>
      <w:marTop w:val="0"/>
      <w:marBottom w:val="0"/>
      <w:divBdr>
        <w:top w:val="none" w:sz="0" w:space="0" w:color="auto"/>
        <w:left w:val="none" w:sz="0" w:space="0" w:color="auto"/>
        <w:bottom w:val="none" w:sz="0" w:space="0" w:color="auto"/>
        <w:right w:val="none" w:sz="0" w:space="0" w:color="auto"/>
      </w:divBdr>
    </w:div>
    <w:div w:id="522670524">
      <w:bodyDiv w:val="1"/>
      <w:marLeft w:val="0"/>
      <w:marRight w:val="0"/>
      <w:marTop w:val="0"/>
      <w:marBottom w:val="0"/>
      <w:divBdr>
        <w:top w:val="none" w:sz="0" w:space="0" w:color="auto"/>
        <w:left w:val="none" w:sz="0" w:space="0" w:color="auto"/>
        <w:bottom w:val="none" w:sz="0" w:space="0" w:color="auto"/>
        <w:right w:val="none" w:sz="0" w:space="0" w:color="auto"/>
      </w:divBdr>
    </w:div>
    <w:div w:id="524095849">
      <w:bodyDiv w:val="1"/>
      <w:marLeft w:val="0"/>
      <w:marRight w:val="0"/>
      <w:marTop w:val="0"/>
      <w:marBottom w:val="0"/>
      <w:divBdr>
        <w:top w:val="none" w:sz="0" w:space="0" w:color="auto"/>
        <w:left w:val="none" w:sz="0" w:space="0" w:color="auto"/>
        <w:bottom w:val="none" w:sz="0" w:space="0" w:color="auto"/>
        <w:right w:val="none" w:sz="0" w:space="0" w:color="auto"/>
      </w:divBdr>
    </w:div>
    <w:div w:id="524826226">
      <w:bodyDiv w:val="1"/>
      <w:marLeft w:val="0"/>
      <w:marRight w:val="0"/>
      <w:marTop w:val="0"/>
      <w:marBottom w:val="0"/>
      <w:divBdr>
        <w:top w:val="none" w:sz="0" w:space="0" w:color="auto"/>
        <w:left w:val="none" w:sz="0" w:space="0" w:color="auto"/>
        <w:bottom w:val="none" w:sz="0" w:space="0" w:color="auto"/>
        <w:right w:val="none" w:sz="0" w:space="0" w:color="auto"/>
      </w:divBdr>
    </w:div>
    <w:div w:id="526406106">
      <w:bodyDiv w:val="1"/>
      <w:marLeft w:val="0"/>
      <w:marRight w:val="0"/>
      <w:marTop w:val="0"/>
      <w:marBottom w:val="0"/>
      <w:divBdr>
        <w:top w:val="none" w:sz="0" w:space="0" w:color="auto"/>
        <w:left w:val="none" w:sz="0" w:space="0" w:color="auto"/>
        <w:bottom w:val="none" w:sz="0" w:space="0" w:color="auto"/>
        <w:right w:val="none" w:sz="0" w:space="0" w:color="auto"/>
      </w:divBdr>
    </w:div>
    <w:div w:id="528645964">
      <w:bodyDiv w:val="1"/>
      <w:marLeft w:val="0"/>
      <w:marRight w:val="0"/>
      <w:marTop w:val="0"/>
      <w:marBottom w:val="0"/>
      <w:divBdr>
        <w:top w:val="none" w:sz="0" w:space="0" w:color="auto"/>
        <w:left w:val="none" w:sz="0" w:space="0" w:color="auto"/>
        <w:bottom w:val="none" w:sz="0" w:space="0" w:color="auto"/>
        <w:right w:val="none" w:sz="0" w:space="0" w:color="auto"/>
      </w:divBdr>
    </w:div>
    <w:div w:id="529924322">
      <w:bodyDiv w:val="1"/>
      <w:marLeft w:val="0"/>
      <w:marRight w:val="0"/>
      <w:marTop w:val="0"/>
      <w:marBottom w:val="0"/>
      <w:divBdr>
        <w:top w:val="none" w:sz="0" w:space="0" w:color="auto"/>
        <w:left w:val="none" w:sz="0" w:space="0" w:color="auto"/>
        <w:bottom w:val="none" w:sz="0" w:space="0" w:color="auto"/>
        <w:right w:val="none" w:sz="0" w:space="0" w:color="auto"/>
      </w:divBdr>
    </w:div>
    <w:div w:id="529997099">
      <w:bodyDiv w:val="1"/>
      <w:marLeft w:val="0"/>
      <w:marRight w:val="0"/>
      <w:marTop w:val="0"/>
      <w:marBottom w:val="0"/>
      <w:divBdr>
        <w:top w:val="none" w:sz="0" w:space="0" w:color="auto"/>
        <w:left w:val="none" w:sz="0" w:space="0" w:color="auto"/>
        <w:bottom w:val="none" w:sz="0" w:space="0" w:color="auto"/>
        <w:right w:val="none" w:sz="0" w:space="0" w:color="auto"/>
      </w:divBdr>
    </w:div>
    <w:div w:id="530269101">
      <w:bodyDiv w:val="1"/>
      <w:marLeft w:val="0"/>
      <w:marRight w:val="0"/>
      <w:marTop w:val="0"/>
      <w:marBottom w:val="0"/>
      <w:divBdr>
        <w:top w:val="none" w:sz="0" w:space="0" w:color="auto"/>
        <w:left w:val="none" w:sz="0" w:space="0" w:color="auto"/>
        <w:bottom w:val="none" w:sz="0" w:space="0" w:color="auto"/>
        <w:right w:val="none" w:sz="0" w:space="0" w:color="auto"/>
      </w:divBdr>
    </w:div>
    <w:div w:id="530723912">
      <w:bodyDiv w:val="1"/>
      <w:marLeft w:val="0"/>
      <w:marRight w:val="0"/>
      <w:marTop w:val="0"/>
      <w:marBottom w:val="0"/>
      <w:divBdr>
        <w:top w:val="none" w:sz="0" w:space="0" w:color="auto"/>
        <w:left w:val="none" w:sz="0" w:space="0" w:color="auto"/>
        <w:bottom w:val="none" w:sz="0" w:space="0" w:color="auto"/>
        <w:right w:val="none" w:sz="0" w:space="0" w:color="auto"/>
      </w:divBdr>
    </w:div>
    <w:div w:id="530995129">
      <w:bodyDiv w:val="1"/>
      <w:marLeft w:val="0"/>
      <w:marRight w:val="0"/>
      <w:marTop w:val="0"/>
      <w:marBottom w:val="0"/>
      <w:divBdr>
        <w:top w:val="none" w:sz="0" w:space="0" w:color="auto"/>
        <w:left w:val="none" w:sz="0" w:space="0" w:color="auto"/>
        <w:bottom w:val="none" w:sz="0" w:space="0" w:color="auto"/>
        <w:right w:val="none" w:sz="0" w:space="0" w:color="auto"/>
      </w:divBdr>
    </w:div>
    <w:div w:id="534122221">
      <w:bodyDiv w:val="1"/>
      <w:marLeft w:val="0"/>
      <w:marRight w:val="0"/>
      <w:marTop w:val="0"/>
      <w:marBottom w:val="0"/>
      <w:divBdr>
        <w:top w:val="none" w:sz="0" w:space="0" w:color="auto"/>
        <w:left w:val="none" w:sz="0" w:space="0" w:color="auto"/>
        <w:bottom w:val="none" w:sz="0" w:space="0" w:color="auto"/>
        <w:right w:val="none" w:sz="0" w:space="0" w:color="auto"/>
      </w:divBdr>
    </w:div>
    <w:div w:id="534199340">
      <w:bodyDiv w:val="1"/>
      <w:marLeft w:val="0"/>
      <w:marRight w:val="0"/>
      <w:marTop w:val="0"/>
      <w:marBottom w:val="0"/>
      <w:divBdr>
        <w:top w:val="none" w:sz="0" w:space="0" w:color="auto"/>
        <w:left w:val="none" w:sz="0" w:space="0" w:color="auto"/>
        <w:bottom w:val="none" w:sz="0" w:space="0" w:color="auto"/>
        <w:right w:val="none" w:sz="0" w:space="0" w:color="auto"/>
      </w:divBdr>
    </w:div>
    <w:div w:id="538317987">
      <w:bodyDiv w:val="1"/>
      <w:marLeft w:val="0"/>
      <w:marRight w:val="0"/>
      <w:marTop w:val="0"/>
      <w:marBottom w:val="0"/>
      <w:divBdr>
        <w:top w:val="none" w:sz="0" w:space="0" w:color="auto"/>
        <w:left w:val="none" w:sz="0" w:space="0" w:color="auto"/>
        <w:bottom w:val="none" w:sz="0" w:space="0" w:color="auto"/>
        <w:right w:val="none" w:sz="0" w:space="0" w:color="auto"/>
      </w:divBdr>
    </w:div>
    <w:div w:id="538787148">
      <w:bodyDiv w:val="1"/>
      <w:marLeft w:val="0"/>
      <w:marRight w:val="0"/>
      <w:marTop w:val="0"/>
      <w:marBottom w:val="0"/>
      <w:divBdr>
        <w:top w:val="none" w:sz="0" w:space="0" w:color="auto"/>
        <w:left w:val="none" w:sz="0" w:space="0" w:color="auto"/>
        <w:bottom w:val="none" w:sz="0" w:space="0" w:color="auto"/>
        <w:right w:val="none" w:sz="0" w:space="0" w:color="auto"/>
      </w:divBdr>
    </w:div>
    <w:div w:id="539824945">
      <w:bodyDiv w:val="1"/>
      <w:marLeft w:val="0"/>
      <w:marRight w:val="0"/>
      <w:marTop w:val="0"/>
      <w:marBottom w:val="0"/>
      <w:divBdr>
        <w:top w:val="none" w:sz="0" w:space="0" w:color="auto"/>
        <w:left w:val="none" w:sz="0" w:space="0" w:color="auto"/>
        <w:bottom w:val="none" w:sz="0" w:space="0" w:color="auto"/>
        <w:right w:val="none" w:sz="0" w:space="0" w:color="auto"/>
      </w:divBdr>
    </w:div>
    <w:div w:id="541328429">
      <w:bodyDiv w:val="1"/>
      <w:marLeft w:val="0"/>
      <w:marRight w:val="0"/>
      <w:marTop w:val="0"/>
      <w:marBottom w:val="0"/>
      <w:divBdr>
        <w:top w:val="none" w:sz="0" w:space="0" w:color="auto"/>
        <w:left w:val="none" w:sz="0" w:space="0" w:color="auto"/>
        <w:bottom w:val="none" w:sz="0" w:space="0" w:color="auto"/>
        <w:right w:val="none" w:sz="0" w:space="0" w:color="auto"/>
      </w:divBdr>
    </w:div>
    <w:div w:id="541788649">
      <w:bodyDiv w:val="1"/>
      <w:marLeft w:val="0"/>
      <w:marRight w:val="0"/>
      <w:marTop w:val="0"/>
      <w:marBottom w:val="0"/>
      <w:divBdr>
        <w:top w:val="none" w:sz="0" w:space="0" w:color="auto"/>
        <w:left w:val="none" w:sz="0" w:space="0" w:color="auto"/>
        <w:bottom w:val="none" w:sz="0" w:space="0" w:color="auto"/>
        <w:right w:val="none" w:sz="0" w:space="0" w:color="auto"/>
      </w:divBdr>
    </w:div>
    <w:div w:id="542256973">
      <w:bodyDiv w:val="1"/>
      <w:marLeft w:val="0"/>
      <w:marRight w:val="0"/>
      <w:marTop w:val="0"/>
      <w:marBottom w:val="0"/>
      <w:divBdr>
        <w:top w:val="none" w:sz="0" w:space="0" w:color="auto"/>
        <w:left w:val="none" w:sz="0" w:space="0" w:color="auto"/>
        <w:bottom w:val="none" w:sz="0" w:space="0" w:color="auto"/>
        <w:right w:val="none" w:sz="0" w:space="0" w:color="auto"/>
      </w:divBdr>
    </w:div>
    <w:div w:id="543098127">
      <w:bodyDiv w:val="1"/>
      <w:marLeft w:val="0"/>
      <w:marRight w:val="0"/>
      <w:marTop w:val="0"/>
      <w:marBottom w:val="0"/>
      <w:divBdr>
        <w:top w:val="none" w:sz="0" w:space="0" w:color="auto"/>
        <w:left w:val="none" w:sz="0" w:space="0" w:color="auto"/>
        <w:bottom w:val="none" w:sz="0" w:space="0" w:color="auto"/>
        <w:right w:val="none" w:sz="0" w:space="0" w:color="auto"/>
      </w:divBdr>
    </w:div>
    <w:div w:id="544291449">
      <w:bodyDiv w:val="1"/>
      <w:marLeft w:val="0"/>
      <w:marRight w:val="0"/>
      <w:marTop w:val="0"/>
      <w:marBottom w:val="0"/>
      <w:divBdr>
        <w:top w:val="none" w:sz="0" w:space="0" w:color="auto"/>
        <w:left w:val="none" w:sz="0" w:space="0" w:color="auto"/>
        <w:bottom w:val="none" w:sz="0" w:space="0" w:color="auto"/>
        <w:right w:val="none" w:sz="0" w:space="0" w:color="auto"/>
      </w:divBdr>
    </w:div>
    <w:div w:id="545262437">
      <w:bodyDiv w:val="1"/>
      <w:marLeft w:val="0"/>
      <w:marRight w:val="0"/>
      <w:marTop w:val="0"/>
      <w:marBottom w:val="0"/>
      <w:divBdr>
        <w:top w:val="none" w:sz="0" w:space="0" w:color="auto"/>
        <w:left w:val="none" w:sz="0" w:space="0" w:color="auto"/>
        <w:bottom w:val="none" w:sz="0" w:space="0" w:color="auto"/>
        <w:right w:val="none" w:sz="0" w:space="0" w:color="auto"/>
      </w:divBdr>
    </w:div>
    <w:div w:id="545458163">
      <w:bodyDiv w:val="1"/>
      <w:marLeft w:val="0"/>
      <w:marRight w:val="0"/>
      <w:marTop w:val="0"/>
      <w:marBottom w:val="0"/>
      <w:divBdr>
        <w:top w:val="none" w:sz="0" w:space="0" w:color="auto"/>
        <w:left w:val="none" w:sz="0" w:space="0" w:color="auto"/>
        <w:bottom w:val="none" w:sz="0" w:space="0" w:color="auto"/>
        <w:right w:val="none" w:sz="0" w:space="0" w:color="auto"/>
      </w:divBdr>
    </w:div>
    <w:div w:id="546843051">
      <w:bodyDiv w:val="1"/>
      <w:marLeft w:val="0"/>
      <w:marRight w:val="0"/>
      <w:marTop w:val="0"/>
      <w:marBottom w:val="0"/>
      <w:divBdr>
        <w:top w:val="none" w:sz="0" w:space="0" w:color="auto"/>
        <w:left w:val="none" w:sz="0" w:space="0" w:color="auto"/>
        <w:bottom w:val="none" w:sz="0" w:space="0" w:color="auto"/>
        <w:right w:val="none" w:sz="0" w:space="0" w:color="auto"/>
      </w:divBdr>
    </w:div>
    <w:div w:id="547230036">
      <w:bodyDiv w:val="1"/>
      <w:marLeft w:val="0"/>
      <w:marRight w:val="0"/>
      <w:marTop w:val="0"/>
      <w:marBottom w:val="0"/>
      <w:divBdr>
        <w:top w:val="none" w:sz="0" w:space="0" w:color="auto"/>
        <w:left w:val="none" w:sz="0" w:space="0" w:color="auto"/>
        <w:bottom w:val="none" w:sz="0" w:space="0" w:color="auto"/>
        <w:right w:val="none" w:sz="0" w:space="0" w:color="auto"/>
      </w:divBdr>
    </w:div>
    <w:div w:id="548417156">
      <w:bodyDiv w:val="1"/>
      <w:marLeft w:val="0"/>
      <w:marRight w:val="0"/>
      <w:marTop w:val="0"/>
      <w:marBottom w:val="0"/>
      <w:divBdr>
        <w:top w:val="none" w:sz="0" w:space="0" w:color="auto"/>
        <w:left w:val="none" w:sz="0" w:space="0" w:color="auto"/>
        <w:bottom w:val="none" w:sz="0" w:space="0" w:color="auto"/>
        <w:right w:val="none" w:sz="0" w:space="0" w:color="auto"/>
      </w:divBdr>
    </w:div>
    <w:div w:id="549221521">
      <w:bodyDiv w:val="1"/>
      <w:marLeft w:val="0"/>
      <w:marRight w:val="0"/>
      <w:marTop w:val="0"/>
      <w:marBottom w:val="0"/>
      <w:divBdr>
        <w:top w:val="none" w:sz="0" w:space="0" w:color="auto"/>
        <w:left w:val="none" w:sz="0" w:space="0" w:color="auto"/>
        <w:bottom w:val="none" w:sz="0" w:space="0" w:color="auto"/>
        <w:right w:val="none" w:sz="0" w:space="0" w:color="auto"/>
      </w:divBdr>
    </w:div>
    <w:div w:id="553270835">
      <w:bodyDiv w:val="1"/>
      <w:marLeft w:val="0"/>
      <w:marRight w:val="0"/>
      <w:marTop w:val="0"/>
      <w:marBottom w:val="0"/>
      <w:divBdr>
        <w:top w:val="none" w:sz="0" w:space="0" w:color="auto"/>
        <w:left w:val="none" w:sz="0" w:space="0" w:color="auto"/>
        <w:bottom w:val="none" w:sz="0" w:space="0" w:color="auto"/>
        <w:right w:val="none" w:sz="0" w:space="0" w:color="auto"/>
      </w:divBdr>
    </w:div>
    <w:div w:id="553808134">
      <w:bodyDiv w:val="1"/>
      <w:marLeft w:val="0"/>
      <w:marRight w:val="0"/>
      <w:marTop w:val="0"/>
      <w:marBottom w:val="0"/>
      <w:divBdr>
        <w:top w:val="none" w:sz="0" w:space="0" w:color="auto"/>
        <w:left w:val="none" w:sz="0" w:space="0" w:color="auto"/>
        <w:bottom w:val="none" w:sz="0" w:space="0" w:color="auto"/>
        <w:right w:val="none" w:sz="0" w:space="0" w:color="auto"/>
      </w:divBdr>
    </w:div>
    <w:div w:id="556092132">
      <w:bodyDiv w:val="1"/>
      <w:marLeft w:val="0"/>
      <w:marRight w:val="0"/>
      <w:marTop w:val="0"/>
      <w:marBottom w:val="0"/>
      <w:divBdr>
        <w:top w:val="none" w:sz="0" w:space="0" w:color="auto"/>
        <w:left w:val="none" w:sz="0" w:space="0" w:color="auto"/>
        <w:bottom w:val="none" w:sz="0" w:space="0" w:color="auto"/>
        <w:right w:val="none" w:sz="0" w:space="0" w:color="auto"/>
      </w:divBdr>
    </w:div>
    <w:div w:id="557670498">
      <w:bodyDiv w:val="1"/>
      <w:marLeft w:val="0"/>
      <w:marRight w:val="0"/>
      <w:marTop w:val="0"/>
      <w:marBottom w:val="0"/>
      <w:divBdr>
        <w:top w:val="none" w:sz="0" w:space="0" w:color="auto"/>
        <w:left w:val="none" w:sz="0" w:space="0" w:color="auto"/>
        <w:bottom w:val="none" w:sz="0" w:space="0" w:color="auto"/>
        <w:right w:val="none" w:sz="0" w:space="0" w:color="auto"/>
      </w:divBdr>
    </w:div>
    <w:div w:id="559484603">
      <w:bodyDiv w:val="1"/>
      <w:marLeft w:val="0"/>
      <w:marRight w:val="0"/>
      <w:marTop w:val="0"/>
      <w:marBottom w:val="0"/>
      <w:divBdr>
        <w:top w:val="none" w:sz="0" w:space="0" w:color="auto"/>
        <w:left w:val="none" w:sz="0" w:space="0" w:color="auto"/>
        <w:bottom w:val="none" w:sz="0" w:space="0" w:color="auto"/>
        <w:right w:val="none" w:sz="0" w:space="0" w:color="auto"/>
      </w:divBdr>
    </w:div>
    <w:div w:id="560212650">
      <w:bodyDiv w:val="1"/>
      <w:marLeft w:val="0"/>
      <w:marRight w:val="0"/>
      <w:marTop w:val="0"/>
      <w:marBottom w:val="0"/>
      <w:divBdr>
        <w:top w:val="none" w:sz="0" w:space="0" w:color="auto"/>
        <w:left w:val="none" w:sz="0" w:space="0" w:color="auto"/>
        <w:bottom w:val="none" w:sz="0" w:space="0" w:color="auto"/>
        <w:right w:val="none" w:sz="0" w:space="0" w:color="auto"/>
      </w:divBdr>
    </w:div>
    <w:div w:id="561405570">
      <w:bodyDiv w:val="1"/>
      <w:marLeft w:val="0"/>
      <w:marRight w:val="0"/>
      <w:marTop w:val="0"/>
      <w:marBottom w:val="0"/>
      <w:divBdr>
        <w:top w:val="none" w:sz="0" w:space="0" w:color="auto"/>
        <w:left w:val="none" w:sz="0" w:space="0" w:color="auto"/>
        <w:bottom w:val="none" w:sz="0" w:space="0" w:color="auto"/>
        <w:right w:val="none" w:sz="0" w:space="0" w:color="auto"/>
      </w:divBdr>
    </w:div>
    <w:div w:id="561528419">
      <w:bodyDiv w:val="1"/>
      <w:marLeft w:val="0"/>
      <w:marRight w:val="0"/>
      <w:marTop w:val="0"/>
      <w:marBottom w:val="0"/>
      <w:divBdr>
        <w:top w:val="none" w:sz="0" w:space="0" w:color="auto"/>
        <w:left w:val="none" w:sz="0" w:space="0" w:color="auto"/>
        <w:bottom w:val="none" w:sz="0" w:space="0" w:color="auto"/>
        <w:right w:val="none" w:sz="0" w:space="0" w:color="auto"/>
      </w:divBdr>
    </w:div>
    <w:div w:id="562564280">
      <w:bodyDiv w:val="1"/>
      <w:marLeft w:val="0"/>
      <w:marRight w:val="0"/>
      <w:marTop w:val="0"/>
      <w:marBottom w:val="0"/>
      <w:divBdr>
        <w:top w:val="none" w:sz="0" w:space="0" w:color="auto"/>
        <w:left w:val="none" w:sz="0" w:space="0" w:color="auto"/>
        <w:bottom w:val="none" w:sz="0" w:space="0" w:color="auto"/>
        <w:right w:val="none" w:sz="0" w:space="0" w:color="auto"/>
      </w:divBdr>
    </w:div>
    <w:div w:id="562911292">
      <w:bodyDiv w:val="1"/>
      <w:marLeft w:val="0"/>
      <w:marRight w:val="0"/>
      <w:marTop w:val="0"/>
      <w:marBottom w:val="0"/>
      <w:divBdr>
        <w:top w:val="none" w:sz="0" w:space="0" w:color="auto"/>
        <w:left w:val="none" w:sz="0" w:space="0" w:color="auto"/>
        <w:bottom w:val="none" w:sz="0" w:space="0" w:color="auto"/>
        <w:right w:val="none" w:sz="0" w:space="0" w:color="auto"/>
      </w:divBdr>
    </w:div>
    <w:div w:id="564603114">
      <w:bodyDiv w:val="1"/>
      <w:marLeft w:val="0"/>
      <w:marRight w:val="0"/>
      <w:marTop w:val="0"/>
      <w:marBottom w:val="0"/>
      <w:divBdr>
        <w:top w:val="none" w:sz="0" w:space="0" w:color="auto"/>
        <w:left w:val="none" w:sz="0" w:space="0" w:color="auto"/>
        <w:bottom w:val="none" w:sz="0" w:space="0" w:color="auto"/>
        <w:right w:val="none" w:sz="0" w:space="0" w:color="auto"/>
      </w:divBdr>
    </w:div>
    <w:div w:id="565338803">
      <w:bodyDiv w:val="1"/>
      <w:marLeft w:val="0"/>
      <w:marRight w:val="0"/>
      <w:marTop w:val="0"/>
      <w:marBottom w:val="0"/>
      <w:divBdr>
        <w:top w:val="none" w:sz="0" w:space="0" w:color="auto"/>
        <w:left w:val="none" w:sz="0" w:space="0" w:color="auto"/>
        <w:bottom w:val="none" w:sz="0" w:space="0" w:color="auto"/>
        <w:right w:val="none" w:sz="0" w:space="0" w:color="auto"/>
      </w:divBdr>
    </w:div>
    <w:div w:id="570579666">
      <w:bodyDiv w:val="1"/>
      <w:marLeft w:val="0"/>
      <w:marRight w:val="0"/>
      <w:marTop w:val="0"/>
      <w:marBottom w:val="0"/>
      <w:divBdr>
        <w:top w:val="none" w:sz="0" w:space="0" w:color="auto"/>
        <w:left w:val="none" w:sz="0" w:space="0" w:color="auto"/>
        <w:bottom w:val="none" w:sz="0" w:space="0" w:color="auto"/>
        <w:right w:val="none" w:sz="0" w:space="0" w:color="auto"/>
      </w:divBdr>
    </w:div>
    <w:div w:id="572275885">
      <w:bodyDiv w:val="1"/>
      <w:marLeft w:val="0"/>
      <w:marRight w:val="0"/>
      <w:marTop w:val="0"/>
      <w:marBottom w:val="0"/>
      <w:divBdr>
        <w:top w:val="none" w:sz="0" w:space="0" w:color="auto"/>
        <w:left w:val="none" w:sz="0" w:space="0" w:color="auto"/>
        <w:bottom w:val="none" w:sz="0" w:space="0" w:color="auto"/>
        <w:right w:val="none" w:sz="0" w:space="0" w:color="auto"/>
      </w:divBdr>
    </w:div>
    <w:div w:id="577207500">
      <w:bodyDiv w:val="1"/>
      <w:marLeft w:val="0"/>
      <w:marRight w:val="0"/>
      <w:marTop w:val="0"/>
      <w:marBottom w:val="0"/>
      <w:divBdr>
        <w:top w:val="none" w:sz="0" w:space="0" w:color="auto"/>
        <w:left w:val="none" w:sz="0" w:space="0" w:color="auto"/>
        <w:bottom w:val="none" w:sz="0" w:space="0" w:color="auto"/>
        <w:right w:val="none" w:sz="0" w:space="0" w:color="auto"/>
      </w:divBdr>
    </w:div>
    <w:div w:id="580338696">
      <w:bodyDiv w:val="1"/>
      <w:marLeft w:val="0"/>
      <w:marRight w:val="0"/>
      <w:marTop w:val="0"/>
      <w:marBottom w:val="0"/>
      <w:divBdr>
        <w:top w:val="none" w:sz="0" w:space="0" w:color="auto"/>
        <w:left w:val="none" w:sz="0" w:space="0" w:color="auto"/>
        <w:bottom w:val="none" w:sz="0" w:space="0" w:color="auto"/>
        <w:right w:val="none" w:sz="0" w:space="0" w:color="auto"/>
      </w:divBdr>
    </w:div>
    <w:div w:id="582492068">
      <w:bodyDiv w:val="1"/>
      <w:marLeft w:val="0"/>
      <w:marRight w:val="0"/>
      <w:marTop w:val="0"/>
      <w:marBottom w:val="0"/>
      <w:divBdr>
        <w:top w:val="none" w:sz="0" w:space="0" w:color="auto"/>
        <w:left w:val="none" w:sz="0" w:space="0" w:color="auto"/>
        <w:bottom w:val="none" w:sz="0" w:space="0" w:color="auto"/>
        <w:right w:val="none" w:sz="0" w:space="0" w:color="auto"/>
      </w:divBdr>
    </w:div>
    <w:div w:id="583145508">
      <w:bodyDiv w:val="1"/>
      <w:marLeft w:val="0"/>
      <w:marRight w:val="0"/>
      <w:marTop w:val="0"/>
      <w:marBottom w:val="0"/>
      <w:divBdr>
        <w:top w:val="none" w:sz="0" w:space="0" w:color="auto"/>
        <w:left w:val="none" w:sz="0" w:space="0" w:color="auto"/>
        <w:bottom w:val="none" w:sz="0" w:space="0" w:color="auto"/>
        <w:right w:val="none" w:sz="0" w:space="0" w:color="auto"/>
      </w:divBdr>
    </w:div>
    <w:div w:id="583883903">
      <w:bodyDiv w:val="1"/>
      <w:marLeft w:val="0"/>
      <w:marRight w:val="0"/>
      <w:marTop w:val="0"/>
      <w:marBottom w:val="0"/>
      <w:divBdr>
        <w:top w:val="none" w:sz="0" w:space="0" w:color="auto"/>
        <w:left w:val="none" w:sz="0" w:space="0" w:color="auto"/>
        <w:bottom w:val="none" w:sz="0" w:space="0" w:color="auto"/>
        <w:right w:val="none" w:sz="0" w:space="0" w:color="auto"/>
      </w:divBdr>
    </w:div>
    <w:div w:id="584074694">
      <w:bodyDiv w:val="1"/>
      <w:marLeft w:val="0"/>
      <w:marRight w:val="0"/>
      <w:marTop w:val="0"/>
      <w:marBottom w:val="0"/>
      <w:divBdr>
        <w:top w:val="none" w:sz="0" w:space="0" w:color="auto"/>
        <w:left w:val="none" w:sz="0" w:space="0" w:color="auto"/>
        <w:bottom w:val="none" w:sz="0" w:space="0" w:color="auto"/>
        <w:right w:val="none" w:sz="0" w:space="0" w:color="auto"/>
      </w:divBdr>
    </w:div>
    <w:div w:id="584415291">
      <w:bodyDiv w:val="1"/>
      <w:marLeft w:val="0"/>
      <w:marRight w:val="0"/>
      <w:marTop w:val="0"/>
      <w:marBottom w:val="0"/>
      <w:divBdr>
        <w:top w:val="none" w:sz="0" w:space="0" w:color="auto"/>
        <w:left w:val="none" w:sz="0" w:space="0" w:color="auto"/>
        <w:bottom w:val="none" w:sz="0" w:space="0" w:color="auto"/>
        <w:right w:val="none" w:sz="0" w:space="0" w:color="auto"/>
      </w:divBdr>
    </w:div>
    <w:div w:id="584464153">
      <w:bodyDiv w:val="1"/>
      <w:marLeft w:val="0"/>
      <w:marRight w:val="0"/>
      <w:marTop w:val="0"/>
      <w:marBottom w:val="0"/>
      <w:divBdr>
        <w:top w:val="none" w:sz="0" w:space="0" w:color="auto"/>
        <w:left w:val="none" w:sz="0" w:space="0" w:color="auto"/>
        <w:bottom w:val="none" w:sz="0" w:space="0" w:color="auto"/>
        <w:right w:val="none" w:sz="0" w:space="0" w:color="auto"/>
      </w:divBdr>
    </w:div>
    <w:div w:id="586841969">
      <w:bodyDiv w:val="1"/>
      <w:marLeft w:val="0"/>
      <w:marRight w:val="0"/>
      <w:marTop w:val="0"/>
      <w:marBottom w:val="0"/>
      <w:divBdr>
        <w:top w:val="none" w:sz="0" w:space="0" w:color="auto"/>
        <w:left w:val="none" w:sz="0" w:space="0" w:color="auto"/>
        <w:bottom w:val="none" w:sz="0" w:space="0" w:color="auto"/>
        <w:right w:val="none" w:sz="0" w:space="0" w:color="auto"/>
      </w:divBdr>
    </w:div>
    <w:div w:id="590091231">
      <w:bodyDiv w:val="1"/>
      <w:marLeft w:val="0"/>
      <w:marRight w:val="0"/>
      <w:marTop w:val="0"/>
      <w:marBottom w:val="0"/>
      <w:divBdr>
        <w:top w:val="none" w:sz="0" w:space="0" w:color="auto"/>
        <w:left w:val="none" w:sz="0" w:space="0" w:color="auto"/>
        <w:bottom w:val="none" w:sz="0" w:space="0" w:color="auto"/>
        <w:right w:val="none" w:sz="0" w:space="0" w:color="auto"/>
      </w:divBdr>
    </w:div>
    <w:div w:id="590360651">
      <w:bodyDiv w:val="1"/>
      <w:marLeft w:val="0"/>
      <w:marRight w:val="0"/>
      <w:marTop w:val="0"/>
      <w:marBottom w:val="0"/>
      <w:divBdr>
        <w:top w:val="none" w:sz="0" w:space="0" w:color="auto"/>
        <w:left w:val="none" w:sz="0" w:space="0" w:color="auto"/>
        <w:bottom w:val="none" w:sz="0" w:space="0" w:color="auto"/>
        <w:right w:val="none" w:sz="0" w:space="0" w:color="auto"/>
      </w:divBdr>
    </w:div>
    <w:div w:id="590889596">
      <w:bodyDiv w:val="1"/>
      <w:marLeft w:val="0"/>
      <w:marRight w:val="0"/>
      <w:marTop w:val="0"/>
      <w:marBottom w:val="0"/>
      <w:divBdr>
        <w:top w:val="none" w:sz="0" w:space="0" w:color="auto"/>
        <w:left w:val="none" w:sz="0" w:space="0" w:color="auto"/>
        <w:bottom w:val="none" w:sz="0" w:space="0" w:color="auto"/>
        <w:right w:val="none" w:sz="0" w:space="0" w:color="auto"/>
      </w:divBdr>
    </w:div>
    <w:div w:id="591206816">
      <w:bodyDiv w:val="1"/>
      <w:marLeft w:val="0"/>
      <w:marRight w:val="0"/>
      <w:marTop w:val="0"/>
      <w:marBottom w:val="0"/>
      <w:divBdr>
        <w:top w:val="none" w:sz="0" w:space="0" w:color="auto"/>
        <w:left w:val="none" w:sz="0" w:space="0" w:color="auto"/>
        <w:bottom w:val="none" w:sz="0" w:space="0" w:color="auto"/>
        <w:right w:val="none" w:sz="0" w:space="0" w:color="auto"/>
      </w:divBdr>
    </w:div>
    <w:div w:id="593173963">
      <w:bodyDiv w:val="1"/>
      <w:marLeft w:val="0"/>
      <w:marRight w:val="0"/>
      <w:marTop w:val="0"/>
      <w:marBottom w:val="0"/>
      <w:divBdr>
        <w:top w:val="none" w:sz="0" w:space="0" w:color="auto"/>
        <w:left w:val="none" w:sz="0" w:space="0" w:color="auto"/>
        <w:bottom w:val="none" w:sz="0" w:space="0" w:color="auto"/>
        <w:right w:val="none" w:sz="0" w:space="0" w:color="auto"/>
      </w:divBdr>
    </w:div>
    <w:div w:id="593629918">
      <w:bodyDiv w:val="1"/>
      <w:marLeft w:val="0"/>
      <w:marRight w:val="0"/>
      <w:marTop w:val="0"/>
      <w:marBottom w:val="0"/>
      <w:divBdr>
        <w:top w:val="none" w:sz="0" w:space="0" w:color="auto"/>
        <w:left w:val="none" w:sz="0" w:space="0" w:color="auto"/>
        <w:bottom w:val="none" w:sz="0" w:space="0" w:color="auto"/>
        <w:right w:val="none" w:sz="0" w:space="0" w:color="auto"/>
      </w:divBdr>
    </w:div>
    <w:div w:id="595209798">
      <w:bodyDiv w:val="1"/>
      <w:marLeft w:val="0"/>
      <w:marRight w:val="0"/>
      <w:marTop w:val="0"/>
      <w:marBottom w:val="0"/>
      <w:divBdr>
        <w:top w:val="none" w:sz="0" w:space="0" w:color="auto"/>
        <w:left w:val="none" w:sz="0" w:space="0" w:color="auto"/>
        <w:bottom w:val="none" w:sz="0" w:space="0" w:color="auto"/>
        <w:right w:val="none" w:sz="0" w:space="0" w:color="auto"/>
      </w:divBdr>
    </w:div>
    <w:div w:id="595555008">
      <w:bodyDiv w:val="1"/>
      <w:marLeft w:val="0"/>
      <w:marRight w:val="0"/>
      <w:marTop w:val="0"/>
      <w:marBottom w:val="0"/>
      <w:divBdr>
        <w:top w:val="none" w:sz="0" w:space="0" w:color="auto"/>
        <w:left w:val="none" w:sz="0" w:space="0" w:color="auto"/>
        <w:bottom w:val="none" w:sz="0" w:space="0" w:color="auto"/>
        <w:right w:val="none" w:sz="0" w:space="0" w:color="auto"/>
      </w:divBdr>
    </w:div>
    <w:div w:id="600838228">
      <w:bodyDiv w:val="1"/>
      <w:marLeft w:val="0"/>
      <w:marRight w:val="0"/>
      <w:marTop w:val="0"/>
      <w:marBottom w:val="0"/>
      <w:divBdr>
        <w:top w:val="none" w:sz="0" w:space="0" w:color="auto"/>
        <w:left w:val="none" w:sz="0" w:space="0" w:color="auto"/>
        <w:bottom w:val="none" w:sz="0" w:space="0" w:color="auto"/>
        <w:right w:val="none" w:sz="0" w:space="0" w:color="auto"/>
      </w:divBdr>
    </w:div>
    <w:div w:id="601911109">
      <w:bodyDiv w:val="1"/>
      <w:marLeft w:val="0"/>
      <w:marRight w:val="0"/>
      <w:marTop w:val="0"/>
      <w:marBottom w:val="0"/>
      <w:divBdr>
        <w:top w:val="none" w:sz="0" w:space="0" w:color="auto"/>
        <w:left w:val="none" w:sz="0" w:space="0" w:color="auto"/>
        <w:bottom w:val="none" w:sz="0" w:space="0" w:color="auto"/>
        <w:right w:val="none" w:sz="0" w:space="0" w:color="auto"/>
      </w:divBdr>
    </w:div>
    <w:div w:id="602954356">
      <w:bodyDiv w:val="1"/>
      <w:marLeft w:val="0"/>
      <w:marRight w:val="0"/>
      <w:marTop w:val="0"/>
      <w:marBottom w:val="0"/>
      <w:divBdr>
        <w:top w:val="none" w:sz="0" w:space="0" w:color="auto"/>
        <w:left w:val="none" w:sz="0" w:space="0" w:color="auto"/>
        <w:bottom w:val="none" w:sz="0" w:space="0" w:color="auto"/>
        <w:right w:val="none" w:sz="0" w:space="0" w:color="auto"/>
      </w:divBdr>
    </w:div>
    <w:div w:id="602959343">
      <w:bodyDiv w:val="1"/>
      <w:marLeft w:val="0"/>
      <w:marRight w:val="0"/>
      <w:marTop w:val="0"/>
      <w:marBottom w:val="0"/>
      <w:divBdr>
        <w:top w:val="none" w:sz="0" w:space="0" w:color="auto"/>
        <w:left w:val="none" w:sz="0" w:space="0" w:color="auto"/>
        <w:bottom w:val="none" w:sz="0" w:space="0" w:color="auto"/>
        <w:right w:val="none" w:sz="0" w:space="0" w:color="auto"/>
      </w:divBdr>
    </w:div>
    <w:div w:id="603726620">
      <w:bodyDiv w:val="1"/>
      <w:marLeft w:val="0"/>
      <w:marRight w:val="0"/>
      <w:marTop w:val="0"/>
      <w:marBottom w:val="0"/>
      <w:divBdr>
        <w:top w:val="none" w:sz="0" w:space="0" w:color="auto"/>
        <w:left w:val="none" w:sz="0" w:space="0" w:color="auto"/>
        <w:bottom w:val="none" w:sz="0" w:space="0" w:color="auto"/>
        <w:right w:val="none" w:sz="0" w:space="0" w:color="auto"/>
      </w:divBdr>
    </w:div>
    <w:div w:id="605430971">
      <w:bodyDiv w:val="1"/>
      <w:marLeft w:val="0"/>
      <w:marRight w:val="0"/>
      <w:marTop w:val="0"/>
      <w:marBottom w:val="0"/>
      <w:divBdr>
        <w:top w:val="none" w:sz="0" w:space="0" w:color="auto"/>
        <w:left w:val="none" w:sz="0" w:space="0" w:color="auto"/>
        <w:bottom w:val="none" w:sz="0" w:space="0" w:color="auto"/>
        <w:right w:val="none" w:sz="0" w:space="0" w:color="auto"/>
      </w:divBdr>
    </w:div>
    <w:div w:id="608197060">
      <w:bodyDiv w:val="1"/>
      <w:marLeft w:val="0"/>
      <w:marRight w:val="0"/>
      <w:marTop w:val="0"/>
      <w:marBottom w:val="0"/>
      <w:divBdr>
        <w:top w:val="none" w:sz="0" w:space="0" w:color="auto"/>
        <w:left w:val="none" w:sz="0" w:space="0" w:color="auto"/>
        <w:bottom w:val="none" w:sz="0" w:space="0" w:color="auto"/>
        <w:right w:val="none" w:sz="0" w:space="0" w:color="auto"/>
      </w:divBdr>
    </w:div>
    <w:div w:id="610430205">
      <w:bodyDiv w:val="1"/>
      <w:marLeft w:val="0"/>
      <w:marRight w:val="0"/>
      <w:marTop w:val="0"/>
      <w:marBottom w:val="0"/>
      <w:divBdr>
        <w:top w:val="none" w:sz="0" w:space="0" w:color="auto"/>
        <w:left w:val="none" w:sz="0" w:space="0" w:color="auto"/>
        <w:bottom w:val="none" w:sz="0" w:space="0" w:color="auto"/>
        <w:right w:val="none" w:sz="0" w:space="0" w:color="auto"/>
      </w:divBdr>
    </w:div>
    <w:div w:id="610432691">
      <w:bodyDiv w:val="1"/>
      <w:marLeft w:val="0"/>
      <w:marRight w:val="0"/>
      <w:marTop w:val="0"/>
      <w:marBottom w:val="0"/>
      <w:divBdr>
        <w:top w:val="none" w:sz="0" w:space="0" w:color="auto"/>
        <w:left w:val="none" w:sz="0" w:space="0" w:color="auto"/>
        <w:bottom w:val="none" w:sz="0" w:space="0" w:color="auto"/>
        <w:right w:val="none" w:sz="0" w:space="0" w:color="auto"/>
      </w:divBdr>
      <w:divsChild>
        <w:div w:id="45182700">
          <w:marLeft w:val="0"/>
          <w:marRight w:val="0"/>
          <w:marTop w:val="0"/>
          <w:marBottom w:val="0"/>
          <w:divBdr>
            <w:top w:val="none" w:sz="0" w:space="0" w:color="auto"/>
            <w:left w:val="none" w:sz="0" w:space="0" w:color="auto"/>
            <w:bottom w:val="none" w:sz="0" w:space="0" w:color="auto"/>
            <w:right w:val="none" w:sz="0" w:space="0" w:color="auto"/>
          </w:divBdr>
        </w:div>
        <w:div w:id="89206929">
          <w:marLeft w:val="0"/>
          <w:marRight w:val="0"/>
          <w:marTop w:val="0"/>
          <w:marBottom w:val="0"/>
          <w:divBdr>
            <w:top w:val="none" w:sz="0" w:space="0" w:color="auto"/>
            <w:left w:val="none" w:sz="0" w:space="0" w:color="auto"/>
            <w:bottom w:val="none" w:sz="0" w:space="0" w:color="auto"/>
            <w:right w:val="none" w:sz="0" w:space="0" w:color="auto"/>
          </w:divBdr>
        </w:div>
        <w:div w:id="139998830">
          <w:marLeft w:val="0"/>
          <w:marRight w:val="0"/>
          <w:marTop w:val="0"/>
          <w:marBottom w:val="0"/>
          <w:divBdr>
            <w:top w:val="none" w:sz="0" w:space="0" w:color="auto"/>
            <w:left w:val="none" w:sz="0" w:space="0" w:color="auto"/>
            <w:bottom w:val="none" w:sz="0" w:space="0" w:color="auto"/>
            <w:right w:val="none" w:sz="0" w:space="0" w:color="auto"/>
          </w:divBdr>
        </w:div>
        <w:div w:id="144009883">
          <w:marLeft w:val="0"/>
          <w:marRight w:val="0"/>
          <w:marTop w:val="0"/>
          <w:marBottom w:val="0"/>
          <w:divBdr>
            <w:top w:val="none" w:sz="0" w:space="0" w:color="auto"/>
            <w:left w:val="none" w:sz="0" w:space="0" w:color="auto"/>
            <w:bottom w:val="none" w:sz="0" w:space="0" w:color="auto"/>
            <w:right w:val="none" w:sz="0" w:space="0" w:color="auto"/>
          </w:divBdr>
        </w:div>
        <w:div w:id="325255614">
          <w:marLeft w:val="0"/>
          <w:marRight w:val="0"/>
          <w:marTop w:val="0"/>
          <w:marBottom w:val="0"/>
          <w:divBdr>
            <w:top w:val="none" w:sz="0" w:space="0" w:color="auto"/>
            <w:left w:val="none" w:sz="0" w:space="0" w:color="auto"/>
            <w:bottom w:val="none" w:sz="0" w:space="0" w:color="auto"/>
            <w:right w:val="none" w:sz="0" w:space="0" w:color="auto"/>
          </w:divBdr>
        </w:div>
        <w:div w:id="338168308">
          <w:marLeft w:val="0"/>
          <w:marRight w:val="0"/>
          <w:marTop w:val="0"/>
          <w:marBottom w:val="0"/>
          <w:divBdr>
            <w:top w:val="none" w:sz="0" w:space="0" w:color="auto"/>
            <w:left w:val="none" w:sz="0" w:space="0" w:color="auto"/>
            <w:bottom w:val="none" w:sz="0" w:space="0" w:color="auto"/>
            <w:right w:val="none" w:sz="0" w:space="0" w:color="auto"/>
          </w:divBdr>
        </w:div>
        <w:div w:id="344138678">
          <w:marLeft w:val="0"/>
          <w:marRight w:val="0"/>
          <w:marTop w:val="0"/>
          <w:marBottom w:val="0"/>
          <w:divBdr>
            <w:top w:val="none" w:sz="0" w:space="0" w:color="auto"/>
            <w:left w:val="none" w:sz="0" w:space="0" w:color="auto"/>
            <w:bottom w:val="none" w:sz="0" w:space="0" w:color="auto"/>
            <w:right w:val="none" w:sz="0" w:space="0" w:color="auto"/>
          </w:divBdr>
        </w:div>
        <w:div w:id="375930390">
          <w:marLeft w:val="0"/>
          <w:marRight w:val="0"/>
          <w:marTop w:val="0"/>
          <w:marBottom w:val="0"/>
          <w:divBdr>
            <w:top w:val="none" w:sz="0" w:space="0" w:color="auto"/>
            <w:left w:val="none" w:sz="0" w:space="0" w:color="auto"/>
            <w:bottom w:val="none" w:sz="0" w:space="0" w:color="auto"/>
            <w:right w:val="none" w:sz="0" w:space="0" w:color="auto"/>
          </w:divBdr>
        </w:div>
        <w:div w:id="378433207">
          <w:marLeft w:val="0"/>
          <w:marRight w:val="0"/>
          <w:marTop w:val="0"/>
          <w:marBottom w:val="0"/>
          <w:divBdr>
            <w:top w:val="none" w:sz="0" w:space="0" w:color="auto"/>
            <w:left w:val="none" w:sz="0" w:space="0" w:color="auto"/>
            <w:bottom w:val="none" w:sz="0" w:space="0" w:color="auto"/>
            <w:right w:val="none" w:sz="0" w:space="0" w:color="auto"/>
          </w:divBdr>
        </w:div>
        <w:div w:id="405540022">
          <w:marLeft w:val="0"/>
          <w:marRight w:val="0"/>
          <w:marTop w:val="0"/>
          <w:marBottom w:val="0"/>
          <w:divBdr>
            <w:top w:val="none" w:sz="0" w:space="0" w:color="auto"/>
            <w:left w:val="none" w:sz="0" w:space="0" w:color="auto"/>
            <w:bottom w:val="none" w:sz="0" w:space="0" w:color="auto"/>
            <w:right w:val="none" w:sz="0" w:space="0" w:color="auto"/>
          </w:divBdr>
        </w:div>
        <w:div w:id="479200700">
          <w:marLeft w:val="0"/>
          <w:marRight w:val="0"/>
          <w:marTop w:val="0"/>
          <w:marBottom w:val="0"/>
          <w:divBdr>
            <w:top w:val="none" w:sz="0" w:space="0" w:color="auto"/>
            <w:left w:val="none" w:sz="0" w:space="0" w:color="auto"/>
            <w:bottom w:val="none" w:sz="0" w:space="0" w:color="auto"/>
            <w:right w:val="none" w:sz="0" w:space="0" w:color="auto"/>
          </w:divBdr>
        </w:div>
        <w:div w:id="482696246">
          <w:marLeft w:val="0"/>
          <w:marRight w:val="0"/>
          <w:marTop w:val="0"/>
          <w:marBottom w:val="0"/>
          <w:divBdr>
            <w:top w:val="none" w:sz="0" w:space="0" w:color="auto"/>
            <w:left w:val="none" w:sz="0" w:space="0" w:color="auto"/>
            <w:bottom w:val="none" w:sz="0" w:space="0" w:color="auto"/>
            <w:right w:val="none" w:sz="0" w:space="0" w:color="auto"/>
          </w:divBdr>
        </w:div>
        <w:div w:id="493575128">
          <w:marLeft w:val="0"/>
          <w:marRight w:val="0"/>
          <w:marTop w:val="0"/>
          <w:marBottom w:val="0"/>
          <w:divBdr>
            <w:top w:val="none" w:sz="0" w:space="0" w:color="auto"/>
            <w:left w:val="none" w:sz="0" w:space="0" w:color="auto"/>
            <w:bottom w:val="none" w:sz="0" w:space="0" w:color="auto"/>
            <w:right w:val="none" w:sz="0" w:space="0" w:color="auto"/>
          </w:divBdr>
          <w:divsChild>
            <w:div w:id="1189686309">
              <w:marLeft w:val="0"/>
              <w:marRight w:val="0"/>
              <w:marTop w:val="0"/>
              <w:marBottom w:val="0"/>
              <w:divBdr>
                <w:top w:val="none" w:sz="0" w:space="0" w:color="auto"/>
                <w:left w:val="none" w:sz="0" w:space="0" w:color="auto"/>
                <w:bottom w:val="none" w:sz="0" w:space="0" w:color="auto"/>
                <w:right w:val="none" w:sz="0" w:space="0" w:color="auto"/>
              </w:divBdr>
            </w:div>
            <w:div w:id="1505969764">
              <w:marLeft w:val="0"/>
              <w:marRight w:val="0"/>
              <w:marTop w:val="0"/>
              <w:marBottom w:val="0"/>
              <w:divBdr>
                <w:top w:val="none" w:sz="0" w:space="0" w:color="auto"/>
                <w:left w:val="none" w:sz="0" w:space="0" w:color="auto"/>
                <w:bottom w:val="none" w:sz="0" w:space="0" w:color="auto"/>
                <w:right w:val="none" w:sz="0" w:space="0" w:color="auto"/>
              </w:divBdr>
            </w:div>
            <w:div w:id="1580825125">
              <w:marLeft w:val="0"/>
              <w:marRight w:val="0"/>
              <w:marTop w:val="0"/>
              <w:marBottom w:val="0"/>
              <w:divBdr>
                <w:top w:val="none" w:sz="0" w:space="0" w:color="auto"/>
                <w:left w:val="none" w:sz="0" w:space="0" w:color="auto"/>
                <w:bottom w:val="none" w:sz="0" w:space="0" w:color="auto"/>
                <w:right w:val="none" w:sz="0" w:space="0" w:color="auto"/>
              </w:divBdr>
            </w:div>
            <w:div w:id="2096704816">
              <w:marLeft w:val="0"/>
              <w:marRight w:val="0"/>
              <w:marTop w:val="0"/>
              <w:marBottom w:val="0"/>
              <w:divBdr>
                <w:top w:val="none" w:sz="0" w:space="0" w:color="auto"/>
                <w:left w:val="none" w:sz="0" w:space="0" w:color="auto"/>
                <w:bottom w:val="none" w:sz="0" w:space="0" w:color="auto"/>
                <w:right w:val="none" w:sz="0" w:space="0" w:color="auto"/>
              </w:divBdr>
            </w:div>
            <w:div w:id="2140029705">
              <w:marLeft w:val="0"/>
              <w:marRight w:val="0"/>
              <w:marTop w:val="0"/>
              <w:marBottom w:val="0"/>
              <w:divBdr>
                <w:top w:val="none" w:sz="0" w:space="0" w:color="auto"/>
                <w:left w:val="none" w:sz="0" w:space="0" w:color="auto"/>
                <w:bottom w:val="none" w:sz="0" w:space="0" w:color="auto"/>
                <w:right w:val="none" w:sz="0" w:space="0" w:color="auto"/>
              </w:divBdr>
            </w:div>
          </w:divsChild>
        </w:div>
        <w:div w:id="647707651">
          <w:marLeft w:val="0"/>
          <w:marRight w:val="0"/>
          <w:marTop w:val="0"/>
          <w:marBottom w:val="0"/>
          <w:divBdr>
            <w:top w:val="none" w:sz="0" w:space="0" w:color="auto"/>
            <w:left w:val="none" w:sz="0" w:space="0" w:color="auto"/>
            <w:bottom w:val="none" w:sz="0" w:space="0" w:color="auto"/>
            <w:right w:val="none" w:sz="0" w:space="0" w:color="auto"/>
          </w:divBdr>
          <w:divsChild>
            <w:div w:id="357584043">
              <w:marLeft w:val="0"/>
              <w:marRight w:val="0"/>
              <w:marTop w:val="0"/>
              <w:marBottom w:val="0"/>
              <w:divBdr>
                <w:top w:val="none" w:sz="0" w:space="0" w:color="auto"/>
                <w:left w:val="none" w:sz="0" w:space="0" w:color="auto"/>
                <w:bottom w:val="none" w:sz="0" w:space="0" w:color="auto"/>
                <w:right w:val="none" w:sz="0" w:space="0" w:color="auto"/>
              </w:divBdr>
            </w:div>
            <w:div w:id="674384268">
              <w:marLeft w:val="0"/>
              <w:marRight w:val="0"/>
              <w:marTop w:val="0"/>
              <w:marBottom w:val="0"/>
              <w:divBdr>
                <w:top w:val="none" w:sz="0" w:space="0" w:color="auto"/>
                <w:left w:val="none" w:sz="0" w:space="0" w:color="auto"/>
                <w:bottom w:val="none" w:sz="0" w:space="0" w:color="auto"/>
                <w:right w:val="none" w:sz="0" w:space="0" w:color="auto"/>
              </w:divBdr>
            </w:div>
            <w:div w:id="1533112729">
              <w:marLeft w:val="0"/>
              <w:marRight w:val="0"/>
              <w:marTop w:val="0"/>
              <w:marBottom w:val="0"/>
              <w:divBdr>
                <w:top w:val="none" w:sz="0" w:space="0" w:color="auto"/>
                <w:left w:val="none" w:sz="0" w:space="0" w:color="auto"/>
                <w:bottom w:val="none" w:sz="0" w:space="0" w:color="auto"/>
                <w:right w:val="none" w:sz="0" w:space="0" w:color="auto"/>
              </w:divBdr>
            </w:div>
            <w:div w:id="1574583915">
              <w:marLeft w:val="0"/>
              <w:marRight w:val="0"/>
              <w:marTop w:val="0"/>
              <w:marBottom w:val="0"/>
              <w:divBdr>
                <w:top w:val="none" w:sz="0" w:space="0" w:color="auto"/>
                <w:left w:val="none" w:sz="0" w:space="0" w:color="auto"/>
                <w:bottom w:val="none" w:sz="0" w:space="0" w:color="auto"/>
                <w:right w:val="none" w:sz="0" w:space="0" w:color="auto"/>
              </w:divBdr>
            </w:div>
            <w:div w:id="1913394029">
              <w:marLeft w:val="0"/>
              <w:marRight w:val="0"/>
              <w:marTop w:val="0"/>
              <w:marBottom w:val="0"/>
              <w:divBdr>
                <w:top w:val="none" w:sz="0" w:space="0" w:color="auto"/>
                <w:left w:val="none" w:sz="0" w:space="0" w:color="auto"/>
                <w:bottom w:val="none" w:sz="0" w:space="0" w:color="auto"/>
                <w:right w:val="none" w:sz="0" w:space="0" w:color="auto"/>
              </w:divBdr>
            </w:div>
          </w:divsChild>
        </w:div>
        <w:div w:id="787354174">
          <w:marLeft w:val="0"/>
          <w:marRight w:val="0"/>
          <w:marTop w:val="0"/>
          <w:marBottom w:val="0"/>
          <w:divBdr>
            <w:top w:val="none" w:sz="0" w:space="0" w:color="auto"/>
            <w:left w:val="none" w:sz="0" w:space="0" w:color="auto"/>
            <w:bottom w:val="none" w:sz="0" w:space="0" w:color="auto"/>
            <w:right w:val="none" w:sz="0" w:space="0" w:color="auto"/>
          </w:divBdr>
        </w:div>
        <w:div w:id="887566905">
          <w:marLeft w:val="0"/>
          <w:marRight w:val="0"/>
          <w:marTop w:val="0"/>
          <w:marBottom w:val="0"/>
          <w:divBdr>
            <w:top w:val="none" w:sz="0" w:space="0" w:color="auto"/>
            <w:left w:val="none" w:sz="0" w:space="0" w:color="auto"/>
            <w:bottom w:val="none" w:sz="0" w:space="0" w:color="auto"/>
            <w:right w:val="none" w:sz="0" w:space="0" w:color="auto"/>
          </w:divBdr>
        </w:div>
        <w:div w:id="1040010452">
          <w:marLeft w:val="0"/>
          <w:marRight w:val="0"/>
          <w:marTop w:val="0"/>
          <w:marBottom w:val="0"/>
          <w:divBdr>
            <w:top w:val="none" w:sz="0" w:space="0" w:color="auto"/>
            <w:left w:val="none" w:sz="0" w:space="0" w:color="auto"/>
            <w:bottom w:val="none" w:sz="0" w:space="0" w:color="auto"/>
            <w:right w:val="none" w:sz="0" w:space="0" w:color="auto"/>
          </w:divBdr>
        </w:div>
        <w:div w:id="1166894507">
          <w:marLeft w:val="0"/>
          <w:marRight w:val="0"/>
          <w:marTop w:val="0"/>
          <w:marBottom w:val="0"/>
          <w:divBdr>
            <w:top w:val="none" w:sz="0" w:space="0" w:color="auto"/>
            <w:left w:val="none" w:sz="0" w:space="0" w:color="auto"/>
            <w:bottom w:val="none" w:sz="0" w:space="0" w:color="auto"/>
            <w:right w:val="none" w:sz="0" w:space="0" w:color="auto"/>
          </w:divBdr>
        </w:div>
        <w:div w:id="1249847962">
          <w:marLeft w:val="0"/>
          <w:marRight w:val="0"/>
          <w:marTop w:val="0"/>
          <w:marBottom w:val="0"/>
          <w:divBdr>
            <w:top w:val="none" w:sz="0" w:space="0" w:color="auto"/>
            <w:left w:val="none" w:sz="0" w:space="0" w:color="auto"/>
            <w:bottom w:val="none" w:sz="0" w:space="0" w:color="auto"/>
            <w:right w:val="none" w:sz="0" w:space="0" w:color="auto"/>
          </w:divBdr>
        </w:div>
        <w:div w:id="1429229674">
          <w:marLeft w:val="0"/>
          <w:marRight w:val="0"/>
          <w:marTop w:val="0"/>
          <w:marBottom w:val="0"/>
          <w:divBdr>
            <w:top w:val="none" w:sz="0" w:space="0" w:color="auto"/>
            <w:left w:val="none" w:sz="0" w:space="0" w:color="auto"/>
            <w:bottom w:val="none" w:sz="0" w:space="0" w:color="auto"/>
            <w:right w:val="none" w:sz="0" w:space="0" w:color="auto"/>
          </w:divBdr>
        </w:div>
        <w:div w:id="1490561722">
          <w:marLeft w:val="0"/>
          <w:marRight w:val="0"/>
          <w:marTop w:val="0"/>
          <w:marBottom w:val="0"/>
          <w:divBdr>
            <w:top w:val="none" w:sz="0" w:space="0" w:color="auto"/>
            <w:left w:val="none" w:sz="0" w:space="0" w:color="auto"/>
            <w:bottom w:val="none" w:sz="0" w:space="0" w:color="auto"/>
            <w:right w:val="none" w:sz="0" w:space="0" w:color="auto"/>
          </w:divBdr>
        </w:div>
        <w:div w:id="1571498352">
          <w:marLeft w:val="0"/>
          <w:marRight w:val="0"/>
          <w:marTop w:val="0"/>
          <w:marBottom w:val="0"/>
          <w:divBdr>
            <w:top w:val="none" w:sz="0" w:space="0" w:color="auto"/>
            <w:left w:val="none" w:sz="0" w:space="0" w:color="auto"/>
            <w:bottom w:val="none" w:sz="0" w:space="0" w:color="auto"/>
            <w:right w:val="none" w:sz="0" w:space="0" w:color="auto"/>
          </w:divBdr>
        </w:div>
        <w:div w:id="1754936291">
          <w:marLeft w:val="0"/>
          <w:marRight w:val="0"/>
          <w:marTop w:val="0"/>
          <w:marBottom w:val="0"/>
          <w:divBdr>
            <w:top w:val="none" w:sz="0" w:space="0" w:color="auto"/>
            <w:left w:val="none" w:sz="0" w:space="0" w:color="auto"/>
            <w:bottom w:val="none" w:sz="0" w:space="0" w:color="auto"/>
            <w:right w:val="none" w:sz="0" w:space="0" w:color="auto"/>
          </w:divBdr>
        </w:div>
        <w:div w:id="1768116329">
          <w:marLeft w:val="0"/>
          <w:marRight w:val="0"/>
          <w:marTop w:val="0"/>
          <w:marBottom w:val="0"/>
          <w:divBdr>
            <w:top w:val="none" w:sz="0" w:space="0" w:color="auto"/>
            <w:left w:val="none" w:sz="0" w:space="0" w:color="auto"/>
            <w:bottom w:val="none" w:sz="0" w:space="0" w:color="auto"/>
            <w:right w:val="none" w:sz="0" w:space="0" w:color="auto"/>
          </w:divBdr>
        </w:div>
        <w:div w:id="1785151503">
          <w:marLeft w:val="0"/>
          <w:marRight w:val="0"/>
          <w:marTop w:val="0"/>
          <w:marBottom w:val="0"/>
          <w:divBdr>
            <w:top w:val="none" w:sz="0" w:space="0" w:color="auto"/>
            <w:left w:val="none" w:sz="0" w:space="0" w:color="auto"/>
            <w:bottom w:val="none" w:sz="0" w:space="0" w:color="auto"/>
            <w:right w:val="none" w:sz="0" w:space="0" w:color="auto"/>
          </w:divBdr>
        </w:div>
        <w:div w:id="1929727395">
          <w:marLeft w:val="0"/>
          <w:marRight w:val="0"/>
          <w:marTop w:val="0"/>
          <w:marBottom w:val="0"/>
          <w:divBdr>
            <w:top w:val="none" w:sz="0" w:space="0" w:color="auto"/>
            <w:left w:val="none" w:sz="0" w:space="0" w:color="auto"/>
            <w:bottom w:val="none" w:sz="0" w:space="0" w:color="auto"/>
            <w:right w:val="none" w:sz="0" w:space="0" w:color="auto"/>
          </w:divBdr>
        </w:div>
        <w:div w:id="1950045642">
          <w:marLeft w:val="0"/>
          <w:marRight w:val="0"/>
          <w:marTop w:val="0"/>
          <w:marBottom w:val="0"/>
          <w:divBdr>
            <w:top w:val="none" w:sz="0" w:space="0" w:color="auto"/>
            <w:left w:val="none" w:sz="0" w:space="0" w:color="auto"/>
            <w:bottom w:val="none" w:sz="0" w:space="0" w:color="auto"/>
            <w:right w:val="none" w:sz="0" w:space="0" w:color="auto"/>
          </w:divBdr>
        </w:div>
        <w:div w:id="1969583659">
          <w:marLeft w:val="0"/>
          <w:marRight w:val="0"/>
          <w:marTop w:val="0"/>
          <w:marBottom w:val="0"/>
          <w:divBdr>
            <w:top w:val="none" w:sz="0" w:space="0" w:color="auto"/>
            <w:left w:val="none" w:sz="0" w:space="0" w:color="auto"/>
            <w:bottom w:val="none" w:sz="0" w:space="0" w:color="auto"/>
            <w:right w:val="none" w:sz="0" w:space="0" w:color="auto"/>
          </w:divBdr>
        </w:div>
      </w:divsChild>
    </w:div>
    <w:div w:id="610672531">
      <w:bodyDiv w:val="1"/>
      <w:marLeft w:val="0"/>
      <w:marRight w:val="0"/>
      <w:marTop w:val="0"/>
      <w:marBottom w:val="0"/>
      <w:divBdr>
        <w:top w:val="none" w:sz="0" w:space="0" w:color="auto"/>
        <w:left w:val="none" w:sz="0" w:space="0" w:color="auto"/>
        <w:bottom w:val="none" w:sz="0" w:space="0" w:color="auto"/>
        <w:right w:val="none" w:sz="0" w:space="0" w:color="auto"/>
      </w:divBdr>
    </w:div>
    <w:div w:id="610745853">
      <w:bodyDiv w:val="1"/>
      <w:marLeft w:val="0"/>
      <w:marRight w:val="0"/>
      <w:marTop w:val="0"/>
      <w:marBottom w:val="0"/>
      <w:divBdr>
        <w:top w:val="none" w:sz="0" w:space="0" w:color="auto"/>
        <w:left w:val="none" w:sz="0" w:space="0" w:color="auto"/>
        <w:bottom w:val="none" w:sz="0" w:space="0" w:color="auto"/>
        <w:right w:val="none" w:sz="0" w:space="0" w:color="auto"/>
      </w:divBdr>
    </w:div>
    <w:div w:id="611789422">
      <w:bodyDiv w:val="1"/>
      <w:marLeft w:val="0"/>
      <w:marRight w:val="0"/>
      <w:marTop w:val="0"/>
      <w:marBottom w:val="0"/>
      <w:divBdr>
        <w:top w:val="none" w:sz="0" w:space="0" w:color="auto"/>
        <w:left w:val="none" w:sz="0" w:space="0" w:color="auto"/>
        <w:bottom w:val="none" w:sz="0" w:space="0" w:color="auto"/>
        <w:right w:val="none" w:sz="0" w:space="0" w:color="auto"/>
      </w:divBdr>
    </w:div>
    <w:div w:id="611791589">
      <w:bodyDiv w:val="1"/>
      <w:marLeft w:val="0"/>
      <w:marRight w:val="0"/>
      <w:marTop w:val="0"/>
      <w:marBottom w:val="0"/>
      <w:divBdr>
        <w:top w:val="none" w:sz="0" w:space="0" w:color="auto"/>
        <w:left w:val="none" w:sz="0" w:space="0" w:color="auto"/>
        <w:bottom w:val="none" w:sz="0" w:space="0" w:color="auto"/>
        <w:right w:val="none" w:sz="0" w:space="0" w:color="auto"/>
      </w:divBdr>
    </w:div>
    <w:div w:id="613096404">
      <w:bodyDiv w:val="1"/>
      <w:marLeft w:val="0"/>
      <w:marRight w:val="0"/>
      <w:marTop w:val="0"/>
      <w:marBottom w:val="0"/>
      <w:divBdr>
        <w:top w:val="none" w:sz="0" w:space="0" w:color="auto"/>
        <w:left w:val="none" w:sz="0" w:space="0" w:color="auto"/>
        <w:bottom w:val="none" w:sz="0" w:space="0" w:color="auto"/>
        <w:right w:val="none" w:sz="0" w:space="0" w:color="auto"/>
      </w:divBdr>
    </w:div>
    <w:div w:id="613251168">
      <w:bodyDiv w:val="1"/>
      <w:marLeft w:val="0"/>
      <w:marRight w:val="0"/>
      <w:marTop w:val="0"/>
      <w:marBottom w:val="0"/>
      <w:divBdr>
        <w:top w:val="none" w:sz="0" w:space="0" w:color="auto"/>
        <w:left w:val="none" w:sz="0" w:space="0" w:color="auto"/>
        <w:bottom w:val="none" w:sz="0" w:space="0" w:color="auto"/>
        <w:right w:val="none" w:sz="0" w:space="0" w:color="auto"/>
      </w:divBdr>
    </w:div>
    <w:div w:id="614485958">
      <w:bodyDiv w:val="1"/>
      <w:marLeft w:val="0"/>
      <w:marRight w:val="0"/>
      <w:marTop w:val="0"/>
      <w:marBottom w:val="0"/>
      <w:divBdr>
        <w:top w:val="none" w:sz="0" w:space="0" w:color="auto"/>
        <w:left w:val="none" w:sz="0" w:space="0" w:color="auto"/>
        <w:bottom w:val="none" w:sz="0" w:space="0" w:color="auto"/>
        <w:right w:val="none" w:sz="0" w:space="0" w:color="auto"/>
      </w:divBdr>
      <w:divsChild>
        <w:div w:id="1105345601">
          <w:marLeft w:val="0"/>
          <w:marRight w:val="0"/>
          <w:marTop w:val="0"/>
          <w:marBottom w:val="0"/>
          <w:divBdr>
            <w:top w:val="none" w:sz="0" w:space="0" w:color="auto"/>
            <w:left w:val="none" w:sz="0" w:space="0" w:color="auto"/>
            <w:bottom w:val="none" w:sz="0" w:space="0" w:color="auto"/>
            <w:right w:val="none" w:sz="0" w:space="0" w:color="auto"/>
          </w:divBdr>
          <w:divsChild>
            <w:div w:id="107551854">
              <w:marLeft w:val="0"/>
              <w:marRight w:val="0"/>
              <w:marTop w:val="0"/>
              <w:marBottom w:val="0"/>
              <w:divBdr>
                <w:top w:val="none" w:sz="0" w:space="0" w:color="auto"/>
                <w:left w:val="none" w:sz="0" w:space="0" w:color="auto"/>
                <w:bottom w:val="none" w:sz="0" w:space="0" w:color="auto"/>
                <w:right w:val="none" w:sz="0" w:space="0" w:color="auto"/>
              </w:divBdr>
              <w:divsChild>
                <w:div w:id="785848331">
                  <w:marLeft w:val="0"/>
                  <w:marRight w:val="0"/>
                  <w:marTop w:val="0"/>
                  <w:marBottom w:val="0"/>
                  <w:divBdr>
                    <w:top w:val="none" w:sz="0" w:space="0" w:color="auto"/>
                    <w:left w:val="none" w:sz="0" w:space="0" w:color="auto"/>
                    <w:bottom w:val="none" w:sz="0" w:space="0" w:color="auto"/>
                    <w:right w:val="none" w:sz="0" w:space="0" w:color="auto"/>
                  </w:divBdr>
                </w:div>
                <w:div w:id="2098742073">
                  <w:marLeft w:val="0"/>
                  <w:marRight w:val="0"/>
                  <w:marTop w:val="0"/>
                  <w:marBottom w:val="0"/>
                  <w:divBdr>
                    <w:top w:val="none" w:sz="0" w:space="0" w:color="auto"/>
                    <w:left w:val="none" w:sz="0" w:space="0" w:color="auto"/>
                    <w:bottom w:val="none" w:sz="0" w:space="0" w:color="auto"/>
                    <w:right w:val="none" w:sz="0" w:space="0" w:color="auto"/>
                  </w:divBdr>
                </w:div>
              </w:divsChild>
            </w:div>
            <w:div w:id="136384557">
              <w:marLeft w:val="0"/>
              <w:marRight w:val="0"/>
              <w:marTop w:val="0"/>
              <w:marBottom w:val="0"/>
              <w:divBdr>
                <w:top w:val="none" w:sz="0" w:space="0" w:color="auto"/>
                <w:left w:val="none" w:sz="0" w:space="0" w:color="auto"/>
                <w:bottom w:val="none" w:sz="0" w:space="0" w:color="auto"/>
                <w:right w:val="none" w:sz="0" w:space="0" w:color="auto"/>
              </w:divBdr>
              <w:divsChild>
                <w:div w:id="1264150521">
                  <w:marLeft w:val="0"/>
                  <w:marRight w:val="0"/>
                  <w:marTop w:val="0"/>
                  <w:marBottom w:val="0"/>
                  <w:divBdr>
                    <w:top w:val="none" w:sz="0" w:space="0" w:color="auto"/>
                    <w:left w:val="none" w:sz="0" w:space="0" w:color="auto"/>
                    <w:bottom w:val="none" w:sz="0" w:space="0" w:color="auto"/>
                    <w:right w:val="none" w:sz="0" w:space="0" w:color="auto"/>
                  </w:divBdr>
                </w:div>
                <w:div w:id="1655718860">
                  <w:marLeft w:val="0"/>
                  <w:marRight w:val="0"/>
                  <w:marTop w:val="0"/>
                  <w:marBottom w:val="0"/>
                  <w:divBdr>
                    <w:top w:val="none" w:sz="0" w:space="0" w:color="auto"/>
                    <w:left w:val="none" w:sz="0" w:space="0" w:color="auto"/>
                    <w:bottom w:val="none" w:sz="0" w:space="0" w:color="auto"/>
                    <w:right w:val="none" w:sz="0" w:space="0" w:color="auto"/>
                  </w:divBdr>
                </w:div>
              </w:divsChild>
            </w:div>
            <w:div w:id="229006821">
              <w:marLeft w:val="0"/>
              <w:marRight w:val="0"/>
              <w:marTop w:val="0"/>
              <w:marBottom w:val="0"/>
              <w:divBdr>
                <w:top w:val="none" w:sz="0" w:space="0" w:color="auto"/>
                <w:left w:val="none" w:sz="0" w:space="0" w:color="auto"/>
                <w:bottom w:val="none" w:sz="0" w:space="0" w:color="auto"/>
                <w:right w:val="none" w:sz="0" w:space="0" w:color="auto"/>
              </w:divBdr>
              <w:divsChild>
                <w:div w:id="428738224">
                  <w:marLeft w:val="0"/>
                  <w:marRight w:val="0"/>
                  <w:marTop w:val="0"/>
                  <w:marBottom w:val="0"/>
                  <w:divBdr>
                    <w:top w:val="none" w:sz="0" w:space="0" w:color="auto"/>
                    <w:left w:val="none" w:sz="0" w:space="0" w:color="auto"/>
                    <w:bottom w:val="none" w:sz="0" w:space="0" w:color="auto"/>
                    <w:right w:val="none" w:sz="0" w:space="0" w:color="auto"/>
                  </w:divBdr>
                </w:div>
                <w:div w:id="1638024404">
                  <w:marLeft w:val="0"/>
                  <w:marRight w:val="0"/>
                  <w:marTop w:val="0"/>
                  <w:marBottom w:val="0"/>
                  <w:divBdr>
                    <w:top w:val="none" w:sz="0" w:space="0" w:color="auto"/>
                    <w:left w:val="none" w:sz="0" w:space="0" w:color="auto"/>
                    <w:bottom w:val="none" w:sz="0" w:space="0" w:color="auto"/>
                    <w:right w:val="none" w:sz="0" w:space="0" w:color="auto"/>
                  </w:divBdr>
                </w:div>
              </w:divsChild>
            </w:div>
            <w:div w:id="575166316">
              <w:marLeft w:val="0"/>
              <w:marRight w:val="0"/>
              <w:marTop w:val="0"/>
              <w:marBottom w:val="0"/>
              <w:divBdr>
                <w:top w:val="none" w:sz="0" w:space="0" w:color="auto"/>
                <w:left w:val="none" w:sz="0" w:space="0" w:color="auto"/>
                <w:bottom w:val="none" w:sz="0" w:space="0" w:color="auto"/>
                <w:right w:val="none" w:sz="0" w:space="0" w:color="auto"/>
              </w:divBdr>
              <w:divsChild>
                <w:div w:id="1594120472">
                  <w:marLeft w:val="0"/>
                  <w:marRight w:val="0"/>
                  <w:marTop w:val="0"/>
                  <w:marBottom w:val="0"/>
                  <w:divBdr>
                    <w:top w:val="none" w:sz="0" w:space="0" w:color="auto"/>
                    <w:left w:val="none" w:sz="0" w:space="0" w:color="auto"/>
                    <w:bottom w:val="none" w:sz="0" w:space="0" w:color="auto"/>
                    <w:right w:val="none" w:sz="0" w:space="0" w:color="auto"/>
                  </w:divBdr>
                </w:div>
                <w:div w:id="1699429349">
                  <w:marLeft w:val="0"/>
                  <w:marRight w:val="0"/>
                  <w:marTop w:val="0"/>
                  <w:marBottom w:val="0"/>
                  <w:divBdr>
                    <w:top w:val="none" w:sz="0" w:space="0" w:color="auto"/>
                    <w:left w:val="none" w:sz="0" w:space="0" w:color="auto"/>
                    <w:bottom w:val="none" w:sz="0" w:space="0" w:color="auto"/>
                    <w:right w:val="none" w:sz="0" w:space="0" w:color="auto"/>
                  </w:divBdr>
                </w:div>
              </w:divsChild>
            </w:div>
            <w:div w:id="606743230">
              <w:marLeft w:val="0"/>
              <w:marRight w:val="0"/>
              <w:marTop w:val="0"/>
              <w:marBottom w:val="0"/>
              <w:divBdr>
                <w:top w:val="none" w:sz="0" w:space="0" w:color="auto"/>
                <w:left w:val="none" w:sz="0" w:space="0" w:color="auto"/>
                <w:bottom w:val="none" w:sz="0" w:space="0" w:color="auto"/>
                <w:right w:val="none" w:sz="0" w:space="0" w:color="auto"/>
              </w:divBdr>
              <w:divsChild>
                <w:div w:id="1894536592">
                  <w:marLeft w:val="0"/>
                  <w:marRight w:val="0"/>
                  <w:marTop w:val="0"/>
                  <w:marBottom w:val="0"/>
                  <w:divBdr>
                    <w:top w:val="none" w:sz="0" w:space="0" w:color="auto"/>
                    <w:left w:val="none" w:sz="0" w:space="0" w:color="auto"/>
                    <w:bottom w:val="none" w:sz="0" w:space="0" w:color="auto"/>
                    <w:right w:val="none" w:sz="0" w:space="0" w:color="auto"/>
                  </w:divBdr>
                </w:div>
                <w:div w:id="2132285992">
                  <w:marLeft w:val="0"/>
                  <w:marRight w:val="0"/>
                  <w:marTop w:val="0"/>
                  <w:marBottom w:val="0"/>
                  <w:divBdr>
                    <w:top w:val="none" w:sz="0" w:space="0" w:color="auto"/>
                    <w:left w:val="none" w:sz="0" w:space="0" w:color="auto"/>
                    <w:bottom w:val="none" w:sz="0" w:space="0" w:color="auto"/>
                    <w:right w:val="none" w:sz="0" w:space="0" w:color="auto"/>
                  </w:divBdr>
                </w:div>
              </w:divsChild>
            </w:div>
            <w:div w:id="722481021">
              <w:marLeft w:val="0"/>
              <w:marRight w:val="0"/>
              <w:marTop w:val="0"/>
              <w:marBottom w:val="0"/>
              <w:divBdr>
                <w:top w:val="none" w:sz="0" w:space="0" w:color="auto"/>
                <w:left w:val="none" w:sz="0" w:space="0" w:color="auto"/>
                <w:bottom w:val="none" w:sz="0" w:space="0" w:color="auto"/>
                <w:right w:val="none" w:sz="0" w:space="0" w:color="auto"/>
              </w:divBdr>
              <w:divsChild>
                <w:div w:id="1002393006">
                  <w:marLeft w:val="0"/>
                  <w:marRight w:val="0"/>
                  <w:marTop w:val="0"/>
                  <w:marBottom w:val="0"/>
                  <w:divBdr>
                    <w:top w:val="none" w:sz="0" w:space="0" w:color="auto"/>
                    <w:left w:val="none" w:sz="0" w:space="0" w:color="auto"/>
                    <w:bottom w:val="none" w:sz="0" w:space="0" w:color="auto"/>
                    <w:right w:val="none" w:sz="0" w:space="0" w:color="auto"/>
                  </w:divBdr>
                </w:div>
                <w:div w:id="1595894189">
                  <w:marLeft w:val="0"/>
                  <w:marRight w:val="0"/>
                  <w:marTop w:val="0"/>
                  <w:marBottom w:val="0"/>
                  <w:divBdr>
                    <w:top w:val="none" w:sz="0" w:space="0" w:color="auto"/>
                    <w:left w:val="none" w:sz="0" w:space="0" w:color="auto"/>
                    <w:bottom w:val="none" w:sz="0" w:space="0" w:color="auto"/>
                    <w:right w:val="none" w:sz="0" w:space="0" w:color="auto"/>
                  </w:divBdr>
                </w:div>
              </w:divsChild>
            </w:div>
            <w:div w:id="882133359">
              <w:marLeft w:val="0"/>
              <w:marRight w:val="0"/>
              <w:marTop w:val="0"/>
              <w:marBottom w:val="0"/>
              <w:divBdr>
                <w:top w:val="none" w:sz="0" w:space="0" w:color="auto"/>
                <w:left w:val="none" w:sz="0" w:space="0" w:color="auto"/>
                <w:bottom w:val="none" w:sz="0" w:space="0" w:color="auto"/>
                <w:right w:val="none" w:sz="0" w:space="0" w:color="auto"/>
              </w:divBdr>
              <w:divsChild>
                <w:div w:id="1069501742">
                  <w:marLeft w:val="0"/>
                  <w:marRight w:val="0"/>
                  <w:marTop w:val="0"/>
                  <w:marBottom w:val="0"/>
                  <w:divBdr>
                    <w:top w:val="none" w:sz="0" w:space="0" w:color="auto"/>
                    <w:left w:val="none" w:sz="0" w:space="0" w:color="auto"/>
                    <w:bottom w:val="none" w:sz="0" w:space="0" w:color="auto"/>
                    <w:right w:val="none" w:sz="0" w:space="0" w:color="auto"/>
                  </w:divBdr>
                </w:div>
                <w:div w:id="2042396088">
                  <w:marLeft w:val="0"/>
                  <w:marRight w:val="0"/>
                  <w:marTop w:val="0"/>
                  <w:marBottom w:val="0"/>
                  <w:divBdr>
                    <w:top w:val="none" w:sz="0" w:space="0" w:color="auto"/>
                    <w:left w:val="none" w:sz="0" w:space="0" w:color="auto"/>
                    <w:bottom w:val="none" w:sz="0" w:space="0" w:color="auto"/>
                    <w:right w:val="none" w:sz="0" w:space="0" w:color="auto"/>
                  </w:divBdr>
                </w:div>
              </w:divsChild>
            </w:div>
            <w:div w:id="945388835">
              <w:marLeft w:val="0"/>
              <w:marRight w:val="0"/>
              <w:marTop w:val="0"/>
              <w:marBottom w:val="0"/>
              <w:divBdr>
                <w:top w:val="none" w:sz="0" w:space="0" w:color="auto"/>
                <w:left w:val="none" w:sz="0" w:space="0" w:color="auto"/>
                <w:bottom w:val="none" w:sz="0" w:space="0" w:color="auto"/>
                <w:right w:val="none" w:sz="0" w:space="0" w:color="auto"/>
              </w:divBdr>
              <w:divsChild>
                <w:div w:id="1291402169">
                  <w:marLeft w:val="0"/>
                  <w:marRight w:val="0"/>
                  <w:marTop w:val="0"/>
                  <w:marBottom w:val="0"/>
                  <w:divBdr>
                    <w:top w:val="none" w:sz="0" w:space="0" w:color="auto"/>
                    <w:left w:val="none" w:sz="0" w:space="0" w:color="auto"/>
                    <w:bottom w:val="none" w:sz="0" w:space="0" w:color="auto"/>
                    <w:right w:val="none" w:sz="0" w:space="0" w:color="auto"/>
                  </w:divBdr>
                </w:div>
                <w:div w:id="2014455939">
                  <w:marLeft w:val="0"/>
                  <w:marRight w:val="0"/>
                  <w:marTop w:val="0"/>
                  <w:marBottom w:val="0"/>
                  <w:divBdr>
                    <w:top w:val="none" w:sz="0" w:space="0" w:color="auto"/>
                    <w:left w:val="none" w:sz="0" w:space="0" w:color="auto"/>
                    <w:bottom w:val="none" w:sz="0" w:space="0" w:color="auto"/>
                    <w:right w:val="none" w:sz="0" w:space="0" w:color="auto"/>
                  </w:divBdr>
                </w:div>
              </w:divsChild>
            </w:div>
            <w:div w:id="1089471237">
              <w:marLeft w:val="0"/>
              <w:marRight w:val="0"/>
              <w:marTop w:val="0"/>
              <w:marBottom w:val="0"/>
              <w:divBdr>
                <w:top w:val="none" w:sz="0" w:space="0" w:color="auto"/>
                <w:left w:val="none" w:sz="0" w:space="0" w:color="auto"/>
                <w:bottom w:val="none" w:sz="0" w:space="0" w:color="auto"/>
                <w:right w:val="none" w:sz="0" w:space="0" w:color="auto"/>
              </w:divBdr>
              <w:divsChild>
                <w:div w:id="307635835">
                  <w:marLeft w:val="0"/>
                  <w:marRight w:val="0"/>
                  <w:marTop w:val="0"/>
                  <w:marBottom w:val="0"/>
                  <w:divBdr>
                    <w:top w:val="none" w:sz="0" w:space="0" w:color="auto"/>
                    <w:left w:val="none" w:sz="0" w:space="0" w:color="auto"/>
                    <w:bottom w:val="none" w:sz="0" w:space="0" w:color="auto"/>
                    <w:right w:val="none" w:sz="0" w:space="0" w:color="auto"/>
                  </w:divBdr>
                </w:div>
                <w:div w:id="1993672918">
                  <w:marLeft w:val="0"/>
                  <w:marRight w:val="0"/>
                  <w:marTop w:val="0"/>
                  <w:marBottom w:val="0"/>
                  <w:divBdr>
                    <w:top w:val="none" w:sz="0" w:space="0" w:color="auto"/>
                    <w:left w:val="none" w:sz="0" w:space="0" w:color="auto"/>
                    <w:bottom w:val="none" w:sz="0" w:space="0" w:color="auto"/>
                    <w:right w:val="none" w:sz="0" w:space="0" w:color="auto"/>
                  </w:divBdr>
                </w:div>
              </w:divsChild>
            </w:div>
            <w:div w:id="1097754803">
              <w:marLeft w:val="0"/>
              <w:marRight w:val="0"/>
              <w:marTop w:val="0"/>
              <w:marBottom w:val="0"/>
              <w:divBdr>
                <w:top w:val="none" w:sz="0" w:space="0" w:color="auto"/>
                <w:left w:val="none" w:sz="0" w:space="0" w:color="auto"/>
                <w:bottom w:val="none" w:sz="0" w:space="0" w:color="auto"/>
                <w:right w:val="none" w:sz="0" w:space="0" w:color="auto"/>
              </w:divBdr>
              <w:divsChild>
                <w:div w:id="1554851592">
                  <w:marLeft w:val="0"/>
                  <w:marRight w:val="0"/>
                  <w:marTop w:val="0"/>
                  <w:marBottom w:val="0"/>
                  <w:divBdr>
                    <w:top w:val="none" w:sz="0" w:space="0" w:color="auto"/>
                    <w:left w:val="none" w:sz="0" w:space="0" w:color="auto"/>
                    <w:bottom w:val="none" w:sz="0" w:space="0" w:color="auto"/>
                    <w:right w:val="none" w:sz="0" w:space="0" w:color="auto"/>
                  </w:divBdr>
                </w:div>
                <w:div w:id="2018535730">
                  <w:marLeft w:val="0"/>
                  <w:marRight w:val="0"/>
                  <w:marTop w:val="0"/>
                  <w:marBottom w:val="0"/>
                  <w:divBdr>
                    <w:top w:val="none" w:sz="0" w:space="0" w:color="auto"/>
                    <w:left w:val="none" w:sz="0" w:space="0" w:color="auto"/>
                    <w:bottom w:val="none" w:sz="0" w:space="0" w:color="auto"/>
                    <w:right w:val="none" w:sz="0" w:space="0" w:color="auto"/>
                  </w:divBdr>
                </w:div>
              </w:divsChild>
            </w:div>
            <w:div w:id="1453523447">
              <w:marLeft w:val="0"/>
              <w:marRight w:val="0"/>
              <w:marTop w:val="0"/>
              <w:marBottom w:val="0"/>
              <w:divBdr>
                <w:top w:val="none" w:sz="0" w:space="0" w:color="auto"/>
                <w:left w:val="none" w:sz="0" w:space="0" w:color="auto"/>
                <w:bottom w:val="none" w:sz="0" w:space="0" w:color="auto"/>
                <w:right w:val="none" w:sz="0" w:space="0" w:color="auto"/>
              </w:divBdr>
              <w:divsChild>
                <w:div w:id="910850126">
                  <w:marLeft w:val="0"/>
                  <w:marRight w:val="0"/>
                  <w:marTop w:val="0"/>
                  <w:marBottom w:val="0"/>
                  <w:divBdr>
                    <w:top w:val="none" w:sz="0" w:space="0" w:color="auto"/>
                    <w:left w:val="none" w:sz="0" w:space="0" w:color="auto"/>
                    <w:bottom w:val="none" w:sz="0" w:space="0" w:color="auto"/>
                    <w:right w:val="none" w:sz="0" w:space="0" w:color="auto"/>
                  </w:divBdr>
                </w:div>
                <w:div w:id="1932620547">
                  <w:marLeft w:val="0"/>
                  <w:marRight w:val="0"/>
                  <w:marTop w:val="0"/>
                  <w:marBottom w:val="0"/>
                  <w:divBdr>
                    <w:top w:val="none" w:sz="0" w:space="0" w:color="auto"/>
                    <w:left w:val="none" w:sz="0" w:space="0" w:color="auto"/>
                    <w:bottom w:val="none" w:sz="0" w:space="0" w:color="auto"/>
                    <w:right w:val="none" w:sz="0" w:space="0" w:color="auto"/>
                  </w:divBdr>
                </w:div>
              </w:divsChild>
            </w:div>
            <w:div w:id="1483504140">
              <w:marLeft w:val="0"/>
              <w:marRight w:val="0"/>
              <w:marTop w:val="0"/>
              <w:marBottom w:val="0"/>
              <w:divBdr>
                <w:top w:val="none" w:sz="0" w:space="0" w:color="auto"/>
                <w:left w:val="none" w:sz="0" w:space="0" w:color="auto"/>
                <w:bottom w:val="none" w:sz="0" w:space="0" w:color="auto"/>
                <w:right w:val="none" w:sz="0" w:space="0" w:color="auto"/>
              </w:divBdr>
              <w:divsChild>
                <w:div w:id="1033380321">
                  <w:marLeft w:val="0"/>
                  <w:marRight w:val="0"/>
                  <w:marTop w:val="0"/>
                  <w:marBottom w:val="0"/>
                  <w:divBdr>
                    <w:top w:val="none" w:sz="0" w:space="0" w:color="auto"/>
                    <w:left w:val="none" w:sz="0" w:space="0" w:color="auto"/>
                    <w:bottom w:val="none" w:sz="0" w:space="0" w:color="auto"/>
                    <w:right w:val="none" w:sz="0" w:space="0" w:color="auto"/>
                  </w:divBdr>
                </w:div>
                <w:div w:id="1447043247">
                  <w:marLeft w:val="0"/>
                  <w:marRight w:val="0"/>
                  <w:marTop w:val="0"/>
                  <w:marBottom w:val="0"/>
                  <w:divBdr>
                    <w:top w:val="none" w:sz="0" w:space="0" w:color="auto"/>
                    <w:left w:val="none" w:sz="0" w:space="0" w:color="auto"/>
                    <w:bottom w:val="none" w:sz="0" w:space="0" w:color="auto"/>
                    <w:right w:val="none" w:sz="0" w:space="0" w:color="auto"/>
                  </w:divBdr>
                </w:div>
              </w:divsChild>
            </w:div>
            <w:div w:id="1553924894">
              <w:marLeft w:val="0"/>
              <w:marRight w:val="0"/>
              <w:marTop w:val="0"/>
              <w:marBottom w:val="0"/>
              <w:divBdr>
                <w:top w:val="none" w:sz="0" w:space="0" w:color="auto"/>
                <w:left w:val="none" w:sz="0" w:space="0" w:color="auto"/>
                <w:bottom w:val="none" w:sz="0" w:space="0" w:color="auto"/>
                <w:right w:val="none" w:sz="0" w:space="0" w:color="auto"/>
              </w:divBdr>
              <w:divsChild>
                <w:div w:id="964123767">
                  <w:marLeft w:val="0"/>
                  <w:marRight w:val="0"/>
                  <w:marTop w:val="0"/>
                  <w:marBottom w:val="0"/>
                  <w:divBdr>
                    <w:top w:val="none" w:sz="0" w:space="0" w:color="auto"/>
                    <w:left w:val="none" w:sz="0" w:space="0" w:color="auto"/>
                    <w:bottom w:val="none" w:sz="0" w:space="0" w:color="auto"/>
                    <w:right w:val="none" w:sz="0" w:space="0" w:color="auto"/>
                  </w:divBdr>
                </w:div>
                <w:div w:id="1679576158">
                  <w:marLeft w:val="0"/>
                  <w:marRight w:val="0"/>
                  <w:marTop w:val="0"/>
                  <w:marBottom w:val="0"/>
                  <w:divBdr>
                    <w:top w:val="none" w:sz="0" w:space="0" w:color="auto"/>
                    <w:left w:val="none" w:sz="0" w:space="0" w:color="auto"/>
                    <w:bottom w:val="none" w:sz="0" w:space="0" w:color="auto"/>
                    <w:right w:val="none" w:sz="0" w:space="0" w:color="auto"/>
                  </w:divBdr>
                </w:div>
              </w:divsChild>
            </w:div>
            <w:div w:id="1633290042">
              <w:marLeft w:val="0"/>
              <w:marRight w:val="0"/>
              <w:marTop w:val="0"/>
              <w:marBottom w:val="0"/>
              <w:divBdr>
                <w:top w:val="none" w:sz="0" w:space="0" w:color="auto"/>
                <w:left w:val="none" w:sz="0" w:space="0" w:color="auto"/>
                <w:bottom w:val="none" w:sz="0" w:space="0" w:color="auto"/>
                <w:right w:val="none" w:sz="0" w:space="0" w:color="auto"/>
              </w:divBdr>
              <w:divsChild>
                <w:div w:id="1190338155">
                  <w:marLeft w:val="0"/>
                  <w:marRight w:val="0"/>
                  <w:marTop w:val="0"/>
                  <w:marBottom w:val="0"/>
                  <w:divBdr>
                    <w:top w:val="none" w:sz="0" w:space="0" w:color="auto"/>
                    <w:left w:val="none" w:sz="0" w:space="0" w:color="auto"/>
                    <w:bottom w:val="none" w:sz="0" w:space="0" w:color="auto"/>
                    <w:right w:val="none" w:sz="0" w:space="0" w:color="auto"/>
                  </w:divBdr>
                </w:div>
                <w:div w:id="1874227474">
                  <w:marLeft w:val="0"/>
                  <w:marRight w:val="0"/>
                  <w:marTop w:val="0"/>
                  <w:marBottom w:val="0"/>
                  <w:divBdr>
                    <w:top w:val="none" w:sz="0" w:space="0" w:color="auto"/>
                    <w:left w:val="none" w:sz="0" w:space="0" w:color="auto"/>
                    <w:bottom w:val="none" w:sz="0" w:space="0" w:color="auto"/>
                    <w:right w:val="none" w:sz="0" w:space="0" w:color="auto"/>
                  </w:divBdr>
                </w:div>
              </w:divsChild>
            </w:div>
            <w:div w:id="1643541537">
              <w:marLeft w:val="0"/>
              <w:marRight w:val="0"/>
              <w:marTop w:val="0"/>
              <w:marBottom w:val="0"/>
              <w:divBdr>
                <w:top w:val="none" w:sz="0" w:space="0" w:color="auto"/>
                <w:left w:val="none" w:sz="0" w:space="0" w:color="auto"/>
                <w:bottom w:val="none" w:sz="0" w:space="0" w:color="auto"/>
                <w:right w:val="none" w:sz="0" w:space="0" w:color="auto"/>
              </w:divBdr>
              <w:divsChild>
                <w:div w:id="324360237">
                  <w:marLeft w:val="0"/>
                  <w:marRight w:val="0"/>
                  <w:marTop w:val="0"/>
                  <w:marBottom w:val="0"/>
                  <w:divBdr>
                    <w:top w:val="none" w:sz="0" w:space="0" w:color="auto"/>
                    <w:left w:val="none" w:sz="0" w:space="0" w:color="auto"/>
                    <w:bottom w:val="none" w:sz="0" w:space="0" w:color="auto"/>
                    <w:right w:val="none" w:sz="0" w:space="0" w:color="auto"/>
                  </w:divBdr>
                </w:div>
                <w:div w:id="1517113283">
                  <w:marLeft w:val="0"/>
                  <w:marRight w:val="0"/>
                  <w:marTop w:val="0"/>
                  <w:marBottom w:val="0"/>
                  <w:divBdr>
                    <w:top w:val="none" w:sz="0" w:space="0" w:color="auto"/>
                    <w:left w:val="none" w:sz="0" w:space="0" w:color="auto"/>
                    <w:bottom w:val="none" w:sz="0" w:space="0" w:color="auto"/>
                    <w:right w:val="none" w:sz="0" w:space="0" w:color="auto"/>
                  </w:divBdr>
                </w:div>
              </w:divsChild>
            </w:div>
            <w:div w:id="1666980574">
              <w:marLeft w:val="0"/>
              <w:marRight w:val="0"/>
              <w:marTop w:val="0"/>
              <w:marBottom w:val="0"/>
              <w:divBdr>
                <w:top w:val="none" w:sz="0" w:space="0" w:color="auto"/>
                <w:left w:val="none" w:sz="0" w:space="0" w:color="auto"/>
                <w:bottom w:val="none" w:sz="0" w:space="0" w:color="auto"/>
                <w:right w:val="none" w:sz="0" w:space="0" w:color="auto"/>
              </w:divBdr>
              <w:divsChild>
                <w:div w:id="487208209">
                  <w:marLeft w:val="0"/>
                  <w:marRight w:val="0"/>
                  <w:marTop w:val="0"/>
                  <w:marBottom w:val="0"/>
                  <w:divBdr>
                    <w:top w:val="none" w:sz="0" w:space="0" w:color="auto"/>
                    <w:left w:val="none" w:sz="0" w:space="0" w:color="auto"/>
                    <w:bottom w:val="none" w:sz="0" w:space="0" w:color="auto"/>
                    <w:right w:val="none" w:sz="0" w:space="0" w:color="auto"/>
                  </w:divBdr>
                </w:div>
                <w:div w:id="1636988500">
                  <w:marLeft w:val="0"/>
                  <w:marRight w:val="0"/>
                  <w:marTop w:val="0"/>
                  <w:marBottom w:val="0"/>
                  <w:divBdr>
                    <w:top w:val="none" w:sz="0" w:space="0" w:color="auto"/>
                    <w:left w:val="none" w:sz="0" w:space="0" w:color="auto"/>
                    <w:bottom w:val="none" w:sz="0" w:space="0" w:color="auto"/>
                    <w:right w:val="none" w:sz="0" w:space="0" w:color="auto"/>
                  </w:divBdr>
                </w:div>
              </w:divsChild>
            </w:div>
            <w:div w:id="1829250535">
              <w:marLeft w:val="0"/>
              <w:marRight w:val="0"/>
              <w:marTop w:val="0"/>
              <w:marBottom w:val="0"/>
              <w:divBdr>
                <w:top w:val="none" w:sz="0" w:space="0" w:color="auto"/>
                <w:left w:val="none" w:sz="0" w:space="0" w:color="auto"/>
                <w:bottom w:val="none" w:sz="0" w:space="0" w:color="auto"/>
                <w:right w:val="none" w:sz="0" w:space="0" w:color="auto"/>
              </w:divBdr>
              <w:divsChild>
                <w:div w:id="1048997402">
                  <w:marLeft w:val="0"/>
                  <w:marRight w:val="0"/>
                  <w:marTop w:val="0"/>
                  <w:marBottom w:val="0"/>
                  <w:divBdr>
                    <w:top w:val="none" w:sz="0" w:space="0" w:color="auto"/>
                    <w:left w:val="none" w:sz="0" w:space="0" w:color="auto"/>
                    <w:bottom w:val="none" w:sz="0" w:space="0" w:color="auto"/>
                    <w:right w:val="none" w:sz="0" w:space="0" w:color="auto"/>
                  </w:divBdr>
                </w:div>
                <w:div w:id="2145780075">
                  <w:marLeft w:val="0"/>
                  <w:marRight w:val="0"/>
                  <w:marTop w:val="0"/>
                  <w:marBottom w:val="0"/>
                  <w:divBdr>
                    <w:top w:val="none" w:sz="0" w:space="0" w:color="auto"/>
                    <w:left w:val="none" w:sz="0" w:space="0" w:color="auto"/>
                    <w:bottom w:val="none" w:sz="0" w:space="0" w:color="auto"/>
                    <w:right w:val="none" w:sz="0" w:space="0" w:color="auto"/>
                  </w:divBdr>
                </w:div>
              </w:divsChild>
            </w:div>
            <w:div w:id="1994791597">
              <w:marLeft w:val="0"/>
              <w:marRight w:val="0"/>
              <w:marTop w:val="0"/>
              <w:marBottom w:val="0"/>
              <w:divBdr>
                <w:top w:val="none" w:sz="0" w:space="0" w:color="auto"/>
                <w:left w:val="none" w:sz="0" w:space="0" w:color="auto"/>
                <w:bottom w:val="none" w:sz="0" w:space="0" w:color="auto"/>
                <w:right w:val="none" w:sz="0" w:space="0" w:color="auto"/>
              </w:divBdr>
              <w:divsChild>
                <w:div w:id="253053167">
                  <w:marLeft w:val="0"/>
                  <w:marRight w:val="0"/>
                  <w:marTop w:val="0"/>
                  <w:marBottom w:val="0"/>
                  <w:divBdr>
                    <w:top w:val="none" w:sz="0" w:space="0" w:color="auto"/>
                    <w:left w:val="none" w:sz="0" w:space="0" w:color="auto"/>
                    <w:bottom w:val="none" w:sz="0" w:space="0" w:color="auto"/>
                    <w:right w:val="none" w:sz="0" w:space="0" w:color="auto"/>
                  </w:divBdr>
                </w:div>
                <w:div w:id="289940482">
                  <w:marLeft w:val="0"/>
                  <w:marRight w:val="0"/>
                  <w:marTop w:val="0"/>
                  <w:marBottom w:val="0"/>
                  <w:divBdr>
                    <w:top w:val="none" w:sz="0" w:space="0" w:color="auto"/>
                    <w:left w:val="none" w:sz="0" w:space="0" w:color="auto"/>
                    <w:bottom w:val="none" w:sz="0" w:space="0" w:color="auto"/>
                    <w:right w:val="none" w:sz="0" w:space="0" w:color="auto"/>
                  </w:divBdr>
                </w:div>
              </w:divsChild>
            </w:div>
            <w:div w:id="2101171185">
              <w:marLeft w:val="0"/>
              <w:marRight w:val="0"/>
              <w:marTop w:val="0"/>
              <w:marBottom w:val="0"/>
              <w:divBdr>
                <w:top w:val="none" w:sz="0" w:space="0" w:color="auto"/>
                <w:left w:val="none" w:sz="0" w:space="0" w:color="auto"/>
                <w:bottom w:val="none" w:sz="0" w:space="0" w:color="auto"/>
                <w:right w:val="none" w:sz="0" w:space="0" w:color="auto"/>
              </w:divBdr>
              <w:divsChild>
                <w:div w:id="553396691">
                  <w:marLeft w:val="0"/>
                  <w:marRight w:val="0"/>
                  <w:marTop w:val="0"/>
                  <w:marBottom w:val="0"/>
                  <w:divBdr>
                    <w:top w:val="none" w:sz="0" w:space="0" w:color="auto"/>
                    <w:left w:val="none" w:sz="0" w:space="0" w:color="auto"/>
                    <w:bottom w:val="none" w:sz="0" w:space="0" w:color="auto"/>
                    <w:right w:val="none" w:sz="0" w:space="0" w:color="auto"/>
                  </w:divBdr>
                </w:div>
                <w:div w:id="651522433">
                  <w:marLeft w:val="0"/>
                  <w:marRight w:val="0"/>
                  <w:marTop w:val="0"/>
                  <w:marBottom w:val="0"/>
                  <w:divBdr>
                    <w:top w:val="none" w:sz="0" w:space="0" w:color="auto"/>
                    <w:left w:val="none" w:sz="0" w:space="0" w:color="auto"/>
                    <w:bottom w:val="none" w:sz="0" w:space="0" w:color="auto"/>
                    <w:right w:val="none" w:sz="0" w:space="0" w:color="auto"/>
                  </w:divBdr>
                </w:div>
              </w:divsChild>
            </w:div>
            <w:div w:id="2132892000">
              <w:marLeft w:val="0"/>
              <w:marRight w:val="0"/>
              <w:marTop w:val="0"/>
              <w:marBottom w:val="0"/>
              <w:divBdr>
                <w:top w:val="none" w:sz="0" w:space="0" w:color="auto"/>
                <w:left w:val="none" w:sz="0" w:space="0" w:color="auto"/>
                <w:bottom w:val="none" w:sz="0" w:space="0" w:color="auto"/>
                <w:right w:val="none" w:sz="0" w:space="0" w:color="auto"/>
              </w:divBdr>
              <w:divsChild>
                <w:div w:id="256983123">
                  <w:marLeft w:val="0"/>
                  <w:marRight w:val="0"/>
                  <w:marTop w:val="0"/>
                  <w:marBottom w:val="0"/>
                  <w:divBdr>
                    <w:top w:val="none" w:sz="0" w:space="0" w:color="auto"/>
                    <w:left w:val="none" w:sz="0" w:space="0" w:color="auto"/>
                    <w:bottom w:val="none" w:sz="0" w:space="0" w:color="auto"/>
                    <w:right w:val="none" w:sz="0" w:space="0" w:color="auto"/>
                  </w:divBdr>
                </w:div>
                <w:div w:id="1081489522">
                  <w:marLeft w:val="0"/>
                  <w:marRight w:val="0"/>
                  <w:marTop w:val="0"/>
                  <w:marBottom w:val="0"/>
                  <w:divBdr>
                    <w:top w:val="none" w:sz="0" w:space="0" w:color="auto"/>
                    <w:left w:val="none" w:sz="0" w:space="0" w:color="auto"/>
                    <w:bottom w:val="none" w:sz="0" w:space="0" w:color="auto"/>
                    <w:right w:val="none" w:sz="0" w:space="0" w:color="auto"/>
                  </w:divBdr>
                </w:div>
              </w:divsChild>
            </w:div>
            <w:div w:id="2143306650">
              <w:marLeft w:val="0"/>
              <w:marRight w:val="0"/>
              <w:marTop w:val="0"/>
              <w:marBottom w:val="0"/>
              <w:divBdr>
                <w:top w:val="none" w:sz="0" w:space="0" w:color="auto"/>
                <w:left w:val="none" w:sz="0" w:space="0" w:color="auto"/>
                <w:bottom w:val="none" w:sz="0" w:space="0" w:color="auto"/>
                <w:right w:val="none" w:sz="0" w:space="0" w:color="auto"/>
              </w:divBdr>
              <w:divsChild>
                <w:div w:id="1388794632">
                  <w:marLeft w:val="0"/>
                  <w:marRight w:val="0"/>
                  <w:marTop w:val="0"/>
                  <w:marBottom w:val="0"/>
                  <w:divBdr>
                    <w:top w:val="none" w:sz="0" w:space="0" w:color="auto"/>
                    <w:left w:val="none" w:sz="0" w:space="0" w:color="auto"/>
                    <w:bottom w:val="none" w:sz="0" w:space="0" w:color="auto"/>
                    <w:right w:val="none" w:sz="0" w:space="0" w:color="auto"/>
                  </w:divBdr>
                </w:div>
                <w:div w:id="21098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8006">
      <w:bodyDiv w:val="1"/>
      <w:marLeft w:val="0"/>
      <w:marRight w:val="0"/>
      <w:marTop w:val="0"/>
      <w:marBottom w:val="0"/>
      <w:divBdr>
        <w:top w:val="none" w:sz="0" w:space="0" w:color="auto"/>
        <w:left w:val="none" w:sz="0" w:space="0" w:color="auto"/>
        <w:bottom w:val="none" w:sz="0" w:space="0" w:color="auto"/>
        <w:right w:val="none" w:sz="0" w:space="0" w:color="auto"/>
      </w:divBdr>
    </w:div>
    <w:div w:id="615143964">
      <w:bodyDiv w:val="1"/>
      <w:marLeft w:val="0"/>
      <w:marRight w:val="0"/>
      <w:marTop w:val="0"/>
      <w:marBottom w:val="0"/>
      <w:divBdr>
        <w:top w:val="none" w:sz="0" w:space="0" w:color="auto"/>
        <w:left w:val="none" w:sz="0" w:space="0" w:color="auto"/>
        <w:bottom w:val="none" w:sz="0" w:space="0" w:color="auto"/>
        <w:right w:val="none" w:sz="0" w:space="0" w:color="auto"/>
      </w:divBdr>
    </w:div>
    <w:div w:id="615525392">
      <w:bodyDiv w:val="1"/>
      <w:marLeft w:val="0"/>
      <w:marRight w:val="0"/>
      <w:marTop w:val="0"/>
      <w:marBottom w:val="0"/>
      <w:divBdr>
        <w:top w:val="none" w:sz="0" w:space="0" w:color="auto"/>
        <w:left w:val="none" w:sz="0" w:space="0" w:color="auto"/>
        <w:bottom w:val="none" w:sz="0" w:space="0" w:color="auto"/>
        <w:right w:val="none" w:sz="0" w:space="0" w:color="auto"/>
      </w:divBdr>
    </w:div>
    <w:div w:id="616061895">
      <w:bodyDiv w:val="1"/>
      <w:marLeft w:val="0"/>
      <w:marRight w:val="0"/>
      <w:marTop w:val="0"/>
      <w:marBottom w:val="0"/>
      <w:divBdr>
        <w:top w:val="none" w:sz="0" w:space="0" w:color="auto"/>
        <w:left w:val="none" w:sz="0" w:space="0" w:color="auto"/>
        <w:bottom w:val="none" w:sz="0" w:space="0" w:color="auto"/>
        <w:right w:val="none" w:sz="0" w:space="0" w:color="auto"/>
      </w:divBdr>
    </w:div>
    <w:div w:id="616135343">
      <w:bodyDiv w:val="1"/>
      <w:marLeft w:val="0"/>
      <w:marRight w:val="0"/>
      <w:marTop w:val="0"/>
      <w:marBottom w:val="0"/>
      <w:divBdr>
        <w:top w:val="none" w:sz="0" w:space="0" w:color="auto"/>
        <w:left w:val="none" w:sz="0" w:space="0" w:color="auto"/>
        <w:bottom w:val="none" w:sz="0" w:space="0" w:color="auto"/>
        <w:right w:val="none" w:sz="0" w:space="0" w:color="auto"/>
      </w:divBdr>
    </w:div>
    <w:div w:id="618679998">
      <w:bodyDiv w:val="1"/>
      <w:marLeft w:val="0"/>
      <w:marRight w:val="0"/>
      <w:marTop w:val="0"/>
      <w:marBottom w:val="0"/>
      <w:divBdr>
        <w:top w:val="none" w:sz="0" w:space="0" w:color="auto"/>
        <w:left w:val="none" w:sz="0" w:space="0" w:color="auto"/>
        <w:bottom w:val="none" w:sz="0" w:space="0" w:color="auto"/>
        <w:right w:val="none" w:sz="0" w:space="0" w:color="auto"/>
      </w:divBdr>
    </w:div>
    <w:div w:id="618806842">
      <w:bodyDiv w:val="1"/>
      <w:marLeft w:val="0"/>
      <w:marRight w:val="0"/>
      <w:marTop w:val="0"/>
      <w:marBottom w:val="0"/>
      <w:divBdr>
        <w:top w:val="none" w:sz="0" w:space="0" w:color="auto"/>
        <w:left w:val="none" w:sz="0" w:space="0" w:color="auto"/>
        <w:bottom w:val="none" w:sz="0" w:space="0" w:color="auto"/>
        <w:right w:val="none" w:sz="0" w:space="0" w:color="auto"/>
      </w:divBdr>
    </w:div>
    <w:div w:id="619073166">
      <w:bodyDiv w:val="1"/>
      <w:marLeft w:val="0"/>
      <w:marRight w:val="0"/>
      <w:marTop w:val="0"/>
      <w:marBottom w:val="0"/>
      <w:divBdr>
        <w:top w:val="none" w:sz="0" w:space="0" w:color="auto"/>
        <w:left w:val="none" w:sz="0" w:space="0" w:color="auto"/>
        <w:bottom w:val="none" w:sz="0" w:space="0" w:color="auto"/>
        <w:right w:val="none" w:sz="0" w:space="0" w:color="auto"/>
      </w:divBdr>
    </w:div>
    <w:div w:id="622732797">
      <w:bodyDiv w:val="1"/>
      <w:marLeft w:val="0"/>
      <w:marRight w:val="0"/>
      <w:marTop w:val="0"/>
      <w:marBottom w:val="0"/>
      <w:divBdr>
        <w:top w:val="none" w:sz="0" w:space="0" w:color="auto"/>
        <w:left w:val="none" w:sz="0" w:space="0" w:color="auto"/>
        <w:bottom w:val="none" w:sz="0" w:space="0" w:color="auto"/>
        <w:right w:val="none" w:sz="0" w:space="0" w:color="auto"/>
      </w:divBdr>
    </w:div>
    <w:div w:id="622809325">
      <w:bodyDiv w:val="1"/>
      <w:marLeft w:val="0"/>
      <w:marRight w:val="0"/>
      <w:marTop w:val="0"/>
      <w:marBottom w:val="0"/>
      <w:divBdr>
        <w:top w:val="none" w:sz="0" w:space="0" w:color="auto"/>
        <w:left w:val="none" w:sz="0" w:space="0" w:color="auto"/>
        <w:bottom w:val="none" w:sz="0" w:space="0" w:color="auto"/>
        <w:right w:val="none" w:sz="0" w:space="0" w:color="auto"/>
      </w:divBdr>
    </w:div>
    <w:div w:id="623585468">
      <w:bodyDiv w:val="1"/>
      <w:marLeft w:val="0"/>
      <w:marRight w:val="0"/>
      <w:marTop w:val="0"/>
      <w:marBottom w:val="0"/>
      <w:divBdr>
        <w:top w:val="none" w:sz="0" w:space="0" w:color="auto"/>
        <w:left w:val="none" w:sz="0" w:space="0" w:color="auto"/>
        <w:bottom w:val="none" w:sz="0" w:space="0" w:color="auto"/>
        <w:right w:val="none" w:sz="0" w:space="0" w:color="auto"/>
      </w:divBdr>
    </w:div>
    <w:div w:id="624507162">
      <w:bodyDiv w:val="1"/>
      <w:marLeft w:val="0"/>
      <w:marRight w:val="0"/>
      <w:marTop w:val="0"/>
      <w:marBottom w:val="0"/>
      <w:divBdr>
        <w:top w:val="none" w:sz="0" w:space="0" w:color="auto"/>
        <w:left w:val="none" w:sz="0" w:space="0" w:color="auto"/>
        <w:bottom w:val="none" w:sz="0" w:space="0" w:color="auto"/>
        <w:right w:val="none" w:sz="0" w:space="0" w:color="auto"/>
      </w:divBdr>
    </w:div>
    <w:div w:id="624576794">
      <w:bodyDiv w:val="1"/>
      <w:marLeft w:val="0"/>
      <w:marRight w:val="0"/>
      <w:marTop w:val="0"/>
      <w:marBottom w:val="0"/>
      <w:divBdr>
        <w:top w:val="none" w:sz="0" w:space="0" w:color="auto"/>
        <w:left w:val="none" w:sz="0" w:space="0" w:color="auto"/>
        <w:bottom w:val="none" w:sz="0" w:space="0" w:color="auto"/>
        <w:right w:val="none" w:sz="0" w:space="0" w:color="auto"/>
      </w:divBdr>
    </w:div>
    <w:div w:id="625547472">
      <w:bodyDiv w:val="1"/>
      <w:marLeft w:val="0"/>
      <w:marRight w:val="0"/>
      <w:marTop w:val="0"/>
      <w:marBottom w:val="0"/>
      <w:divBdr>
        <w:top w:val="none" w:sz="0" w:space="0" w:color="auto"/>
        <w:left w:val="none" w:sz="0" w:space="0" w:color="auto"/>
        <w:bottom w:val="none" w:sz="0" w:space="0" w:color="auto"/>
        <w:right w:val="none" w:sz="0" w:space="0" w:color="auto"/>
      </w:divBdr>
    </w:div>
    <w:div w:id="626277354">
      <w:bodyDiv w:val="1"/>
      <w:marLeft w:val="0"/>
      <w:marRight w:val="0"/>
      <w:marTop w:val="0"/>
      <w:marBottom w:val="0"/>
      <w:divBdr>
        <w:top w:val="none" w:sz="0" w:space="0" w:color="auto"/>
        <w:left w:val="none" w:sz="0" w:space="0" w:color="auto"/>
        <w:bottom w:val="none" w:sz="0" w:space="0" w:color="auto"/>
        <w:right w:val="none" w:sz="0" w:space="0" w:color="auto"/>
      </w:divBdr>
    </w:div>
    <w:div w:id="626393597">
      <w:bodyDiv w:val="1"/>
      <w:marLeft w:val="0"/>
      <w:marRight w:val="0"/>
      <w:marTop w:val="0"/>
      <w:marBottom w:val="0"/>
      <w:divBdr>
        <w:top w:val="none" w:sz="0" w:space="0" w:color="auto"/>
        <w:left w:val="none" w:sz="0" w:space="0" w:color="auto"/>
        <w:bottom w:val="none" w:sz="0" w:space="0" w:color="auto"/>
        <w:right w:val="none" w:sz="0" w:space="0" w:color="auto"/>
      </w:divBdr>
    </w:div>
    <w:div w:id="627786094">
      <w:bodyDiv w:val="1"/>
      <w:marLeft w:val="0"/>
      <w:marRight w:val="0"/>
      <w:marTop w:val="0"/>
      <w:marBottom w:val="0"/>
      <w:divBdr>
        <w:top w:val="none" w:sz="0" w:space="0" w:color="auto"/>
        <w:left w:val="none" w:sz="0" w:space="0" w:color="auto"/>
        <w:bottom w:val="none" w:sz="0" w:space="0" w:color="auto"/>
        <w:right w:val="none" w:sz="0" w:space="0" w:color="auto"/>
      </w:divBdr>
    </w:div>
    <w:div w:id="627786755">
      <w:bodyDiv w:val="1"/>
      <w:marLeft w:val="0"/>
      <w:marRight w:val="0"/>
      <w:marTop w:val="0"/>
      <w:marBottom w:val="0"/>
      <w:divBdr>
        <w:top w:val="none" w:sz="0" w:space="0" w:color="auto"/>
        <w:left w:val="none" w:sz="0" w:space="0" w:color="auto"/>
        <w:bottom w:val="none" w:sz="0" w:space="0" w:color="auto"/>
        <w:right w:val="none" w:sz="0" w:space="0" w:color="auto"/>
      </w:divBdr>
    </w:div>
    <w:div w:id="630937283">
      <w:bodyDiv w:val="1"/>
      <w:marLeft w:val="0"/>
      <w:marRight w:val="0"/>
      <w:marTop w:val="0"/>
      <w:marBottom w:val="0"/>
      <w:divBdr>
        <w:top w:val="none" w:sz="0" w:space="0" w:color="auto"/>
        <w:left w:val="none" w:sz="0" w:space="0" w:color="auto"/>
        <w:bottom w:val="none" w:sz="0" w:space="0" w:color="auto"/>
        <w:right w:val="none" w:sz="0" w:space="0" w:color="auto"/>
      </w:divBdr>
    </w:div>
    <w:div w:id="631443629">
      <w:bodyDiv w:val="1"/>
      <w:marLeft w:val="0"/>
      <w:marRight w:val="0"/>
      <w:marTop w:val="0"/>
      <w:marBottom w:val="0"/>
      <w:divBdr>
        <w:top w:val="none" w:sz="0" w:space="0" w:color="auto"/>
        <w:left w:val="none" w:sz="0" w:space="0" w:color="auto"/>
        <w:bottom w:val="none" w:sz="0" w:space="0" w:color="auto"/>
        <w:right w:val="none" w:sz="0" w:space="0" w:color="auto"/>
      </w:divBdr>
    </w:div>
    <w:div w:id="631908508">
      <w:bodyDiv w:val="1"/>
      <w:marLeft w:val="0"/>
      <w:marRight w:val="0"/>
      <w:marTop w:val="0"/>
      <w:marBottom w:val="0"/>
      <w:divBdr>
        <w:top w:val="none" w:sz="0" w:space="0" w:color="auto"/>
        <w:left w:val="none" w:sz="0" w:space="0" w:color="auto"/>
        <w:bottom w:val="none" w:sz="0" w:space="0" w:color="auto"/>
        <w:right w:val="none" w:sz="0" w:space="0" w:color="auto"/>
      </w:divBdr>
    </w:div>
    <w:div w:id="632565146">
      <w:bodyDiv w:val="1"/>
      <w:marLeft w:val="0"/>
      <w:marRight w:val="0"/>
      <w:marTop w:val="0"/>
      <w:marBottom w:val="0"/>
      <w:divBdr>
        <w:top w:val="none" w:sz="0" w:space="0" w:color="auto"/>
        <w:left w:val="none" w:sz="0" w:space="0" w:color="auto"/>
        <w:bottom w:val="none" w:sz="0" w:space="0" w:color="auto"/>
        <w:right w:val="none" w:sz="0" w:space="0" w:color="auto"/>
      </w:divBdr>
    </w:div>
    <w:div w:id="634457514">
      <w:bodyDiv w:val="1"/>
      <w:marLeft w:val="0"/>
      <w:marRight w:val="0"/>
      <w:marTop w:val="0"/>
      <w:marBottom w:val="0"/>
      <w:divBdr>
        <w:top w:val="none" w:sz="0" w:space="0" w:color="auto"/>
        <w:left w:val="none" w:sz="0" w:space="0" w:color="auto"/>
        <w:bottom w:val="none" w:sz="0" w:space="0" w:color="auto"/>
        <w:right w:val="none" w:sz="0" w:space="0" w:color="auto"/>
      </w:divBdr>
    </w:div>
    <w:div w:id="634675700">
      <w:bodyDiv w:val="1"/>
      <w:marLeft w:val="0"/>
      <w:marRight w:val="0"/>
      <w:marTop w:val="0"/>
      <w:marBottom w:val="0"/>
      <w:divBdr>
        <w:top w:val="none" w:sz="0" w:space="0" w:color="auto"/>
        <w:left w:val="none" w:sz="0" w:space="0" w:color="auto"/>
        <w:bottom w:val="none" w:sz="0" w:space="0" w:color="auto"/>
        <w:right w:val="none" w:sz="0" w:space="0" w:color="auto"/>
      </w:divBdr>
    </w:div>
    <w:div w:id="635187658">
      <w:bodyDiv w:val="1"/>
      <w:marLeft w:val="0"/>
      <w:marRight w:val="0"/>
      <w:marTop w:val="0"/>
      <w:marBottom w:val="0"/>
      <w:divBdr>
        <w:top w:val="none" w:sz="0" w:space="0" w:color="auto"/>
        <w:left w:val="none" w:sz="0" w:space="0" w:color="auto"/>
        <w:bottom w:val="none" w:sz="0" w:space="0" w:color="auto"/>
        <w:right w:val="none" w:sz="0" w:space="0" w:color="auto"/>
      </w:divBdr>
    </w:div>
    <w:div w:id="637876403">
      <w:bodyDiv w:val="1"/>
      <w:marLeft w:val="0"/>
      <w:marRight w:val="0"/>
      <w:marTop w:val="0"/>
      <w:marBottom w:val="0"/>
      <w:divBdr>
        <w:top w:val="none" w:sz="0" w:space="0" w:color="auto"/>
        <w:left w:val="none" w:sz="0" w:space="0" w:color="auto"/>
        <w:bottom w:val="none" w:sz="0" w:space="0" w:color="auto"/>
        <w:right w:val="none" w:sz="0" w:space="0" w:color="auto"/>
      </w:divBdr>
    </w:div>
    <w:div w:id="639850429">
      <w:bodyDiv w:val="1"/>
      <w:marLeft w:val="0"/>
      <w:marRight w:val="0"/>
      <w:marTop w:val="0"/>
      <w:marBottom w:val="0"/>
      <w:divBdr>
        <w:top w:val="none" w:sz="0" w:space="0" w:color="auto"/>
        <w:left w:val="none" w:sz="0" w:space="0" w:color="auto"/>
        <w:bottom w:val="none" w:sz="0" w:space="0" w:color="auto"/>
        <w:right w:val="none" w:sz="0" w:space="0" w:color="auto"/>
      </w:divBdr>
    </w:div>
    <w:div w:id="639921912">
      <w:bodyDiv w:val="1"/>
      <w:marLeft w:val="0"/>
      <w:marRight w:val="0"/>
      <w:marTop w:val="0"/>
      <w:marBottom w:val="0"/>
      <w:divBdr>
        <w:top w:val="none" w:sz="0" w:space="0" w:color="auto"/>
        <w:left w:val="none" w:sz="0" w:space="0" w:color="auto"/>
        <w:bottom w:val="none" w:sz="0" w:space="0" w:color="auto"/>
        <w:right w:val="none" w:sz="0" w:space="0" w:color="auto"/>
      </w:divBdr>
    </w:div>
    <w:div w:id="640039000">
      <w:bodyDiv w:val="1"/>
      <w:marLeft w:val="0"/>
      <w:marRight w:val="0"/>
      <w:marTop w:val="0"/>
      <w:marBottom w:val="0"/>
      <w:divBdr>
        <w:top w:val="none" w:sz="0" w:space="0" w:color="auto"/>
        <w:left w:val="none" w:sz="0" w:space="0" w:color="auto"/>
        <w:bottom w:val="none" w:sz="0" w:space="0" w:color="auto"/>
        <w:right w:val="none" w:sz="0" w:space="0" w:color="auto"/>
      </w:divBdr>
    </w:div>
    <w:div w:id="640766581">
      <w:bodyDiv w:val="1"/>
      <w:marLeft w:val="0"/>
      <w:marRight w:val="0"/>
      <w:marTop w:val="0"/>
      <w:marBottom w:val="0"/>
      <w:divBdr>
        <w:top w:val="none" w:sz="0" w:space="0" w:color="auto"/>
        <w:left w:val="none" w:sz="0" w:space="0" w:color="auto"/>
        <w:bottom w:val="none" w:sz="0" w:space="0" w:color="auto"/>
        <w:right w:val="none" w:sz="0" w:space="0" w:color="auto"/>
      </w:divBdr>
    </w:div>
    <w:div w:id="641085346">
      <w:bodyDiv w:val="1"/>
      <w:marLeft w:val="0"/>
      <w:marRight w:val="0"/>
      <w:marTop w:val="0"/>
      <w:marBottom w:val="0"/>
      <w:divBdr>
        <w:top w:val="none" w:sz="0" w:space="0" w:color="auto"/>
        <w:left w:val="none" w:sz="0" w:space="0" w:color="auto"/>
        <w:bottom w:val="none" w:sz="0" w:space="0" w:color="auto"/>
        <w:right w:val="none" w:sz="0" w:space="0" w:color="auto"/>
      </w:divBdr>
    </w:div>
    <w:div w:id="641350121">
      <w:bodyDiv w:val="1"/>
      <w:marLeft w:val="0"/>
      <w:marRight w:val="0"/>
      <w:marTop w:val="0"/>
      <w:marBottom w:val="0"/>
      <w:divBdr>
        <w:top w:val="none" w:sz="0" w:space="0" w:color="auto"/>
        <w:left w:val="none" w:sz="0" w:space="0" w:color="auto"/>
        <w:bottom w:val="none" w:sz="0" w:space="0" w:color="auto"/>
        <w:right w:val="none" w:sz="0" w:space="0" w:color="auto"/>
      </w:divBdr>
    </w:div>
    <w:div w:id="644047092">
      <w:bodyDiv w:val="1"/>
      <w:marLeft w:val="0"/>
      <w:marRight w:val="0"/>
      <w:marTop w:val="0"/>
      <w:marBottom w:val="0"/>
      <w:divBdr>
        <w:top w:val="none" w:sz="0" w:space="0" w:color="auto"/>
        <w:left w:val="none" w:sz="0" w:space="0" w:color="auto"/>
        <w:bottom w:val="none" w:sz="0" w:space="0" w:color="auto"/>
        <w:right w:val="none" w:sz="0" w:space="0" w:color="auto"/>
      </w:divBdr>
    </w:div>
    <w:div w:id="645665173">
      <w:bodyDiv w:val="1"/>
      <w:marLeft w:val="0"/>
      <w:marRight w:val="0"/>
      <w:marTop w:val="0"/>
      <w:marBottom w:val="0"/>
      <w:divBdr>
        <w:top w:val="none" w:sz="0" w:space="0" w:color="auto"/>
        <w:left w:val="none" w:sz="0" w:space="0" w:color="auto"/>
        <w:bottom w:val="none" w:sz="0" w:space="0" w:color="auto"/>
        <w:right w:val="none" w:sz="0" w:space="0" w:color="auto"/>
      </w:divBdr>
    </w:div>
    <w:div w:id="646326488">
      <w:bodyDiv w:val="1"/>
      <w:marLeft w:val="0"/>
      <w:marRight w:val="0"/>
      <w:marTop w:val="0"/>
      <w:marBottom w:val="0"/>
      <w:divBdr>
        <w:top w:val="none" w:sz="0" w:space="0" w:color="auto"/>
        <w:left w:val="none" w:sz="0" w:space="0" w:color="auto"/>
        <w:bottom w:val="none" w:sz="0" w:space="0" w:color="auto"/>
        <w:right w:val="none" w:sz="0" w:space="0" w:color="auto"/>
      </w:divBdr>
    </w:div>
    <w:div w:id="649987119">
      <w:bodyDiv w:val="1"/>
      <w:marLeft w:val="0"/>
      <w:marRight w:val="0"/>
      <w:marTop w:val="0"/>
      <w:marBottom w:val="0"/>
      <w:divBdr>
        <w:top w:val="none" w:sz="0" w:space="0" w:color="auto"/>
        <w:left w:val="none" w:sz="0" w:space="0" w:color="auto"/>
        <w:bottom w:val="none" w:sz="0" w:space="0" w:color="auto"/>
        <w:right w:val="none" w:sz="0" w:space="0" w:color="auto"/>
      </w:divBdr>
    </w:div>
    <w:div w:id="650058445">
      <w:bodyDiv w:val="1"/>
      <w:marLeft w:val="0"/>
      <w:marRight w:val="0"/>
      <w:marTop w:val="0"/>
      <w:marBottom w:val="0"/>
      <w:divBdr>
        <w:top w:val="none" w:sz="0" w:space="0" w:color="auto"/>
        <w:left w:val="none" w:sz="0" w:space="0" w:color="auto"/>
        <w:bottom w:val="none" w:sz="0" w:space="0" w:color="auto"/>
        <w:right w:val="none" w:sz="0" w:space="0" w:color="auto"/>
      </w:divBdr>
    </w:div>
    <w:div w:id="650444875">
      <w:bodyDiv w:val="1"/>
      <w:marLeft w:val="0"/>
      <w:marRight w:val="0"/>
      <w:marTop w:val="0"/>
      <w:marBottom w:val="0"/>
      <w:divBdr>
        <w:top w:val="none" w:sz="0" w:space="0" w:color="auto"/>
        <w:left w:val="none" w:sz="0" w:space="0" w:color="auto"/>
        <w:bottom w:val="none" w:sz="0" w:space="0" w:color="auto"/>
        <w:right w:val="none" w:sz="0" w:space="0" w:color="auto"/>
      </w:divBdr>
    </w:div>
    <w:div w:id="653486226">
      <w:bodyDiv w:val="1"/>
      <w:marLeft w:val="0"/>
      <w:marRight w:val="0"/>
      <w:marTop w:val="0"/>
      <w:marBottom w:val="0"/>
      <w:divBdr>
        <w:top w:val="none" w:sz="0" w:space="0" w:color="auto"/>
        <w:left w:val="none" w:sz="0" w:space="0" w:color="auto"/>
        <w:bottom w:val="none" w:sz="0" w:space="0" w:color="auto"/>
        <w:right w:val="none" w:sz="0" w:space="0" w:color="auto"/>
      </w:divBdr>
    </w:div>
    <w:div w:id="654189359">
      <w:bodyDiv w:val="1"/>
      <w:marLeft w:val="0"/>
      <w:marRight w:val="0"/>
      <w:marTop w:val="0"/>
      <w:marBottom w:val="0"/>
      <w:divBdr>
        <w:top w:val="none" w:sz="0" w:space="0" w:color="auto"/>
        <w:left w:val="none" w:sz="0" w:space="0" w:color="auto"/>
        <w:bottom w:val="none" w:sz="0" w:space="0" w:color="auto"/>
        <w:right w:val="none" w:sz="0" w:space="0" w:color="auto"/>
      </w:divBdr>
    </w:div>
    <w:div w:id="655768477">
      <w:bodyDiv w:val="1"/>
      <w:marLeft w:val="0"/>
      <w:marRight w:val="0"/>
      <w:marTop w:val="0"/>
      <w:marBottom w:val="0"/>
      <w:divBdr>
        <w:top w:val="none" w:sz="0" w:space="0" w:color="auto"/>
        <w:left w:val="none" w:sz="0" w:space="0" w:color="auto"/>
        <w:bottom w:val="none" w:sz="0" w:space="0" w:color="auto"/>
        <w:right w:val="none" w:sz="0" w:space="0" w:color="auto"/>
      </w:divBdr>
    </w:div>
    <w:div w:id="656033285">
      <w:bodyDiv w:val="1"/>
      <w:marLeft w:val="0"/>
      <w:marRight w:val="0"/>
      <w:marTop w:val="0"/>
      <w:marBottom w:val="0"/>
      <w:divBdr>
        <w:top w:val="none" w:sz="0" w:space="0" w:color="auto"/>
        <w:left w:val="none" w:sz="0" w:space="0" w:color="auto"/>
        <w:bottom w:val="none" w:sz="0" w:space="0" w:color="auto"/>
        <w:right w:val="none" w:sz="0" w:space="0" w:color="auto"/>
      </w:divBdr>
    </w:div>
    <w:div w:id="656148449">
      <w:bodyDiv w:val="1"/>
      <w:marLeft w:val="0"/>
      <w:marRight w:val="0"/>
      <w:marTop w:val="0"/>
      <w:marBottom w:val="0"/>
      <w:divBdr>
        <w:top w:val="none" w:sz="0" w:space="0" w:color="auto"/>
        <w:left w:val="none" w:sz="0" w:space="0" w:color="auto"/>
        <w:bottom w:val="none" w:sz="0" w:space="0" w:color="auto"/>
        <w:right w:val="none" w:sz="0" w:space="0" w:color="auto"/>
      </w:divBdr>
    </w:div>
    <w:div w:id="656155968">
      <w:bodyDiv w:val="1"/>
      <w:marLeft w:val="0"/>
      <w:marRight w:val="0"/>
      <w:marTop w:val="0"/>
      <w:marBottom w:val="0"/>
      <w:divBdr>
        <w:top w:val="none" w:sz="0" w:space="0" w:color="auto"/>
        <w:left w:val="none" w:sz="0" w:space="0" w:color="auto"/>
        <w:bottom w:val="none" w:sz="0" w:space="0" w:color="auto"/>
        <w:right w:val="none" w:sz="0" w:space="0" w:color="auto"/>
      </w:divBdr>
    </w:div>
    <w:div w:id="656763907">
      <w:bodyDiv w:val="1"/>
      <w:marLeft w:val="0"/>
      <w:marRight w:val="0"/>
      <w:marTop w:val="0"/>
      <w:marBottom w:val="0"/>
      <w:divBdr>
        <w:top w:val="none" w:sz="0" w:space="0" w:color="auto"/>
        <w:left w:val="none" w:sz="0" w:space="0" w:color="auto"/>
        <w:bottom w:val="none" w:sz="0" w:space="0" w:color="auto"/>
        <w:right w:val="none" w:sz="0" w:space="0" w:color="auto"/>
      </w:divBdr>
    </w:div>
    <w:div w:id="657423717">
      <w:bodyDiv w:val="1"/>
      <w:marLeft w:val="0"/>
      <w:marRight w:val="0"/>
      <w:marTop w:val="0"/>
      <w:marBottom w:val="0"/>
      <w:divBdr>
        <w:top w:val="none" w:sz="0" w:space="0" w:color="auto"/>
        <w:left w:val="none" w:sz="0" w:space="0" w:color="auto"/>
        <w:bottom w:val="none" w:sz="0" w:space="0" w:color="auto"/>
        <w:right w:val="none" w:sz="0" w:space="0" w:color="auto"/>
      </w:divBdr>
    </w:div>
    <w:div w:id="657615367">
      <w:bodyDiv w:val="1"/>
      <w:marLeft w:val="0"/>
      <w:marRight w:val="0"/>
      <w:marTop w:val="0"/>
      <w:marBottom w:val="0"/>
      <w:divBdr>
        <w:top w:val="none" w:sz="0" w:space="0" w:color="auto"/>
        <w:left w:val="none" w:sz="0" w:space="0" w:color="auto"/>
        <w:bottom w:val="none" w:sz="0" w:space="0" w:color="auto"/>
        <w:right w:val="none" w:sz="0" w:space="0" w:color="auto"/>
      </w:divBdr>
    </w:div>
    <w:div w:id="657998248">
      <w:bodyDiv w:val="1"/>
      <w:marLeft w:val="0"/>
      <w:marRight w:val="0"/>
      <w:marTop w:val="0"/>
      <w:marBottom w:val="0"/>
      <w:divBdr>
        <w:top w:val="none" w:sz="0" w:space="0" w:color="auto"/>
        <w:left w:val="none" w:sz="0" w:space="0" w:color="auto"/>
        <w:bottom w:val="none" w:sz="0" w:space="0" w:color="auto"/>
        <w:right w:val="none" w:sz="0" w:space="0" w:color="auto"/>
      </w:divBdr>
    </w:div>
    <w:div w:id="658463124">
      <w:bodyDiv w:val="1"/>
      <w:marLeft w:val="0"/>
      <w:marRight w:val="0"/>
      <w:marTop w:val="0"/>
      <w:marBottom w:val="0"/>
      <w:divBdr>
        <w:top w:val="none" w:sz="0" w:space="0" w:color="auto"/>
        <w:left w:val="none" w:sz="0" w:space="0" w:color="auto"/>
        <w:bottom w:val="none" w:sz="0" w:space="0" w:color="auto"/>
        <w:right w:val="none" w:sz="0" w:space="0" w:color="auto"/>
      </w:divBdr>
    </w:div>
    <w:div w:id="660238878">
      <w:bodyDiv w:val="1"/>
      <w:marLeft w:val="0"/>
      <w:marRight w:val="0"/>
      <w:marTop w:val="0"/>
      <w:marBottom w:val="0"/>
      <w:divBdr>
        <w:top w:val="none" w:sz="0" w:space="0" w:color="auto"/>
        <w:left w:val="none" w:sz="0" w:space="0" w:color="auto"/>
        <w:bottom w:val="none" w:sz="0" w:space="0" w:color="auto"/>
        <w:right w:val="none" w:sz="0" w:space="0" w:color="auto"/>
      </w:divBdr>
    </w:div>
    <w:div w:id="660471921">
      <w:bodyDiv w:val="1"/>
      <w:marLeft w:val="0"/>
      <w:marRight w:val="0"/>
      <w:marTop w:val="0"/>
      <w:marBottom w:val="0"/>
      <w:divBdr>
        <w:top w:val="none" w:sz="0" w:space="0" w:color="auto"/>
        <w:left w:val="none" w:sz="0" w:space="0" w:color="auto"/>
        <w:bottom w:val="none" w:sz="0" w:space="0" w:color="auto"/>
        <w:right w:val="none" w:sz="0" w:space="0" w:color="auto"/>
      </w:divBdr>
    </w:div>
    <w:div w:id="661861013">
      <w:bodyDiv w:val="1"/>
      <w:marLeft w:val="0"/>
      <w:marRight w:val="0"/>
      <w:marTop w:val="0"/>
      <w:marBottom w:val="0"/>
      <w:divBdr>
        <w:top w:val="none" w:sz="0" w:space="0" w:color="auto"/>
        <w:left w:val="none" w:sz="0" w:space="0" w:color="auto"/>
        <w:bottom w:val="none" w:sz="0" w:space="0" w:color="auto"/>
        <w:right w:val="none" w:sz="0" w:space="0" w:color="auto"/>
      </w:divBdr>
    </w:div>
    <w:div w:id="662396408">
      <w:bodyDiv w:val="1"/>
      <w:marLeft w:val="0"/>
      <w:marRight w:val="0"/>
      <w:marTop w:val="0"/>
      <w:marBottom w:val="0"/>
      <w:divBdr>
        <w:top w:val="none" w:sz="0" w:space="0" w:color="auto"/>
        <w:left w:val="none" w:sz="0" w:space="0" w:color="auto"/>
        <w:bottom w:val="none" w:sz="0" w:space="0" w:color="auto"/>
        <w:right w:val="none" w:sz="0" w:space="0" w:color="auto"/>
      </w:divBdr>
    </w:div>
    <w:div w:id="663628839">
      <w:bodyDiv w:val="1"/>
      <w:marLeft w:val="0"/>
      <w:marRight w:val="0"/>
      <w:marTop w:val="0"/>
      <w:marBottom w:val="0"/>
      <w:divBdr>
        <w:top w:val="none" w:sz="0" w:space="0" w:color="auto"/>
        <w:left w:val="none" w:sz="0" w:space="0" w:color="auto"/>
        <w:bottom w:val="none" w:sz="0" w:space="0" w:color="auto"/>
        <w:right w:val="none" w:sz="0" w:space="0" w:color="auto"/>
      </w:divBdr>
    </w:div>
    <w:div w:id="666053091">
      <w:bodyDiv w:val="1"/>
      <w:marLeft w:val="0"/>
      <w:marRight w:val="0"/>
      <w:marTop w:val="0"/>
      <w:marBottom w:val="0"/>
      <w:divBdr>
        <w:top w:val="none" w:sz="0" w:space="0" w:color="auto"/>
        <w:left w:val="none" w:sz="0" w:space="0" w:color="auto"/>
        <w:bottom w:val="none" w:sz="0" w:space="0" w:color="auto"/>
        <w:right w:val="none" w:sz="0" w:space="0" w:color="auto"/>
      </w:divBdr>
    </w:div>
    <w:div w:id="666593479">
      <w:bodyDiv w:val="1"/>
      <w:marLeft w:val="0"/>
      <w:marRight w:val="0"/>
      <w:marTop w:val="0"/>
      <w:marBottom w:val="0"/>
      <w:divBdr>
        <w:top w:val="none" w:sz="0" w:space="0" w:color="auto"/>
        <w:left w:val="none" w:sz="0" w:space="0" w:color="auto"/>
        <w:bottom w:val="none" w:sz="0" w:space="0" w:color="auto"/>
        <w:right w:val="none" w:sz="0" w:space="0" w:color="auto"/>
      </w:divBdr>
    </w:div>
    <w:div w:id="669142140">
      <w:bodyDiv w:val="1"/>
      <w:marLeft w:val="0"/>
      <w:marRight w:val="0"/>
      <w:marTop w:val="0"/>
      <w:marBottom w:val="0"/>
      <w:divBdr>
        <w:top w:val="none" w:sz="0" w:space="0" w:color="auto"/>
        <w:left w:val="none" w:sz="0" w:space="0" w:color="auto"/>
        <w:bottom w:val="none" w:sz="0" w:space="0" w:color="auto"/>
        <w:right w:val="none" w:sz="0" w:space="0" w:color="auto"/>
      </w:divBdr>
    </w:div>
    <w:div w:id="669335841">
      <w:bodyDiv w:val="1"/>
      <w:marLeft w:val="0"/>
      <w:marRight w:val="0"/>
      <w:marTop w:val="0"/>
      <w:marBottom w:val="0"/>
      <w:divBdr>
        <w:top w:val="none" w:sz="0" w:space="0" w:color="auto"/>
        <w:left w:val="none" w:sz="0" w:space="0" w:color="auto"/>
        <w:bottom w:val="none" w:sz="0" w:space="0" w:color="auto"/>
        <w:right w:val="none" w:sz="0" w:space="0" w:color="auto"/>
      </w:divBdr>
    </w:div>
    <w:div w:id="669525202">
      <w:bodyDiv w:val="1"/>
      <w:marLeft w:val="0"/>
      <w:marRight w:val="0"/>
      <w:marTop w:val="0"/>
      <w:marBottom w:val="0"/>
      <w:divBdr>
        <w:top w:val="none" w:sz="0" w:space="0" w:color="auto"/>
        <w:left w:val="none" w:sz="0" w:space="0" w:color="auto"/>
        <w:bottom w:val="none" w:sz="0" w:space="0" w:color="auto"/>
        <w:right w:val="none" w:sz="0" w:space="0" w:color="auto"/>
      </w:divBdr>
    </w:div>
    <w:div w:id="669799258">
      <w:bodyDiv w:val="1"/>
      <w:marLeft w:val="0"/>
      <w:marRight w:val="0"/>
      <w:marTop w:val="0"/>
      <w:marBottom w:val="0"/>
      <w:divBdr>
        <w:top w:val="none" w:sz="0" w:space="0" w:color="auto"/>
        <w:left w:val="none" w:sz="0" w:space="0" w:color="auto"/>
        <w:bottom w:val="none" w:sz="0" w:space="0" w:color="auto"/>
        <w:right w:val="none" w:sz="0" w:space="0" w:color="auto"/>
      </w:divBdr>
      <w:divsChild>
        <w:div w:id="48574601">
          <w:marLeft w:val="0"/>
          <w:marRight w:val="0"/>
          <w:marTop w:val="0"/>
          <w:marBottom w:val="0"/>
          <w:divBdr>
            <w:top w:val="none" w:sz="0" w:space="0" w:color="auto"/>
            <w:left w:val="none" w:sz="0" w:space="0" w:color="auto"/>
            <w:bottom w:val="none" w:sz="0" w:space="0" w:color="auto"/>
            <w:right w:val="none" w:sz="0" w:space="0" w:color="auto"/>
          </w:divBdr>
        </w:div>
        <w:div w:id="93407718">
          <w:marLeft w:val="0"/>
          <w:marRight w:val="0"/>
          <w:marTop w:val="0"/>
          <w:marBottom w:val="0"/>
          <w:divBdr>
            <w:top w:val="none" w:sz="0" w:space="0" w:color="auto"/>
            <w:left w:val="none" w:sz="0" w:space="0" w:color="auto"/>
            <w:bottom w:val="none" w:sz="0" w:space="0" w:color="auto"/>
            <w:right w:val="none" w:sz="0" w:space="0" w:color="auto"/>
          </w:divBdr>
        </w:div>
        <w:div w:id="112407915">
          <w:marLeft w:val="0"/>
          <w:marRight w:val="0"/>
          <w:marTop w:val="0"/>
          <w:marBottom w:val="0"/>
          <w:divBdr>
            <w:top w:val="none" w:sz="0" w:space="0" w:color="auto"/>
            <w:left w:val="none" w:sz="0" w:space="0" w:color="auto"/>
            <w:bottom w:val="none" w:sz="0" w:space="0" w:color="auto"/>
            <w:right w:val="none" w:sz="0" w:space="0" w:color="auto"/>
          </w:divBdr>
        </w:div>
        <w:div w:id="208615932">
          <w:marLeft w:val="0"/>
          <w:marRight w:val="0"/>
          <w:marTop w:val="0"/>
          <w:marBottom w:val="0"/>
          <w:divBdr>
            <w:top w:val="none" w:sz="0" w:space="0" w:color="auto"/>
            <w:left w:val="none" w:sz="0" w:space="0" w:color="auto"/>
            <w:bottom w:val="none" w:sz="0" w:space="0" w:color="auto"/>
            <w:right w:val="none" w:sz="0" w:space="0" w:color="auto"/>
          </w:divBdr>
        </w:div>
        <w:div w:id="209537659">
          <w:marLeft w:val="0"/>
          <w:marRight w:val="0"/>
          <w:marTop w:val="0"/>
          <w:marBottom w:val="0"/>
          <w:divBdr>
            <w:top w:val="none" w:sz="0" w:space="0" w:color="auto"/>
            <w:left w:val="none" w:sz="0" w:space="0" w:color="auto"/>
            <w:bottom w:val="none" w:sz="0" w:space="0" w:color="auto"/>
            <w:right w:val="none" w:sz="0" w:space="0" w:color="auto"/>
          </w:divBdr>
        </w:div>
        <w:div w:id="347484109">
          <w:marLeft w:val="0"/>
          <w:marRight w:val="0"/>
          <w:marTop w:val="0"/>
          <w:marBottom w:val="0"/>
          <w:divBdr>
            <w:top w:val="none" w:sz="0" w:space="0" w:color="auto"/>
            <w:left w:val="none" w:sz="0" w:space="0" w:color="auto"/>
            <w:bottom w:val="none" w:sz="0" w:space="0" w:color="auto"/>
            <w:right w:val="none" w:sz="0" w:space="0" w:color="auto"/>
          </w:divBdr>
        </w:div>
        <w:div w:id="505559062">
          <w:marLeft w:val="0"/>
          <w:marRight w:val="0"/>
          <w:marTop w:val="0"/>
          <w:marBottom w:val="0"/>
          <w:divBdr>
            <w:top w:val="none" w:sz="0" w:space="0" w:color="auto"/>
            <w:left w:val="none" w:sz="0" w:space="0" w:color="auto"/>
            <w:bottom w:val="none" w:sz="0" w:space="0" w:color="auto"/>
            <w:right w:val="none" w:sz="0" w:space="0" w:color="auto"/>
          </w:divBdr>
        </w:div>
        <w:div w:id="512452907">
          <w:marLeft w:val="0"/>
          <w:marRight w:val="0"/>
          <w:marTop w:val="0"/>
          <w:marBottom w:val="0"/>
          <w:divBdr>
            <w:top w:val="none" w:sz="0" w:space="0" w:color="auto"/>
            <w:left w:val="none" w:sz="0" w:space="0" w:color="auto"/>
            <w:bottom w:val="none" w:sz="0" w:space="0" w:color="auto"/>
            <w:right w:val="none" w:sz="0" w:space="0" w:color="auto"/>
          </w:divBdr>
        </w:div>
        <w:div w:id="753823915">
          <w:marLeft w:val="0"/>
          <w:marRight w:val="0"/>
          <w:marTop w:val="0"/>
          <w:marBottom w:val="0"/>
          <w:divBdr>
            <w:top w:val="none" w:sz="0" w:space="0" w:color="auto"/>
            <w:left w:val="none" w:sz="0" w:space="0" w:color="auto"/>
            <w:bottom w:val="none" w:sz="0" w:space="0" w:color="auto"/>
            <w:right w:val="none" w:sz="0" w:space="0" w:color="auto"/>
          </w:divBdr>
        </w:div>
        <w:div w:id="908148161">
          <w:marLeft w:val="0"/>
          <w:marRight w:val="0"/>
          <w:marTop w:val="0"/>
          <w:marBottom w:val="0"/>
          <w:divBdr>
            <w:top w:val="none" w:sz="0" w:space="0" w:color="auto"/>
            <w:left w:val="none" w:sz="0" w:space="0" w:color="auto"/>
            <w:bottom w:val="none" w:sz="0" w:space="0" w:color="auto"/>
            <w:right w:val="none" w:sz="0" w:space="0" w:color="auto"/>
          </w:divBdr>
        </w:div>
        <w:div w:id="912010809">
          <w:marLeft w:val="0"/>
          <w:marRight w:val="0"/>
          <w:marTop w:val="0"/>
          <w:marBottom w:val="0"/>
          <w:divBdr>
            <w:top w:val="none" w:sz="0" w:space="0" w:color="auto"/>
            <w:left w:val="none" w:sz="0" w:space="0" w:color="auto"/>
            <w:bottom w:val="none" w:sz="0" w:space="0" w:color="auto"/>
            <w:right w:val="none" w:sz="0" w:space="0" w:color="auto"/>
          </w:divBdr>
        </w:div>
        <w:div w:id="1080760321">
          <w:marLeft w:val="0"/>
          <w:marRight w:val="0"/>
          <w:marTop w:val="0"/>
          <w:marBottom w:val="0"/>
          <w:divBdr>
            <w:top w:val="none" w:sz="0" w:space="0" w:color="auto"/>
            <w:left w:val="none" w:sz="0" w:space="0" w:color="auto"/>
            <w:bottom w:val="none" w:sz="0" w:space="0" w:color="auto"/>
            <w:right w:val="none" w:sz="0" w:space="0" w:color="auto"/>
          </w:divBdr>
        </w:div>
        <w:div w:id="1082944157">
          <w:marLeft w:val="0"/>
          <w:marRight w:val="0"/>
          <w:marTop w:val="0"/>
          <w:marBottom w:val="0"/>
          <w:divBdr>
            <w:top w:val="none" w:sz="0" w:space="0" w:color="auto"/>
            <w:left w:val="none" w:sz="0" w:space="0" w:color="auto"/>
            <w:bottom w:val="none" w:sz="0" w:space="0" w:color="auto"/>
            <w:right w:val="none" w:sz="0" w:space="0" w:color="auto"/>
          </w:divBdr>
        </w:div>
        <w:div w:id="1147547386">
          <w:marLeft w:val="0"/>
          <w:marRight w:val="0"/>
          <w:marTop w:val="0"/>
          <w:marBottom w:val="0"/>
          <w:divBdr>
            <w:top w:val="none" w:sz="0" w:space="0" w:color="auto"/>
            <w:left w:val="none" w:sz="0" w:space="0" w:color="auto"/>
            <w:bottom w:val="none" w:sz="0" w:space="0" w:color="auto"/>
            <w:right w:val="none" w:sz="0" w:space="0" w:color="auto"/>
          </w:divBdr>
        </w:div>
        <w:div w:id="1171917832">
          <w:marLeft w:val="0"/>
          <w:marRight w:val="0"/>
          <w:marTop w:val="0"/>
          <w:marBottom w:val="0"/>
          <w:divBdr>
            <w:top w:val="none" w:sz="0" w:space="0" w:color="auto"/>
            <w:left w:val="none" w:sz="0" w:space="0" w:color="auto"/>
            <w:bottom w:val="none" w:sz="0" w:space="0" w:color="auto"/>
            <w:right w:val="none" w:sz="0" w:space="0" w:color="auto"/>
          </w:divBdr>
        </w:div>
        <w:div w:id="1338920594">
          <w:marLeft w:val="0"/>
          <w:marRight w:val="0"/>
          <w:marTop w:val="0"/>
          <w:marBottom w:val="0"/>
          <w:divBdr>
            <w:top w:val="none" w:sz="0" w:space="0" w:color="auto"/>
            <w:left w:val="none" w:sz="0" w:space="0" w:color="auto"/>
            <w:bottom w:val="none" w:sz="0" w:space="0" w:color="auto"/>
            <w:right w:val="none" w:sz="0" w:space="0" w:color="auto"/>
          </w:divBdr>
        </w:div>
        <w:div w:id="1339962715">
          <w:marLeft w:val="0"/>
          <w:marRight w:val="0"/>
          <w:marTop w:val="0"/>
          <w:marBottom w:val="0"/>
          <w:divBdr>
            <w:top w:val="none" w:sz="0" w:space="0" w:color="auto"/>
            <w:left w:val="none" w:sz="0" w:space="0" w:color="auto"/>
            <w:bottom w:val="none" w:sz="0" w:space="0" w:color="auto"/>
            <w:right w:val="none" w:sz="0" w:space="0" w:color="auto"/>
          </w:divBdr>
        </w:div>
        <w:div w:id="1422992827">
          <w:marLeft w:val="0"/>
          <w:marRight w:val="0"/>
          <w:marTop w:val="0"/>
          <w:marBottom w:val="0"/>
          <w:divBdr>
            <w:top w:val="none" w:sz="0" w:space="0" w:color="auto"/>
            <w:left w:val="none" w:sz="0" w:space="0" w:color="auto"/>
            <w:bottom w:val="none" w:sz="0" w:space="0" w:color="auto"/>
            <w:right w:val="none" w:sz="0" w:space="0" w:color="auto"/>
          </w:divBdr>
        </w:div>
        <w:div w:id="1936744916">
          <w:marLeft w:val="0"/>
          <w:marRight w:val="0"/>
          <w:marTop w:val="0"/>
          <w:marBottom w:val="0"/>
          <w:divBdr>
            <w:top w:val="none" w:sz="0" w:space="0" w:color="auto"/>
            <w:left w:val="none" w:sz="0" w:space="0" w:color="auto"/>
            <w:bottom w:val="none" w:sz="0" w:space="0" w:color="auto"/>
            <w:right w:val="none" w:sz="0" w:space="0" w:color="auto"/>
          </w:divBdr>
        </w:div>
        <w:div w:id="1945723233">
          <w:marLeft w:val="0"/>
          <w:marRight w:val="0"/>
          <w:marTop w:val="0"/>
          <w:marBottom w:val="0"/>
          <w:divBdr>
            <w:top w:val="none" w:sz="0" w:space="0" w:color="auto"/>
            <w:left w:val="none" w:sz="0" w:space="0" w:color="auto"/>
            <w:bottom w:val="none" w:sz="0" w:space="0" w:color="auto"/>
            <w:right w:val="none" w:sz="0" w:space="0" w:color="auto"/>
          </w:divBdr>
        </w:div>
        <w:div w:id="1964538575">
          <w:marLeft w:val="0"/>
          <w:marRight w:val="0"/>
          <w:marTop w:val="0"/>
          <w:marBottom w:val="0"/>
          <w:divBdr>
            <w:top w:val="none" w:sz="0" w:space="0" w:color="auto"/>
            <w:left w:val="none" w:sz="0" w:space="0" w:color="auto"/>
            <w:bottom w:val="none" w:sz="0" w:space="0" w:color="auto"/>
            <w:right w:val="none" w:sz="0" w:space="0" w:color="auto"/>
          </w:divBdr>
        </w:div>
        <w:div w:id="2037610805">
          <w:marLeft w:val="0"/>
          <w:marRight w:val="0"/>
          <w:marTop w:val="0"/>
          <w:marBottom w:val="0"/>
          <w:divBdr>
            <w:top w:val="none" w:sz="0" w:space="0" w:color="auto"/>
            <w:left w:val="none" w:sz="0" w:space="0" w:color="auto"/>
            <w:bottom w:val="none" w:sz="0" w:space="0" w:color="auto"/>
            <w:right w:val="none" w:sz="0" w:space="0" w:color="auto"/>
          </w:divBdr>
        </w:div>
        <w:div w:id="2079866232">
          <w:marLeft w:val="0"/>
          <w:marRight w:val="0"/>
          <w:marTop w:val="0"/>
          <w:marBottom w:val="0"/>
          <w:divBdr>
            <w:top w:val="none" w:sz="0" w:space="0" w:color="auto"/>
            <w:left w:val="none" w:sz="0" w:space="0" w:color="auto"/>
            <w:bottom w:val="none" w:sz="0" w:space="0" w:color="auto"/>
            <w:right w:val="none" w:sz="0" w:space="0" w:color="auto"/>
          </w:divBdr>
        </w:div>
      </w:divsChild>
    </w:div>
    <w:div w:id="670183872">
      <w:bodyDiv w:val="1"/>
      <w:marLeft w:val="0"/>
      <w:marRight w:val="0"/>
      <w:marTop w:val="0"/>
      <w:marBottom w:val="0"/>
      <w:divBdr>
        <w:top w:val="none" w:sz="0" w:space="0" w:color="auto"/>
        <w:left w:val="none" w:sz="0" w:space="0" w:color="auto"/>
        <w:bottom w:val="none" w:sz="0" w:space="0" w:color="auto"/>
        <w:right w:val="none" w:sz="0" w:space="0" w:color="auto"/>
      </w:divBdr>
    </w:div>
    <w:div w:id="670446495">
      <w:bodyDiv w:val="1"/>
      <w:marLeft w:val="0"/>
      <w:marRight w:val="0"/>
      <w:marTop w:val="0"/>
      <w:marBottom w:val="0"/>
      <w:divBdr>
        <w:top w:val="none" w:sz="0" w:space="0" w:color="auto"/>
        <w:left w:val="none" w:sz="0" w:space="0" w:color="auto"/>
        <w:bottom w:val="none" w:sz="0" w:space="0" w:color="auto"/>
        <w:right w:val="none" w:sz="0" w:space="0" w:color="auto"/>
      </w:divBdr>
    </w:div>
    <w:div w:id="671031549">
      <w:bodyDiv w:val="1"/>
      <w:marLeft w:val="0"/>
      <w:marRight w:val="0"/>
      <w:marTop w:val="0"/>
      <w:marBottom w:val="0"/>
      <w:divBdr>
        <w:top w:val="none" w:sz="0" w:space="0" w:color="auto"/>
        <w:left w:val="none" w:sz="0" w:space="0" w:color="auto"/>
        <w:bottom w:val="none" w:sz="0" w:space="0" w:color="auto"/>
        <w:right w:val="none" w:sz="0" w:space="0" w:color="auto"/>
      </w:divBdr>
    </w:div>
    <w:div w:id="671228020">
      <w:bodyDiv w:val="1"/>
      <w:marLeft w:val="0"/>
      <w:marRight w:val="0"/>
      <w:marTop w:val="0"/>
      <w:marBottom w:val="0"/>
      <w:divBdr>
        <w:top w:val="none" w:sz="0" w:space="0" w:color="auto"/>
        <w:left w:val="none" w:sz="0" w:space="0" w:color="auto"/>
        <w:bottom w:val="none" w:sz="0" w:space="0" w:color="auto"/>
        <w:right w:val="none" w:sz="0" w:space="0" w:color="auto"/>
      </w:divBdr>
    </w:div>
    <w:div w:id="671953815">
      <w:bodyDiv w:val="1"/>
      <w:marLeft w:val="0"/>
      <w:marRight w:val="0"/>
      <w:marTop w:val="0"/>
      <w:marBottom w:val="0"/>
      <w:divBdr>
        <w:top w:val="none" w:sz="0" w:space="0" w:color="auto"/>
        <w:left w:val="none" w:sz="0" w:space="0" w:color="auto"/>
        <w:bottom w:val="none" w:sz="0" w:space="0" w:color="auto"/>
        <w:right w:val="none" w:sz="0" w:space="0" w:color="auto"/>
      </w:divBdr>
    </w:div>
    <w:div w:id="672494749">
      <w:bodyDiv w:val="1"/>
      <w:marLeft w:val="0"/>
      <w:marRight w:val="0"/>
      <w:marTop w:val="0"/>
      <w:marBottom w:val="0"/>
      <w:divBdr>
        <w:top w:val="none" w:sz="0" w:space="0" w:color="auto"/>
        <w:left w:val="none" w:sz="0" w:space="0" w:color="auto"/>
        <w:bottom w:val="none" w:sz="0" w:space="0" w:color="auto"/>
        <w:right w:val="none" w:sz="0" w:space="0" w:color="auto"/>
      </w:divBdr>
    </w:div>
    <w:div w:id="673998695">
      <w:bodyDiv w:val="1"/>
      <w:marLeft w:val="0"/>
      <w:marRight w:val="0"/>
      <w:marTop w:val="0"/>
      <w:marBottom w:val="0"/>
      <w:divBdr>
        <w:top w:val="none" w:sz="0" w:space="0" w:color="auto"/>
        <w:left w:val="none" w:sz="0" w:space="0" w:color="auto"/>
        <w:bottom w:val="none" w:sz="0" w:space="0" w:color="auto"/>
        <w:right w:val="none" w:sz="0" w:space="0" w:color="auto"/>
      </w:divBdr>
    </w:div>
    <w:div w:id="674922376">
      <w:bodyDiv w:val="1"/>
      <w:marLeft w:val="0"/>
      <w:marRight w:val="0"/>
      <w:marTop w:val="0"/>
      <w:marBottom w:val="0"/>
      <w:divBdr>
        <w:top w:val="none" w:sz="0" w:space="0" w:color="auto"/>
        <w:left w:val="none" w:sz="0" w:space="0" w:color="auto"/>
        <w:bottom w:val="none" w:sz="0" w:space="0" w:color="auto"/>
        <w:right w:val="none" w:sz="0" w:space="0" w:color="auto"/>
      </w:divBdr>
    </w:div>
    <w:div w:id="677198094">
      <w:bodyDiv w:val="1"/>
      <w:marLeft w:val="0"/>
      <w:marRight w:val="0"/>
      <w:marTop w:val="0"/>
      <w:marBottom w:val="0"/>
      <w:divBdr>
        <w:top w:val="none" w:sz="0" w:space="0" w:color="auto"/>
        <w:left w:val="none" w:sz="0" w:space="0" w:color="auto"/>
        <w:bottom w:val="none" w:sz="0" w:space="0" w:color="auto"/>
        <w:right w:val="none" w:sz="0" w:space="0" w:color="auto"/>
      </w:divBdr>
    </w:div>
    <w:div w:id="677659759">
      <w:bodyDiv w:val="1"/>
      <w:marLeft w:val="0"/>
      <w:marRight w:val="0"/>
      <w:marTop w:val="0"/>
      <w:marBottom w:val="0"/>
      <w:divBdr>
        <w:top w:val="none" w:sz="0" w:space="0" w:color="auto"/>
        <w:left w:val="none" w:sz="0" w:space="0" w:color="auto"/>
        <w:bottom w:val="none" w:sz="0" w:space="0" w:color="auto"/>
        <w:right w:val="none" w:sz="0" w:space="0" w:color="auto"/>
      </w:divBdr>
    </w:div>
    <w:div w:id="677734153">
      <w:bodyDiv w:val="1"/>
      <w:marLeft w:val="0"/>
      <w:marRight w:val="0"/>
      <w:marTop w:val="0"/>
      <w:marBottom w:val="0"/>
      <w:divBdr>
        <w:top w:val="none" w:sz="0" w:space="0" w:color="auto"/>
        <w:left w:val="none" w:sz="0" w:space="0" w:color="auto"/>
        <w:bottom w:val="none" w:sz="0" w:space="0" w:color="auto"/>
        <w:right w:val="none" w:sz="0" w:space="0" w:color="auto"/>
      </w:divBdr>
    </w:div>
    <w:div w:id="678851015">
      <w:bodyDiv w:val="1"/>
      <w:marLeft w:val="0"/>
      <w:marRight w:val="0"/>
      <w:marTop w:val="0"/>
      <w:marBottom w:val="0"/>
      <w:divBdr>
        <w:top w:val="none" w:sz="0" w:space="0" w:color="auto"/>
        <w:left w:val="none" w:sz="0" w:space="0" w:color="auto"/>
        <w:bottom w:val="none" w:sz="0" w:space="0" w:color="auto"/>
        <w:right w:val="none" w:sz="0" w:space="0" w:color="auto"/>
      </w:divBdr>
    </w:div>
    <w:div w:id="679743254">
      <w:bodyDiv w:val="1"/>
      <w:marLeft w:val="0"/>
      <w:marRight w:val="0"/>
      <w:marTop w:val="0"/>
      <w:marBottom w:val="0"/>
      <w:divBdr>
        <w:top w:val="none" w:sz="0" w:space="0" w:color="auto"/>
        <w:left w:val="none" w:sz="0" w:space="0" w:color="auto"/>
        <w:bottom w:val="none" w:sz="0" w:space="0" w:color="auto"/>
        <w:right w:val="none" w:sz="0" w:space="0" w:color="auto"/>
      </w:divBdr>
    </w:div>
    <w:div w:id="680475913">
      <w:bodyDiv w:val="1"/>
      <w:marLeft w:val="0"/>
      <w:marRight w:val="0"/>
      <w:marTop w:val="0"/>
      <w:marBottom w:val="0"/>
      <w:divBdr>
        <w:top w:val="none" w:sz="0" w:space="0" w:color="auto"/>
        <w:left w:val="none" w:sz="0" w:space="0" w:color="auto"/>
        <w:bottom w:val="none" w:sz="0" w:space="0" w:color="auto"/>
        <w:right w:val="none" w:sz="0" w:space="0" w:color="auto"/>
      </w:divBdr>
    </w:div>
    <w:div w:id="682126631">
      <w:bodyDiv w:val="1"/>
      <w:marLeft w:val="0"/>
      <w:marRight w:val="0"/>
      <w:marTop w:val="0"/>
      <w:marBottom w:val="0"/>
      <w:divBdr>
        <w:top w:val="none" w:sz="0" w:space="0" w:color="auto"/>
        <w:left w:val="none" w:sz="0" w:space="0" w:color="auto"/>
        <w:bottom w:val="none" w:sz="0" w:space="0" w:color="auto"/>
        <w:right w:val="none" w:sz="0" w:space="0" w:color="auto"/>
      </w:divBdr>
    </w:div>
    <w:div w:id="682321922">
      <w:bodyDiv w:val="1"/>
      <w:marLeft w:val="0"/>
      <w:marRight w:val="0"/>
      <w:marTop w:val="0"/>
      <w:marBottom w:val="0"/>
      <w:divBdr>
        <w:top w:val="none" w:sz="0" w:space="0" w:color="auto"/>
        <w:left w:val="none" w:sz="0" w:space="0" w:color="auto"/>
        <w:bottom w:val="none" w:sz="0" w:space="0" w:color="auto"/>
        <w:right w:val="none" w:sz="0" w:space="0" w:color="auto"/>
      </w:divBdr>
    </w:div>
    <w:div w:id="682974375">
      <w:bodyDiv w:val="1"/>
      <w:marLeft w:val="0"/>
      <w:marRight w:val="0"/>
      <w:marTop w:val="0"/>
      <w:marBottom w:val="0"/>
      <w:divBdr>
        <w:top w:val="none" w:sz="0" w:space="0" w:color="auto"/>
        <w:left w:val="none" w:sz="0" w:space="0" w:color="auto"/>
        <w:bottom w:val="none" w:sz="0" w:space="0" w:color="auto"/>
        <w:right w:val="none" w:sz="0" w:space="0" w:color="auto"/>
      </w:divBdr>
    </w:div>
    <w:div w:id="687679320">
      <w:bodyDiv w:val="1"/>
      <w:marLeft w:val="0"/>
      <w:marRight w:val="0"/>
      <w:marTop w:val="0"/>
      <w:marBottom w:val="0"/>
      <w:divBdr>
        <w:top w:val="none" w:sz="0" w:space="0" w:color="auto"/>
        <w:left w:val="none" w:sz="0" w:space="0" w:color="auto"/>
        <w:bottom w:val="none" w:sz="0" w:space="0" w:color="auto"/>
        <w:right w:val="none" w:sz="0" w:space="0" w:color="auto"/>
      </w:divBdr>
    </w:div>
    <w:div w:id="688025727">
      <w:bodyDiv w:val="1"/>
      <w:marLeft w:val="0"/>
      <w:marRight w:val="0"/>
      <w:marTop w:val="0"/>
      <w:marBottom w:val="0"/>
      <w:divBdr>
        <w:top w:val="none" w:sz="0" w:space="0" w:color="auto"/>
        <w:left w:val="none" w:sz="0" w:space="0" w:color="auto"/>
        <w:bottom w:val="none" w:sz="0" w:space="0" w:color="auto"/>
        <w:right w:val="none" w:sz="0" w:space="0" w:color="auto"/>
      </w:divBdr>
    </w:div>
    <w:div w:id="689067267">
      <w:bodyDiv w:val="1"/>
      <w:marLeft w:val="0"/>
      <w:marRight w:val="0"/>
      <w:marTop w:val="0"/>
      <w:marBottom w:val="0"/>
      <w:divBdr>
        <w:top w:val="none" w:sz="0" w:space="0" w:color="auto"/>
        <w:left w:val="none" w:sz="0" w:space="0" w:color="auto"/>
        <w:bottom w:val="none" w:sz="0" w:space="0" w:color="auto"/>
        <w:right w:val="none" w:sz="0" w:space="0" w:color="auto"/>
      </w:divBdr>
    </w:div>
    <w:div w:id="689184765">
      <w:bodyDiv w:val="1"/>
      <w:marLeft w:val="0"/>
      <w:marRight w:val="0"/>
      <w:marTop w:val="0"/>
      <w:marBottom w:val="0"/>
      <w:divBdr>
        <w:top w:val="none" w:sz="0" w:space="0" w:color="auto"/>
        <w:left w:val="none" w:sz="0" w:space="0" w:color="auto"/>
        <w:bottom w:val="none" w:sz="0" w:space="0" w:color="auto"/>
        <w:right w:val="none" w:sz="0" w:space="0" w:color="auto"/>
      </w:divBdr>
    </w:div>
    <w:div w:id="692414098">
      <w:bodyDiv w:val="1"/>
      <w:marLeft w:val="0"/>
      <w:marRight w:val="0"/>
      <w:marTop w:val="0"/>
      <w:marBottom w:val="0"/>
      <w:divBdr>
        <w:top w:val="none" w:sz="0" w:space="0" w:color="auto"/>
        <w:left w:val="none" w:sz="0" w:space="0" w:color="auto"/>
        <w:bottom w:val="none" w:sz="0" w:space="0" w:color="auto"/>
        <w:right w:val="none" w:sz="0" w:space="0" w:color="auto"/>
      </w:divBdr>
    </w:div>
    <w:div w:id="692457079">
      <w:bodyDiv w:val="1"/>
      <w:marLeft w:val="0"/>
      <w:marRight w:val="0"/>
      <w:marTop w:val="0"/>
      <w:marBottom w:val="0"/>
      <w:divBdr>
        <w:top w:val="none" w:sz="0" w:space="0" w:color="auto"/>
        <w:left w:val="none" w:sz="0" w:space="0" w:color="auto"/>
        <w:bottom w:val="none" w:sz="0" w:space="0" w:color="auto"/>
        <w:right w:val="none" w:sz="0" w:space="0" w:color="auto"/>
      </w:divBdr>
    </w:div>
    <w:div w:id="692465324">
      <w:bodyDiv w:val="1"/>
      <w:marLeft w:val="0"/>
      <w:marRight w:val="0"/>
      <w:marTop w:val="0"/>
      <w:marBottom w:val="0"/>
      <w:divBdr>
        <w:top w:val="none" w:sz="0" w:space="0" w:color="auto"/>
        <w:left w:val="none" w:sz="0" w:space="0" w:color="auto"/>
        <w:bottom w:val="none" w:sz="0" w:space="0" w:color="auto"/>
        <w:right w:val="none" w:sz="0" w:space="0" w:color="auto"/>
      </w:divBdr>
    </w:div>
    <w:div w:id="693921319">
      <w:bodyDiv w:val="1"/>
      <w:marLeft w:val="0"/>
      <w:marRight w:val="0"/>
      <w:marTop w:val="0"/>
      <w:marBottom w:val="0"/>
      <w:divBdr>
        <w:top w:val="none" w:sz="0" w:space="0" w:color="auto"/>
        <w:left w:val="none" w:sz="0" w:space="0" w:color="auto"/>
        <w:bottom w:val="none" w:sz="0" w:space="0" w:color="auto"/>
        <w:right w:val="none" w:sz="0" w:space="0" w:color="auto"/>
      </w:divBdr>
    </w:div>
    <w:div w:id="694237064">
      <w:bodyDiv w:val="1"/>
      <w:marLeft w:val="0"/>
      <w:marRight w:val="0"/>
      <w:marTop w:val="0"/>
      <w:marBottom w:val="0"/>
      <w:divBdr>
        <w:top w:val="none" w:sz="0" w:space="0" w:color="auto"/>
        <w:left w:val="none" w:sz="0" w:space="0" w:color="auto"/>
        <w:bottom w:val="none" w:sz="0" w:space="0" w:color="auto"/>
        <w:right w:val="none" w:sz="0" w:space="0" w:color="auto"/>
      </w:divBdr>
    </w:div>
    <w:div w:id="694694884">
      <w:bodyDiv w:val="1"/>
      <w:marLeft w:val="0"/>
      <w:marRight w:val="0"/>
      <w:marTop w:val="0"/>
      <w:marBottom w:val="0"/>
      <w:divBdr>
        <w:top w:val="none" w:sz="0" w:space="0" w:color="auto"/>
        <w:left w:val="none" w:sz="0" w:space="0" w:color="auto"/>
        <w:bottom w:val="none" w:sz="0" w:space="0" w:color="auto"/>
        <w:right w:val="none" w:sz="0" w:space="0" w:color="auto"/>
      </w:divBdr>
    </w:div>
    <w:div w:id="694963836">
      <w:bodyDiv w:val="1"/>
      <w:marLeft w:val="0"/>
      <w:marRight w:val="0"/>
      <w:marTop w:val="0"/>
      <w:marBottom w:val="0"/>
      <w:divBdr>
        <w:top w:val="none" w:sz="0" w:space="0" w:color="auto"/>
        <w:left w:val="none" w:sz="0" w:space="0" w:color="auto"/>
        <w:bottom w:val="none" w:sz="0" w:space="0" w:color="auto"/>
        <w:right w:val="none" w:sz="0" w:space="0" w:color="auto"/>
      </w:divBdr>
    </w:div>
    <w:div w:id="696156143">
      <w:bodyDiv w:val="1"/>
      <w:marLeft w:val="0"/>
      <w:marRight w:val="0"/>
      <w:marTop w:val="0"/>
      <w:marBottom w:val="0"/>
      <w:divBdr>
        <w:top w:val="none" w:sz="0" w:space="0" w:color="auto"/>
        <w:left w:val="none" w:sz="0" w:space="0" w:color="auto"/>
        <w:bottom w:val="none" w:sz="0" w:space="0" w:color="auto"/>
        <w:right w:val="none" w:sz="0" w:space="0" w:color="auto"/>
      </w:divBdr>
    </w:div>
    <w:div w:id="696468804">
      <w:bodyDiv w:val="1"/>
      <w:marLeft w:val="0"/>
      <w:marRight w:val="0"/>
      <w:marTop w:val="0"/>
      <w:marBottom w:val="0"/>
      <w:divBdr>
        <w:top w:val="none" w:sz="0" w:space="0" w:color="auto"/>
        <w:left w:val="none" w:sz="0" w:space="0" w:color="auto"/>
        <w:bottom w:val="none" w:sz="0" w:space="0" w:color="auto"/>
        <w:right w:val="none" w:sz="0" w:space="0" w:color="auto"/>
      </w:divBdr>
    </w:div>
    <w:div w:id="697240285">
      <w:bodyDiv w:val="1"/>
      <w:marLeft w:val="0"/>
      <w:marRight w:val="0"/>
      <w:marTop w:val="0"/>
      <w:marBottom w:val="0"/>
      <w:divBdr>
        <w:top w:val="none" w:sz="0" w:space="0" w:color="auto"/>
        <w:left w:val="none" w:sz="0" w:space="0" w:color="auto"/>
        <w:bottom w:val="none" w:sz="0" w:space="0" w:color="auto"/>
        <w:right w:val="none" w:sz="0" w:space="0" w:color="auto"/>
      </w:divBdr>
    </w:div>
    <w:div w:id="698312048">
      <w:bodyDiv w:val="1"/>
      <w:marLeft w:val="0"/>
      <w:marRight w:val="0"/>
      <w:marTop w:val="0"/>
      <w:marBottom w:val="0"/>
      <w:divBdr>
        <w:top w:val="none" w:sz="0" w:space="0" w:color="auto"/>
        <w:left w:val="none" w:sz="0" w:space="0" w:color="auto"/>
        <w:bottom w:val="none" w:sz="0" w:space="0" w:color="auto"/>
        <w:right w:val="none" w:sz="0" w:space="0" w:color="auto"/>
      </w:divBdr>
    </w:div>
    <w:div w:id="699553694">
      <w:bodyDiv w:val="1"/>
      <w:marLeft w:val="0"/>
      <w:marRight w:val="0"/>
      <w:marTop w:val="0"/>
      <w:marBottom w:val="0"/>
      <w:divBdr>
        <w:top w:val="none" w:sz="0" w:space="0" w:color="auto"/>
        <w:left w:val="none" w:sz="0" w:space="0" w:color="auto"/>
        <w:bottom w:val="none" w:sz="0" w:space="0" w:color="auto"/>
        <w:right w:val="none" w:sz="0" w:space="0" w:color="auto"/>
      </w:divBdr>
    </w:div>
    <w:div w:id="700208008">
      <w:bodyDiv w:val="1"/>
      <w:marLeft w:val="0"/>
      <w:marRight w:val="0"/>
      <w:marTop w:val="0"/>
      <w:marBottom w:val="0"/>
      <w:divBdr>
        <w:top w:val="none" w:sz="0" w:space="0" w:color="auto"/>
        <w:left w:val="none" w:sz="0" w:space="0" w:color="auto"/>
        <w:bottom w:val="none" w:sz="0" w:space="0" w:color="auto"/>
        <w:right w:val="none" w:sz="0" w:space="0" w:color="auto"/>
      </w:divBdr>
    </w:div>
    <w:div w:id="700668753">
      <w:bodyDiv w:val="1"/>
      <w:marLeft w:val="0"/>
      <w:marRight w:val="0"/>
      <w:marTop w:val="0"/>
      <w:marBottom w:val="0"/>
      <w:divBdr>
        <w:top w:val="none" w:sz="0" w:space="0" w:color="auto"/>
        <w:left w:val="none" w:sz="0" w:space="0" w:color="auto"/>
        <w:bottom w:val="none" w:sz="0" w:space="0" w:color="auto"/>
        <w:right w:val="none" w:sz="0" w:space="0" w:color="auto"/>
      </w:divBdr>
    </w:div>
    <w:div w:id="701709995">
      <w:bodyDiv w:val="1"/>
      <w:marLeft w:val="0"/>
      <w:marRight w:val="0"/>
      <w:marTop w:val="0"/>
      <w:marBottom w:val="0"/>
      <w:divBdr>
        <w:top w:val="none" w:sz="0" w:space="0" w:color="auto"/>
        <w:left w:val="none" w:sz="0" w:space="0" w:color="auto"/>
        <w:bottom w:val="none" w:sz="0" w:space="0" w:color="auto"/>
        <w:right w:val="none" w:sz="0" w:space="0" w:color="auto"/>
      </w:divBdr>
    </w:div>
    <w:div w:id="701898348">
      <w:bodyDiv w:val="1"/>
      <w:marLeft w:val="0"/>
      <w:marRight w:val="0"/>
      <w:marTop w:val="0"/>
      <w:marBottom w:val="0"/>
      <w:divBdr>
        <w:top w:val="none" w:sz="0" w:space="0" w:color="auto"/>
        <w:left w:val="none" w:sz="0" w:space="0" w:color="auto"/>
        <w:bottom w:val="none" w:sz="0" w:space="0" w:color="auto"/>
        <w:right w:val="none" w:sz="0" w:space="0" w:color="auto"/>
      </w:divBdr>
    </w:div>
    <w:div w:id="703484151">
      <w:bodyDiv w:val="1"/>
      <w:marLeft w:val="0"/>
      <w:marRight w:val="0"/>
      <w:marTop w:val="0"/>
      <w:marBottom w:val="0"/>
      <w:divBdr>
        <w:top w:val="none" w:sz="0" w:space="0" w:color="auto"/>
        <w:left w:val="none" w:sz="0" w:space="0" w:color="auto"/>
        <w:bottom w:val="none" w:sz="0" w:space="0" w:color="auto"/>
        <w:right w:val="none" w:sz="0" w:space="0" w:color="auto"/>
      </w:divBdr>
    </w:div>
    <w:div w:id="704212232">
      <w:bodyDiv w:val="1"/>
      <w:marLeft w:val="0"/>
      <w:marRight w:val="0"/>
      <w:marTop w:val="0"/>
      <w:marBottom w:val="0"/>
      <w:divBdr>
        <w:top w:val="none" w:sz="0" w:space="0" w:color="auto"/>
        <w:left w:val="none" w:sz="0" w:space="0" w:color="auto"/>
        <w:bottom w:val="none" w:sz="0" w:space="0" w:color="auto"/>
        <w:right w:val="none" w:sz="0" w:space="0" w:color="auto"/>
      </w:divBdr>
    </w:div>
    <w:div w:id="704331813">
      <w:bodyDiv w:val="1"/>
      <w:marLeft w:val="0"/>
      <w:marRight w:val="0"/>
      <w:marTop w:val="0"/>
      <w:marBottom w:val="0"/>
      <w:divBdr>
        <w:top w:val="none" w:sz="0" w:space="0" w:color="auto"/>
        <w:left w:val="none" w:sz="0" w:space="0" w:color="auto"/>
        <w:bottom w:val="none" w:sz="0" w:space="0" w:color="auto"/>
        <w:right w:val="none" w:sz="0" w:space="0" w:color="auto"/>
      </w:divBdr>
    </w:div>
    <w:div w:id="704403265">
      <w:bodyDiv w:val="1"/>
      <w:marLeft w:val="0"/>
      <w:marRight w:val="0"/>
      <w:marTop w:val="0"/>
      <w:marBottom w:val="0"/>
      <w:divBdr>
        <w:top w:val="none" w:sz="0" w:space="0" w:color="auto"/>
        <w:left w:val="none" w:sz="0" w:space="0" w:color="auto"/>
        <w:bottom w:val="none" w:sz="0" w:space="0" w:color="auto"/>
        <w:right w:val="none" w:sz="0" w:space="0" w:color="auto"/>
      </w:divBdr>
    </w:div>
    <w:div w:id="705759221">
      <w:bodyDiv w:val="1"/>
      <w:marLeft w:val="0"/>
      <w:marRight w:val="0"/>
      <w:marTop w:val="0"/>
      <w:marBottom w:val="0"/>
      <w:divBdr>
        <w:top w:val="none" w:sz="0" w:space="0" w:color="auto"/>
        <w:left w:val="none" w:sz="0" w:space="0" w:color="auto"/>
        <w:bottom w:val="none" w:sz="0" w:space="0" w:color="auto"/>
        <w:right w:val="none" w:sz="0" w:space="0" w:color="auto"/>
      </w:divBdr>
    </w:div>
    <w:div w:id="706880017">
      <w:bodyDiv w:val="1"/>
      <w:marLeft w:val="0"/>
      <w:marRight w:val="0"/>
      <w:marTop w:val="0"/>
      <w:marBottom w:val="0"/>
      <w:divBdr>
        <w:top w:val="none" w:sz="0" w:space="0" w:color="auto"/>
        <w:left w:val="none" w:sz="0" w:space="0" w:color="auto"/>
        <w:bottom w:val="none" w:sz="0" w:space="0" w:color="auto"/>
        <w:right w:val="none" w:sz="0" w:space="0" w:color="auto"/>
      </w:divBdr>
      <w:divsChild>
        <w:div w:id="194082800">
          <w:marLeft w:val="0"/>
          <w:marRight w:val="0"/>
          <w:marTop w:val="0"/>
          <w:marBottom w:val="0"/>
          <w:divBdr>
            <w:top w:val="none" w:sz="0" w:space="0" w:color="auto"/>
            <w:left w:val="none" w:sz="0" w:space="0" w:color="auto"/>
            <w:bottom w:val="none" w:sz="0" w:space="0" w:color="auto"/>
            <w:right w:val="none" w:sz="0" w:space="0" w:color="auto"/>
          </w:divBdr>
        </w:div>
        <w:div w:id="883181537">
          <w:marLeft w:val="0"/>
          <w:marRight w:val="0"/>
          <w:marTop w:val="0"/>
          <w:marBottom w:val="0"/>
          <w:divBdr>
            <w:top w:val="none" w:sz="0" w:space="0" w:color="auto"/>
            <w:left w:val="none" w:sz="0" w:space="0" w:color="auto"/>
            <w:bottom w:val="none" w:sz="0" w:space="0" w:color="auto"/>
            <w:right w:val="none" w:sz="0" w:space="0" w:color="auto"/>
          </w:divBdr>
        </w:div>
        <w:div w:id="969676390">
          <w:marLeft w:val="0"/>
          <w:marRight w:val="0"/>
          <w:marTop w:val="0"/>
          <w:marBottom w:val="0"/>
          <w:divBdr>
            <w:top w:val="none" w:sz="0" w:space="0" w:color="auto"/>
            <w:left w:val="none" w:sz="0" w:space="0" w:color="auto"/>
            <w:bottom w:val="none" w:sz="0" w:space="0" w:color="auto"/>
            <w:right w:val="none" w:sz="0" w:space="0" w:color="auto"/>
          </w:divBdr>
        </w:div>
        <w:div w:id="1499810339">
          <w:marLeft w:val="0"/>
          <w:marRight w:val="0"/>
          <w:marTop w:val="0"/>
          <w:marBottom w:val="0"/>
          <w:divBdr>
            <w:top w:val="none" w:sz="0" w:space="0" w:color="auto"/>
            <w:left w:val="none" w:sz="0" w:space="0" w:color="auto"/>
            <w:bottom w:val="none" w:sz="0" w:space="0" w:color="auto"/>
            <w:right w:val="none" w:sz="0" w:space="0" w:color="auto"/>
          </w:divBdr>
        </w:div>
        <w:div w:id="1510290148">
          <w:marLeft w:val="0"/>
          <w:marRight w:val="0"/>
          <w:marTop w:val="0"/>
          <w:marBottom w:val="0"/>
          <w:divBdr>
            <w:top w:val="none" w:sz="0" w:space="0" w:color="auto"/>
            <w:left w:val="none" w:sz="0" w:space="0" w:color="auto"/>
            <w:bottom w:val="none" w:sz="0" w:space="0" w:color="auto"/>
            <w:right w:val="none" w:sz="0" w:space="0" w:color="auto"/>
          </w:divBdr>
        </w:div>
        <w:div w:id="1702899901">
          <w:marLeft w:val="0"/>
          <w:marRight w:val="0"/>
          <w:marTop w:val="0"/>
          <w:marBottom w:val="0"/>
          <w:divBdr>
            <w:top w:val="none" w:sz="0" w:space="0" w:color="auto"/>
            <w:left w:val="none" w:sz="0" w:space="0" w:color="auto"/>
            <w:bottom w:val="none" w:sz="0" w:space="0" w:color="auto"/>
            <w:right w:val="none" w:sz="0" w:space="0" w:color="auto"/>
          </w:divBdr>
        </w:div>
        <w:div w:id="1784572246">
          <w:marLeft w:val="0"/>
          <w:marRight w:val="0"/>
          <w:marTop w:val="0"/>
          <w:marBottom w:val="0"/>
          <w:divBdr>
            <w:top w:val="none" w:sz="0" w:space="0" w:color="auto"/>
            <w:left w:val="none" w:sz="0" w:space="0" w:color="auto"/>
            <w:bottom w:val="none" w:sz="0" w:space="0" w:color="auto"/>
            <w:right w:val="none" w:sz="0" w:space="0" w:color="auto"/>
          </w:divBdr>
        </w:div>
        <w:div w:id="1933272214">
          <w:marLeft w:val="0"/>
          <w:marRight w:val="0"/>
          <w:marTop w:val="0"/>
          <w:marBottom w:val="0"/>
          <w:divBdr>
            <w:top w:val="none" w:sz="0" w:space="0" w:color="auto"/>
            <w:left w:val="none" w:sz="0" w:space="0" w:color="auto"/>
            <w:bottom w:val="none" w:sz="0" w:space="0" w:color="auto"/>
            <w:right w:val="none" w:sz="0" w:space="0" w:color="auto"/>
          </w:divBdr>
        </w:div>
      </w:divsChild>
    </w:div>
    <w:div w:id="707492114">
      <w:bodyDiv w:val="1"/>
      <w:marLeft w:val="0"/>
      <w:marRight w:val="0"/>
      <w:marTop w:val="0"/>
      <w:marBottom w:val="0"/>
      <w:divBdr>
        <w:top w:val="none" w:sz="0" w:space="0" w:color="auto"/>
        <w:left w:val="none" w:sz="0" w:space="0" w:color="auto"/>
        <w:bottom w:val="none" w:sz="0" w:space="0" w:color="auto"/>
        <w:right w:val="none" w:sz="0" w:space="0" w:color="auto"/>
      </w:divBdr>
    </w:div>
    <w:div w:id="707680223">
      <w:bodyDiv w:val="1"/>
      <w:marLeft w:val="0"/>
      <w:marRight w:val="0"/>
      <w:marTop w:val="0"/>
      <w:marBottom w:val="0"/>
      <w:divBdr>
        <w:top w:val="none" w:sz="0" w:space="0" w:color="auto"/>
        <w:left w:val="none" w:sz="0" w:space="0" w:color="auto"/>
        <w:bottom w:val="none" w:sz="0" w:space="0" w:color="auto"/>
        <w:right w:val="none" w:sz="0" w:space="0" w:color="auto"/>
      </w:divBdr>
    </w:div>
    <w:div w:id="707990502">
      <w:bodyDiv w:val="1"/>
      <w:marLeft w:val="0"/>
      <w:marRight w:val="0"/>
      <w:marTop w:val="0"/>
      <w:marBottom w:val="0"/>
      <w:divBdr>
        <w:top w:val="none" w:sz="0" w:space="0" w:color="auto"/>
        <w:left w:val="none" w:sz="0" w:space="0" w:color="auto"/>
        <w:bottom w:val="none" w:sz="0" w:space="0" w:color="auto"/>
        <w:right w:val="none" w:sz="0" w:space="0" w:color="auto"/>
      </w:divBdr>
    </w:div>
    <w:div w:id="708604258">
      <w:bodyDiv w:val="1"/>
      <w:marLeft w:val="0"/>
      <w:marRight w:val="0"/>
      <w:marTop w:val="0"/>
      <w:marBottom w:val="0"/>
      <w:divBdr>
        <w:top w:val="none" w:sz="0" w:space="0" w:color="auto"/>
        <w:left w:val="none" w:sz="0" w:space="0" w:color="auto"/>
        <w:bottom w:val="none" w:sz="0" w:space="0" w:color="auto"/>
        <w:right w:val="none" w:sz="0" w:space="0" w:color="auto"/>
      </w:divBdr>
    </w:div>
    <w:div w:id="711542172">
      <w:bodyDiv w:val="1"/>
      <w:marLeft w:val="0"/>
      <w:marRight w:val="0"/>
      <w:marTop w:val="0"/>
      <w:marBottom w:val="0"/>
      <w:divBdr>
        <w:top w:val="none" w:sz="0" w:space="0" w:color="auto"/>
        <w:left w:val="none" w:sz="0" w:space="0" w:color="auto"/>
        <w:bottom w:val="none" w:sz="0" w:space="0" w:color="auto"/>
        <w:right w:val="none" w:sz="0" w:space="0" w:color="auto"/>
      </w:divBdr>
    </w:div>
    <w:div w:id="712920902">
      <w:bodyDiv w:val="1"/>
      <w:marLeft w:val="0"/>
      <w:marRight w:val="0"/>
      <w:marTop w:val="0"/>
      <w:marBottom w:val="0"/>
      <w:divBdr>
        <w:top w:val="none" w:sz="0" w:space="0" w:color="auto"/>
        <w:left w:val="none" w:sz="0" w:space="0" w:color="auto"/>
        <w:bottom w:val="none" w:sz="0" w:space="0" w:color="auto"/>
        <w:right w:val="none" w:sz="0" w:space="0" w:color="auto"/>
      </w:divBdr>
    </w:div>
    <w:div w:id="713047678">
      <w:bodyDiv w:val="1"/>
      <w:marLeft w:val="0"/>
      <w:marRight w:val="0"/>
      <w:marTop w:val="0"/>
      <w:marBottom w:val="0"/>
      <w:divBdr>
        <w:top w:val="none" w:sz="0" w:space="0" w:color="auto"/>
        <w:left w:val="none" w:sz="0" w:space="0" w:color="auto"/>
        <w:bottom w:val="none" w:sz="0" w:space="0" w:color="auto"/>
        <w:right w:val="none" w:sz="0" w:space="0" w:color="auto"/>
      </w:divBdr>
    </w:div>
    <w:div w:id="714502594">
      <w:bodyDiv w:val="1"/>
      <w:marLeft w:val="0"/>
      <w:marRight w:val="0"/>
      <w:marTop w:val="0"/>
      <w:marBottom w:val="0"/>
      <w:divBdr>
        <w:top w:val="none" w:sz="0" w:space="0" w:color="auto"/>
        <w:left w:val="none" w:sz="0" w:space="0" w:color="auto"/>
        <w:bottom w:val="none" w:sz="0" w:space="0" w:color="auto"/>
        <w:right w:val="none" w:sz="0" w:space="0" w:color="auto"/>
      </w:divBdr>
    </w:div>
    <w:div w:id="714621464">
      <w:bodyDiv w:val="1"/>
      <w:marLeft w:val="0"/>
      <w:marRight w:val="0"/>
      <w:marTop w:val="0"/>
      <w:marBottom w:val="0"/>
      <w:divBdr>
        <w:top w:val="none" w:sz="0" w:space="0" w:color="auto"/>
        <w:left w:val="none" w:sz="0" w:space="0" w:color="auto"/>
        <w:bottom w:val="none" w:sz="0" w:space="0" w:color="auto"/>
        <w:right w:val="none" w:sz="0" w:space="0" w:color="auto"/>
      </w:divBdr>
    </w:div>
    <w:div w:id="716046487">
      <w:bodyDiv w:val="1"/>
      <w:marLeft w:val="0"/>
      <w:marRight w:val="0"/>
      <w:marTop w:val="0"/>
      <w:marBottom w:val="0"/>
      <w:divBdr>
        <w:top w:val="none" w:sz="0" w:space="0" w:color="auto"/>
        <w:left w:val="none" w:sz="0" w:space="0" w:color="auto"/>
        <w:bottom w:val="none" w:sz="0" w:space="0" w:color="auto"/>
        <w:right w:val="none" w:sz="0" w:space="0" w:color="auto"/>
      </w:divBdr>
    </w:div>
    <w:div w:id="716398381">
      <w:bodyDiv w:val="1"/>
      <w:marLeft w:val="0"/>
      <w:marRight w:val="0"/>
      <w:marTop w:val="0"/>
      <w:marBottom w:val="0"/>
      <w:divBdr>
        <w:top w:val="none" w:sz="0" w:space="0" w:color="auto"/>
        <w:left w:val="none" w:sz="0" w:space="0" w:color="auto"/>
        <w:bottom w:val="none" w:sz="0" w:space="0" w:color="auto"/>
        <w:right w:val="none" w:sz="0" w:space="0" w:color="auto"/>
      </w:divBdr>
    </w:div>
    <w:div w:id="716702055">
      <w:bodyDiv w:val="1"/>
      <w:marLeft w:val="0"/>
      <w:marRight w:val="0"/>
      <w:marTop w:val="0"/>
      <w:marBottom w:val="0"/>
      <w:divBdr>
        <w:top w:val="none" w:sz="0" w:space="0" w:color="auto"/>
        <w:left w:val="none" w:sz="0" w:space="0" w:color="auto"/>
        <w:bottom w:val="none" w:sz="0" w:space="0" w:color="auto"/>
        <w:right w:val="none" w:sz="0" w:space="0" w:color="auto"/>
      </w:divBdr>
    </w:div>
    <w:div w:id="718171492">
      <w:bodyDiv w:val="1"/>
      <w:marLeft w:val="0"/>
      <w:marRight w:val="0"/>
      <w:marTop w:val="0"/>
      <w:marBottom w:val="0"/>
      <w:divBdr>
        <w:top w:val="none" w:sz="0" w:space="0" w:color="auto"/>
        <w:left w:val="none" w:sz="0" w:space="0" w:color="auto"/>
        <w:bottom w:val="none" w:sz="0" w:space="0" w:color="auto"/>
        <w:right w:val="none" w:sz="0" w:space="0" w:color="auto"/>
      </w:divBdr>
    </w:div>
    <w:div w:id="718171606">
      <w:bodyDiv w:val="1"/>
      <w:marLeft w:val="0"/>
      <w:marRight w:val="0"/>
      <w:marTop w:val="0"/>
      <w:marBottom w:val="0"/>
      <w:divBdr>
        <w:top w:val="none" w:sz="0" w:space="0" w:color="auto"/>
        <w:left w:val="none" w:sz="0" w:space="0" w:color="auto"/>
        <w:bottom w:val="none" w:sz="0" w:space="0" w:color="auto"/>
        <w:right w:val="none" w:sz="0" w:space="0" w:color="auto"/>
      </w:divBdr>
    </w:div>
    <w:div w:id="718675930">
      <w:bodyDiv w:val="1"/>
      <w:marLeft w:val="0"/>
      <w:marRight w:val="0"/>
      <w:marTop w:val="0"/>
      <w:marBottom w:val="0"/>
      <w:divBdr>
        <w:top w:val="none" w:sz="0" w:space="0" w:color="auto"/>
        <w:left w:val="none" w:sz="0" w:space="0" w:color="auto"/>
        <w:bottom w:val="none" w:sz="0" w:space="0" w:color="auto"/>
        <w:right w:val="none" w:sz="0" w:space="0" w:color="auto"/>
      </w:divBdr>
    </w:div>
    <w:div w:id="722101574">
      <w:bodyDiv w:val="1"/>
      <w:marLeft w:val="0"/>
      <w:marRight w:val="0"/>
      <w:marTop w:val="0"/>
      <w:marBottom w:val="0"/>
      <w:divBdr>
        <w:top w:val="none" w:sz="0" w:space="0" w:color="auto"/>
        <w:left w:val="none" w:sz="0" w:space="0" w:color="auto"/>
        <w:bottom w:val="none" w:sz="0" w:space="0" w:color="auto"/>
        <w:right w:val="none" w:sz="0" w:space="0" w:color="auto"/>
      </w:divBdr>
    </w:div>
    <w:div w:id="724254271">
      <w:bodyDiv w:val="1"/>
      <w:marLeft w:val="0"/>
      <w:marRight w:val="0"/>
      <w:marTop w:val="0"/>
      <w:marBottom w:val="0"/>
      <w:divBdr>
        <w:top w:val="none" w:sz="0" w:space="0" w:color="auto"/>
        <w:left w:val="none" w:sz="0" w:space="0" w:color="auto"/>
        <w:bottom w:val="none" w:sz="0" w:space="0" w:color="auto"/>
        <w:right w:val="none" w:sz="0" w:space="0" w:color="auto"/>
      </w:divBdr>
    </w:div>
    <w:div w:id="726143756">
      <w:bodyDiv w:val="1"/>
      <w:marLeft w:val="0"/>
      <w:marRight w:val="0"/>
      <w:marTop w:val="0"/>
      <w:marBottom w:val="0"/>
      <w:divBdr>
        <w:top w:val="none" w:sz="0" w:space="0" w:color="auto"/>
        <w:left w:val="none" w:sz="0" w:space="0" w:color="auto"/>
        <w:bottom w:val="none" w:sz="0" w:space="0" w:color="auto"/>
        <w:right w:val="none" w:sz="0" w:space="0" w:color="auto"/>
      </w:divBdr>
    </w:div>
    <w:div w:id="727074385">
      <w:bodyDiv w:val="1"/>
      <w:marLeft w:val="0"/>
      <w:marRight w:val="0"/>
      <w:marTop w:val="0"/>
      <w:marBottom w:val="0"/>
      <w:divBdr>
        <w:top w:val="none" w:sz="0" w:space="0" w:color="auto"/>
        <w:left w:val="none" w:sz="0" w:space="0" w:color="auto"/>
        <w:bottom w:val="none" w:sz="0" w:space="0" w:color="auto"/>
        <w:right w:val="none" w:sz="0" w:space="0" w:color="auto"/>
      </w:divBdr>
    </w:div>
    <w:div w:id="727218269">
      <w:bodyDiv w:val="1"/>
      <w:marLeft w:val="0"/>
      <w:marRight w:val="0"/>
      <w:marTop w:val="0"/>
      <w:marBottom w:val="0"/>
      <w:divBdr>
        <w:top w:val="none" w:sz="0" w:space="0" w:color="auto"/>
        <w:left w:val="none" w:sz="0" w:space="0" w:color="auto"/>
        <w:bottom w:val="none" w:sz="0" w:space="0" w:color="auto"/>
        <w:right w:val="none" w:sz="0" w:space="0" w:color="auto"/>
      </w:divBdr>
    </w:div>
    <w:div w:id="730032572">
      <w:bodyDiv w:val="1"/>
      <w:marLeft w:val="0"/>
      <w:marRight w:val="0"/>
      <w:marTop w:val="0"/>
      <w:marBottom w:val="0"/>
      <w:divBdr>
        <w:top w:val="none" w:sz="0" w:space="0" w:color="auto"/>
        <w:left w:val="none" w:sz="0" w:space="0" w:color="auto"/>
        <w:bottom w:val="none" w:sz="0" w:space="0" w:color="auto"/>
        <w:right w:val="none" w:sz="0" w:space="0" w:color="auto"/>
      </w:divBdr>
    </w:div>
    <w:div w:id="730885858">
      <w:bodyDiv w:val="1"/>
      <w:marLeft w:val="0"/>
      <w:marRight w:val="0"/>
      <w:marTop w:val="0"/>
      <w:marBottom w:val="0"/>
      <w:divBdr>
        <w:top w:val="none" w:sz="0" w:space="0" w:color="auto"/>
        <w:left w:val="none" w:sz="0" w:space="0" w:color="auto"/>
        <w:bottom w:val="none" w:sz="0" w:space="0" w:color="auto"/>
        <w:right w:val="none" w:sz="0" w:space="0" w:color="auto"/>
      </w:divBdr>
    </w:div>
    <w:div w:id="736442644">
      <w:bodyDiv w:val="1"/>
      <w:marLeft w:val="0"/>
      <w:marRight w:val="0"/>
      <w:marTop w:val="0"/>
      <w:marBottom w:val="0"/>
      <w:divBdr>
        <w:top w:val="none" w:sz="0" w:space="0" w:color="auto"/>
        <w:left w:val="none" w:sz="0" w:space="0" w:color="auto"/>
        <w:bottom w:val="none" w:sz="0" w:space="0" w:color="auto"/>
        <w:right w:val="none" w:sz="0" w:space="0" w:color="auto"/>
      </w:divBdr>
    </w:div>
    <w:div w:id="737169851">
      <w:bodyDiv w:val="1"/>
      <w:marLeft w:val="0"/>
      <w:marRight w:val="0"/>
      <w:marTop w:val="0"/>
      <w:marBottom w:val="0"/>
      <w:divBdr>
        <w:top w:val="none" w:sz="0" w:space="0" w:color="auto"/>
        <w:left w:val="none" w:sz="0" w:space="0" w:color="auto"/>
        <w:bottom w:val="none" w:sz="0" w:space="0" w:color="auto"/>
        <w:right w:val="none" w:sz="0" w:space="0" w:color="auto"/>
      </w:divBdr>
    </w:div>
    <w:div w:id="738940419">
      <w:bodyDiv w:val="1"/>
      <w:marLeft w:val="0"/>
      <w:marRight w:val="0"/>
      <w:marTop w:val="0"/>
      <w:marBottom w:val="0"/>
      <w:divBdr>
        <w:top w:val="none" w:sz="0" w:space="0" w:color="auto"/>
        <w:left w:val="none" w:sz="0" w:space="0" w:color="auto"/>
        <w:bottom w:val="none" w:sz="0" w:space="0" w:color="auto"/>
        <w:right w:val="none" w:sz="0" w:space="0" w:color="auto"/>
      </w:divBdr>
    </w:div>
    <w:div w:id="739668747">
      <w:bodyDiv w:val="1"/>
      <w:marLeft w:val="0"/>
      <w:marRight w:val="0"/>
      <w:marTop w:val="0"/>
      <w:marBottom w:val="0"/>
      <w:divBdr>
        <w:top w:val="none" w:sz="0" w:space="0" w:color="auto"/>
        <w:left w:val="none" w:sz="0" w:space="0" w:color="auto"/>
        <w:bottom w:val="none" w:sz="0" w:space="0" w:color="auto"/>
        <w:right w:val="none" w:sz="0" w:space="0" w:color="auto"/>
      </w:divBdr>
    </w:div>
    <w:div w:id="739986979">
      <w:bodyDiv w:val="1"/>
      <w:marLeft w:val="0"/>
      <w:marRight w:val="0"/>
      <w:marTop w:val="0"/>
      <w:marBottom w:val="0"/>
      <w:divBdr>
        <w:top w:val="none" w:sz="0" w:space="0" w:color="auto"/>
        <w:left w:val="none" w:sz="0" w:space="0" w:color="auto"/>
        <w:bottom w:val="none" w:sz="0" w:space="0" w:color="auto"/>
        <w:right w:val="none" w:sz="0" w:space="0" w:color="auto"/>
      </w:divBdr>
    </w:div>
    <w:div w:id="741566036">
      <w:bodyDiv w:val="1"/>
      <w:marLeft w:val="0"/>
      <w:marRight w:val="0"/>
      <w:marTop w:val="0"/>
      <w:marBottom w:val="0"/>
      <w:divBdr>
        <w:top w:val="none" w:sz="0" w:space="0" w:color="auto"/>
        <w:left w:val="none" w:sz="0" w:space="0" w:color="auto"/>
        <w:bottom w:val="none" w:sz="0" w:space="0" w:color="auto"/>
        <w:right w:val="none" w:sz="0" w:space="0" w:color="auto"/>
      </w:divBdr>
    </w:div>
    <w:div w:id="742336208">
      <w:bodyDiv w:val="1"/>
      <w:marLeft w:val="0"/>
      <w:marRight w:val="0"/>
      <w:marTop w:val="0"/>
      <w:marBottom w:val="0"/>
      <w:divBdr>
        <w:top w:val="none" w:sz="0" w:space="0" w:color="auto"/>
        <w:left w:val="none" w:sz="0" w:space="0" w:color="auto"/>
        <w:bottom w:val="none" w:sz="0" w:space="0" w:color="auto"/>
        <w:right w:val="none" w:sz="0" w:space="0" w:color="auto"/>
      </w:divBdr>
    </w:div>
    <w:div w:id="744037077">
      <w:bodyDiv w:val="1"/>
      <w:marLeft w:val="0"/>
      <w:marRight w:val="0"/>
      <w:marTop w:val="0"/>
      <w:marBottom w:val="0"/>
      <w:divBdr>
        <w:top w:val="none" w:sz="0" w:space="0" w:color="auto"/>
        <w:left w:val="none" w:sz="0" w:space="0" w:color="auto"/>
        <w:bottom w:val="none" w:sz="0" w:space="0" w:color="auto"/>
        <w:right w:val="none" w:sz="0" w:space="0" w:color="auto"/>
      </w:divBdr>
    </w:div>
    <w:div w:id="745343245">
      <w:bodyDiv w:val="1"/>
      <w:marLeft w:val="0"/>
      <w:marRight w:val="0"/>
      <w:marTop w:val="0"/>
      <w:marBottom w:val="0"/>
      <w:divBdr>
        <w:top w:val="none" w:sz="0" w:space="0" w:color="auto"/>
        <w:left w:val="none" w:sz="0" w:space="0" w:color="auto"/>
        <w:bottom w:val="none" w:sz="0" w:space="0" w:color="auto"/>
        <w:right w:val="none" w:sz="0" w:space="0" w:color="auto"/>
      </w:divBdr>
    </w:div>
    <w:div w:id="745735369">
      <w:bodyDiv w:val="1"/>
      <w:marLeft w:val="0"/>
      <w:marRight w:val="0"/>
      <w:marTop w:val="0"/>
      <w:marBottom w:val="0"/>
      <w:divBdr>
        <w:top w:val="none" w:sz="0" w:space="0" w:color="auto"/>
        <w:left w:val="none" w:sz="0" w:space="0" w:color="auto"/>
        <w:bottom w:val="none" w:sz="0" w:space="0" w:color="auto"/>
        <w:right w:val="none" w:sz="0" w:space="0" w:color="auto"/>
      </w:divBdr>
    </w:div>
    <w:div w:id="746000267">
      <w:bodyDiv w:val="1"/>
      <w:marLeft w:val="0"/>
      <w:marRight w:val="0"/>
      <w:marTop w:val="0"/>
      <w:marBottom w:val="0"/>
      <w:divBdr>
        <w:top w:val="none" w:sz="0" w:space="0" w:color="auto"/>
        <w:left w:val="none" w:sz="0" w:space="0" w:color="auto"/>
        <w:bottom w:val="none" w:sz="0" w:space="0" w:color="auto"/>
        <w:right w:val="none" w:sz="0" w:space="0" w:color="auto"/>
      </w:divBdr>
    </w:div>
    <w:div w:id="748230874">
      <w:bodyDiv w:val="1"/>
      <w:marLeft w:val="0"/>
      <w:marRight w:val="0"/>
      <w:marTop w:val="0"/>
      <w:marBottom w:val="0"/>
      <w:divBdr>
        <w:top w:val="none" w:sz="0" w:space="0" w:color="auto"/>
        <w:left w:val="none" w:sz="0" w:space="0" w:color="auto"/>
        <w:bottom w:val="none" w:sz="0" w:space="0" w:color="auto"/>
        <w:right w:val="none" w:sz="0" w:space="0" w:color="auto"/>
      </w:divBdr>
    </w:div>
    <w:div w:id="750125661">
      <w:bodyDiv w:val="1"/>
      <w:marLeft w:val="0"/>
      <w:marRight w:val="0"/>
      <w:marTop w:val="0"/>
      <w:marBottom w:val="0"/>
      <w:divBdr>
        <w:top w:val="none" w:sz="0" w:space="0" w:color="auto"/>
        <w:left w:val="none" w:sz="0" w:space="0" w:color="auto"/>
        <w:bottom w:val="none" w:sz="0" w:space="0" w:color="auto"/>
        <w:right w:val="none" w:sz="0" w:space="0" w:color="auto"/>
      </w:divBdr>
    </w:div>
    <w:div w:id="750588394">
      <w:bodyDiv w:val="1"/>
      <w:marLeft w:val="0"/>
      <w:marRight w:val="0"/>
      <w:marTop w:val="0"/>
      <w:marBottom w:val="0"/>
      <w:divBdr>
        <w:top w:val="none" w:sz="0" w:space="0" w:color="auto"/>
        <w:left w:val="none" w:sz="0" w:space="0" w:color="auto"/>
        <w:bottom w:val="none" w:sz="0" w:space="0" w:color="auto"/>
        <w:right w:val="none" w:sz="0" w:space="0" w:color="auto"/>
      </w:divBdr>
    </w:div>
    <w:div w:id="750662410">
      <w:bodyDiv w:val="1"/>
      <w:marLeft w:val="0"/>
      <w:marRight w:val="0"/>
      <w:marTop w:val="0"/>
      <w:marBottom w:val="0"/>
      <w:divBdr>
        <w:top w:val="none" w:sz="0" w:space="0" w:color="auto"/>
        <w:left w:val="none" w:sz="0" w:space="0" w:color="auto"/>
        <w:bottom w:val="none" w:sz="0" w:space="0" w:color="auto"/>
        <w:right w:val="none" w:sz="0" w:space="0" w:color="auto"/>
      </w:divBdr>
    </w:div>
    <w:div w:id="750813110">
      <w:bodyDiv w:val="1"/>
      <w:marLeft w:val="0"/>
      <w:marRight w:val="0"/>
      <w:marTop w:val="0"/>
      <w:marBottom w:val="0"/>
      <w:divBdr>
        <w:top w:val="none" w:sz="0" w:space="0" w:color="auto"/>
        <w:left w:val="none" w:sz="0" w:space="0" w:color="auto"/>
        <w:bottom w:val="none" w:sz="0" w:space="0" w:color="auto"/>
        <w:right w:val="none" w:sz="0" w:space="0" w:color="auto"/>
      </w:divBdr>
    </w:div>
    <w:div w:id="754016553">
      <w:bodyDiv w:val="1"/>
      <w:marLeft w:val="0"/>
      <w:marRight w:val="0"/>
      <w:marTop w:val="0"/>
      <w:marBottom w:val="0"/>
      <w:divBdr>
        <w:top w:val="none" w:sz="0" w:space="0" w:color="auto"/>
        <w:left w:val="none" w:sz="0" w:space="0" w:color="auto"/>
        <w:bottom w:val="none" w:sz="0" w:space="0" w:color="auto"/>
        <w:right w:val="none" w:sz="0" w:space="0" w:color="auto"/>
      </w:divBdr>
    </w:div>
    <w:div w:id="754596073">
      <w:bodyDiv w:val="1"/>
      <w:marLeft w:val="0"/>
      <w:marRight w:val="0"/>
      <w:marTop w:val="0"/>
      <w:marBottom w:val="0"/>
      <w:divBdr>
        <w:top w:val="none" w:sz="0" w:space="0" w:color="auto"/>
        <w:left w:val="none" w:sz="0" w:space="0" w:color="auto"/>
        <w:bottom w:val="none" w:sz="0" w:space="0" w:color="auto"/>
        <w:right w:val="none" w:sz="0" w:space="0" w:color="auto"/>
      </w:divBdr>
    </w:div>
    <w:div w:id="755324817">
      <w:bodyDiv w:val="1"/>
      <w:marLeft w:val="0"/>
      <w:marRight w:val="0"/>
      <w:marTop w:val="0"/>
      <w:marBottom w:val="0"/>
      <w:divBdr>
        <w:top w:val="none" w:sz="0" w:space="0" w:color="auto"/>
        <w:left w:val="none" w:sz="0" w:space="0" w:color="auto"/>
        <w:bottom w:val="none" w:sz="0" w:space="0" w:color="auto"/>
        <w:right w:val="none" w:sz="0" w:space="0" w:color="auto"/>
      </w:divBdr>
    </w:div>
    <w:div w:id="756829152">
      <w:bodyDiv w:val="1"/>
      <w:marLeft w:val="0"/>
      <w:marRight w:val="0"/>
      <w:marTop w:val="0"/>
      <w:marBottom w:val="0"/>
      <w:divBdr>
        <w:top w:val="none" w:sz="0" w:space="0" w:color="auto"/>
        <w:left w:val="none" w:sz="0" w:space="0" w:color="auto"/>
        <w:bottom w:val="none" w:sz="0" w:space="0" w:color="auto"/>
        <w:right w:val="none" w:sz="0" w:space="0" w:color="auto"/>
      </w:divBdr>
    </w:div>
    <w:div w:id="757211383">
      <w:bodyDiv w:val="1"/>
      <w:marLeft w:val="0"/>
      <w:marRight w:val="0"/>
      <w:marTop w:val="0"/>
      <w:marBottom w:val="0"/>
      <w:divBdr>
        <w:top w:val="none" w:sz="0" w:space="0" w:color="auto"/>
        <w:left w:val="none" w:sz="0" w:space="0" w:color="auto"/>
        <w:bottom w:val="none" w:sz="0" w:space="0" w:color="auto"/>
        <w:right w:val="none" w:sz="0" w:space="0" w:color="auto"/>
      </w:divBdr>
    </w:div>
    <w:div w:id="760956123">
      <w:bodyDiv w:val="1"/>
      <w:marLeft w:val="0"/>
      <w:marRight w:val="0"/>
      <w:marTop w:val="0"/>
      <w:marBottom w:val="0"/>
      <w:divBdr>
        <w:top w:val="none" w:sz="0" w:space="0" w:color="auto"/>
        <w:left w:val="none" w:sz="0" w:space="0" w:color="auto"/>
        <w:bottom w:val="none" w:sz="0" w:space="0" w:color="auto"/>
        <w:right w:val="none" w:sz="0" w:space="0" w:color="auto"/>
      </w:divBdr>
    </w:div>
    <w:div w:id="761414296">
      <w:bodyDiv w:val="1"/>
      <w:marLeft w:val="0"/>
      <w:marRight w:val="0"/>
      <w:marTop w:val="0"/>
      <w:marBottom w:val="0"/>
      <w:divBdr>
        <w:top w:val="none" w:sz="0" w:space="0" w:color="auto"/>
        <w:left w:val="none" w:sz="0" w:space="0" w:color="auto"/>
        <w:bottom w:val="none" w:sz="0" w:space="0" w:color="auto"/>
        <w:right w:val="none" w:sz="0" w:space="0" w:color="auto"/>
      </w:divBdr>
    </w:div>
    <w:div w:id="764113347">
      <w:bodyDiv w:val="1"/>
      <w:marLeft w:val="0"/>
      <w:marRight w:val="0"/>
      <w:marTop w:val="0"/>
      <w:marBottom w:val="0"/>
      <w:divBdr>
        <w:top w:val="none" w:sz="0" w:space="0" w:color="auto"/>
        <w:left w:val="none" w:sz="0" w:space="0" w:color="auto"/>
        <w:bottom w:val="none" w:sz="0" w:space="0" w:color="auto"/>
        <w:right w:val="none" w:sz="0" w:space="0" w:color="auto"/>
      </w:divBdr>
    </w:div>
    <w:div w:id="765031523">
      <w:bodyDiv w:val="1"/>
      <w:marLeft w:val="0"/>
      <w:marRight w:val="0"/>
      <w:marTop w:val="0"/>
      <w:marBottom w:val="0"/>
      <w:divBdr>
        <w:top w:val="none" w:sz="0" w:space="0" w:color="auto"/>
        <w:left w:val="none" w:sz="0" w:space="0" w:color="auto"/>
        <w:bottom w:val="none" w:sz="0" w:space="0" w:color="auto"/>
        <w:right w:val="none" w:sz="0" w:space="0" w:color="auto"/>
      </w:divBdr>
    </w:div>
    <w:div w:id="765924015">
      <w:bodyDiv w:val="1"/>
      <w:marLeft w:val="0"/>
      <w:marRight w:val="0"/>
      <w:marTop w:val="0"/>
      <w:marBottom w:val="0"/>
      <w:divBdr>
        <w:top w:val="none" w:sz="0" w:space="0" w:color="auto"/>
        <w:left w:val="none" w:sz="0" w:space="0" w:color="auto"/>
        <w:bottom w:val="none" w:sz="0" w:space="0" w:color="auto"/>
        <w:right w:val="none" w:sz="0" w:space="0" w:color="auto"/>
      </w:divBdr>
    </w:div>
    <w:div w:id="768699538">
      <w:bodyDiv w:val="1"/>
      <w:marLeft w:val="0"/>
      <w:marRight w:val="0"/>
      <w:marTop w:val="0"/>
      <w:marBottom w:val="0"/>
      <w:divBdr>
        <w:top w:val="none" w:sz="0" w:space="0" w:color="auto"/>
        <w:left w:val="none" w:sz="0" w:space="0" w:color="auto"/>
        <w:bottom w:val="none" w:sz="0" w:space="0" w:color="auto"/>
        <w:right w:val="none" w:sz="0" w:space="0" w:color="auto"/>
      </w:divBdr>
    </w:div>
    <w:div w:id="771127718">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669932">
      <w:bodyDiv w:val="1"/>
      <w:marLeft w:val="0"/>
      <w:marRight w:val="0"/>
      <w:marTop w:val="0"/>
      <w:marBottom w:val="0"/>
      <w:divBdr>
        <w:top w:val="none" w:sz="0" w:space="0" w:color="auto"/>
        <w:left w:val="none" w:sz="0" w:space="0" w:color="auto"/>
        <w:bottom w:val="none" w:sz="0" w:space="0" w:color="auto"/>
        <w:right w:val="none" w:sz="0" w:space="0" w:color="auto"/>
      </w:divBdr>
    </w:div>
    <w:div w:id="772941754">
      <w:bodyDiv w:val="1"/>
      <w:marLeft w:val="0"/>
      <w:marRight w:val="0"/>
      <w:marTop w:val="0"/>
      <w:marBottom w:val="0"/>
      <w:divBdr>
        <w:top w:val="none" w:sz="0" w:space="0" w:color="auto"/>
        <w:left w:val="none" w:sz="0" w:space="0" w:color="auto"/>
        <w:bottom w:val="none" w:sz="0" w:space="0" w:color="auto"/>
        <w:right w:val="none" w:sz="0" w:space="0" w:color="auto"/>
      </w:divBdr>
    </w:div>
    <w:div w:id="775832223">
      <w:bodyDiv w:val="1"/>
      <w:marLeft w:val="0"/>
      <w:marRight w:val="0"/>
      <w:marTop w:val="0"/>
      <w:marBottom w:val="0"/>
      <w:divBdr>
        <w:top w:val="none" w:sz="0" w:space="0" w:color="auto"/>
        <w:left w:val="none" w:sz="0" w:space="0" w:color="auto"/>
        <w:bottom w:val="none" w:sz="0" w:space="0" w:color="auto"/>
        <w:right w:val="none" w:sz="0" w:space="0" w:color="auto"/>
      </w:divBdr>
    </w:div>
    <w:div w:id="776028444">
      <w:bodyDiv w:val="1"/>
      <w:marLeft w:val="0"/>
      <w:marRight w:val="0"/>
      <w:marTop w:val="0"/>
      <w:marBottom w:val="0"/>
      <w:divBdr>
        <w:top w:val="none" w:sz="0" w:space="0" w:color="auto"/>
        <w:left w:val="none" w:sz="0" w:space="0" w:color="auto"/>
        <w:bottom w:val="none" w:sz="0" w:space="0" w:color="auto"/>
        <w:right w:val="none" w:sz="0" w:space="0" w:color="auto"/>
      </w:divBdr>
    </w:div>
    <w:div w:id="776144065">
      <w:bodyDiv w:val="1"/>
      <w:marLeft w:val="0"/>
      <w:marRight w:val="0"/>
      <w:marTop w:val="0"/>
      <w:marBottom w:val="0"/>
      <w:divBdr>
        <w:top w:val="none" w:sz="0" w:space="0" w:color="auto"/>
        <w:left w:val="none" w:sz="0" w:space="0" w:color="auto"/>
        <w:bottom w:val="none" w:sz="0" w:space="0" w:color="auto"/>
        <w:right w:val="none" w:sz="0" w:space="0" w:color="auto"/>
      </w:divBdr>
    </w:div>
    <w:div w:id="776604491">
      <w:bodyDiv w:val="1"/>
      <w:marLeft w:val="0"/>
      <w:marRight w:val="0"/>
      <w:marTop w:val="0"/>
      <w:marBottom w:val="0"/>
      <w:divBdr>
        <w:top w:val="none" w:sz="0" w:space="0" w:color="auto"/>
        <w:left w:val="none" w:sz="0" w:space="0" w:color="auto"/>
        <w:bottom w:val="none" w:sz="0" w:space="0" w:color="auto"/>
        <w:right w:val="none" w:sz="0" w:space="0" w:color="auto"/>
      </w:divBdr>
    </w:div>
    <w:div w:id="777137228">
      <w:bodyDiv w:val="1"/>
      <w:marLeft w:val="0"/>
      <w:marRight w:val="0"/>
      <w:marTop w:val="0"/>
      <w:marBottom w:val="0"/>
      <w:divBdr>
        <w:top w:val="none" w:sz="0" w:space="0" w:color="auto"/>
        <w:left w:val="none" w:sz="0" w:space="0" w:color="auto"/>
        <w:bottom w:val="none" w:sz="0" w:space="0" w:color="auto"/>
        <w:right w:val="none" w:sz="0" w:space="0" w:color="auto"/>
      </w:divBdr>
    </w:div>
    <w:div w:id="778334217">
      <w:bodyDiv w:val="1"/>
      <w:marLeft w:val="0"/>
      <w:marRight w:val="0"/>
      <w:marTop w:val="0"/>
      <w:marBottom w:val="0"/>
      <w:divBdr>
        <w:top w:val="none" w:sz="0" w:space="0" w:color="auto"/>
        <w:left w:val="none" w:sz="0" w:space="0" w:color="auto"/>
        <w:bottom w:val="none" w:sz="0" w:space="0" w:color="auto"/>
        <w:right w:val="none" w:sz="0" w:space="0" w:color="auto"/>
      </w:divBdr>
    </w:div>
    <w:div w:id="778372364">
      <w:bodyDiv w:val="1"/>
      <w:marLeft w:val="0"/>
      <w:marRight w:val="0"/>
      <w:marTop w:val="0"/>
      <w:marBottom w:val="0"/>
      <w:divBdr>
        <w:top w:val="none" w:sz="0" w:space="0" w:color="auto"/>
        <w:left w:val="none" w:sz="0" w:space="0" w:color="auto"/>
        <w:bottom w:val="none" w:sz="0" w:space="0" w:color="auto"/>
        <w:right w:val="none" w:sz="0" w:space="0" w:color="auto"/>
      </w:divBdr>
    </w:div>
    <w:div w:id="779302339">
      <w:bodyDiv w:val="1"/>
      <w:marLeft w:val="0"/>
      <w:marRight w:val="0"/>
      <w:marTop w:val="0"/>
      <w:marBottom w:val="0"/>
      <w:divBdr>
        <w:top w:val="none" w:sz="0" w:space="0" w:color="auto"/>
        <w:left w:val="none" w:sz="0" w:space="0" w:color="auto"/>
        <w:bottom w:val="none" w:sz="0" w:space="0" w:color="auto"/>
        <w:right w:val="none" w:sz="0" w:space="0" w:color="auto"/>
      </w:divBdr>
    </w:div>
    <w:div w:id="779959498">
      <w:bodyDiv w:val="1"/>
      <w:marLeft w:val="0"/>
      <w:marRight w:val="0"/>
      <w:marTop w:val="0"/>
      <w:marBottom w:val="0"/>
      <w:divBdr>
        <w:top w:val="none" w:sz="0" w:space="0" w:color="auto"/>
        <w:left w:val="none" w:sz="0" w:space="0" w:color="auto"/>
        <w:bottom w:val="none" w:sz="0" w:space="0" w:color="auto"/>
        <w:right w:val="none" w:sz="0" w:space="0" w:color="auto"/>
      </w:divBdr>
    </w:div>
    <w:div w:id="780295808">
      <w:bodyDiv w:val="1"/>
      <w:marLeft w:val="0"/>
      <w:marRight w:val="0"/>
      <w:marTop w:val="0"/>
      <w:marBottom w:val="0"/>
      <w:divBdr>
        <w:top w:val="none" w:sz="0" w:space="0" w:color="auto"/>
        <w:left w:val="none" w:sz="0" w:space="0" w:color="auto"/>
        <w:bottom w:val="none" w:sz="0" w:space="0" w:color="auto"/>
        <w:right w:val="none" w:sz="0" w:space="0" w:color="auto"/>
      </w:divBdr>
    </w:div>
    <w:div w:id="780488330">
      <w:bodyDiv w:val="1"/>
      <w:marLeft w:val="0"/>
      <w:marRight w:val="0"/>
      <w:marTop w:val="0"/>
      <w:marBottom w:val="0"/>
      <w:divBdr>
        <w:top w:val="none" w:sz="0" w:space="0" w:color="auto"/>
        <w:left w:val="none" w:sz="0" w:space="0" w:color="auto"/>
        <w:bottom w:val="none" w:sz="0" w:space="0" w:color="auto"/>
        <w:right w:val="none" w:sz="0" w:space="0" w:color="auto"/>
      </w:divBdr>
    </w:div>
    <w:div w:id="781147181">
      <w:bodyDiv w:val="1"/>
      <w:marLeft w:val="0"/>
      <w:marRight w:val="0"/>
      <w:marTop w:val="0"/>
      <w:marBottom w:val="0"/>
      <w:divBdr>
        <w:top w:val="none" w:sz="0" w:space="0" w:color="auto"/>
        <w:left w:val="none" w:sz="0" w:space="0" w:color="auto"/>
        <w:bottom w:val="none" w:sz="0" w:space="0" w:color="auto"/>
        <w:right w:val="none" w:sz="0" w:space="0" w:color="auto"/>
      </w:divBdr>
    </w:div>
    <w:div w:id="788353456">
      <w:bodyDiv w:val="1"/>
      <w:marLeft w:val="0"/>
      <w:marRight w:val="0"/>
      <w:marTop w:val="0"/>
      <w:marBottom w:val="0"/>
      <w:divBdr>
        <w:top w:val="none" w:sz="0" w:space="0" w:color="auto"/>
        <w:left w:val="none" w:sz="0" w:space="0" w:color="auto"/>
        <w:bottom w:val="none" w:sz="0" w:space="0" w:color="auto"/>
        <w:right w:val="none" w:sz="0" w:space="0" w:color="auto"/>
      </w:divBdr>
    </w:div>
    <w:div w:id="789671295">
      <w:bodyDiv w:val="1"/>
      <w:marLeft w:val="0"/>
      <w:marRight w:val="0"/>
      <w:marTop w:val="0"/>
      <w:marBottom w:val="0"/>
      <w:divBdr>
        <w:top w:val="none" w:sz="0" w:space="0" w:color="auto"/>
        <w:left w:val="none" w:sz="0" w:space="0" w:color="auto"/>
        <w:bottom w:val="none" w:sz="0" w:space="0" w:color="auto"/>
        <w:right w:val="none" w:sz="0" w:space="0" w:color="auto"/>
      </w:divBdr>
    </w:div>
    <w:div w:id="789932835">
      <w:bodyDiv w:val="1"/>
      <w:marLeft w:val="0"/>
      <w:marRight w:val="0"/>
      <w:marTop w:val="0"/>
      <w:marBottom w:val="0"/>
      <w:divBdr>
        <w:top w:val="none" w:sz="0" w:space="0" w:color="auto"/>
        <w:left w:val="none" w:sz="0" w:space="0" w:color="auto"/>
        <w:bottom w:val="none" w:sz="0" w:space="0" w:color="auto"/>
        <w:right w:val="none" w:sz="0" w:space="0" w:color="auto"/>
      </w:divBdr>
    </w:div>
    <w:div w:id="790172645">
      <w:bodyDiv w:val="1"/>
      <w:marLeft w:val="0"/>
      <w:marRight w:val="0"/>
      <w:marTop w:val="0"/>
      <w:marBottom w:val="0"/>
      <w:divBdr>
        <w:top w:val="none" w:sz="0" w:space="0" w:color="auto"/>
        <w:left w:val="none" w:sz="0" w:space="0" w:color="auto"/>
        <w:bottom w:val="none" w:sz="0" w:space="0" w:color="auto"/>
        <w:right w:val="none" w:sz="0" w:space="0" w:color="auto"/>
      </w:divBdr>
    </w:div>
    <w:div w:id="794101318">
      <w:bodyDiv w:val="1"/>
      <w:marLeft w:val="0"/>
      <w:marRight w:val="0"/>
      <w:marTop w:val="0"/>
      <w:marBottom w:val="0"/>
      <w:divBdr>
        <w:top w:val="none" w:sz="0" w:space="0" w:color="auto"/>
        <w:left w:val="none" w:sz="0" w:space="0" w:color="auto"/>
        <w:bottom w:val="none" w:sz="0" w:space="0" w:color="auto"/>
        <w:right w:val="none" w:sz="0" w:space="0" w:color="auto"/>
      </w:divBdr>
    </w:div>
    <w:div w:id="794494155">
      <w:bodyDiv w:val="1"/>
      <w:marLeft w:val="0"/>
      <w:marRight w:val="0"/>
      <w:marTop w:val="0"/>
      <w:marBottom w:val="0"/>
      <w:divBdr>
        <w:top w:val="none" w:sz="0" w:space="0" w:color="auto"/>
        <w:left w:val="none" w:sz="0" w:space="0" w:color="auto"/>
        <w:bottom w:val="none" w:sz="0" w:space="0" w:color="auto"/>
        <w:right w:val="none" w:sz="0" w:space="0" w:color="auto"/>
      </w:divBdr>
    </w:div>
    <w:div w:id="797067201">
      <w:bodyDiv w:val="1"/>
      <w:marLeft w:val="0"/>
      <w:marRight w:val="0"/>
      <w:marTop w:val="0"/>
      <w:marBottom w:val="0"/>
      <w:divBdr>
        <w:top w:val="none" w:sz="0" w:space="0" w:color="auto"/>
        <w:left w:val="none" w:sz="0" w:space="0" w:color="auto"/>
        <w:bottom w:val="none" w:sz="0" w:space="0" w:color="auto"/>
        <w:right w:val="none" w:sz="0" w:space="0" w:color="auto"/>
      </w:divBdr>
    </w:div>
    <w:div w:id="798188303">
      <w:bodyDiv w:val="1"/>
      <w:marLeft w:val="0"/>
      <w:marRight w:val="0"/>
      <w:marTop w:val="0"/>
      <w:marBottom w:val="0"/>
      <w:divBdr>
        <w:top w:val="none" w:sz="0" w:space="0" w:color="auto"/>
        <w:left w:val="none" w:sz="0" w:space="0" w:color="auto"/>
        <w:bottom w:val="none" w:sz="0" w:space="0" w:color="auto"/>
        <w:right w:val="none" w:sz="0" w:space="0" w:color="auto"/>
      </w:divBdr>
    </w:div>
    <w:div w:id="798256514">
      <w:bodyDiv w:val="1"/>
      <w:marLeft w:val="0"/>
      <w:marRight w:val="0"/>
      <w:marTop w:val="0"/>
      <w:marBottom w:val="0"/>
      <w:divBdr>
        <w:top w:val="none" w:sz="0" w:space="0" w:color="auto"/>
        <w:left w:val="none" w:sz="0" w:space="0" w:color="auto"/>
        <w:bottom w:val="none" w:sz="0" w:space="0" w:color="auto"/>
        <w:right w:val="none" w:sz="0" w:space="0" w:color="auto"/>
      </w:divBdr>
    </w:div>
    <w:div w:id="800391644">
      <w:bodyDiv w:val="1"/>
      <w:marLeft w:val="0"/>
      <w:marRight w:val="0"/>
      <w:marTop w:val="0"/>
      <w:marBottom w:val="0"/>
      <w:divBdr>
        <w:top w:val="none" w:sz="0" w:space="0" w:color="auto"/>
        <w:left w:val="none" w:sz="0" w:space="0" w:color="auto"/>
        <w:bottom w:val="none" w:sz="0" w:space="0" w:color="auto"/>
        <w:right w:val="none" w:sz="0" w:space="0" w:color="auto"/>
      </w:divBdr>
    </w:div>
    <w:div w:id="800421839">
      <w:bodyDiv w:val="1"/>
      <w:marLeft w:val="0"/>
      <w:marRight w:val="0"/>
      <w:marTop w:val="0"/>
      <w:marBottom w:val="0"/>
      <w:divBdr>
        <w:top w:val="none" w:sz="0" w:space="0" w:color="auto"/>
        <w:left w:val="none" w:sz="0" w:space="0" w:color="auto"/>
        <w:bottom w:val="none" w:sz="0" w:space="0" w:color="auto"/>
        <w:right w:val="none" w:sz="0" w:space="0" w:color="auto"/>
      </w:divBdr>
    </w:div>
    <w:div w:id="802187775">
      <w:bodyDiv w:val="1"/>
      <w:marLeft w:val="0"/>
      <w:marRight w:val="0"/>
      <w:marTop w:val="0"/>
      <w:marBottom w:val="0"/>
      <w:divBdr>
        <w:top w:val="none" w:sz="0" w:space="0" w:color="auto"/>
        <w:left w:val="none" w:sz="0" w:space="0" w:color="auto"/>
        <w:bottom w:val="none" w:sz="0" w:space="0" w:color="auto"/>
        <w:right w:val="none" w:sz="0" w:space="0" w:color="auto"/>
      </w:divBdr>
    </w:div>
    <w:div w:id="804154917">
      <w:bodyDiv w:val="1"/>
      <w:marLeft w:val="0"/>
      <w:marRight w:val="0"/>
      <w:marTop w:val="0"/>
      <w:marBottom w:val="0"/>
      <w:divBdr>
        <w:top w:val="none" w:sz="0" w:space="0" w:color="auto"/>
        <w:left w:val="none" w:sz="0" w:space="0" w:color="auto"/>
        <w:bottom w:val="none" w:sz="0" w:space="0" w:color="auto"/>
        <w:right w:val="none" w:sz="0" w:space="0" w:color="auto"/>
      </w:divBdr>
    </w:div>
    <w:div w:id="805201608">
      <w:bodyDiv w:val="1"/>
      <w:marLeft w:val="0"/>
      <w:marRight w:val="0"/>
      <w:marTop w:val="0"/>
      <w:marBottom w:val="0"/>
      <w:divBdr>
        <w:top w:val="none" w:sz="0" w:space="0" w:color="auto"/>
        <w:left w:val="none" w:sz="0" w:space="0" w:color="auto"/>
        <w:bottom w:val="none" w:sz="0" w:space="0" w:color="auto"/>
        <w:right w:val="none" w:sz="0" w:space="0" w:color="auto"/>
      </w:divBdr>
    </w:div>
    <w:div w:id="805468601">
      <w:bodyDiv w:val="1"/>
      <w:marLeft w:val="0"/>
      <w:marRight w:val="0"/>
      <w:marTop w:val="0"/>
      <w:marBottom w:val="0"/>
      <w:divBdr>
        <w:top w:val="none" w:sz="0" w:space="0" w:color="auto"/>
        <w:left w:val="none" w:sz="0" w:space="0" w:color="auto"/>
        <w:bottom w:val="none" w:sz="0" w:space="0" w:color="auto"/>
        <w:right w:val="none" w:sz="0" w:space="0" w:color="auto"/>
      </w:divBdr>
    </w:div>
    <w:div w:id="806625345">
      <w:bodyDiv w:val="1"/>
      <w:marLeft w:val="0"/>
      <w:marRight w:val="0"/>
      <w:marTop w:val="0"/>
      <w:marBottom w:val="0"/>
      <w:divBdr>
        <w:top w:val="none" w:sz="0" w:space="0" w:color="auto"/>
        <w:left w:val="none" w:sz="0" w:space="0" w:color="auto"/>
        <w:bottom w:val="none" w:sz="0" w:space="0" w:color="auto"/>
        <w:right w:val="none" w:sz="0" w:space="0" w:color="auto"/>
      </w:divBdr>
    </w:div>
    <w:div w:id="810098980">
      <w:bodyDiv w:val="1"/>
      <w:marLeft w:val="0"/>
      <w:marRight w:val="0"/>
      <w:marTop w:val="0"/>
      <w:marBottom w:val="0"/>
      <w:divBdr>
        <w:top w:val="none" w:sz="0" w:space="0" w:color="auto"/>
        <w:left w:val="none" w:sz="0" w:space="0" w:color="auto"/>
        <w:bottom w:val="none" w:sz="0" w:space="0" w:color="auto"/>
        <w:right w:val="none" w:sz="0" w:space="0" w:color="auto"/>
      </w:divBdr>
    </w:div>
    <w:div w:id="810829218">
      <w:bodyDiv w:val="1"/>
      <w:marLeft w:val="0"/>
      <w:marRight w:val="0"/>
      <w:marTop w:val="0"/>
      <w:marBottom w:val="0"/>
      <w:divBdr>
        <w:top w:val="none" w:sz="0" w:space="0" w:color="auto"/>
        <w:left w:val="none" w:sz="0" w:space="0" w:color="auto"/>
        <w:bottom w:val="none" w:sz="0" w:space="0" w:color="auto"/>
        <w:right w:val="none" w:sz="0" w:space="0" w:color="auto"/>
      </w:divBdr>
    </w:div>
    <w:div w:id="812526358">
      <w:bodyDiv w:val="1"/>
      <w:marLeft w:val="0"/>
      <w:marRight w:val="0"/>
      <w:marTop w:val="0"/>
      <w:marBottom w:val="0"/>
      <w:divBdr>
        <w:top w:val="none" w:sz="0" w:space="0" w:color="auto"/>
        <w:left w:val="none" w:sz="0" w:space="0" w:color="auto"/>
        <w:bottom w:val="none" w:sz="0" w:space="0" w:color="auto"/>
        <w:right w:val="none" w:sz="0" w:space="0" w:color="auto"/>
      </w:divBdr>
    </w:div>
    <w:div w:id="813179814">
      <w:bodyDiv w:val="1"/>
      <w:marLeft w:val="0"/>
      <w:marRight w:val="0"/>
      <w:marTop w:val="0"/>
      <w:marBottom w:val="0"/>
      <w:divBdr>
        <w:top w:val="none" w:sz="0" w:space="0" w:color="auto"/>
        <w:left w:val="none" w:sz="0" w:space="0" w:color="auto"/>
        <w:bottom w:val="none" w:sz="0" w:space="0" w:color="auto"/>
        <w:right w:val="none" w:sz="0" w:space="0" w:color="auto"/>
      </w:divBdr>
    </w:div>
    <w:div w:id="813638211">
      <w:bodyDiv w:val="1"/>
      <w:marLeft w:val="0"/>
      <w:marRight w:val="0"/>
      <w:marTop w:val="0"/>
      <w:marBottom w:val="0"/>
      <w:divBdr>
        <w:top w:val="none" w:sz="0" w:space="0" w:color="auto"/>
        <w:left w:val="none" w:sz="0" w:space="0" w:color="auto"/>
        <w:bottom w:val="none" w:sz="0" w:space="0" w:color="auto"/>
        <w:right w:val="none" w:sz="0" w:space="0" w:color="auto"/>
      </w:divBdr>
    </w:div>
    <w:div w:id="814566122">
      <w:bodyDiv w:val="1"/>
      <w:marLeft w:val="0"/>
      <w:marRight w:val="0"/>
      <w:marTop w:val="0"/>
      <w:marBottom w:val="0"/>
      <w:divBdr>
        <w:top w:val="none" w:sz="0" w:space="0" w:color="auto"/>
        <w:left w:val="none" w:sz="0" w:space="0" w:color="auto"/>
        <w:bottom w:val="none" w:sz="0" w:space="0" w:color="auto"/>
        <w:right w:val="none" w:sz="0" w:space="0" w:color="auto"/>
      </w:divBdr>
    </w:div>
    <w:div w:id="815300284">
      <w:bodyDiv w:val="1"/>
      <w:marLeft w:val="0"/>
      <w:marRight w:val="0"/>
      <w:marTop w:val="0"/>
      <w:marBottom w:val="0"/>
      <w:divBdr>
        <w:top w:val="none" w:sz="0" w:space="0" w:color="auto"/>
        <w:left w:val="none" w:sz="0" w:space="0" w:color="auto"/>
        <w:bottom w:val="none" w:sz="0" w:space="0" w:color="auto"/>
        <w:right w:val="none" w:sz="0" w:space="0" w:color="auto"/>
      </w:divBdr>
    </w:div>
    <w:div w:id="816217659">
      <w:bodyDiv w:val="1"/>
      <w:marLeft w:val="0"/>
      <w:marRight w:val="0"/>
      <w:marTop w:val="0"/>
      <w:marBottom w:val="0"/>
      <w:divBdr>
        <w:top w:val="none" w:sz="0" w:space="0" w:color="auto"/>
        <w:left w:val="none" w:sz="0" w:space="0" w:color="auto"/>
        <w:bottom w:val="none" w:sz="0" w:space="0" w:color="auto"/>
        <w:right w:val="none" w:sz="0" w:space="0" w:color="auto"/>
      </w:divBdr>
    </w:div>
    <w:div w:id="816726410">
      <w:bodyDiv w:val="1"/>
      <w:marLeft w:val="0"/>
      <w:marRight w:val="0"/>
      <w:marTop w:val="0"/>
      <w:marBottom w:val="0"/>
      <w:divBdr>
        <w:top w:val="none" w:sz="0" w:space="0" w:color="auto"/>
        <w:left w:val="none" w:sz="0" w:space="0" w:color="auto"/>
        <w:bottom w:val="none" w:sz="0" w:space="0" w:color="auto"/>
        <w:right w:val="none" w:sz="0" w:space="0" w:color="auto"/>
      </w:divBdr>
    </w:div>
    <w:div w:id="817848090">
      <w:bodyDiv w:val="1"/>
      <w:marLeft w:val="0"/>
      <w:marRight w:val="0"/>
      <w:marTop w:val="0"/>
      <w:marBottom w:val="0"/>
      <w:divBdr>
        <w:top w:val="none" w:sz="0" w:space="0" w:color="auto"/>
        <w:left w:val="none" w:sz="0" w:space="0" w:color="auto"/>
        <w:bottom w:val="none" w:sz="0" w:space="0" w:color="auto"/>
        <w:right w:val="none" w:sz="0" w:space="0" w:color="auto"/>
      </w:divBdr>
    </w:div>
    <w:div w:id="818572123">
      <w:bodyDiv w:val="1"/>
      <w:marLeft w:val="0"/>
      <w:marRight w:val="0"/>
      <w:marTop w:val="0"/>
      <w:marBottom w:val="0"/>
      <w:divBdr>
        <w:top w:val="none" w:sz="0" w:space="0" w:color="auto"/>
        <w:left w:val="none" w:sz="0" w:space="0" w:color="auto"/>
        <w:bottom w:val="none" w:sz="0" w:space="0" w:color="auto"/>
        <w:right w:val="none" w:sz="0" w:space="0" w:color="auto"/>
      </w:divBdr>
    </w:div>
    <w:div w:id="818887277">
      <w:bodyDiv w:val="1"/>
      <w:marLeft w:val="0"/>
      <w:marRight w:val="0"/>
      <w:marTop w:val="0"/>
      <w:marBottom w:val="0"/>
      <w:divBdr>
        <w:top w:val="none" w:sz="0" w:space="0" w:color="auto"/>
        <w:left w:val="none" w:sz="0" w:space="0" w:color="auto"/>
        <w:bottom w:val="none" w:sz="0" w:space="0" w:color="auto"/>
        <w:right w:val="none" w:sz="0" w:space="0" w:color="auto"/>
      </w:divBdr>
    </w:div>
    <w:div w:id="820582387">
      <w:bodyDiv w:val="1"/>
      <w:marLeft w:val="0"/>
      <w:marRight w:val="0"/>
      <w:marTop w:val="0"/>
      <w:marBottom w:val="0"/>
      <w:divBdr>
        <w:top w:val="none" w:sz="0" w:space="0" w:color="auto"/>
        <w:left w:val="none" w:sz="0" w:space="0" w:color="auto"/>
        <w:bottom w:val="none" w:sz="0" w:space="0" w:color="auto"/>
        <w:right w:val="none" w:sz="0" w:space="0" w:color="auto"/>
      </w:divBdr>
    </w:div>
    <w:div w:id="820735321">
      <w:bodyDiv w:val="1"/>
      <w:marLeft w:val="0"/>
      <w:marRight w:val="0"/>
      <w:marTop w:val="0"/>
      <w:marBottom w:val="0"/>
      <w:divBdr>
        <w:top w:val="none" w:sz="0" w:space="0" w:color="auto"/>
        <w:left w:val="none" w:sz="0" w:space="0" w:color="auto"/>
        <w:bottom w:val="none" w:sz="0" w:space="0" w:color="auto"/>
        <w:right w:val="none" w:sz="0" w:space="0" w:color="auto"/>
      </w:divBdr>
    </w:div>
    <w:div w:id="821504989">
      <w:bodyDiv w:val="1"/>
      <w:marLeft w:val="0"/>
      <w:marRight w:val="0"/>
      <w:marTop w:val="0"/>
      <w:marBottom w:val="0"/>
      <w:divBdr>
        <w:top w:val="none" w:sz="0" w:space="0" w:color="auto"/>
        <w:left w:val="none" w:sz="0" w:space="0" w:color="auto"/>
        <w:bottom w:val="none" w:sz="0" w:space="0" w:color="auto"/>
        <w:right w:val="none" w:sz="0" w:space="0" w:color="auto"/>
      </w:divBdr>
    </w:div>
    <w:div w:id="822425617">
      <w:bodyDiv w:val="1"/>
      <w:marLeft w:val="0"/>
      <w:marRight w:val="0"/>
      <w:marTop w:val="0"/>
      <w:marBottom w:val="0"/>
      <w:divBdr>
        <w:top w:val="none" w:sz="0" w:space="0" w:color="auto"/>
        <w:left w:val="none" w:sz="0" w:space="0" w:color="auto"/>
        <w:bottom w:val="none" w:sz="0" w:space="0" w:color="auto"/>
        <w:right w:val="none" w:sz="0" w:space="0" w:color="auto"/>
      </w:divBdr>
    </w:div>
    <w:div w:id="823549341">
      <w:bodyDiv w:val="1"/>
      <w:marLeft w:val="0"/>
      <w:marRight w:val="0"/>
      <w:marTop w:val="0"/>
      <w:marBottom w:val="0"/>
      <w:divBdr>
        <w:top w:val="none" w:sz="0" w:space="0" w:color="auto"/>
        <w:left w:val="none" w:sz="0" w:space="0" w:color="auto"/>
        <w:bottom w:val="none" w:sz="0" w:space="0" w:color="auto"/>
        <w:right w:val="none" w:sz="0" w:space="0" w:color="auto"/>
      </w:divBdr>
    </w:div>
    <w:div w:id="825050412">
      <w:bodyDiv w:val="1"/>
      <w:marLeft w:val="0"/>
      <w:marRight w:val="0"/>
      <w:marTop w:val="0"/>
      <w:marBottom w:val="0"/>
      <w:divBdr>
        <w:top w:val="none" w:sz="0" w:space="0" w:color="auto"/>
        <w:left w:val="none" w:sz="0" w:space="0" w:color="auto"/>
        <w:bottom w:val="none" w:sz="0" w:space="0" w:color="auto"/>
        <w:right w:val="none" w:sz="0" w:space="0" w:color="auto"/>
      </w:divBdr>
    </w:div>
    <w:div w:id="826828302">
      <w:bodyDiv w:val="1"/>
      <w:marLeft w:val="0"/>
      <w:marRight w:val="0"/>
      <w:marTop w:val="0"/>
      <w:marBottom w:val="0"/>
      <w:divBdr>
        <w:top w:val="none" w:sz="0" w:space="0" w:color="auto"/>
        <w:left w:val="none" w:sz="0" w:space="0" w:color="auto"/>
        <w:bottom w:val="none" w:sz="0" w:space="0" w:color="auto"/>
        <w:right w:val="none" w:sz="0" w:space="0" w:color="auto"/>
      </w:divBdr>
    </w:div>
    <w:div w:id="827290348">
      <w:bodyDiv w:val="1"/>
      <w:marLeft w:val="0"/>
      <w:marRight w:val="0"/>
      <w:marTop w:val="0"/>
      <w:marBottom w:val="0"/>
      <w:divBdr>
        <w:top w:val="none" w:sz="0" w:space="0" w:color="auto"/>
        <w:left w:val="none" w:sz="0" w:space="0" w:color="auto"/>
        <w:bottom w:val="none" w:sz="0" w:space="0" w:color="auto"/>
        <w:right w:val="none" w:sz="0" w:space="0" w:color="auto"/>
      </w:divBdr>
    </w:div>
    <w:div w:id="827332552">
      <w:bodyDiv w:val="1"/>
      <w:marLeft w:val="0"/>
      <w:marRight w:val="0"/>
      <w:marTop w:val="0"/>
      <w:marBottom w:val="0"/>
      <w:divBdr>
        <w:top w:val="none" w:sz="0" w:space="0" w:color="auto"/>
        <w:left w:val="none" w:sz="0" w:space="0" w:color="auto"/>
        <w:bottom w:val="none" w:sz="0" w:space="0" w:color="auto"/>
        <w:right w:val="none" w:sz="0" w:space="0" w:color="auto"/>
      </w:divBdr>
    </w:div>
    <w:div w:id="827479854">
      <w:bodyDiv w:val="1"/>
      <w:marLeft w:val="0"/>
      <w:marRight w:val="0"/>
      <w:marTop w:val="0"/>
      <w:marBottom w:val="0"/>
      <w:divBdr>
        <w:top w:val="none" w:sz="0" w:space="0" w:color="auto"/>
        <w:left w:val="none" w:sz="0" w:space="0" w:color="auto"/>
        <w:bottom w:val="none" w:sz="0" w:space="0" w:color="auto"/>
        <w:right w:val="none" w:sz="0" w:space="0" w:color="auto"/>
      </w:divBdr>
    </w:div>
    <w:div w:id="828400247">
      <w:bodyDiv w:val="1"/>
      <w:marLeft w:val="0"/>
      <w:marRight w:val="0"/>
      <w:marTop w:val="0"/>
      <w:marBottom w:val="0"/>
      <w:divBdr>
        <w:top w:val="none" w:sz="0" w:space="0" w:color="auto"/>
        <w:left w:val="none" w:sz="0" w:space="0" w:color="auto"/>
        <w:bottom w:val="none" w:sz="0" w:space="0" w:color="auto"/>
        <w:right w:val="none" w:sz="0" w:space="0" w:color="auto"/>
      </w:divBdr>
    </w:div>
    <w:div w:id="829056780">
      <w:bodyDiv w:val="1"/>
      <w:marLeft w:val="0"/>
      <w:marRight w:val="0"/>
      <w:marTop w:val="0"/>
      <w:marBottom w:val="0"/>
      <w:divBdr>
        <w:top w:val="none" w:sz="0" w:space="0" w:color="auto"/>
        <w:left w:val="none" w:sz="0" w:space="0" w:color="auto"/>
        <w:bottom w:val="none" w:sz="0" w:space="0" w:color="auto"/>
        <w:right w:val="none" w:sz="0" w:space="0" w:color="auto"/>
      </w:divBdr>
    </w:div>
    <w:div w:id="830683570">
      <w:bodyDiv w:val="1"/>
      <w:marLeft w:val="0"/>
      <w:marRight w:val="0"/>
      <w:marTop w:val="0"/>
      <w:marBottom w:val="0"/>
      <w:divBdr>
        <w:top w:val="none" w:sz="0" w:space="0" w:color="auto"/>
        <w:left w:val="none" w:sz="0" w:space="0" w:color="auto"/>
        <w:bottom w:val="none" w:sz="0" w:space="0" w:color="auto"/>
        <w:right w:val="none" w:sz="0" w:space="0" w:color="auto"/>
      </w:divBdr>
    </w:div>
    <w:div w:id="830868945">
      <w:bodyDiv w:val="1"/>
      <w:marLeft w:val="0"/>
      <w:marRight w:val="0"/>
      <w:marTop w:val="0"/>
      <w:marBottom w:val="0"/>
      <w:divBdr>
        <w:top w:val="none" w:sz="0" w:space="0" w:color="auto"/>
        <w:left w:val="none" w:sz="0" w:space="0" w:color="auto"/>
        <w:bottom w:val="none" w:sz="0" w:space="0" w:color="auto"/>
        <w:right w:val="none" w:sz="0" w:space="0" w:color="auto"/>
      </w:divBdr>
    </w:div>
    <w:div w:id="831068895">
      <w:bodyDiv w:val="1"/>
      <w:marLeft w:val="0"/>
      <w:marRight w:val="0"/>
      <w:marTop w:val="0"/>
      <w:marBottom w:val="0"/>
      <w:divBdr>
        <w:top w:val="none" w:sz="0" w:space="0" w:color="auto"/>
        <w:left w:val="none" w:sz="0" w:space="0" w:color="auto"/>
        <w:bottom w:val="none" w:sz="0" w:space="0" w:color="auto"/>
        <w:right w:val="none" w:sz="0" w:space="0" w:color="auto"/>
      </w:divBdr>
    </w:div>
    <w:div w:id="832141117">
      <w:bodyDiv w:val="1"/>
      <w:marLeft w:val="0"/>
      <w:marRight w:val="0"/>
      <w:marTop w:val="0"/>
      <w:marBottom w:val="0"/>
      <w:divBdr>
        <w:top w:val="none" w:sz="0" w:space="0" w:color="auto"/>
        <w:left w:val="none" w:sz="0" w:space="0" w:color="auto"/>
        <w:bottom w:val="none" w:sz="0" w:space="0" w:color="auto"/>
        <w:right w:val="none" w:sz="0" w:space="0" w:color="auto"/>
      </w:divBdr>
    </w:div>
    <w:div w:id="832180525">
      <w:bodyDiv w:val="1"/>
      <w:marLeft w:val="0"/>
      <w:marRight w:val="0"/>
      <w:marTop w:val="0"/>
      <w:marBottom w:val="0"/>
      <w:divBdr>
        <w:top w:val="none" w:sz="0" w:space="0" w:color="auto"/>
        <w:left w:val="none" w:sz="0" w:space="0" w:color="auto"/>
        <w:bottom w:val="none" w:sz="0" w:space="0" w:color="auto"/>
        <w:right w:val="none" w:sz="0" w:space="0" w:color="auto"/>
      </w:divBdr>
    </w:div>
    <w:div w:id="832910852">
      <w:bodyDiv w:val="1"/>
      <w:marLeft w:val="0"/>
      <w:marRight w:val="0"/>
      <w:marTop w:val="0"/>
      <w:marBottom w:val="0"/>
      <w:divBdr>
        <w:top w:val="none" w:sz="0" w:space="0" w:color="auto"/>
        <w:left w:val="none" w:sz="0" w:space="0" w:color="auto"/>
        <w:bottom w:val="none" w:sz="0" w:space="0" w:color="auto"/>
        <w:right w:val="none" w:sz="0" w:space="0" w:color="auto"/>
      </w:divBdr>
    </w:div>
    <w:div w:id="834994337">
      <w:bodyDiv w:val="1"/>
      <w:marLeft w:val="0"/>
      <w:marRight w:val="0"/>
      <w:marTop w:val="0"/>
      <w:marBottom w:val="0"/>
      <w:divBdr>
        <w:top w:val="none" w:sz="0" w:space="0" w:color="auto"/>
        <w:left w:val="none" w:sz="0" w:space="0" w:color="auto"/>
        <w:bottom w:val="none" w:sz="0" w:space="0" w:color="auto"/>
        <w:right w:val="none" w:sz="0" w:space="0" w:color="auto"/>
      </w:divBdr>
    </w:div>
    <w:div w:id="836459046">
      <w:bodyDiv w:val="1"/>
      <w:marLeft w:val="0"/>
      <w:marRight w:val="0"/>
      <w:marTop w:val="0"/>
      <w:marBottom w:val="0"/>
      <w:divBdr>
        <w:top w:val="none" w:sz="0" w:space="0" w:color="auto"/>
        <w:left w:val="none" w:sz="0" w:space="0" w:color="auto"/>
        <w:bottom w:val="none" w:sz="0" w:space="0" w:color="auto"/>
        <w:right w:val="none" w:sz="0" w:space="0" w:color="auto"/>
      </w:divBdr>
    </w:div>
    <w:div w:id="837187148">
      <w:bodyDiv w:val="1"/>
      <w:marLeft w:val="0"/>
      <w:marRight w:val="0"/>
      <w:marTop w:val="0"/>
      <w:marBottom w:val="0"/>
      <w:divBdr>
        <w:top w:val="none" w:sz="0" w:space="0" w:color="auto"/>
        <w:left w:val="none" w:sz="0" w:space="0" w:color="auto"/>
        <w:bottom w:val="none" w:sz="0" w:space="0" w:color="auto"/>
        <w:right w:val="none" w:sz="0" w:space="0" w:color="auto"/>
      </w:divBdr>
    </w:div>
    <w:div w:id="839350338">
      <w:bodyDiv w:val="1"/>
      <w:marLeft w:val="0"/>
      <w:marRight w:val="0"/>
      <w:marTop w:val="0"/>
      <w:marBottom w:val="0"/>
      <w:divBdr>
        <w:top w:val="none" w:sz="0" w:space="0" w:color="auto"/>
        <w:left w:val="none" w:sz="0" w:space="0" w:color="auto"/>
        <w:bottom w:val="none" w:sz="0" w:space="0" w:color="auto"/>
        <w:right w:val="none" w:sz="0" w:space="0" w:color="auto"/>
      </w:divBdr>
    </w:div>
    <w:div w:id="839739433">
      <w:bodyDiv w:val="1"/>
      <w:marLeft w:val="0"/>
      <w:marRight w:val="0"/>
      <w:marTop w:val="0"/>
      <w:marBottom w:val="0"/>
      <w:divBdr>
        <w:top w:val="none" w:sz="0" w:space="0" w:color="auto"/>
        <w:left w:val="none" w:sz="0" w:space="0" w:color="auto"/>
        <w:bottom w:val="none" w:sz="0" w:space="0" w:color="auto"/>
        <w:right w:val="none" w:sz="0" w:space="0" w:color="auto"/>
      </w:divBdr>
    </w:div>
    <w:div w:id="841165769">
      <w:bodyDiv w:val="1"/>
      <w:marLeft w:val="0"/>
      <w:marRight w:val="0"/>
      <w:marTop w:val="0"/>
      <w:marBottom w:val="0"/>
      <w:divBdr>
        <w:top w:val="none" w:sz="0" w:space="0" w:color="auto"/>
        <w:left w:val="none" w:sz="0" w:space="0" w:color="auto"/>
        <w:bottom w:val="none" w:sz="0" w:space="0" w:color="auto"/>
        <w:right w:val="none" w:sz="0" w:space="0" w:color="auto"/>
      </w:divBdr>
    </w:div>
    <w:div w:id="841897663">
      <w:bodyDiv w:val="1"/>
      <w:marLeft w:val="0"/>
      <w:marRight w:val="0"/>
      <w:marTop w:val="0"/>
      <w:marBottom w:val="0"/>
      <w:divBdr>
        <w:top w:val="none" w:sz="0" w:space="0" w:color="auto"/>
        <w:left w:val="none" w:sz="0" w:space="0" w:color="auto"/>
        <w:bottom w:val="none" w:sz="0" w:space="0" w:color="auto"/>
        <w:right w:val="none" w:sz="0" w:space="0" w:color="auto"/>
      </w:divBdr>
    </w:div>
    <w:div w:id="843784085">
      <w:bodyDiv w:val="1"/>
      <w:marLeft w:val="0"/>
      <w:marRight w:val="0"/>
      <w:marTop w:val="0"/>
      <w:marBottom w:val="0"/>
      <w:divBdr>
        <w:top w:val="none" w:sz="0" w:space="0" w:color="auto"/>
        <w:left w:val="none" w:sz="0" w:space="0" w:color="auto"/>
        <w:bottom w:val="none" w:sz="0" w:space="0" w:color="auto"/>
        <w:right w:val="none" w:sz="0" w:space="0" w:color="auto"/>
      </w:divBdr>
    </w:div>
    <w:div w:id="844520656">
      <w:bodyDiv w:val="1"/>
      <w:marLeft w:val="0"/>
      <w:marRight w:val="0"/>
      <w:marTop w:val="0"/>
      <w:marBottom w:val="0"/>
      <w:divBdr>
        <w:top w:val="none" w:sz="0" w:space="0" w:color="auto"/>
        <w:left w:val="none" w:sz="0" w:space="0" w:color="auto"/>
        <w:bottom w:val="none" w:sz="0" w:space="0" w:color="auto"/>
        <w:right w:val="none" w:sz="0" w:space="0" w:color="auto"/>
      </w:divBdr>
    </w:div>
    <w:div w:id="845438998">
      <w:bodyDiv w:val="1"/>
      <w:marLeft w:val="0"/>
      <w:marRight w:val="0"/>
      <w:marTop w:val="0"/>
      <w:marBottom w:val="0"/>
      <w:divBdr>
        <w:top w:val="none" w:sz="0" w:space="0" w:color="auto"/>
        <w:left w:val="none" w:sz="0" w:space="0" w:color="auto"/>
        <w:bottom w:val="none" w:sz="0" w:space="0" w:color="auto"/>
        <w:right w:val="none" w:sz="0" w:space="0" w:color="auto"/>
      </w:divBdr>
    </w:div>
    <w:div w:id="847017251">
      <w:bodyDiv w:val="1"/>
      <w:marLeft w:val="0"/>
      <w:marRight w:val="0"/>
      <w:marTop w:val="0"/>
      <w:marBottom w:val="0"/>
      <w:divBdr>
        <w:top w:val="none" w:sz="0" w:space="0" w:color="auto"/>
        <w:left w:val="none" w:sz="0" w:space="0" w:color="auto"/>
        <w:bottom w:val="none" w:sz="0" w:space="0" w:color="auto"/>
        <w:right w:val="none" w:sz="0" w:space="0" w:color="auto"/>
      </w:divBdr>
    </w:div>
    <w:div w:id="847788081">
      <w:bodyDiv w:val="1"/>
      <w:marLeft w:val="0"/>
      <w:marRight w:val="0"/>
      <w:marTop w:val="0"/>
      <w:marBottom w:val="0"/>
      <w:divBdr>
        <w:top w:val="none" w:sz="0" w:space="0" w:color="auto"/>
        <w:left w:val="none" w:sz="0" w:space="0" w:color="auto"/>
        <w:bottom w:val="none" w:sz="0" w:space="0" w:color="auto"/>
        <w:right w:val="none" w:sz="0" w:space="0" w:color="auto"/>
      </w:divBdr>
    </w:div>
    <w:div w:id="848328639">
      <w:bodyDiv w:val="1"/>
      <w:marLeft w:val="0"/>
      <w:marRight w:val="0"/>
      <w:marTop w:val="0"/>
      <w:marBottom w:val="0"/>
      <w:divBdr>
        <w:top w:val="none" w:sz="0" w:space="0" w:color="auto"/>
        <w:left w:val="none" w:sz="0" w:space="0" w:color="auto"/>
        <w:bottom w:val="none" w:sz="0" w:space="0" w:color="auto"/>
        <w:right w:val="none" w:sz="0" w:space="0" w:color="auto"/>
      </w:divBdr>
    </w:div>
    <w:div w:id="848639405">
      <w:bodyDiv w:val="1"/>
      <w:marLeft w:val="0"/>
      <w:marRight w:val="0"/>
      <w:marTop w:val="0"/>
      <w:marBottom w:val="0"/>
      <w:divBdr>
        <w:top w:val="none" w:sz="0" w:space="0" w:color="auto"/>
        <w:left w:val="none" w:sz="0" w:space="0" w:color="auto"/>
        <w:bottom w:val="none" w:sz="0" w:space="0" w:color="auto"/>
        <w:right w:val="none" w:sz="0" w:space="0" w:color="auto"/>
      </w:divBdr>
    </w:div>
    <w:div w:id="848757589">
      <w:bodyDiv w:val="1"/>
      <w:marLeft w:val="0"/>
      <w:marRight w:val="0"/>
      <w:marTop w:val="0"/>
      <w:marBottom w:val="0"/>
      <w:divBdr>
        <w:top w:val="none" w:sz="0" w:space="0" w:color="auto"/>
        <w:left w:val="none" w:sz="0" w:space="0" w:color="auto"/>
        <w:bottom w:val="none" w:sz="0" w:space="0" w:color="auto"/>
        <w:right w:val="none" w:sz="0" w:space="0" w:color="auto"/>
      </w:divBdr>
    </w:div>
    <w:div w:id="849760540">
      <w:bodyDiv w:val="1"/>
      <w:marLeft w:val="0"/>
      <w:marRight w:val="0"/>
      <w:marTop w:val="0"/>
      <w:marBottom w:val="0"/>
      <w:divBdr>
        <w:top w:val="none" w:sz="0" w:space="0" w:color="auto"/>
        <w:left w:val="none" w:sz="0" w:space="0" w:color="auto"/>
        <w:bottom w:val="none" w:sz="0" w:space="0" w:color="auto"/>
        <w:right w:val="none" w:sz="0" w:space="0" w:color="auto"/>
      </w:divBdr>
    </w:div>
    <w:div w:id="849952394">
      <w:bodyDiv w:val="1"/>
      <w:marLeft w:val="0"/>
      <w:marRight w:val="0"/>
      <w:marTop w:val="0"/>
      <w:marBottom w:val="0"/>
      <w:divBdr>
        <w:top w:val="none" w:sz="0" w:space="0" w:color="auto"/>
        <w:left w:val="none" w:sz="0" w:space="0" w:color="auto"/>
        <w:bottom w:val="none" w:sz="0" w:space="0" w:color="auto"/>
        <w:right w:val="none" w:sz="0" w:space="0" w:color="auto"/>
      </w:divBdr>
    </w:div>
    <w:div w:id="852107616">
      <w:bodyDiv w:val="1"/>
      <w:marLeft w:val="0"/>
      <w:marRight w:val="0"/>
      <w:marTop w:val="0"/>
      <w:marBottom w:val="0"/>
      <w:divBdr>
        <w:top w:val="none" w:sz="0" w:space="0" w:color="auto"/>
        <w:left w:val="none" w:sz="0" w:space="0" w:color="auto"/>
        <w:bottom w:val="none" w:sz="0" w:space="0" w:color="auto"/>
        <w:right w:val="none" w:sz="0" w:space="0" w:color="auto"/>
      </w:divBdr>
    </w:div>
    <w:div w:id="853111012">
      <w:bodyDiv w:val="1"/>
      <w:marLeft w:val="0"/>
      <w:marRight w:val="0"/>
      <w:marTop w:val="0"/>
      <w:marBottom w:val="0"/>
      <w:divBdr>
        <w:top w:val="none" w:sz="0" w:space="0" w:color="auto"/>
        <w:left w:val="none" w:sz="0" w:space="0" w:color="auto"/>
        <w:bottom w:val="none" w:sz="0" w:space="0" w:color="auto"/>
        <w:right w:val="none" w:sz="0" w:space="0" w:color="auto"/>
      </w:divBdr>
    </w:div>
    <w:div w:id="853224257">
      <w:bodyDiv w:val="1"/>
      <w:marLeft w:val="0"/>
      <w:marRight w:val="0"/>
      <w:marTop w:val="0"/>
      <w:marBottom w:val="0"/>
      <w:divBdr>
        <w:top w:val="none" w:sz="0" w:space="0" w:color="auto"/>
        <w:left w:val="none" w:sz="0" w:space="0" w:color="auto"/>
        <w:bottom w:val="none" w:sz="0" w:space="0" w:color="auto"/>
        <w:right w:val="none" w:sz="0" w:space="0" w:color="auto"/>
      </w:divBdr>
    </w:div>
    <w:div w:id="855535579">
      <w:bodyDiv w:val="1"/>
      <w:marLeft w:val="0"/>
      <w:marRight w:val="0"/>
      <w:marTop w:val="0"/>
      <w:marBottom w:val="0"/>
      <w:divBdr>
        <w:top w:val="none" w:sz="0" w:space="0" w:color="auto"/>
        <w:left w:val="none" w:sz="0" w:space="0" w:color="auto"/>
        <w:bottom w:val="none" w:sz="0" w:space="0" w:color="auto"/>
        <w:right w:val="none" w:sz="0" w:space="0" w:color="auto"/>
      </w:divBdr>
    </w:div>
    <w:div w:id="858734696">
      <w:bodyDiv w:val="1"/>
      <w:marLeft w:val="0"/>
      <w:marRight w:val="0"/>
      <w:marTop w:val="0"/>
      <w:marBottom w:val="0"/>
      <w:divBdr>
        <w:top w:val="none" w:sz="0" w:space="0" w:color="auto"/>
        <w:left w:val="none" w:sz="0" w:space="0" w:color="auto"/>
        <w:bottom w:val="none" w:sz="0" w:space="0" w:color="auto"/>
        <w:right w:val="none" w:sz="0" w:space="0" w:color="auto"/>
      </w:divBdr>
    </w:div>
    <w:div w:id="860240795">
      <w:bodyDiv w:val="1"/>
      <w:marLeft w:val="0"/>
      <w:marRight w:val="0"/>
      <w:marTop w:val="0"/>
      <w:marBottom w:val="0"/>
      <w:divBdr>
        <w:top w:val="none" w:sz="0" w:space="0" w:color="auto"/>
        <w:left w:val="none" w:sz="0" w:space="0" w:color="auto"/>
        <w:bottom w:val="none" w:sz="0" w:space="0" w:color="auto"/>
        <w:right w:val="none" w:sz="0" w:space="0" w:color="auto"/>
      </w:divBdr>
    </w:div>
    <w:div w:id="860364406">
      <w:bodyDiv w:val="1"/>
      <w:marLeft w:val="0"/>
      <w:marRight w:val="0"/>
      <w:marTop w:val="0"/>
      <w:marBottom w:val="0"/>
      <w:divBdr>
        <w:top w:val="none" w:sz="0" w:space="0" w:color="auto"/>
        <w:left w:val="none" w:sz="0" w:space="0" w:color="auto"/>
        <w:bottom w:val="none" w:sz="0" w:space="0" w:color="auto"/>
        <w:right w:val="none" w:sz="0" w:space="0" w:color="auto"/>
      </w:divBdr>
    </w:div>
    <w:div w:id="861090507">
      <w:bodyDiv w:val="1"/>
      <w:marLeft w:val="0"/>
      <w:marRight w:val="0"/>
      <w:marTop w:val="0"/>
      <w:marBottom w:val="0"/>
      <w:divBdr>
        <w:top w:val="none" w:sz="0" w:space="0" w:color="auto"/>
        <w:left w:val="none" w:sz="0" w:space="0" w:color="auto"/>
        <w:bottom w:val="none" w:sz="0" w:space="0" w:color="auto"/>
        <w:right w:val="none" w:sz="0" w:space="0" w:color="auto"/>
      </w:divBdr>
    </w:div>
    <w:div w:id="861168090">
      <w:bodyDiv w:val="1"/>
      <w:marLeft w:val="0"/>
      <w:marRight w:val="0"/>
      <w:marTop w:val="0"/>
      <w:marBottom w:val="0"/>
      <w:divBdr>
        <w:top w:val="none" w:sz="0" w:space="0" w:color="auto"/>
        <w:left w:val="none" w:sz="0" w:space="0" w:color="auto"/>
        <w:bottom w:val="none" w:sz="0" w:space="0" w:color="auto"/>
        <w:right w:val="none" w:sz="0" w:space="0" w:color="auto"/>
      </w:divBdr>
    </w:div>
    <w:div w:id="862789834">
      <w:bodyDiv w:val="1"/>
      <w:marLeft w:val="0"/>
      <w:marRight w:val="0"/>
      <w:marTop w:val="0"/>
      <w:marBottom w:val="0"/>
      <w:divBdr>
        <w:top w:val="none" w:sz="0" w:space="0" w:color="auto"/>
        <w:left w:val="none" w:sz="0" w:space="0" w:color="auto"/>
        <w:bottom w:val="none" w:sz="0" w:space="0" w:color="auto"/>
        <w:right w:val="none" w:sz="0" w:space="0" w:color="auto"/>
      </w:divBdr>
    </w:div>
    <w:div w:id="863905266">
      <w:bodyDiv w:val="1"/>
      <w:marLeft w:val="0"/>
      <w:marRight w:val="0"/>
      <w:marTop w:val="0"/>
      <w:marBottom w:val="0"/>
      <w:divBdr>
        <w:top w:val="none" w:sz="0" w:space="0" w:color="auto"/>
        <w:left w:val="none" w:sz="0" w:space="0" w:color="auto"/>
        <w:bottom w:val="none" w:sz="0" w:space="0" w:color="auto"/>
        <w:right w:val="none" w:sz="0" w:space="0" w:color="auto"/>
      </w:divBdr>
    </w:div>
    <w:div w:id="864636450">
      <w:bodyDiv w:val="1"/>
      <w:marLeft w:val="0"/>
      <w:marRight w:val="0"/>
      <w:marTop w:val="0"/>
      <w:marBottom w:val="0"/>
      <w:divBdr>
        <w:top w:val="none" w:sz="0" w:space="0" w:color="auto"/>
        <w:left w:val="none" w:sz="0" w:space="0" w:color="auto"/>
        <w:bottom w:val="none" w:sz="0" w:space="0" w:color="auto"/>
        <w:right w:val="none" w:sz="0" w:space="0" w:color="auto"/>
      </w:divBdr>
    </w:div>
    <w:div w:id="865482400">
      <w:bodyDiv w:val="1"/>
      <w:marLeft w:val="0"/>
      <w:marRight w:val="0"/>
      <w:marTop w:val="0"/>
      <w:marBottom w:val="0"/>
      <w:divBdr>
        <w:top w:val="none" w:sz="0" w:space="0" w:color="auto"/>
        <w:left w:val="none" w:sz="0" w:space="0" w:color="auto"/>
        <w:bottom w:val="none" w:sz="0" w:space="0" w:color="auto"/>
        <w:right w:val="none" w:sz="0" w:space="0" w:color="auto"/>
      </w:divBdr>
    </w:div>
    <w:div w:id="865799589">
      <w:bodyDiv w:val="1"/>
      <w:marLeft w:val="0"/>
      <w:marRight w:val="0"/>
      <w:marTop w:val="0"/>
      <w:marBottom w:val="0"/>
      <w:divBdr>
        <w:top w:val="none" w:sz="0" w:space="0" w:color="auto"/>
        <w:left w:val="none" w:sz="0" w:space="0" w:color="auto"/>
        <w:bottom w:val="none" w:sz="0" w:space="0" w:color="auto"/>
        <w:right w:val="none" w:sz="0" w:space="0" w:color="auto"/>
      </w:divBdr>
    </w:div>
    <w:div w:id="866059937">
      <w:bodyDiv w:val="1"/>
      <w:marLeft w:val="0"/>
      <w:marRight w:val="0"/>
      <w:marTop w:val="0"/>
      <w:marBottom w:val="0"/>
      <w:divBdr>
        <w:top w:val="none" w:sz="0" w:space="0" w:color="auto"/>
        <w:left w:val="none" w:sz="0" w:space="0" w:color="auto"/>
        <w:bottom w:val="none" w:sz="0" w:space="0" w:color="auto"/>
        <w:right w:val="none" w:sz="0" w:space="0" w:color="auto"/>
      </w:divBdr>
    </w:div>
    <w:div w:id="867988058">
      <w:bodyDiv w:val="1"/>
      <w:marLeft w:val="0"/>
      <w:marRight w:val="0"/>
      <w:marTop w:val="0"/>
      <w:marBottom w:val="0"/>
      <w:divBdr>
        <w:top w:val="none" w:sz="0" w:space="0" w:color="auto"/>
        <w:left w:val="none" w:sz="0" w:space="0" w:color="auto"/>
        <w:bottom w:val="none" w:sz="0" w:space="0" w:color="auto"/>
        <w:right w:val="none" w:sz="0" w:space="0" w:color="auto"/>
      </w:divBdr>
    </w:div>
    <w:div w:id="868837626">
      <w:bodyDiv w:val="1"/>
      <w:marLeft w:val="0"/>
      <w:marRight w:val="0"/>
      <w:marTop w:val="0"/>
      <w:marBottom w:val="0"/>
      <w:divBdr>
        <w:top w:val="none" w:sz="0" w:space="0" w:color="auto"/>
        <w:left w:val="none" w:sz="0" w:space="0" w:color="auto"/>
        <w:bottom w:val="none" w:sz="0" w:space="0" w:color="auto"/>
        <w:right w:val="none" w:sz="0" w:space="0" w:color="auto"/>
      </w:divBdr>
    </w:div>
    <w:div w:id="870150470">
      <w:bodyDiv w:val="1"/>
      <w:marLeft w:val="0"/>
      <w:marRight w:val="0"/>
      <w:marTop w:val="0"/>
      <w:marBottom w:val="0"/>
      <w:divBdr>
        <w:top w:val="none" w:sz="0" w:space="0" w:color="auto"/>
        <w:left w:val="none" w:sz="0" w:space="0" w:color="auto"/>
        <w:bottom w:val="none" w:sz="0" w:space="0" w:color="auto"/>
        <w:right w:val="none" w:sz="0" w:space="0" w:color="auto"/>
      </w:divBdr>
    </w:div>
    <w:div w:id="870996365">
      <w:bodyDiv w:val="1"/>
      <w:marLeft w:val="0"/>
      <w:marRight w:val="0"/>
      <w:marTop w:val="0"/>
      <w:marBottom w:val="0"/>
      <w:divBdr>
        <w:top w:val="none" w:sz="0" w:space="0" w:color="auto"/>
        <w:left w:val="none" w:sz="0" w:space="0" w:color="auto"/>
        <w:bottom w:val="none" w:sz="0" w:space="0" w:color="auto"/>
        <w:right w:val="none" w:sz="0" w:space="0" w:color="auto"/>
      </w:divBdr>
    </w:div>
    <w:div w:id="871186513">
      <w:bodyDiv w:val="1"/>
      <w:marLeft w:val="0"/>
      <w:marRight w:val="0"/>
      <w:marTop w:val="0"/>
      <w:marBottom w:val="0"/>
      <w:divBdr>
        <w:top w:val="none" w:sz="0" w:space="0" w:color="auto"/>
        <w:left w:val="none" w:sz="0" w:space="0" w:color="auto"/>
        <w:bottom w:val="none" w:sz="0" w:space="0" w:color="auto"/>
        <w:right w:val="none" w:sz="0" w:space="0" w:color="auto"/>
      </w:divBdr>
    </w:div>
    <w:div w:id="871646744">
      <w:bodyDiv w:val="1"/>
      <w:marLeft w:val="0"/>
      <w:marRight w:val="0"/>
      <w:marTop w:val="0"/>
      <w:marBottom w:val="0"/>
      <w:divBdr>
        <w:top w:val="none" w:sz="0" w:space="0" w:color="auto"/>
        <w:left w:val="none" w:sz="0" w:space="0" w:color="auto"/>
        <w:bottom w:val="none" w:sz="0" w:space="0" w:color="auto"/>
        <w:right w:val="none" w:sz="0" w:space="0" w:color="auto"/>
      </w:divBdr>
    </w:div>
    <w:div w:id="873224995">
      <w:bodyDiv w:val="1"/>
      <w:marLeft w:val="0"/>
      <w:marRight w:val="0"/>
      <w:marTop w:val="0"/>
      <w:marBottom w:val="0"/>
      <w:divBdr>
        <w:top w:val="none" w:sz="0" w:space="0" w:color="auto"/>
        <w:left w:val="none" w:sz="0" w:space="0" w:color="auto"/>
        <w:bottom w:val="none" w:sz="0" w:space="0" w:color="auto"/>
        <w:right w:val="none" w:sz="0" w:space="0" w:color="auto"/>
      </w:divBdr>
    </w:div>
    <w:div w:id="875964354">
      <w:bodyDiv w:val="1"/>
      <w:marLeft w:val="0"/>
      <w:marRight w:val="0"/>
      <w:marTop w:val="0"/>
      <w:marBottom w:val="0"/>
      <w:divBdr>
        <w:top w:val="none" w:sz="0" w:space="0" w:color="auto"/>
        <w:left w:val="none" w:sz="0" w:space="0" w:color="auto"/>
        <w:bottom w:val="none" w:sz="0" w:space="0" w:color="auto"/>
        <w:right w:val="none" w:sz="0" w:space="0" w:color="auto"/>
      </w:divBdr>
    </w:div>
    <w:div w:id="876694762">
      <w:bodyDiv w:val="1"/>
      <w:marLeft w:val="0"/>
      <w:marRight w:val="0"/>
      <w:marTop w:val="0"/>
      <w:marBottom w:val="0"/>
      <w:divBdr>
        <w:top w:val="none" w:sz="0" w:space="0" w:color="auto"/>
        <w:left w:val="none" w:sz="0" w:space="0" w:color="auto"/>
        <w:bottom w:val="none" w:sz="0" w:space="0" w:color="auto"/>
        <w:right w:val="none" w:sz="0" w:space="0" w:color="auto"/>
      </w:divBdr>
    </w:div>
    <w:div w:id="877551596">
      <w:bodyDiv w:val="1"/>
      <w:marLeft w:val="0"/>
      <w:marRight w:val="0"/>
      <w:marTop w:val="0"/>
      <w:marBottom w:val="0"/>
      <w:divBdr>
        <w:top w:val="none" w:sz="0" w:space="0" w:color="auto"/>
        <w:left w:val="none" w:sz="0" w:space="0" w:color="auto"/>
        <w:bottom w:val="none" w:sz="0" w:space="0" w:color="auto"/>
        <w:right w:val="none" w:sz="0" w:space="0" w:color="auto"/>
      </w:divBdr>
    </w:div>
    <w:div w:id="879829708">
      <w:bodyDiv w:val="1"/>
      <w:marLeft w:val="0"/>
      <w:marRight w:val="0"/>
      <w:marTop w:val="0"/>
      <w:marBottom w:val="0"/>
      <w:divBdr>
        <w:top w:val="none" w:sz="0" w:space="0" w:color="auto"/>
        <w:left w:val="none" w:sz="0" w:space="0" w:color="auto"/>
        <w:bottom w:val="none" w:sz="0" w:space="0" w:color="auto"/>
        <w:right w:val="none" w:sz="0" w:space="0" w:color="auto"/>
      </w:divBdr>
    </w:div>
    <w:div w:id="881748305">
      <w:bodyDiv w:val="1"/>
      <w:marLeft w:val="0"/>
      <w:marRight w:val="0"/>
      <w:marTop w:val="0"/>
      <w:marBottom w:val="0"/>
      <w:divBdr>
        <w:top w:val="none" w:sz="0" w:space="0" w:color="auto"/>
        <w:left w:val="none" w:sz="0" w:space="0" w:color="auto"/>
        <w:bottom w:val="none" w:sz="0" w:space="0" w:color="auto"/>
        <w:right w:val="none" w:sz="0" w:space="0" w:color="auto"/>
      </w:divBdr>
    </w:div>
    <w:div w:id="882787050">
      <w:bodyDiv w:val="1"/>
      <w:marLeft w:val="0"/>
      <w:marRight w:val="0"/>
      <w:marTop w:val="0"/>
      <w:marBottom w:val="0"/>
      <w:divBdr>
        <w:top w:val="none" w:sz="0" w:space="0" w:color="auto"/>
        <w:left w:val="none" w:sz="0" w:space="0" w:color="auto"/>
        <w:bottom w:val="none" w:sz="0" w:space="0" w:color="auto"/>
        <w:right w:val="none" w:sz="0" w:space="0" w:color="auto"/>
      </w:divBdr>
    </w:div>
    <w:div w:id="883248417">
      <w:bodyDiv w:val="1"/>
      <w:marLeft w:val="0"/>
      <w:marRight w:val="0"/>
      <w:marTop w:val="0"/>
      <w:marBottom w:val="0"/>
      <w:divBdr>
        <w:top w:val="none" w:sz="0" w:space="0" w:color="auto"/>
        <w:left w:val="none" w:sz="0" w:space="0" w:color="auto"/>
        <w:bottom w:val="none" w:sz="0" w:space="0" w:color="auto"/>
        <w:right w:val="none" w:sz="0" w:space="0" w:color="auto"/>
      </w:divBdr>
    </w:div>
    <w:div w:id="883447617">
      <w:bodyDiv w:val="1"/>
      <w:marLeft w:val="0"/>
      <w:marRight w:val="0"/>
      <w:marTop w:val="0"/>
      <w:marBottom w:val="0"/>
      <w:divBdr>
        <w:top w:val="none" w:sz="0" w:space="0" w:color="auto"/>
        <w:left w:val="none" w:sz="0" w:space="0" w:color="auto"/>
        <w:bottom w:val="none" w:sz="0" w:space="0" w:color="auto"/>
        <w:right w:val="none" w:sz="0" w:space="0" w:color="auto"/>
      </w:divBdr>
    </w:div>
    <w:div w:id="885288691">
      <w:bodyDiv w:val="1"/>
      <w:marLeft w:val="0"/>
      <w:marRight w:val="0"/>
      <w:marTop w:val="0"/>
      <w:marBottom w:val="0"/>
      <w:divBdr>
        <w:top w:val="none" w:sz="0" w:space="0" w:color="auto"/>
        <w:left w:val="none" w:sz="0" w:space="0" w:color="auto"/>
        <w:bottom w:val="none" w:sz="0" w:space="0" w:color="auto"/>
        <w:right w:val="none" w:sz="0" w:space="0" w:color="auto"/>
      </w:divBdr>
    </w:div>
    <w:div w:id="885414036">
      <w:bodyDiv w:val="1"/>
      <w:marLeft w:val="0"/>
      <w:marRight w:val="0"/>
      <w:marTop w:val="0"/>
      <w:marBottom w:val="0"/>
      <w:divBdr>
        <w:top w:val="none" w:sz="0" w:space="0" w:color="auto"/>
        <w:left w:val="none" w:sz="0" w:space="0" w:color="auto"/>
        <w:bottom w:val="none" w:sz="0" w:space="0" w:color="auto"/>
        <w:right w:val="none" w:sz="0" w:space="0" w:color="auto"/>
      </w:divBdr>
    </w:div>
    <w:div w:id="889607848">
      <w:bodyDiv w:val="1"/>
      <w:marLeft w:val="0"/>
      <w:marRight w:val="0"/>
      <w:marTop w:val="0"/>
      <w:marBottom w:val="0"/>
      <w:divBdr>
        <w:top w:val="none" w:sz="0" w:space="0" w:color="auto"/>
        <w:left w:val="none" w:sz="0" w:space="0" w:color="auto"/>
        <w:bottom w:val="none" w:sz="0" w:space="0" w:color="auto"/>
        <w:right w:val="none" w:sz="0" w:space="0" w:color="auto"/>
      </w:divBdr>
    </w:div>
    <w:div w:id="889724817">
      <w:bodyDiv w:val="1"/>
      <w:marLeft w:val="0"/>
      <w:marRight w:val="0"/>
      <w:marTop w:val="0"/>
      <w:marBottom w:val="0"/>
      <w:divBdr>
        <w:top w:val="none" w:sz="0" w:space="0" w:color="auto"/>
        <w:left w:val="none" w:sz="0" w:space="0" w:color="auto"/>
        <w:bottom w:val="none" w:sz="0" w:space="0" w:color="auto"/>
        <w:right w:val="none" w:sz="0" w:space="0" w:color="auto"/>
      </w:divBdr>
    </w:div>
    <w:div w:id="890459441">
      <w:bodyDiv w:val="1"/>
      <w:marLeft w:val="0"/>
      <w:marRight w:val="0"/>
      <w:marTop w:val="0"/>
      <w:marBottom w:val="0"/>
      <w:divBdr>
        <w:top w:val="none" w:sz="0" w:space="0" w:color="auto"/>
        <w:left w:val="none" w:sz="0" w:space="0" w:color="auto"/>
        <w:bottom w:val="none" w:sz="0" w:space="0" w:color="auto"/>
        <w:right w:val="none" w:sz="0" w:space="0" w:color="auto"/>
      </w:divBdr>
    </w:div>
    <w:div w:id="892539799">
      <w:bodyDiv w:val="1"/>
      <w:marLeft w:val="0"/>
      <w:marRight w:val="0"/>
      <w:marTop w:val="0"/>
      <w:marBottom w:val="0"/>
      <w:divBdr>
        <w:top w:val="none" w:sz="0" w:space="0" w:color="auto"/>
        <w:left w:val="none" w:sz="0" w:space="0" w:color="auto"/>
        <w:bottom w:val="none" w:sz="0" w:space="0" w:color="auto"/>
        <w:right w:val="none" w:sz="0" w:space="0" w:color="auto"/>
      </w:divBdr>
    </w:div>
    <w:div w:id="892622949">
      <w:bodyDiv w:val="1"/>
      <w:marLeft w:val="0"/>
      <w:marRight w:val="0"/>
      <w:marTop w:val="0"/>
      <w:marBottom w:val="0"/>
      <w:divBdr>
        <w:top w:val="none" w:sz="0" w:space="0" w:color="auto"/>
        <w:left w:val="none" w:sz="0" w:space="0" w:color="auto"/>
        <w:bottom w:val="none" w:sz="0" w:space="0" w:color="auto"/>
        <w:right w:val="none" w:sz="0" w:space="0" w:color="auto"/>
      </w:divBdr>
    </w:div>
    <w:div w:id="894778003">
      <w:bodyDiv w:val="1"/>
      <w:marLeft w:val="0"/>
      <w:marRight w:val="0"/>
      <w:marTop w:val="0"/>
      <w:marBottom w:val="0"/>
      <w:divBdr>
        <w:top w:val="none" w:sz="0" w:space="0" w:color="auto"/>
        <w:left w:val="none" w:sz="0" w:space="0" w:color="auto"/>
        <w:bottom w:val="none" w:sz="0" w:space="0" w:color="auto"/>
        <w:right w:val="none" w:sz="0" w:space="0" w:color="auto"/>
      </w:divBdr>
    </w:div>
    <w:div w:id="894976413">
      <w:bodyDiv w:val="1"/>
      <w:marLeft w:val="0"/>
      <w:marRight w:val="0"/>
      <w:marTop w:val="0"/>
      <w:marBottom w:val="0"/>
      <w:divBdr>
        <w:top w:val="none" w:sz="0" w:space="0" w:color="auto"/>
        <w:left w:val="none" w:sz="0" w:space="0" w:color="auto"/>
        <w:bottom w:val="none" w:sz="0" w:space="0" w:color="auto"/>
        <w:right w:val="none" w:sz="0" w:space="0" w:color="auto"/>
      </w:divBdr>
    </w:div>
    <w:div w:id="895506821">
      <w:bodyDiv w:val="1"/>
      <w:marLeft w:val="0"/>
      <w:marRight w:val="0"/>
      <w:marTop w:val="0"/>
      <w:marBottom w:val="0"/>
      <w:divBdr>
        <w:top w:val="none" w:sz="0" w:space="0" w:color="auto"/>
        <w:left w:val="none" w:sz="0" w:space="0" w:color="auto"/>
        <w:bottom w:val="none" w:sz="0" w:space="0" w:color="auto"/>
        <w:right w:val="none" w:sz="0" w:space="0" w:color="auto"/>
      </w:divBdr>
    </w:div>
    <w:div w:id="895510038">
      <w:bodyDiv w:val="1"/>
      <w:marLeft w:val="0"/>
      <w:marRight w:val="0"/>
      <w:marTop w:val="0"/>
      <w:marBottom w:val="0"/>
      <w:divBdr>
        <w:top w:val="none" w:sz="0" w:space="0" w:color="auto"/>
        <w:left w:val="none" w:sz="0" w:space="0" w:color="auto"/>
        <w:bottom w:val="none" w:sz="0" w:space="0" w:color="auto"/>
        <w:right w:val="none" w:sz="0" w:space="0" w:color="auto"/>
      </w:divBdr>
    </w:div>
    <w:div w:id="896088763">
      <w:bodyDiv w:val="1"/>
      <w:marLeft w:val="0"/>
      <w:marRight w:val="0"/>
      <w:marTop w:val="0"/>
      <w:marBottom w:val="0"/>
      <w:divBdr>
        <w:top w:val="none" w:sz="0" w:space="0" w:color="auto"/>
        <w:left w:val="none" w:sz="0" w:space="0" w:color="auto"/>
        <w:bottom w:val="none" w:sz="0" w:space="0" w:color="auto"/>
        <w:right w:val="none" w:sz="0" w:space="0" w:color="auto"/>
      </w:divBdr>
    </w:div>
    <w:div w:id="896208609">
      <w:bodyDiv w:val="1"/>
      <w:marLeft w:val="0"/>
      <w:marRight w:val="0"/>
      <w:marTop w:val="0"/>
      <w:marBottom w:val="0"/>
      <w:divBdr>
        <w:top w:val="none" w:sz="0" w:space="0" w:color="auto"/>
        <w:left w:val="none" w:sz="0" w:space="0" w:color="auto"/>
        <w:bottom w:val="none" w:sz="0" w:space="0" w:color="auto"/>
        <w:right w:val="none" w:sz="0" w:space="0" w:color="auto"/>
      </w:divBdr>
    </w:div>
    <w:div w:id="897858531">
      <w:bodyDiv w:val="1"/>
      <w:marLeft w:val="0"/>
      <w:marRight w:val="0"/>
      <w:marTop w:val="0"/>
      <w:marBottom w:val="0"/>
      <w:divBdr>
        <w:top w:val="none" w:sz="0" w:space="0" w:color="auto"/>
        <w:left w:val="none" w:sz="0" w:space="0" w:color="auto"/>
        <w:bottom w:val="none" w:sz="0" w:space="0" w:color="auto"/>
        <w:right w:val="none" w:sz="0" w:space="0" w:color="auto"/>
      </w:divBdr>
    </w:div>
    <w:div w:id="897975657">
      <w:bodyDiv w:val="1"/>
      <w:marLeft w:val="0"/>
      <w:marRight w:val="0"/>
      <w:marTop w:val="0"/>
      <w:marBottom w:val="0"/>
      <w:divBdr>
        <w:top w:val="none" w:sz="0" w:space="0" w:color="auto"/>
        <w:left w:val="none" w:sz="0" w:space="0" w:color="auto"/>
        <w:bottom w:val="none" w:sz="0" w:space="0" w:color="auto"/>
        <w:right w:val="none" w:sz="0" w:space="0" w:color="auto"/>
      </w:divBdr>
      <w:divsChild>
        <w:div w:id="770857471">
          <w:marLeft w:val="0"/>
          <w:marRight w:val="0"/>
          <w:marTop w:val="0"/>
          <w:marBottom w:val="0"/>
          <w:divBdr>
            <w:top w:val="none" w:sz="0" w:space="0" w:color="auto"/>
            <w:left w:val="none" w:sz="0" w:space="0" w:color="auto"/>
            <w:bottom w:val="none" w:sz="0" w:space="0" w:color="auto"/>
            <w:right w:val="none" w:sz="0" w:space="0" w:color="auto"/>
          </w:divBdr>
          <w:divsChild>
            <w:div w:id="25646466">
              <w:marLeft w:val="0"/>
              <w:marRight w:val="0"/>
              <w:marTop w:val="0"/>
              <w:marBottom w:val="0"/>
              <w:divBdr>
                <w:top w:val="none" w:sz="0" w:space="0" w:color="auto"/>
                <w:left w:val="none" w:sz="0" w:space="0" w:color="auto"/>
                <w:bottom w:val="none" w:sz="0" w:space="0" w:color="auto"/>
                <w:right w:val="none" w:sz="0" w:space="0" w:color="auto"/>
              </w:divBdr>
              <w:divsChild>
                <w:div w:id="545803134">
                  <w:marLeft w:val="0"/>
                  <w:marRight w:val="0"/>
                  <w:marTop w:val="0"/>
                  <w:marBottom w:val="0"/>
                  <w:divBdr>
                    <w:top w:val="none" w:sz="0" w:space="0" w:color="auto"/>
                    <w:left w:val="none" w:sz="0" w:space="0" w:color="auto"/>
                    <w:bottom w:val="none" w:sz="0" w:space="0" w:color="auto"/>
                    <w:right w:val="none" w:sz="0" w:space="0" w:color="auto"/>
                  </w:divBdr>
                </w:div>
                <w:div w:id="1055813016">
                  <w:marLeft w:val="0"/>
                  <w:marRight w:val="0"/>
                  <w:marTop w:val="0"/>
                  <w:marBottom w:val="0"/>
                  <w:divBdr>
                    <w:top w:val="none" w:sz="0" w:space="0" w:color="auto"/>
                    <w:left w:val="none" w:sz="0" w:space="0" w:color="auto"/>
                    <w:bottom w:val="none" w:sz="0" w:space="0" w:color="auto"/>
                    <w:right w:val="none" w:sz="0" w:space="0" w:color="auto"/>
                  </w:divBdr>
                </w:div>
              </w:divsChild>
            </w:div>
            <w:div w:id="36517589">
              <w:marLeft w:val="0"/>
              <w:marRight w:val="0"/>
              <w:marTop w:val="0"/>
              <w:marBottom w:val="0"/>
              <w:divBdr>
                <w:top w:val="none" w:sz="0" w:space="0" w:color="auto"/>
                <w:left w:val="none" w:sz="0" w:space="0" w:color="auto"/>
                <w:bottom w:val="none" w:sz="0" w:space="0" w:color="auto"/>
                <w:right w:val="none" w:sz="0" w:space="0" w:color="auto"/>
              </w:divBdr>
              <w:divsChild>
                <w:div w:id="495652820">
                  <w:marLeft w:val="0"/>
                  <w:marRight w:val="0"/>
                  <w:marTop w:val="0"/>
                  <w:marBottom w:val="0"/>
                  <w:divBdr>
                    <w:top w:val="none" w:sz="0" w:space="0" w:color="auto"/>
                    <w:left w:val="none" w:sz="0" w:space="0" w:color="auto"/>
                    <w:bottom w:val="none" w:sz="0" w:space="0" w:color="auto"/>
                    <w:right w:val="none" w:sz="0" w:space="0" w:color="auto"/>
                  </w:divBdr>
                </w:div>
                <w:div w:id="1014844304">
                  <w:marLeft w:val="0"/>
                  <w:marRight w:val="0"/>
                  <w:marTop w:val="0"/>
                  <w:marBottom w:val="0"/>
                  <w:divBdr>
                    <w:top w:val="none" w:sz="0" w:space="0" w:color="auto"/>
                    <w:left w:val="none" w:sz="0" w:space="0" w:color="auto"/>
                    <w:bottom w:val="none" w:sz="0" w:space="0" w:color="auto"/>
                    <w:right w:val="none" w:sz="0" w:space="0" w:color="auto"/>
                  </w:divBdr>
                </w:div>
              </w:divsChild>
            </w:div>
            <w:div w:id="115761373">
              <w:marLeft w:val="0"/>
              <w:marRight w:val="0"/>
              <w:marTop w:val="0"/>
              <w:marBottom w:val="0"/>
              <w:divBdr>
                <w:top w:val="none" w:sz="0" w:space="0" w:color="auto"/>
                <w:left w:val="none" w:sz="0" w:space="0" w:color="auto"/>
                <w:bottom w:val="none" w:sz="0" w:space="0" w:color="auto"/>
                <w:right w:val="none" w:sz="0" w:space="0" w:color="auto"/>
              </w:divBdr>
              <w:divsChild>
                <w:div w:id="285161697">
                  <w:marLeft w:val="0"/>
                  <w:marRight w:val="0"/>
                  <w:marTop w:val="0"/>
                  <w:marBottom w:val="0"/>
                  <w:divBdr>
                    <w:top w:val="none" w:sz="0" w:space="0" w:color="auto"/>
                    <w:left w:val="none" w:sz="0" w:space="0" w:color="auto"/>
                    <w:bottom w:val="none" w:sz="0" w:space="0" w:color="auto"/>
                    <w:right w:val="none" w:sz="0" w:space="0" w:color="auto"/>
                  </w:divBdr>
                </w:div>
                <w:div w:id="733548175">
                  <w:marLeft w:val="0"/>
                  <w:marRight w:val="0"/>
                  <w:marTop w:val="0"/>
                  <w:marBottom w:val="0"/>
                  <w:divBdr>
                    <w:top w:val="none" w:sz="0" w:space="0" w:color="auto"/>
                    <w:left w:val="none" w:sz="0" w:space="0" w:color="auto"/>
                    <w:bottom w:val="none" w:sz="0" w:space="0" w:color="auto"/>
                    <w:right w:val="none" w:sz="0" w:space="0" w:color="auto"/>
                  </w:divBdr>
                </w:div>
              </w:divsChild>
            </w:div>
            <w:div w:id="125204289">
              <w:marLeft w:val="0"/>
              <w:marRight w:val="0"/>
              <w:marTop w:val="0"/>
              <w:marBottom w:val="0"/>
              <w:divBdr>
                <w:top w:val="none" w:sz="0" w:space="0" w:color="auto"/>
                <w:left w:val="none" w:sz="0" w:space="0" w:color="auto"/>
                <w:bottom w:val="none" w:sz="0" w:space="0" w:color="auto"/>
                <w:right w:val="none" w:sz="0" w:space="0" w:color="auto"/>
              </w:divBdr>
              <w:divsChild>
                <w:div w:id="380398666">
                  <w:marLeft w:val="0"/>
                  <w:marRight w:val="0"/>
                  <w:marTop w:val="0"/>
                  <w:marBottom w:val="0"/>
                  <w:divBdr>
                    <w:top w:val="none" w:sz="0" w:space="0" w:color="auto"/>
                    <w:left w:val="none" w:sz="0" w:space="0" w:color="auto"/>
                    <w:bottom w:val="none" w:sz="0" w:space="0" w:color="auto"/>
                    <w:right w:val="none" w:sz="0" w:space="0" w:color="auto"/>
                  </w:divBdr>
                </w:div>
                <w:div w:id="2064600446">
                  <w:marLeft w:val="0"/>
                  <w:marRight w:val="0"/>
                  <w:marTop w:val="0"/>
                  <w:marBottom w:val="0"/>
                  <w:divBdr>
                    <w:top w:val="none" w:sz="0" w:space="0" w:color="auto"/>
                    <w:left w:val="none" w:sz="0" w:space="0" w:color="auto"/>
                    <w:bottom w:val="none" w:sz="0" w:space="0" w:color="auto"/>
                    <w:right w:val="none" w:sz="0" w:space="0" w:color="auto"/>
                  </w:divBdr>
                </w:div>
              </w:divsChild>
            </w:div>
            <w:div w:id="354622352">
              <w:marLeft w:val="0"/>
              <w:marRight w:val="0"/>
              <w:marTop w:val="0"/>
              <w:marBottom w:val="0"/>
              <w:divBdr>
                <w:top w:val="none" w:sz="0" w:space="0" w:color="auto"/>
                <w:left w:val="none" w:sz="0" w:space="0" w:color="auto"/>
                <w:bottom w:val="none" w:sz="0" w:space="0" w:color="auto"/>
                <w:right w:val="none" w:sz="0" w:space="0" w:color="auto"/>
              </w:divBdr>
              <w:divsChild>
                <w:div w:id="1136944929">
                  <w:marLeft w:val="0"/>
                  <w:marRight w:val="0"/>
                  <w:marTop w:val="0"/>
                  <w:marBottom w:val="0"/>
                  <w:divBdr>
                    <w:top w:val="none" w:sz="0" w:space="0" w:color="auto"/>
                    <w:left w:val="none" w:sz="0" w:space="0" w:color="auto"/>
                    <w:bottom w:val="none" w:sz="0" w:space="0" w:color="auto"/>
                    <w:right w:val="none" w:sz="0" w:space="0" w:color="auto"/>
                  </w:divBdr>
                </w:div>
                <w:div w:id="2062288164">
                  <w:marLeft w:val="0"/>
                  <w:marRight w:val="0"/>
                  <w:marTop w:val="0"/>
                  <w:marBottom w:val="0"/>
                  <w:divBdr>
                    <w:top w:val="none" w:sz="0" w:space="0" w:color="auto"/>
                    <w:left w:val="none" w:sz="0" w:space="0" w:color="auto"/>
                    <w:bottom w:val="none" w:sz="0" w:space="0" w:color="auto"/>
                    <w:right w:val="none" w:sz="0" w:space="0" w:color="auto"/>
                  </w:divBdr>
                </w:div>
              </w:divsChild>
            </w:div>
            <w:div w:id="426777832">
              <w:marLeft w:val="0"/>
              <w:marRight w:val="0"/>
              <w:marTop w:val="0"/>
              <w:marBottom w:val="0"/>
              <w:divBdr>
                <w:top w:val="none" w:sz="0" w:space="0" w:color="auto"/>
                <w:left w:val="none" w:sz="0" w:space="0" w:color="auto"/>
                <w:bottom w:val="none" w:sz="0" w:space="0" w:color="auto"/>
                <w:right w:val="none" w:sz="0" w:space="0" w:color="auto"/>
              </w:divBdr>
              <w:divsChild>
                <w:div w:id="1324092526">
                  <w:marLeft w:val="0"/>
                  <w:marRight w:val="0"/>
                  <w:marTop w:val="0"/>
                  <w:marBottom w:val="0"/>
                  <w:divBdr>
                    <w:top w:val="none" w:sz="0" w:space="0" w:color="auto"/>
                    <w:left w:val="none" w:sz="0" w:space="0" w:color="auto"/>
                    <w:bottom w:val="none" w:sz="0" w:space="0" w:color="auto"/>
                    <w:right w:val="none" w:sz="0" w:space="0" w:color="auto"/>
                  </w:divBdr>
                </w:div>
                <w:div w:id="1585068170">
                  <w:marLeft w:val="0"/>
                  <w:marRight w:val="0"/>
                  <w:marTop w:val="0"/>
                  <w:marBottom w:val="0"/>
                  <w:divBdr>
                    <w:top w:val="none" w:sz="0" w:space="0" w:color="auto"/>
                    <w:left w:val="none" w:sz="0" w:space="0" w:color="auto"/>
                    <w:bottom w:val="none" w:sz="0" w:space="0" w:color="auto"/>
                    <w:right w:val="none" w:sz="0" w:space="0" w:color="auto"/>
                  </w:divBdr>
                </w:div>
              </w:divsChild>
            </w:div>
            <w:div w:id="577055366">
              <w:marLeft w:val="0"/>
              <w:marRight w:val="0"/>
              <w:marTop w:val="0"/>
              <w:marBottom w:val="0"/>
              <w:divBdr>
                <w:top w:val="none" w:sz="0" w:space="0" w:color="auto"/>
                <w:left w:val="none" w:sz="0" w:space="0" w:color="auto"/>
                <w:bottom w:val="none" w:sz="0" w:space="0" w:color="auto"/>
                <w:right w:val="none" w:sz="0" w:space="0" w:color="auto"/>
              </w:divBdr>
              <w:divsChild>
                <w:div w:id="276567007">
                  <w:marLeft w:val="0"/>
                  <w:marRight w:val="0"/>
                  <w:marTop w:val="0"/>
                  <w:marBottom w:val="0"/>
                  <w:divBdr>
                    <w:top w:val="none" w:sz="0" w:space="0" w:color="auto"/>
                    <w:left w:val="none" w:sz="0" w:space="0" w:color="auto"/>
                    <w:bottom w:val="none" w:sz="0" w:space="0" w:color="auto"/>
                    <w:right w:val="none" w:sz="0" w:space="0" w:color="auto"/>
                  </w:divBdr>
                </w:div>
                <w:div w:id="1434209523">
                  <w:marLeft w:val="0"/>
                  <w:marRight w:val="0"/>
                  <w:marTop w:val="0"/>
                  <w:marBottom w:val="0"/>
                  <w:divBdr>
                    <w:top w:val="none" w:sz="0" w:space="0" w:color="auto"/>
                    <w:left w:val="none" w:sz="0" w:space="0" w:color="auto"/>
                    <w:bottom w:val="none" w:sz="0" w:space="0" w:color="auto"/>
                    <w:right w:val="none" w:sz="0" w:space="0" w:color="auto"/>
                  </w:divBdr>
                </w:div>
              </w:divsChild>
            </w:div>
            <w:div w:id="620723601">
              <w:marLeft w:val="0"/>
              <w:marRight w:val="0"/>
              <w:marTop w:val="0"/>
              <w:marBottom w:val="0"/>
              <w:divBdr>
                <w:top w:val="none" w:sz="0" w:space="0" w:color="auto"/>
                <w:left w:val="none" w:sz="0" w:space="0" w:color="auto"/>
                <w:bottom w:val="none" w:sz="0" w:space="0" w:color="auto"/>
                <w:right w:val="none" w:sz="0" w:space="0" w:color="auto"/>
              </w:divBdr>
              <w:divsChild>
                <w:div w:id="439496988">
                  <w:marLeft w:val="0"/>
                  <w:marRight w:val="0"/>
                  <w:marTop w:val="0"/>
                  <w:marBottom w:val="0"/>
                  <w:divBdr>
                    <w:top w:val="none" w:sz="0" w:space="0" w:color="auto"/>
                    <w:left w:val="none" w:sz="0" w:space="0" w:color="auto"/>
                    <w:bottom w:val="none" w:sz="0" w:space="0" w:color="auto"/>
                    <w:right w:val="none" w:sz="0" w:space="0" w:color="auto"/>
                  </w:divBdr>
                </w:div>
                <w:div w:id="2077243894">
                  <w:marLeft w:val="0"/>
                  <w:marRight w:val="0"/>
                  <w:marTop w:val="0"/>
                  <w:marBottom w:val="0"/>
                  <w:divBdr>
                    <w:top w:val="none" w:sz="0" w:space="0" w:color="auto"/>
                    <w:left w:val="none" w:sz="0" w:space="0" w:color="auto"/>
                    <w:bottom w:val="none" w:sz="0" w:space="0" w:color="auto"/>
                    <w:right w:val="none" w:sz="0" w:space="0" w:color="auto"/>
                  </w:divBdr>
                </w:div>
              </w:divsChild>
            </w:div>
            <w:div w:id="730276401">
              <w:marLeft w:val="0"/>
              <w:marRight w:val="0"/>
              <w:marTop w:val="0"/>
              <w:marBottom w:val="0"/>
              <w:divBdr>
                <w:top w:val="none" w:sz="0" w:space="0" w:color="auto"/>
                <w:left w:val="none" w:sz="0" w:space="0" w:color="auto"/>
                <w:bottom w:val="none" w:sz="0" w:space="0" w:color="auto"/>
                <w:right w:val="none" w:sz="0" w:space="0" w:color="auto"/>
              </w:divBdr>
              <w:divsChild>
                <w:div w:id="332417457">
                  <w:marLeft w:val="0"/>
                  <w:marRight w:val="0"/>
                  <w:marTop w:val="0"/>
                  <w:marBottom w:val="0"/>
                  <w:divBdr>
                    <w:top w:val="none" w:sz="0" w:space="0" w:color="auto"/>
                    <w:left w:val="none" w:sz="0" w:space="0" w:color="auto"/>
                    <w:bottom w:val="none" w:sz="0" w:space="0" w:color="auto"/>
                    <w:right w:val="none" w:sz="0" w:space="0" w:color="auto"/>
                  </w:divBdr>
                </w:div>
                <w:div w:id="618924146">
                  <w:marLeft w:val="0"/>
                  <w:marRight w:val="0"/>
                  <w:marTop w:val="0"/>
                  <w:marBottom w:val="0"/>
                  <w:divBdr>
                    <w:top w:val="none" w:sz="0" w:space="0" w:color="auto"/>
                    <w:left w:val="none" w:sz="0" w:space="0" w:color="auto"/>
                    <w:bottom w:val="none" w:sz="0" w:space="0" w:color="auto"/>
                    <w:right w:val="none" w:sz="0" w:space="0" w:color="auto"/>
                  </w:divBdr>
                </w:div>
              </w:divsChild>
            </w:div>
            <w:div w:id="917252931">
              <w:marLeft w:val="0"/>
              <w:marRight w:val="0"/>
              <w:marTop w:val="0"/>
              <w:marBottom w:val="0"/>
              <w:divBdr>
                <w:top w:val="none" w:sz="0" w:space="0" w:color="auto"/>
                <w:left w:val="none" w:sz="0" w:space="0" w:color="auto"/>
                <w:bottom w:val="none" w:sz="0" w:space="0" w:color="auto"/>
                <w:right w:val="none" w:sz="0" w:space="0" w:color="auto"/>
              </w:divBdr>
              <w:divsChild>
                <w:div w:id="1198542791">
                  <w:marLeft w:val="0"/>
                  <w:marRight w:val="0"/>
                  <w:marTop w:val="0"/>
                  <w:marBottom w:val="0"/>
                  <w:divBdr>
                    <w:top w:val="none" w:sz="0" w:space="0" w:color="auto"/>
                    <w:left w:val="none" w:sz="0" w:space="0" w:color="auto"/>
                    <w:bottom w:val="none" w:sz="0" w:space="0" w:color="auto"/>
                    <w:right w:val="none" w:sz="0" w:space="0" w:color="auto"/>
                  </w:divBdr>
                </w:div>
                <w:div w:id="1479029762">
                  <w:marLeft w:val="0"/>
                  <w:marRight w:val="0"/>
                  <w:marTop w:val="0"/>
                  <w:marBottom w:val="0"/>
                  <w:divBdr>
                    <w:top w:val="none" w:sz="0" w:space="0" w:color="auto"/>
                    <w:left w:val="none" w:sz="0" w:space="0" w:color="auto"/>
                    <w:bottom w:val="none" w:sz="0" w:space="0" w:color="auto"/>
                    <w:right w:val="none" w:sz="0" w:space="0" w:color="auto"/>
                  </w:divBdr>
                </w:div>
              </w:divsChild>
            </w:div>
            <w:div w:id="960694734">
              <w:marLeft w:val="0"/>
              <w:marRight w:val="0"/>
              <w:marTop w:val="0"/>
              <w:marBottom w:val="0"/>
              <w:divBdr>
                <w:top w:val="none" w:sz="0" w:space="0" w:color="auto"/>
                <w:left w:val="none" w:sz="0" w:space="0" w:color="auto"/>
                <w:bottom w:val="none" w:sz="0" w:space="0" w:color="auto"/>
                <w:right w:val="none" w:sz="0" w:space="0" w:color="auto"/>
              </w:divBdr>
              <w:divsChild>
                <w:div w:id="1530725803">
                  <w:marLeft w:val="0"/>
                  <w:marRight w:val="0"/>
                  <w:marTop w:val="0"/>
                  <w:marBottom w:val="0"/>
                  <w:divBdr>
                    <w:top w:val="none" w:sz="0" w:space="0" w:color="auto"/>
                    <w:left w:val="none" w:sz="0" w:space="0" w:color="auto"/>
                    <w:bottom w:val="none" w:sz="0" w:space="0" w:color="auto"/>
                    <w:right w:val="none" w:sz="0" w:space="0" w:color="auto"/>
                  </w:divBdr>
                </w:div>
                <w:div w:id="1919365265">
                  <w:marLeft w:val="0"/>
                  <w:marRight w:val="0"/>
                  <w:marTop w:val="0"/>
                  <w:marBottom w:val="0"/>
                  <w:divBdr>
                    <w:top w:val="none" w:sz="0" w:space="0" w:color="auto"/>
                    <w:left w:val="none" w:sz="0" w:space="0" w:color="auto"/>
                    <w:bottom w:val="none" w:sz="0" w:space="0" w:color="auto"/>
                    <w:right w:val="none" w:sz="0" w:space="0" w:color="auto"/>
                  </w:divBdr>
                </w:div>
              </w:divsChild>
            </w:div>
            <w:div w:id="1046101665">
              <w:marLeft w:val="0"/>
              <w:marRight w:val="0"/>
              <w:marTop w:val="0"/>
              <w:marBottom w:val="0"/>
              <w:divBdr>
                <w:top w:val="none" w:sz="0" w:space="0" w:color="auto"/>
                <w:left w:val="none" w:sz="0" w:space="0" w:color="auto"/>
                <w:bottom w:val="none" w:sz="0" w:space="0" w:color="auto"/>
                <w:right w:val="none" w:sz="0" w:space="0" w:color="auto"/>
              </w:divBdr>
              <w:divsChild>
                <w:div w:id="813638932">
                  <w:marLeft w:val="0"/>
                  <w:marRight w:val="0"/>
                  <w:marTop w:val="0"/>
                  <w:marBottom w:val="0"/>
                  <w:divBdr>
                    <w:top w:val="none" w:sz="0" w:space="0" w:color="auto"/>
                    <w:left w:val="none" w:sz="0" w:space="0" w:color="auto"/>
                    <w:bottom w:val="none" w:sz="0" w:space="0" w:color="auto"/>
                    <w:right w:val="none" w:sz="0" w:space="0" w:color="auto"/>
                  </w:divBdr>
                </w:div>
                <w:div w:id="2129470201">
                  <w:marLeft w:val="0"/>
                  <w:marRight w:val="0"/>
                  <w:marTop w:val="0"/>
                  <w:marBottom w:val="0"/>
                  <w:divBdr>
                    <w:top w:val="none" w:sz="0" w:space="0" w:color="auto"/>
                    <w:left w:val="none" w:sz="0" w:space="0" w:color="auto"/>
                    <w:bottom w:val="none" w:sz="0" w:space="0" w:color="auto"/>
                    <w:right w:val="none" w:sz="0" w:space="0" w:color="auto"/>
                  </w:divBdr>
                </w:div>
              </w:divsChild>
            </w:div>
            <w:div w:id="1175732331">
              <w:marLeft w:val="0"/>
              <w:marRight w:val="0"/>
              <w:marTop w:val="0"/>
              <w:marBottom w:val="0"/>
              <w:divBdr>
                <w:top w:val="none" w:sz="0" w:space="0" w:color="auto"/>
                <w:left w:val="none" w:sz="0" w:space="0" w:color="auto"/>
                <w:bottom w:val="none" w:sz="0" w:space="0" w:color="auto"/>
                <w:right w:val="none" w:sz="0" w:space="0" w:color="auto"/>
              </w:divBdr>
              <w:divsChild>
                <w:div w:id="523910303">
                  <w:marLeft w:val="0"/>
                  <w:marRight w:val="0"/>
                  <w:marTop w:val="0"/>
                  <w:marBottom w:val="0"/>
                  <w:divBdr>
                    <w:top w:val="none" w:sz="0" w:space="0" w:color="auto"/>
                    <w:left w:val="none" w:sz="0" w:space="0" w:color="auto"/>
                    <w:bottom w:val="none" w:sz="0" w:space="0" w:color="auto"/>
                    <w:right w:val="none" w:sz="0" w:space="0" w:color="auto"/>
                  </w:divBdr>
                </w:div>
                <w:div w:id="1403212576">
                  <w:marLeft w:val="0"/>
                  <w:marRight w:val="0"/>
                  <w:marTop w:val="0"/>
                  <w:marBottom w:val="0"/>
                  <w:divBdr>
                    <w:top w:val="none" w:sz="0" w:space="0" w:color="auto"/>
                    <w:left w:val="none" w:sz="0" w:space="0" w:color="auto"/>
                    <w:bottom w:val="none" w:sz="0" w:space="0" w:color="auto"/>
                    <w:right w:val="none" w:sz="0" w:space="0" w:color="auto"/>
                  </w:divBdr>
                </w:div>
              </w:divsChild>
            </w:div>
            <w:div w:id="1252352150">
              <w:marLeft w:val="0"/>
              <w:marRight w:val="0"/>
              <w:marTop w:val="0"/>
              <w:marBottom w:val="0"/>
              <w:divBdr>
                <w:top w:val="none" w:sz="0" w:space="0" w:color="auto"/>
                <w:left w:val="none" w:sz="0" w:space="0" w:color="auto"/>
                <w:bottom w:val="none" w:sz="0" w:space="0" w:color="auto"/>
                <w:right w:val="none" w:sz="0" w:space="0" w:color="auto"/>
              </w:divBdr>
              <w:divsChild>
                <w:div w:id="124936227">
                  <w:marLeft w:val="0"/>
                  <w:marRight w:val="0"/>
                  <w:marTop w:val="0"/>
                  <w:marBottom w:val="0"/>
                  <w:divBdr>
                    <w:top w:val="none" w:sz="0" w:space="0" w:color="auto"/>
                    <w:left w:val="none" w:sz="0" w:space="0" w:color="auto"/>
                    <w:bottom w:val="none" w:sz="0" w:space="0" w:color="auto"/>
                    <w:right w:val="none" w:sz="0" w:space="0" w:color="auto"/>
                  </w:divBdr>
                </w:div>
                <w:div w:id="1039623015">
                  <w:marLeft w:val="0"/>
                  <w:marRight w:val="0"/>
                  <w:marTop w:val="0"/>
                  <w:marBottom w:val="0"/>
                  <w:divBdr>
                    <w:top w:val="none" w:sz="0" w:space="0" w:color="auto"/>
                    <w:left w:val="none" w:sz="0" w:space="0" w:color="auto"/>
                    <w:bottom w:val="none" w:sz="0" w:space="0" w:color="auto"/>
                    <w:right w:val="none" w:sz="0" w:space="0" w:color="auto"/>
                  </w:divBdr>
                </w:div>
              </w:divsChild>
            </w:div>
            <w:div w:id="1366521277">
              <w:marLeft w:val="0"/>
              <w:marRight w:val="0"/>
              <w:marTop w:val="0"/>
              <w:marBottom w:val="0"/>
              <w:divBdr>
                <w:top w:val="none" w:sz="0" w:space="0" w:color="auto"/>
                <w:left w:val="none" w:sz="0" w:space="0" w:color="auto"/>
                <w:bottom w:val="none" w:sz="0" w:space="0" w:color="auto"/>
                <w:right w:val="none" w:sz="0" w:space="0" w:color="auto"/>
              </w:divBdr>
              <w:divsChild>
                <w:div w:id="624314388">
                  <w:marLeft w:val="0"/>
                  <w:marRight w:val="0"/>
                  <w:marTop w:val="0"/>
                  <w:marBottom w:val="0"/>
                  <w:divBdr>
                    <w:top w:val="none" w:sz="0" w:space="0" w:color="auto"/>
                    <w:left w:val="none" w:sz="0" w:space="0" w:color="auto"/>
                    <w:bottom w:val="none" w:sz="0" w:space="0" w:color="auto"/>
                    <w:right w:val="none" w:sz="0" w:space="0" w:color="auto"/>
                  </w:divBdr>
                </w:div>
                <w:div w:id="1026059390">
                  <w:marLeft w:val="0"/>
                  <w:marRight w:val="0"/>
                  <w:marTop w:val="0"/>
                  <w:marBottom w:val="0"/>
                  <w:divBdr>
                    <w:top w:val="none" w:sz="0" w:space="0" w:color="auto"/>
                    <w:left w:val="none" w:sz="0" w:space="0" w:color="auto"/>
                    <w:bottom w:val="none" w:sz="0" w:space="0" w:color="auto"/>
                    <w:right w:val="none" w:sz="0" w:space="0" w:color="auto"/>
                  </w:divBdr>
                </w:div>
              </w:divsChild>
            </w:div>
            <w:div w:id="1541045448">
              <w:marLeft w:val="0"/>
              <w:marRight w:val="0"/>
              <w:marTop w:val="0"/>
              <w:marBottom w:val="0"/>
              <w:divBdr>
                <w:top w:val="none" w:sz="0" w:space="0" w:color="auto"/>
                <w:left w:val="none" w:sz="0" w:space="0" w:color="auto"/>
                <w:bottom w:val="none" w:sz="0" w:space="0" w:color="auto"/>
                <w:right w:val="none" w:sz="0" w:space="0" w:color="auto"/>
              </w:divBdr>
              <w:divsChild>
                <w:div w:id="1273973708">
                  <w:marLeft w:val="0"/>
                  <w:marRight w:val="0"/>
                  <w:marTop w:val="0"/>
                  <w:marBottom w:val="0"/>
                  <w:divBdr>
                    <w:top w:val="none" w:sz="0" w:space="0" w:color="auto"/>
                    <w:left w:val="none" w:sz="0" w:space="0" w:color="auto"/>
                    <w:bottom w:val="none" w:sz="0" w:space="0" w:color="auto"/>
                    <w:right w:val="none" w:sz="0" w:space="0" w:color="auto"/>
                  </w:divBdr>
                </w:div>
                <w:div w:id="2129347037">
                  <w:marLeft w:val="0"/>
                  <w:marRight w:val="0"/>
                  <w:marTop w:val="0"/>
                  <w:marBottom w:val="0"/>
                  <w:divBdr>
                    <w:top w:val="none" w:sz="0" w:space="0" w:color="auto"/>
                    <w:left w:val="none" w:sz="0" w:space="0" w:color="auto"/>
                    <w:bottom w:val="none" w:sz="0" w:space="0" w:color="auto"/>
                    <w:right w:val="none" w:sz="0" w:space="0" w:color="auto"/>
                  </w:divBdr>
                </w:div>
              </w:divsChild>
            </w:div>
            <w:div w:id="1620334456">
              <w:marLeft w:val="0"/>
              <w:marRight w:val="0"/>
              <w:marTop w:val="0"/>
              <w:marBottom w:val="0"/>
              <w:divBdr>
                <w:top w:val="none" w:sz="0" w:space="0" w:color="auto"/>
                <w:left w:val="none" w:sz="0" w:space="0" w:color="auto"/>
                <w:bottom w:val="none" w:sz="0" w:space="0" w:color="auto"/>
                <w:right w:val="none" w:sz="0" w:space="0" w:color="auto"/>
              </w:divBdr>
              <w:divsChild>
                <w:div w:id="1091586553">
                  <w:marLeft w:val="0"/>
                  <w:marRight w:val="0"/>
                  <w:marTop w:val="0"/>
                  <w:marBottom w:val="0"/>
                  <w:divBdr>
                    <w:top w:val="none" w:sz="0" w:space="0" w:color="auto"/>
                    <w:left w:val="none" w:sz="0" w:space="0" w:color="auto"/>
                    <w:bottom w:val="none" w:sz="0" w:space="0" w:color="auto"/>
                    <w:right w:val="none" w:sz="0" w:space="0" w:color="auto"/>
                  </w:divBdr>
                </w:div>
                <w:div w:id="2080512855">
                  <w:marLeft w:val="0"/>
                  <w:marRight w:val="0"/>
                  <w:marTop w:val="0"/>
                  <w:marBottom w:val="0"/>
                  <w:divBdr>
                    <w:top w:val="none" w:sz="0" w:space="0" w:color="auto"/>
                    <w:left w:val="none" w:sz="0" w:space="0" w:color="auto"/>
                    <w:bottom w:val="none" w:sz="0" w:space="0" w:color="auto"/>
                    <w:right w:val="none" w:sz="0" w:space="0" w:color="auto"/>
                  </w:divBdr>
                </w:div>
              </w:divsChild>
            </w:div>
            <w:div w:id="1649549999">
              <w:marLeft w:val="0"/>
              <w:marRight w:val="0"/>
              <w:marTop w:val="0"/>
              <w:marBottom w:val="0"/>
              <w:divBdr>
                <w:top w:val="none" w:sz="0" w:space="0" w:color="auto"/>
                <w:left w:val="none" w:sz="0" w:space="0" w:color="auto"/>
                <w:bottom w:val="none" w:sz="0" w:space="0" w:color="auto"/>
                <w:right w:val="none" w:sz="0" w:space="0" w:color="auto"/>
              </w:divBdr>
              <w:divsChild>
                <w:div w:id="71901402">
                  <w:marLeft w:val="0"/>
                  <w:marRight w:val="0"/>
                  <w:marTop w:val="0"/>
                  <w:marBottom w:val="0"/>
                  <w:divBdr>
                    <w:top w:val="none" w:sz="0" w:space="0" w:color="auto"/>
                    <w:left w:val="none" w:sz="0" w:space="0" w:color="auto"/>
                    <w:bottom w:val="none" w:sz="0" w:space="0" w:color="auto"/>
                    <w:right w:val="none" w:sz="0" w:space="0" w:color="auto"/>
                  </w:divBdr>
                </w:div>
                <w:div w:id="688140068">
                  <w:marLeft w:val="0"/>
                  <w:marRight w:val="0"/>
                  <w:marTop w:val="0"/>
                  <w:marBottom w:val="0"/>
                  <w:divBdr>
                    <w:top w:val="none" w:sz="0" w:space="0" w:color="auto"/>
                    <w:left w:val="none" w:sz="0" w:space="0" w:color="auto"/>
                    <w:bottom w:val="none" w:sz="0" w:space="0" w:color="auto"/>
                    <w:right w:val="none" w:sz="0" w:space="0" w:color="auto"/>
                  </w:divBdr>
                </w:div>
              </w:divsChild>
            </w:div>
            <w:div w:id="1674725544">
              <w:marLeft w:val="0"/>
              <w:marRight w:val="0"/>
              <w:marTop w:val="0"/>
              <w:marBottom w:val="0"/>
              <w:divBdr>
                <w:top w:val="none" w:sz="0" w:space="0" w:color="auto"/>
                <w:left w:val="none" w:sz="0" w:space="0" w:color="auto"/>
                <w:bottom w:val="none" w:sz="0" w:space="0" w:color="auto"/>
                <w:right w:val="none" w:sz="0" w:space="0" w:color="auto"/>
              </w:divBdr>
              <w:divsChild>
                <w:div w:id="238485699">
                  <w:marLeft w:val="0"/>
                  <w:marRight w:val="0"/>
                  <w:marTop w:val="0"/>
                  <w:marBottom w:val="0"/>
                  <w:divBdr>
                    <w:top w:val="none" w:sz="0" w:space="0" w:color="auto"/>
                    <w:left w:val="none" w:sz="0" w:space="0" w:color="auto"/>
                    <w:bottom w:val="none" w:sz="0" w:space="0" w:color="auto"/>
                    <w:right w:val="none" w:sz="0" w:space="0" w:color="auto"/>
                  </w:divBdr>
                </w:div>
                <w:div w:id="1196508014">
                  <w:marLeft w:val="0"/>
                  <w:marRight w:val="0"/>
                  <w:marTop w:val="0"/>
                  <w:marBottom w:val="0"/>
                  <w:divBdr>
                    <w:top w:val="none" w:sz="0" w:space="0" w:color="auto"/>
                    <w:left w:val="none" w:sz="0" w:space="0" w:color="auto"/>
                    <w:bottom w:val="none" w:sz="0" w:space="0" w:color="auto"/>
                    <w:right w:val="none" w:sz="0" w:space="0" w:color="auto"/>
                  </w:divBdr>
                </w:div>
              </w:divsChild>
            </w:div>
            <w:div w:id="1721633828">
              <w:marLeft w:val="0"/>
              <w:marRight w:val="0"/>
              <w:marTop w:val="0"/>
              <w:marBottom w:val="0"/>
              <w:divBdr>
                <w:top w:val="none" w:sz="0" w:space="0" w:color="auto"/>
                <w:left w:val="none" w:sz="0" w:space="0" w:color="auto"/>
                <w:bottom w:val="none" w:sz="0" w:space="0" w:color="auto"/>
                <w:right w:val="none" w:sz="0" w:space="0" w:color="auto"/>
              </w:divBdr>
              <w:divsChild>
                <w:div w:id="1852790369">
                  <w:marLeft w:val="0"/>
                  <w:marRight w:val="0"/>
                  <w:marTop w:val="0"/>
                  <w:marBottom w:val="0"/>
                  <w:divBdr>
                    <w:top w:val="none" w:sz="0" w:space="0" w:color="auto"/>
                    <w:left w:val="none" w:sz="0" w:space="0" w:color="auto"/>
                    <w:bottom w:val="none" w:sz="0" w:space="0" w:color="auto"/>
                    <w:right w:val="none" w:sz="0" w:space="0" w:color="auto"/>
                  </w:divBdr>
                </w:div>
                <w:div w:id="2114670066">
                  <w:marLeft w:val="0"/>
                  <w:marRight w:val="0"/>
                  <w:marTop w:val="0"/>
                  <w:marBottom w:val="0"/>
                  <w:divBdr>
                    <w:top w:val="none" w:sz="0" w:space="0" w:color="auto"/>
                    <w:left w:val="none" w:sz="0" w:space="0" w:color="auto"/>
                    <w:bottom w:val="none" w:sz="0" w:space="0" w:color="auto"/>
                    <w:right w:val="none" w:sz="0" w:space="0" w:color="auto"/>
                  </w:divBdr>
                </w:div>
              </w:divsChild>
            </w:div>
            <w:div w:id="1738896895">
              <w:marLeft w:val="0"/>
              <w:marRight w:val="0"/>
              <w:marTop w:val="0"/>
              <w:marBottom w:val="0"/>
              <w:divBdr>
                <w:top w:val="none" w:sz="0" w:space="0" w:color="auto"/>
                <w:left w:val="none" w:sz="0" w:space="0" w:color="auto"/>
                <w:bottom w:val="none" w:sz="0" w:space="0" w:color="auto"/>
                <w:right w:val="none" w:sz="0" w:space="0" w:color="auto"/>
              </w:divBdr>
              <w:divsChild>
                <w:div w:id="174001889">
                  <w:marLeft w:val="0"/>
                  <w:marRight w:val="0"/>
                  <w:marTop w:val="0"/>
                  <w:marBottom w:val="0"/>
                  <w:divBdr>
                    <w:top w:val="none" w:sz="0" w:space="0" w:color="auto"/>
                    <w:left w:val="none" w:sz="0" w:space="0" w:color="auto"/>
                    <w:bottom w:val="none" w:sz="0" w:space="0" w:color="auto"/>
                    <w:right w:val="none" w:sz="0" w:space="0" w:color="auto"/>
                  </w:divBdr>
                </w:div>
                <w:div w:id="2014213315">
                  <w:marLeft w:val="0"/>
                  <w:marRight w:val="0"/>
                  <w:marTop w:val="0"/>
                  <w:marBottom w:val="0"/>
                  <w:divBdr>
                    <w:top w:val="none" w:sz="0" w:space="0" w:color="auto"/>
                    <w:left w:val="none" w:sz="0" w:space="0" w:color="auto"/>
                    <w:bottom w:val="none" w:sz="0" w:space="0" w:color="auto"/>
                    <w:right w:val="none" w:sz="0" w:space="0" w:color="auto"/>
                  </w:divBdr>
                </w:div>
              </w:divsChild>
            </w:div>
            <w:div w:id="1942300902">
              <w:marLeft w:val="0"/>
              <w:marRight w:val="0"/>
              <w:marTop w:val="0"/>
              <w:marBottom w:val="0"/>
              <w:divBdr>
                <w:top w:val="none" w:sz="0" w:space="0" w:color="auto"/>
                <w:left w:val="none" w:sz="0" w:space="0" w:color="auto"/>
                <w:bottom w:val="none" w:sz="0" w:space="0" w:color="auto"/>
                <w:right w:val="none" w:sz="0" w:space="0" w:color="auto"/>
              </w:divBdr>
              <w:divsChild>
                <w:div w:id="298073268">
                  <w:marLeft w:val="0"/>
                  <w:marRight w:val="0"/>
                  <w:marTop w:val="0"/>
                  <w:marBottom w:val="0"/>
                  <w:divBdr>
                    <w:top w:val="none" w:sz="0" w:space="0" w:color="auto"/>
                    <w:left w:val="none" w:sz="0" w:space="0" w:color="auto"/>
                    <w:bottom w:val="none" w:sz="0" w:space="0" w:color="auto"/>
                    <w:right w:val="none" w:sz="0" w:space="0" w:color="auto"/>
                  </w:divBdr>
                </w:div>
                <w:div w:id="1377780126">
                  <w:marLeft w:val="0"/>
                  <w:marRight w:val="0"/>
                  <w:marTop w:val="0"/>
                  <w:marBottom w:val="0"/>
                  <w:divBdr>
                    <w:top w:val="none" w:sz="0" w:space="0" w:color="auto"/>
                    <w:left w:val="none" w:sz="0" w:space="0" w:color="auto"/>
                    <w:bottom w:val="none" w:sz="0" w:space="0" w:color="auto"/>
                    <w:right w:val="none" w:sz="0" w:space="0" w:color="auto"/>
                  </w:divBdr>
                </w:div>
              </w:divsChild>
            </w:div>
            <w:div w:id="1996227252">
              <w:marLeft w:val="0"/>
              <w:marRight w:val="0"/>
              <w:marTop w:val="0"/>
              <w:marBottom w:val="0"/>
              <w:divBdr>
                <w:top w:val="none" w:sz="0" w:space="0" w:color="auto"/>
                <w:left w:val="none" w:sz="0" w:space="0" w:color="auto"/>
                <w:bottom w:val="none" w:sz="0" w:space="0" w:color="auto"/>
                <w:right w:val="none" w:sz="0" w:space="0" w:color="auto"/>
              </w:divBdr>
              <w:divsChild>
                <w:div w:id="977298505">
                  <w:marLeft w:val="0"/>
                  <w:marRight w:val="0"/>
                  <w:marTop w:val="0"/>
                  <w:marBottom w:val="0"/>
                  <w:divBdr>
                    <w:top w:val="none" w:sz="0" w:space="0" w:color="auto"/>
                    <w:left w:val="none" w:sz="0" w:space="0" w:color="auto"/>
                    <w:bottom w:val="none" w:sz="0" w:space="0" w:color="auto"/>
                    <w:right w:val="none" w:sz="0" w:space="0" w:color="auto"/>
                  </w:divBdr>
                </w:div>
                <w:div w:id="1596011477">
                  <w:marLeft w:val="0"/>
                  <w:marRight w:val="0"/>
                  <w:marTop w:val="0"/>
                  <w:marBottom w:val="0"/>
                  <w:divBdr>
                    <w:top w:val="none" w:sz="0" w:space="0" w:color="auto"/>
                    <w:left w:val="none" w:sz="0" w:space="0" w:color="auto"/>
                    <w:bottom w:val="none" w:sz="0" w:space="0" w:color="auto"/>
                    <w:right w:val="none" w:sz="0" w:space="0" w:color="auto"/>
                  </w:divBdr>
                </w:div>
              </w:divsChild>
            </w:div>
            <w:div w:id="2030528104">
              <w:marLeft w:val="0"/>
              <w:marRight w:val="0"/>
              <w:marTop w:val="0"/>
              <w:marBottom w:val="0"/>
              <w:divBdr>
                <w:top w:val="none" w:sz="0" w:space="0" w:color="auto"/>
                <w:left w:val="none" w:sz="0" w:space="0" w:color="auto"/>
                <w:bottom w:val="none" w:sz="0" w:space="0" w:color="auto"/>
                <w:right w:val="none" w:sz="0" w:space="0" w:color="auto"/>
              </w:divBdr>
              <w:divsChild>
                <w:div w:id="852761231">
                  <w:marLeft w:val="0"/>
                  <w:marRight w:val="0"/>
                  <w:marTop w:val="0"/>
                  <w:marBottom w:val="0"/>
                  <w:divBdr>
                    <w:top w:val="none" w:sz="0" w:space="0" w:color="auto"/>
                    <w:left w:val="none" w:sz="0" w:space="0" w:color="auto"/>
                    <w:bottom w:val="none" w:sz="0" w:space="0" w:color="auto"/>
                    <w:right w:val="none" w:sz="0" w:space="0" w:color="auto"/>
                  </w:divBdr>
                </w:div>
                <w:div w:id="1764910065">
                  <w:marLeft w:val="0"/>
                  <w:marRight w:val="0"/>
                  <w:marTop w:val="0"/>
                  <w:marBottom w:val="0"/>
                  <w:divBdr>
                    <w:top w:val="none" w:sz="0" w:space="0" w:color="auto"/>
                    <w:left w:val="none" w:sz="0" w:space="0" w:color="auto"/>
                    <w:bottom w:val="none" w:sz="0" w:space="0" w:color="auto"/>
                    <w:right w:val="none" w:sz="0" w:space="0" w:color="auto"/>
                  </w:divBdr>
                </w:div>
              </w:divsChild>
            </w:div>
            <w:div w:id="2122147491">
              <w:marLeft w:val="0"/>
              <w:marRight w:val="0"/>
              <w:marTop w:val="0"/>
              <w:marBottom w:val="0"/>
              <w:divBdr>
                <w:top w:val="none" w:sz="0" w:space="0" w:color="auto"/>
                <w:left w:val="none" w:sz="0" w:space="0" w:color="auto"/>
                <w:bottom w:val="none" w:sz="0" w:space="0" w:color="auto"/>
                <w:right w:val="none" w:sz="0" w:space="0" w:color="auto"/>
              </w:divBdr>
              <w:divsChild>
                <w:div w:id="518277050">
                  <w:marLeft w:val="0"/>
                  <w:marRight w:val="0"/>
                  <w:marTop w:val="0"/>
                  <w:marBottom w:val="0"/>
                  <w:divBdr>
                    <w:top w:val="none" w:sz="0" w:space="0" w:color="auto"/>
                    <w:left w:val="none" w:sz="0" w:space="0" w:color="auto"/>
                    <w:bottom w:val="none" w:sz="0" w:space="0" w:color="auto"/>
                    <w:right w:val="none" w:sz="0" w:space="0" w:color="auto"/>
                  </w:divBdr>
                </w:div>
                <w:div w:id="12280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2143">
      <w:bodyDiv w:val="1"/>
      <w:marLeft w:val="0"/>
      <w:marRight w:val="0"/>
      <w:marTop w:val="0"/>
      <w:marBottom w:val="0"/>
      <w:divBdr>
        <w:top w:val="none" w:sz="0" w:space="0" w:color="auto"/>
        <w:left w:val="none" w:sz="0" w:space="0" w:color="auto"/>
        <w:bottom w:val="none" w:sz="0" w:space="0" w:color="auto"/>
        <w:right w:val="none" w:sz="0" w:space="0" w:color="auto"/>
      </w:divBdr>
    </w:div>
    <w:div w:id="899055392">
      <w:bodyDiv w:val="1"/>
      <w:marLeft w:val="0"/>
      <w:marRight w:val="0"/>
      <w:marTop w:val="0"/>
      <w:marBottom w:val="0"/>
      <w:divBdr>
        <w:top w:val="none" w:sz="0" w:space="0" w:color="auto"/>
        <w:left w:val="none" w:sz="0" w:space="0" w:color="auto"/>
        <w:bottom w:val="none" w:sz="0" w:space="0" w:color="auto"/>
        <w:right w:val="none" w:sz="0" w:space="0" w:color="auto"/>
      </w:divBdr>
    </w:div>
    <w:div w:id="899629946">
      <w:bodyDiv w:val="1"/>
      <w:marLeft w:val="0"/>
      <w:marRight w:val="0"/>
      <w:marTop w:val="0"/>
      <w:marBottom w:val="0"/>
      <w:divBdr>
        <w:top w:val="none" w:sz="0" w:space="0" w:color="auto"/>
        <w:left w:val="none" w:sz="0" w:space="0" w:color="auto"/>
        <w:bottom w:val="none" w:sz="0" w:space="0" w:color="auto"/>
        <w:right w:val="none" w:sz="0" w:space="0" w:color="auto"/>
      </w:divBdr>
    </w:div>
    <w:div w:id="901790976">
      <w:bodyDiv w:val="1"/>
      <w:marLeft w:val="0"/>
      <w:marRight w:val="0"/>
      <w:marTop w:val="0"/>
      <w:marBottom w:val="0"/>
      <w:divBdr>
        <w:top w:val="none" w:sz="0" w:space="0" w:color="auto"/>
        <w:left w:val="none" w:sz="0" w:space="0" w:color="auto"/>
        <w:bottom w:val="none" w:sz="0" w:space="0" w:color="auto"/>
        <w:right w:val="none" w:sz="0" w:space="0" w:color="auto"/>
      </w:divBdr>
    </w:div>
    <w:div w:id="902645604">
      <w:bodyDiv w:val="1"/>
      <w:marLeft w:val="0"/>
      <w:marRight w:val="0"/>
      <w:marTop w:val="0"/>
      <w:marBottom w:val="0"/>
      <w:divBdr>
        <w:top w:val="none" w:sz="0" w:space="0" w:color="auto"/>
        <w:left w:val="none" w:sz="0" w:space="0" w:color="auto"/>
        <w:bottom w:val="none" w:sz="0" w:space="0" w:color="auto"/>
        <w:right w:val="none" w:sz="0" w:space="0" w:color="auto"/>
      </w:divBdr>
    </w:div>
    <w:div w:id="902834761">
      <w:bodyDiv w:val="1"/>
      <w:marLeft w:val="0"/>
      <w:marRight w:val="0"/>
      <w:marTop w:val="0"/>
      <w:marBottom w:val="0"/>
      <w:divBdr>
        <w:top w:val="none" w:sz="0" w:space="0" w:color="auto"/>
        <w:left w:val="none" w:sz="0" w:space="0" w:color="auto"/>
        <w:bottom w:val="none" w:sz="0" w:space="0" w:color="auto"/>
        <w:right w:val="none" w:sz="0" w:space="0" w:color="auto"/>
      </w:divBdr>
    </w:div>
    <w:div w:id="905452916">
      <w:bodyDiv w:val="1"/>
      <w:marLeft w:val="0"/>
      <w:marRight w:val="0"/>
      <w:marTop w:val="0"/>
      <w:marBottom w:val="0"/>
      <w:divBdr>
        <w:top w:val="none" w:sz="0" w:space="0" w:color="auto"/>
        <w:left w:val="none" w:sz="0" w:space="0" w:color="auto"/>
        <w:bottom w:val="none" w:sz="0" w:space="0" w:color="auto"/>
        <w:right w:val="none" w:sz="0" w:space="0" w:color="auto"/>
      </w:divBdr>
    </w:div>
    <w:div w:id="907422727">
      <w:bodyDiv w:val="1"/>
      <w:marLeft w:val="0"/>
      <w:marRight w:val="0"/>
      <w:marTop w:val="0"/>
      <w:marBottom w:val="0"/>
      <w:divBdr>
        <w:top w:val="none" w:sz="0" w:space="0" w:color="auto"/>
        <w:left w:val="none" w:sz="0" w:space="0" w:color="auto"/>
        <w:bottom w:val="none" w:sz="0" w:space="0" w:color="auto"/>
        <w:right w:val="none" w:sz="0" w:space="0" w:color="auto"/>
      </w:divBdr>
    </w:div>
    <w:div w:id="911157187">
      <w:bodyDiv w:val="1"/>
      <w:marLeft w:val="0"/>
      <w:marRight w:val="0"/>
      <w:marTop w:val="0"/>
      <w:marBottom w:val="0"/>
      <w:divBdr>
        <w:top w:val="none" w:sz="0" w:space="0" w:color="auto"/>
        <w:left w:val="none" w:sz="0" w:space="0" w:color="auto"/>
        <w:bottom w:val="none" w:sz="0" w:space="0" w:color="auto"/>
        <w:right w:val="none" w:sz="0" w:space="0" w:color="auto"/>
      </w:divBdr>
    </w:div>
    <w:div w:id="912348952">
      <w:bodyDiv w:val="1"/>
      <w:marLeft w:val="0"/>
      <w:marRight w:val="0"/>
      <w:marTop w:val="0"/>
      <w:marBottom w:val="0"/>
      <w:divBdr>
        <w:top w:val="none" w:sz="0" w:space="0" w:color="auto"/>
        <w:left w:val="none" w:sz="0" w:space="0" w:color="auto"/>
        <w:bottom w:val="none" w:sz="0" w:space="0" w:color="auto"/>
        <w:right w:val="none" w:sz="0" w:space="0" w:color="auto"/>
      </w:divBdr>
    </w:div>
    <w:div w:id="914314317">
      <w:bodyDiv w:val="1"/>
      <w:marLeft w:val="0"/>
      <w:marRight w:val="0"/>
      <w:marTop w:val="0"/>
      <w:marBottom w:val="0"/>
      <w:divBdr>
        <w:top w:val="none" w:sz="0" w:space="0" w:color="auto"/>
        <w:left w:val="none" w:sz="0" w:space="0" w:color="auto"/>
        <w:bottom w:val="none" w:sz="0" w:space="0" w:color="auto"/>
        <w:right w:val="none" w:sz="0" w:space="0" w:color="auto"/>
      </w:divBdr>
    </w:div>
    <w:div w:id="915092272">
      <w:bodyDiv w:val="1"/>
      <w:marLeft w:val="0"/>
      <w:marRight w:val="0"/>
      <w:marTop w:val="0"/>
      <w:marBottom w:val="0"/>
      <w:divBdr>
        <w:top w:val="none" w:sz="0" w:space="0" w:color="auto"/>
        <w:left w:val="none" w:sz="0" w:space="0" w:color="auto"/>
        <w:bottom w:val="none" w:sz="0" w:space="0" w:color="auto"/>
        <w:right w:val="none" w:sz="0" w:space="0" w:color="auto"/>
      </w:divBdr>
    </w:div>
    <w:div w:id="915431473">
      <w:bodyDiv w:val="1"/>
      <w:marLeft w:val="0"/>
      <w:marRight w:val="0"/>
      <w:marTop w:val="0"/>
      <w:marBottom w:val="0"/>
      <w:divBdr>
        <w:top w:val="none" w:sz="0" w:space="0" w:color="auto"/>
        <w:left w:val="none" w:sz="0" w:space="0" w:color="auto"/>
        <w:bottom w:val="none" w:sz="0" w:space="0" w:color="auto"/>
        <w:right w:val="none" w:sz="0" w:space="0" w:color="auto"/>
      </w:divBdr>
    </w:div>
    <w:div w:id="917791593">
      <w:bodyDiv w:val="1"/>
      <w:marLeft w:val="0"/>
      <w:marRight w:val="0"/>
      <w:marTop w:val="0"/>
      <w:marBottom w:val="0"/>
      <w:divBdr>
        <w:top w:val="none" w:sz="0" w:space="0" w:color="auto"/>
        <w:left w:val="none" w:sz="0" w:space="0" w:color="auto"/>
        <w:bottom w:val="none" w:sz="0" w:space="0" w:color="auto"/>
        <w:right w:val="none" w:sz="0" w:space="0" w:color="auto"/>
      </w:divBdr>
    </w:div>
    <w:div w:id="918175306">
      <w:bodyDiv w:val="1"/>
      <w:marLeft w:val="0"/>
      <w:marRight w:val="0"/>
      <w:marTop w:val="0"/>
      <w:marBottom w:val="0"/>
      <w:divBdr>
        <w:top w:val="none" w:sz="0" w:space="0" w:color="auto"/>
        <w:left w:val="none" w:sz="0" w:space="0" w:color="auto"/>
        <w:bottom w:val="none" w:sz="0" w:space="0" w:color="auto"/>
        <w:right w:val="none" w:sz="0" w:space="0" w:color="auto"/>
      </w:divBdr>
    </w:div>
    <w:div w:id="918517069">
      <w:bodyDiv w:val="1"/>
      <w:marLeft w:val="0"/>
      <w:marRight w:val="0"/>
      <w:marTop w:val="0"/>
      <w:marBottom w:val="0"/>
      <w:divBdr>
        <w:top w:val="none" w:sz="0" w:space="0" w:color="auto"/>
        <w:left w:val="none" w:sz="0" w:space="0" w:color="auto"/>
        <w:bottom w:val="none" w:sz="0" w:space="0" w:color="auto"/>
        <w:right w:val="none" w:sz="0" w:space="0" w:color="auto"/>
      </w:divBdr>
    </w:div>
    <w:div w:id="918559714">
      <w:bodyDiv w:val="1"/>
      <w:marLeft w:val="0"/>
      <w:marRight w:val="0"/>
      <w:marTop w:val="0"/>
      <w:marBottom w:val="0"/>
      <w:divBdr>
        <w:top w:val="none" w:sz="0" w:space="0" w:color="auto"/>
        <w:left w:val="none" w:sz="0" w:space="0" w:color="auto"/>
        <w:bottom w:val="none" w:sz="0" w:space="0" w:color="auto"/>
        <w:right w:val="none" w:sz="0" w:space="0" w:color="auto"/>
      </w:divBdr>
    </w:div>
    <w:div w:id="920062766">
      <w:bodyDiv w:val="1"/>
      <w:marLeft w:val="0"/>
      <w:marRight w:val="0"/>
      <w:marTop w:val="0"/>
      <w:marBottom w:val="0"/>
      <w:divBdr>
        <w:top w:val="none" w:sz="0" w:space="0" w:color="auto"/>
        <w:left w:val="none" w:sz="0" w:space="0" w:color="auto"/>
        <w:bottom w:val="none" w:sz="0" w:space="0" w:color="auto"/>
        <w:right w:val="none" w:sz="0" w:space="0" w:color="auto"/>
      </w:divBdr>
    </w:div>
    <w:div w:id="921063249">
      <w:bodyDiv w:val="1"/>
      <w:marLeft w:val="0"/>
      <w:marRight w:val="0"/>
      <w:marTop w:val="0"/>
      <w:marBottom w:val="0"/>
      <w:divBdr>
        <w:top w:val="none" w:sz="0" w:space="0" w:color="auto"/>
        <w:left w:val="none" w:sz="0" w:space="0" w:color="auto"/>
        <w:bottom w:val="none" w:sz="0" w:space="0" w:color="auto"/>
        <w:right w:val="none" w:sz="0" w:space="0" w:color="auto"/>
      </w:divBdr>
    </w:div>
    <w:div w:id="921066394">
      <w:bodyDiv w:val="1"/>
      <w:marLeft w:val="0"/>
      <w:marRight w:val="0"/>
      <w:marTop w:val="0"/>
      <w:marBottom w:val="0"/>
      <w:divBdr>
        <w:top w:val="none" w:sz="0" w:space="0" w:color="auto"/>
        <w:left w:val="none" w:sz="0" w:space="0" w:color="auto"/>
        <w:bottom w:val="none" w:sz="0" w:space="0" w:color="auto"/>
        <w:right w:val="none" w:sz="0" w:space="0" w:color="auto"/>
      </w:divBdr>
    </w:div>
    <w:div w:id="921380627">
      <w:bodyDiv w:val="1"/>
      <w:marLeft w:val="0"/>
      <w:marRight w:val="0"/>
      <w:marTop w:val="0"/>
      <w:marBottom w:val="0"/>
      <w:divBdr>
        <w:top w:val="none" w:sz="0" w:space="0" w:color="auto"/>
        <w:left w:val="none" w:sz="0" w:space="0" w:color="auto"/>
        <w:bottom w:val="none" w:sz="0" w:space="0" w:color="auto"/>
        <w:right w:val="none" w:sz="0" w:space="0" w:color="auto"/>
      </w:divBdr>
    </w:div>
    <w:div w:id="922227514">
      <w:bodyDiv w:val="1"/>
      <w:marLeft w:val="0"/>
      <w:marRight w:val="0"/>
      <w:marTop w:val="0"/>
      <w:marBottom w:val="0"/>
      <w:divBdr>
        <w:top w:val="none" w:sz="0" w:space="0" w:color="auto"/>
        <w:left w:val="none" w:sz="0" w:space="0" w:color="auto"/>
        <w:bottom w:val="none" w:sz="0" w:space="0" w:color="auto"/>
        <w:right w:val="none" w:sz="0" w:space="0" w:color="auto"/>
      </w:divBdr>
    </w:div>
    <w:div w:id="922492428">
      <w:bodyDiv w:val="1"/>
      <w:marLeft w:val="0"/>
      <w:marRight w:val="0"/>
      <w:marTop w:val="0"/>
      <w:marBottom w:val="0"/>
      <w:divBdr>
        <w:top w:val="none" w:sz="0" w:space="0" w:color="auto"/>
        <w:left w:val="none" w:sz="0" w:space="0" w:color="auto"/>
        <w:bottom w:val="none" w:sz="0" w:space="0" w:color="auto"/>
        <w:right w:val="none" w:sz="0" w:space="0" w:color="auto"/>
      </w:divBdr>
    </w:div>
    <w:div w:id="922839299">
      <w:bodyDiv w:val="1"/>
      <w:marLeft w:val="0"/>
      <w:marRight w:val="0"/>
      <w:marTop w:val="0"/>
      <w:marBottom w:val="0"/>
      <w:divBdr>
        <w:top w:val="none" w:sz="0" w:space="0" w:color="auto"/>
        <w:left w:val="none" w:sz="0" w:space="0" w:color="auto"/>
        <w:bottom w:val="none" w:sz="0" w:space="0" w:color="auto"/>
        <w:right w:val="none" w:sz="0" w:space="0" w:color="auto"/>
      </w:divBdr>
    </w:div>
    <w:div w:id="924344605">
      <w:bodyDiv w:val="1"/>
      <w:marLeft w:val="0"/>
      <w:marRight w:val="0"/>
      <w:marTop w:val="0"/>
      <w:marBottom w:val="0"/>
      <w:divBdr>
        <w:top w:val="none" w:sz="0" w:space="0" w:color="auto"/>
        <w:left w:val="none" w:sz="0" w:space="0" w:color="auto"/>
        <w:bottom w:val="none" w:sz="0" w:space="0" w:color="auto"/>
        <w:right w:val="none" w:sz="0" w:space="0" w:color="auto"/>
      </w:divBdr>
    </w:div>
    <w:div w:id="927277256">
      <w:bodyDiv w:val="1"/>
      <w:marLeft w:val="0"/>
      <w:marRight w:val="0"/>
      <w:marTop w:val="0"/>
      <w:marBottom w:val="0"/>
      <w:divBdr>
        <w:top w:val="none" w:sz="0" w:space="0" w:color="auto"/>
        <w:left w:val="none" w:sz="0" w:space="0" w:color="auto"/>
        <w:bottom w:val="none" w:sz="0" w:space="0" w:color="auto"/>
        <w:right w:val="none" w:sz="0" w:space="0" w:color="auto"/>
      </w:divBdr>
    </w:div>
    <w:div w:id="928274309">
      <w:bodyDiv w:val="1"/>
      <w:marLeft w:val="0"/>
      <w:marRight w:val="0"/>
      <w:marTop w:val="0"/>
      <w:marBottom w:val="0"/>
      <w:divBdr>
        <w:top w:val="none" w:sz="0" w:space="0" w:color="auto"/>
        <w:left w:val="none" w:sz="0" w:space="0" w:color="auto"/>
        <w:bottom w:val="none" w:sz="0" w:space="0" w:color="auto"/>
        <w:right w:val="none" w:sz="0" w:space="0" w:color="auto"/>
      </w:divBdr>
    </w:div>
    <w:div w:id="929775806">
      <w:bodyDiv w:val="1"/>
      <w:marLeft w:val="0"/>
      <w:marRight w:val="0"/>
      <w:marTop w:val="0"/>
      <w:marBottom w:val="0"/>
      <w:divBdr>
        <w:top w:val="none" w:sz="0" w:space="0" w:color="auto"/>
        <w:left w:val="none" w:sz="0" w:space="0" w:color="auto"/>
        <w:bottom w:val="none" w:sz="0" w:space="0" w:color="auto"/>
        <w:right w:val="none" w:sz="0" w:space="0" w:color="auto"/>
      </w:divBdr>
    </w:div>
    <w:div w:id="930553895">
      <w:bodyDiv w:val="1"/>
      <w:marLeft w:val="0"/>
      <w:marRight w:val="0"/>
      <w:marTop w:val="0"/>
      <w:marBottom w:val="0"/>
      <w:divBdr>
        <w:top w:val="none" w:sz="0" w:space="0" w:color="auto"/>
        <w:left w:val="none" w:sz="0" w:space="0" w:color="auto"/>
        <w:bottom w:val="none" w:sz="0" w:space="0" w:color="auto"/>
        <w:right w:val="none" w:sz="0" w:space="0" w:color="auto"/>
      </w:divBdr>
    </w:div>
    <w:div w:id="931082495">
      <w:bodyDiv w:val="1"/>
      <w:marLeft w:val="0"/>
      <w:marRight w:val="0"/>
      <w:marTop w:val="0"/>
      <w:marBottom w:val="0"/>
      <w:divBdr>
        <w:top w:val="none" w:sz="0" w:space="0" w:color="auto"/>
        <w:left w:val="none" w:sz="0" w:space="0" w:color="auto"/>
        <w:bottom w:val="none" w:sz="0" w:space="0" w:color="auto"/>
        <w:right w:val="none" w:sz="0" w:space="0" w:color="auto"/>
      </w:divBdr>
    </w:div>
    <w:div w:id="931279879">
      <w:bodyDiv w:val="1"/>
      <w:marLeft w:val="0"/>
      <w:marRight w:val="0"/>
      <w:marTop w:val="0"/>
      <w:marBottom w:val="0"/>
      <w:divBdr>
        <w:top w:val="none" w:sz="0" w:space="0" w:color="auto"/>
        <w:left w:val="none" w:sz="0" w:space="0" w:color="auto"/>
        <w:bottom w:val="none" w:sz="0" w:space="0" w:color="auto"/>
        <w:right w:val="none" w:sz="0" w:space="0" w:color="auto"/>
      </w:divBdr>
    </w:div>
    <w:div w:id="933636215">
      <w:bodyDiv w:val="1"/>
      <w:marLeft w:val="0"/>
      <w:marRight w:val="0"/>
      <w:marTop w:val="0"/>
      <w:marBottom w:val="0"/>
      <w:divBdr>
        <w:top w:val="none" w:sz="0" w:space="0" w:color="auto"/>
        <w:left w:val="none" w:sz="0" w:space="0" w:color="auto"/>
        <w:bottom w:val="none" w:sz="0" w:space="0" w:color="auto"/>
        <w:right w:val="none" w:sz="0" w:space="0" w:color="auto"/>
      </w:divBdr>
    </w:div>
    <w:div w:id="933824474">
      <w:bodyDiv w:val="1"/>
      <w:marLeft w:val="0"/>
      <w:marRight w:val="0"/>
      <w:marTop w:val="0"/>
      <w:marBottom w:val="0"/>
      <w:divBdr>
        <w:top w:val="none" w:sz="0" w:space="0" w:color="auto"/>
        <w:left w:val="none" w:sz="0" w:space="0" w:color="auto"/>
        <w:bottom w:val="none" w:sz="0" w:space="0" w:color="auto"/>
        <w:right w:val="none" w:sz="0" w:space="0" w:color="auto"/>
      </w:divBdr>
    </w:div>
    <w:div w:id="934940731">
      <w:bodyDiv w:val="1"/>
      <w:marLeft w:val="0"/>
      <w:marRight w:val="0"/>
      <w:marTop w:val="0"/>
      <w:marBottom w:val="0"/>
      <w:divBdr>
        <w:top w:val="none" w:sz="0" w:space="0" w:color="auto"/>
        <w:left w:val="none" w:sz="0" w:space="0" w:color="auto"/>
        <w:bottom w:val="none" w:sz="0" w:space="0" w:color="auto"/>
        <w:right w:val="none" w:sz="0" w:space="0" w:color="auto"/>
      </w:divBdr>
    </w:div>
    <w:div w:id="935291811">
      <w:bodyDiv w:val="1"/>
      <w:marLeft w:val="0"/>
      <w:marRight w:val="0"/>
      <w:marTop w:val="0"/>
      <w:marBottom w:val="0"/>
      <w:divBdr>
        <w:top w:val="none" w:sz="0" w:space="0" w:color="auto"/>
        <w:left w:val="none" w:sz="0" w:space="0" w:color="auto"/>
        <w:bottom w:val="none" w:sz="0" w:space="0" w:color="auto"/>
        <w:right w:val="none" w:sz="0" w:space="0" w:color="auto"/>
      </w:divBdr>
    </w:div>
    <w:div w:id="937563174">
      <w:bodyDiv w:val="1"/>
      <w:marLeft w:val="0"/>
      <w:marRight w:val="0"/>
      <w:marTop w:val="0"/>
      <w:marBottom w:val="0"/>
      <w:divBdr>
        <w:top w:val="none" w:sz="0" w:space="0" w:color="auto"/>
        <w:left w:val="none" w:sz="0" w:space="0" w:color="auto"/>
        <w:bottom w:val="none" w:sz="0" w:space="0" w:color="auto"/>
        <w:right w:val="none" w:sz="0" w:space="0" w:color="auto"/>
      </w:divBdr>
    </w:div>
    <w:div w:id="937760389">
      <w:bodyDiv w:val="1"/>
      <w:marLeft w:val="0"/>
      <w:marRight w:val="0"/>
      <w:marTop w:val="0"/>
      <w:marBottom w:val="0"/>
      <w:divBdr>
        <w:top w:val="none" w:sz="0" w:space="0" w:color="auto"/>
        <w:left w:val="none" w:sz="0" w:space="0" w:color="auto"/>
        <w:bottom w:val="none" w:sz="0" w:space="0" w:color="auto"/>
        <w:right w:val="none" w:sz="0" w:space="0" w:color="auto"/>
      </w:divBdr>
    </w:div>
    <w:div w:id="938097962">
      <w:bodyDiv w:val="1"/>
      <w:marLeft w:val="0"/>
      <w:marRight w:val="0"/>
      <w:marTop w:val="0"/>
      <w:marBottom w:val="0"/>
      <w:divBdr>
        <w:top w:val="none" w:sz="0" w:space="0" w:color="auto"/>
        <w:left w:val="none" w:sz="0" w:space="0" w:color="auto"/>
        <w:bottom w:val="none" w:sz="0" w:space="0" w:color="auto"/>
        <w:right w:val="none" w:sz="0" w:space="0" w:color="auto"/>
      </w:divBdr>
    </w:div>
    <w:div w:id="938682741">
      <w:bodyDiv w:val="1"/>
      <w:marLeft w:val="0"/>
      <w:marRight w:val="0"/>
      <w:marTop w:val="0"/>
      <w:marBottom w:val="0"/>
      <w:divBdr>
        <w:top w:val="none" w:sz="0" w:space="0" w:color="auto"/>
        <w:left w:val="none" w:sz="0" w:space="0" w:color="auto"/>
        <w:bottom w:val="none" w:sz="0" w:space="0" w:color="auto"/>
        <w:right w:val="none" w:sz="0" w:space="0" w:color="auto"/>
      </w:divBdr>
    </w:div>
    <w:div w:id="940794677">
      <w:bodyDiv w:val="1"/>
      <w:marLeft w:val="0"/>
      <w:marRight w:val="0"/>
      <w:marTop w:val="0"/>
      <w:marBottom w:val="0"/>
      <w:divBdr>
        <w:top w:val="none" w:sz="0" w:space="0" w:color="auto"/>
        <w:left w:val="none" w:sz="0" w:space="0" w:color="auto"/>
        <w:bottom w:val="none" w:sz="0" w:space="0" w:color="auto"/>
        <w:right w:val="none" w:sz="0" w:space="0" w:color="auto"/>
      </w:divBdr>
    </w:div>
    <w:div w:id="942105184">
      <w:bodyDiv w:val="1"/>
      <w:marLeft w:val="0"/>
      <w:marRight w:val="0"/>
      <w:marTop w:val="0"/>
      <w:marBottom w:val="0"/>
      <w:divBdr>
        <w:top w:val="none" w:sz="0" w:space="0" w:color="auto"/>
        <w:left w:val="none" w:sz="0" w:space="0" w:color="auto"/>
        <w:bottom w:val="none" w:sz="0" w:space="0" w:color="auto"/>
        <w:right w:val="none" w:sz="0" w:space="0" w:color="auto"/>
      </w:divBdr>
    </w:div>
    <w:div w:id="942112161">
      <w:bodyDiv w:val="1"/>
      <w:marLeft w:val="0"/>
      <w:marRight w:val="0"/>
      <w:marTop w:val="0"/>
      <w:marBottom w:val="0"/>
      <w:divBdr>
        <w:top w:val="none" w:sz="0" w:space="0" w:color="auto"/>
        <w:left w:val="none" w:sz="0" w:space="0" w:color="auto"/>
        <w:bottom w:val="none" w:sz="0" w:space="0" w:color="auto"/>
        <w:right w:val="none" w:sz="0" w:space="0" w:color="auto"/>
      </w:divBdr>
    </w:div>
    <w:div w:id="942613984">
      <w:bodyDiv w:val="1"/>
      <w:marLeft w:val="0"/>
      <w:marRight w:val="0"/>
      <w:marTop w:val="0"/>
      <w:marBottom w:val="0"/>
      <w:divBdr>
        <w:top w:val="none" w:sz="0" w:space="0" w:color="auto"/>
        <w:left w:val="none" w:sz="0" w:space="0" w:color="auto"/>
        <w:bottom w:val="none" w:sz="0" w:space="0" w:color="auto"/>
        <w:right w:val="none" w:sz="0" w:space="0" w:color="auto"/>
      </w:divBdr>
    </w:div>
    <w:div w:id="942767343">
      <w:bodyDiv w:val="1"/>
      <w:marLeft w:val="0"/>
      <w:marRight w:val="0"/>
      <w:marTop w:val="0"/>
      <w:marBottom w:val="0"/>
      <w:divBdr>
        <w:top w:val="none" w:sz="0" w:space="0" w:color="auto"/>
        <w:left w:val="none" w:sz="0" w:space="0" w:color="auto"/>
        <w:bottom w:val="none" w:sz="0" w:space="0" w:color="auto"/>
        <w:right w:val="none" w:sz="0" w:space="0" w:color="auto"/>
      </w:divBdr>
    </w:div>
    <w:div w:id="947007976">
      <w:bodyDiv w:val="1"/>
      <w:marLeft w:val="0"/>
      <w:marRight w:val="0"/>
      <w:marTop w:val="0"/>
      <w:marBottom w:val="0"/>
      <w:divBdr>
        <w:top w:val="none" w:sz="0" w:space="0" w:color="auto"/>
        <w:left w:val="none" w:sz="0" w:space="0" w:color="auto"/>
        <w:bottom w:val="none" w:sz="0" w:space="0" w:color="auto"/>
        <w:right w:val="none" w:sz="0" w:space="0" w:color="auto"/>
      </w:divBdr>
    </w:div>
    <w:div w:id="947539234">
      <w:bodyDiv w:val="1"/>
      <w:marLeft w:val="0"/>
      <w:marRight w:val="0"/>
      <w:marTop w:val="0"/>
      <w:marBottom w:val="0"/>
      <w:divBdr>
        <w:top w:val="none" w:sz="0" w:space="0" w:color="auto"/>
        <w:left w:val="none" w:sz="0" w:space="0" w:color="auto"/>
        <w:bottom w:val="none" w:sz="0" w:space="0" w:color="auto"/>
        <w:right w:val="none" w:sz="0" w:space="0" w:color="auto"/>
      </w:divBdr>
    </w:div>
    <w:div w:id="948703717">
      <w:bodyDiv w:val="1"/>
      <w:marLeft w:val="0"/>
      <w:marRight w:val="0"/>
      <w:marTop w:val="0"/>
      <w:marBottom w:val="0"/>
      <w:divBdr>
        <w:top w:val="none" w:sz="0" w:space="0" w:color="auto"/>
        <w:left w:val="none" w:sz="0" w:space="0" w:color="auto"/>
        <w:bottom w:val="none" w:sz="0" w:space="0" w:color="auto"/>
        <w:right w:val="none" w:sz="0" w:space="0" w:color="auto"/>
      </w:divBdr>
    </w:div>
    <w:div w:id="950361600">
      <w:bodyDiv w:val="1"/>
      <w:marLeft w:val="0"/>
      <w:marRight w:val="0"/>
      <w:marTop w:val="0"/>
      <w:marBottom w:val="0"/>
      <w:divBdr>
        <w:top w:val="none" w:sz="0" w:space="0" w:color="auto"/>
        <w:left w:val="none" w:sz="0" w:space="0" w:color="auto"/>
        <w:bottom w:val="none" w:sz="0" w:space="0" w:color="auto"/>
        <w:right w:val="none" w:sz="0" w:space="0" w:color="auto"/>
      </w:divBdr>
    </w:div>
    <w:div w:id="953513777">
      <w:bodyDiv w:val="1"/>
      <w:marLeft w:val="0"/>
      <w:marRight w:val="0"/>
      <w:marTop w:val="0"/>
      <w:marBottom w:val="0"/>
      <w:divBdr>
        <w:top w:val="none" w:sz="0" w:space="0" w:color="auto"/>
        <w:left w:val="none" w:sz="0" w:space="0" w:color="auto"/>
        <w:bottom w:val="none" w:sz="0" w:space="0" w:color="auto"/>
        <w:right w:val="none" w:sz="0" w:space="0" w:color="auto"/>
      </w:divBdr>
    </w:div>
    <w:div w:id="953710192">
      <w:bodyDiv w:val="1"/>
      <w:marLeft w:val="0"/>
      <w:marRight w:val="0"/>
      <w:marTop w:val="0"/>
      <w:marBottom w:val="0"/>
      <w:divBdr>
        <w:top w:val="none" w:sz="0" w:space="0" w:color="auto"/>
        <w:left w:val="none" w:sz="0" w:space="0" w:color="auto"/>
        <w:bottom w:val="none" w:sz="0" w:space="0" w:color="auto"/>
        <w:right w:val="none" w:sz="0" w:space="0" w:color="auto"/>
      </w:divBdr>
    </w:div>
    <w:div w:id="953901653">
      <w:bodyDiv w:val="1"/>
      <w:marLeft w:val="0"/>
      <w:marRight w:val="0"/>
      <w:marTop w:val="0"/>
      <w:marBottom w:val="0"/>
      <w:divBdr>
        <w:top w:val="none" w:sz="0" w:space="0" w:color="auto"/>
        <w:left w:val="none" w:sz="0" w:space="0" w:color="auto"/>
        <w:bottom w:val="none" w:sz="0" w:space="0" w:color="auto"/>
        <w:right w:val="none" w:sz="0" w:space="0" w:color="auto"/>
      </w:divBdr>
    </w:div>
    <w:div w:id="954292468">
      <w:bodyDiv w:val="1"/>
      <w:marLeft w:val="0"/>
      <w:marRight w:val="0"/>
      <w:marTop w:val="0"/>
      <w:marBottom w:val="0"/>
      <w:divBdr>
        <w:top w:val="none" w:sz="0" w:space="0" w:color="auto"/>
        <w:left w:val="none" w:sz="0" w:space="0" w:color="auto"/>
        <w:bottom w:val="none" w:sz="0" w:space="0" w:color="auto"/>
        <w:right w:val="none" w:sz="0" w:space="0" w:color="auto"/>
      </w:divBdr>
    </w:div>
    <w:div w:id="955020911">
      <w:bodyDiv w:val="1"/>
      <w:marLeft w:val="0"/>
      <w:marRight w:val="0"/>
      <w:marTop w:val="0"/>
      <w:marBottom w:val="0"/>
      <w:divBdr>
        <w:top w:val="none" w:sz="0" w:space="0" w:color="auto"/>
        <w:left w:val="none" w:sz="0" w:space="0" w:color="auto"/>
        <w:bottom w:val="none" w:sz="0" w:space="0" w:color="auto"/>
        <w:right w:val="none" w:sz="0" w:space="0" w:color="auto"/>
      </w:divBdr>
    </w:div>
    <w:div w:id="956181367">
      <w:bodyDiv w:val="1"/>
      <w:marLeft w:val="0"/>
      <w:marRight w:val="0"/>
      <w:marTop w:val="0"/>
      <w:marBottom w:val="0"/>
      <w:divBdr>
        <w:top w:val="none" w:sz="0" w:space="0" w:color="auto"/>
        <w:left w:val="none" w:sz="0" w:space="0" w:color="auto"/>
        <w:bottom w:val="none" w:sz="0" w:space="0" w:color="auto"/>
        <w:right w:val="none" w:sz="0" w:space="0" w:color="auto"/>
      </w:divBdr>
    </w:div>
    <w:div w:id="956376355">
      <w:bodyDiv w:val="1"/>
      <w:marLeft w:val="0"/>
      <w:marRight w:val="0"/>
      <w:marTop w:val="0"/>
      <w:marBottom w:val="0"/>
      <w:divBdr>
        <w:top w:val="none" w:sz="0" w:space="0" w:color="auto"/>
        <w:left w:val="none" w:sz="0" w:space="0" w:color="auto"/>
        <w:bottom w:val="none" w:sz="0" w:space="0" w:color="auto"/>
        <w:right w:val="none" w:sz="0" w:space="0" w:color="auto"/>
      </w:divBdr>
    </w:div>
    <w:div w:id="956760114">
      <w:bodyDiv w:val="1"/>
      <w:marLeft w:val="0"/>
      <w:marRight w:val="0"/>
      <w:marTop w:val="0"/>
      <w:marBottom w:val="0"/>
      <w:divBdr>
        <w:top w:val="none" w:sz="0" w:space="0" w:color="auto"/>
        <w:left w:val="none" w:sz="0" w:space="0" w:color="auto"/>
        <w:bottom w:val="none" w:sz="0" w:space="0" w:color="auto"/>
        <w:right w:val="none" w:sz="0" w:space="0" w:color="auto"/>
      </w:divBdr>
    </w:div>
    <w:div w:id="958220381">
      <w:bodyDiv w:val="1"/>
      <w:marLeft w:val="0"/>
      <w:marRight w:val="0"/>
      <w:marTop w:val="0"/>
      <w:marBottom w:val="0"/>
      <w:divBdr>
        <w:top w:val="none" w:sz="0" w:space="0" w:color="auto"/>
        <w:left w:val="none" w:sz="0" w:space="0" w:color="auto"/>
        <w:bottom w:val="none" w:sz="0" w:space="0" w:color="auto"/>
        <w:right w:val="none" w:sz="0" w:space="0" w:color="auto"/>
      </w:divBdr>
    </w:div>
    <w:div w:id="959578919">
      <w:bodyDiv w:val="1"/>
      <w:marLeft w:val="0"/>
      <w:marRight w:val="0"/>
      <w:marTop w:val="0"/>
      <w:marBottom w:val="0"/>
      <w:divBdr>
        <w:top w:val="none" w:sz="0" w:space="0" w:color="auto"/>
        <w:left w:val="none" w:sz="0" w:space="0" w:color="auto"/>
        <w:bottom w:val="none" w:sz="0" w:space="0" w:color="auto"/>
        <w:right w:val="none" w:sz="0" w:space="0" w:color="auto"/>
      </w:divBdr>
    </w:div>
    <w:div w:id="960385329">
      <w:bodyDiv w:val="1"/>
      <w:marLeft w:val="0"/>
      <w:marRight w:val="0"/>
      <w:marTop w:val="0"/>
      <w:marBottom w:val="0"/>
      <w:divBdr>
        <w:top w:val="none" w:sz="0" w:space="0" w:color="auto"/>
        <w:left w:val="none" w:sz="0" w:space="0" w:color="auto"/>
        <w:bottom w:val="none" w:sz="0" w:space="0" w:color="auto"/>
        <w:right w:val="none" w:sz="0" w:space="0" w:color="auto"/>
      </w:divBdr>
    </w:div>
    <w:div w:id="960573587">
      <w:bodyDiv w:val="1"/>
      <w:marLeft w:val="0"/>
      <w:marRight w:val="0"/>
      <w:marTop w:val="0"/>
      <w:marBottom w:val="0"/>
      <w:divBdr>
        <w:top w:val="none" w:sz="0" w:space="0" w:color="auto"/>
        <w:left w:val="none" w:sz="0" w:space="0" w:color="auto"/>
        <w:bottom w:val="none" w:sz="0" w:space="0" w:color="auto"/>
        <w:right w:val="none" w:sz="0" w:space="0" w:color="auto"/>
      </w:divBdr>
    </w:div>
    <w:div w:id="962004509">
      <w:bodyDiv w:val="1"/>
      <w:marLeft w:val="0"/>
      <w:marRight w:val="0"/>
      <w:marTop w:val="0"/>
      <w:marBottom w:val="0"/>
      <w:divBdr>
        <w:top w:val="none" w:sz="0" w:space="0" w:color="auto"/>
        <w:left w:val="none" w:sz="0" w:space="0" w:color="auto"/>
        <w:bottom w:val="none" w:sz="0" w:space="0" w:color="auto"/>
        <w:right w:val="none" w:sz="0" w:space="0" w:color="auto"/>
      </w:divBdr>
    </w:div>
    <w:div w:id="962081682">
      <w:bodyDiv w:val="1"/>
      <w:marLeft w:val="0"/>
      <w:marRight w:val="0"/>
      <w:marTop w:val="0"/>
      <w:marBottom w:val="0"/>
      <w:divBdr>
        <w:top w:val="none" w:sz="0" w:space="0" w:color="auto"/>
        <w:left w:val="none" w:sz="0" w:space="0" w:color="auto"/>
        <w:bottom w:val="none" w:sz="0" w:space="0" w:color="auto"/>
        <w:right w:val="none" w:sz="0" w:space="0" w:color="auto"/>
      </w:divBdr>
    </w:div>
    <w:div w:id="962921799">
      <w:bodyDiv w:val="1"/>
      <w:marLeft w:val="0"/>
      <w:marRight w:val="0"/>
      <w:marTop w:val="0"/>
      <w:marBottom w:val="0"/>
      <w:divBdr>
        <w:top w:val="none" w:sz="0" w:space="0" w:color="auto"/>
        <w:left w:val="none" w:sz="0" w:space="0" w:color="auto"/>
        <w:bottom w:val="none" w:sz="0" w:space="0" w:color="auto"/>
        <w:right w:val="none" w:sz="0" w:space="0" w:color="auto"/>
      </w:divBdr>
    </w:div>
    <w:div w:id="963997796">
      <w:bodyDiv w:val="1"/>
      <w:marLeft w:val="0"/>
      <w:marRight w:val="0"/>
      <w:marTop w:val="0"/>
      <w:marBottom w:val="0"/>
      <w:divBdr>
        <w:top w:val="none" w:sz="0" w:space="0" w:color="auto"/>
        <w:left w:val="none" w:sz="0" w:space="0" w:color="auto"/>
        <w:bottom w:val="none" w:sz="0" w:space="0" w:color="auto"/>
        <w:right w:val="none" w:sz="0" w:space="0" w:color="auto"/>
      </w:divBdr>
    </w:div>
    <w:div w:id="966546337">
      <w:bodyDiv w:val="1"/>
      <w:marLeft w:val="0"/>
      <w:marRight w:val="0"/>
      <w:marTop w:val="0"/>
      <w:marBottom w:val="0"/>
      <w:divBdr>
        <w:top w:val="none" w:sz="0" w:space="0" w:color="auto"/>
        <w:left w:val="none" w:sz="0" w:space="0" w:color="auto"/>
        <w:bottom w:val="none" w:sz="0" w:space="0" w:color="auto"/>
        <w:right w:val="none" w:sz="0" w:space="0" w:color="auto"/>
      </w:divBdr>
    </w:div>
    <w:div w:id="967399431">
      <w:bodyDiv w:val="1"/>
      <w:marLeft w:val="0"/>
      <w:marRight w:val="0"/>
      <w:marTop w:val="0"/>
      <w:marBottom w:val="0"/>
      <w:divBdr>
        <w:top w:val="none" w:sz="0" w:space="0" w:color="auto"/>
        <w:left w:val="none" w:sz="0" w:space="0" w:color="auto"/>
        <w:bottom w:val="none" w:sz="0" w:space="0" w:color="auto"/>
        <w:right w:val="none" w:sz="0" w:space="0" w:color="auto"/>
      </w:divBdr>
    </w:div>
    <w:div w:id="969824900">
      <w:bodyDiv w:val="1"/>
      <w:marLeft w:val="0"/>
      <w:marRight w:val="0"/>
      <w:marTop w:val="0"/>
      <w:marBottom w:val="0"/>
      <w:divBdr>
        <w:top w:val="none" w:sz="0" w:space="0" w:color="auto"/>
        <w:left w:val="none" w:sz="0" w:space="0" w:color="auto"/>
        <w:bottom w:val="none" w:sz="0" w:space="0" w:color="auto"/>
        <w:right w:val="none" w:sz="0" w:space="0" w:color="auto"/>
      </w:divBdr>
    </w:div>
    <w:div w:id="970482029">
      <w:bodyDiv w:val="1"/>
      <w:marLeft w:val="0"/>
      <w:marRight w:val="0"/>
      <w:marTop w:val="0"/>
      <w:marBottom w:val="0"/>
      <w:divBdr>
        <w:top w:val="none" w:sz="0" w:space="0" w:color="auto"/>
        <w:left w:val="none" w:sz="0" w:space="0" w:color="auto"/>
        <w:bottom w:val="none" w:sz="0" w:space="0" w:color="auto"/>
        <w:right w:val="none" w:sz="0" w:space="0" w:color="auto"/>
      </w:divBdr>
    </w:div>
    <w:div w:id="970591501">
      <w:bodyDiv w:val="1"/>
      <w:marLeft w:val="0"/>
      <w:marRight w:val="0"/>
      <w:marTop w:val="0"/>
      <w:marBottom w:val="0"/>
      <w:divBdr>
        <w:top w:val="none" w:sz="0" w:space="0" w:color="auto"/>
        <w:left w:val="none" w:sz="0" w:space="0" w:color="auto"/>
        <w:bottom w:val="none" w:sz="0" w:space="0" w:color="auto"/>
        <w:right w:val="none" w:sz="0" w:space="0" w:color="auto"/>
      </w:divBdr>
    </w:div>
    <w:div w:id="971863313">
      <w:bodyDiv w:val="1"/>
      <w:marLeft w:val="0"/>
      <w:marRight w:val="0"/>
      <w:marTop w:val="0"/>
      <w:marBottom w:val="0"/>
      <w:divBdr>
        <w:top w:val="none" w:sz="0" w:space="0" w:color="auto"/>
        <w:left w:val="none" w:sz="0" w:space="0" w:color="auto"/>
        <w:bottom w:val="none" w:sz="0" w:space="0" w:color="auto"/>
        <w:right w:val="none" w:sz="0" w:space="0" w:color="auto"/>
      </w:divBdr>
    </w:div>
    <w:div w:id="972715403">
      <w:bodyDiv w:val="1"/>
      <w:marLeft w:val="0"/>
      <w:marRight w:val="0"/>
      <w:marTop w:val="0"/>
      <w:marBottom w:val="0"/>
      <w:divBdr>
        <w:top w:val="none" w:sz="0" w:space="0" w:color="auto"/>
        <w:left w:val="none" w:sz="0" w:space="0" w:color="auto"/>
        <w:bottom w:val="none" w:sz="0" w:space="0" w:color="auto"/>
        <w:right w:val="none" w:sz="0" w:space="0" w:color="auto"/>
      </w:divBdr>
    </w:div>
    <w:div w:id="974143611">
      <w:bodyDiv w:val="1"/>
      <w:marLeft w:val="0"/>
      <w:marRight w:val="0"/>
      <w:marTop w:val="0"/>
      <w:marBottom w:val="0"/>
      <w:divBdr>
        <w:top w:val="none" w:sz="0" w:space="0" w:color="auto"/>
        <w:left w:val="none" w:sz="0" w:space="0" w:color="auto"/>
        <w:bottom w:val="none" w:sz="0" w:space="0" w:color="auto"/>
        <w:right w:val="none" w:sz="0" w:space="0" w:color="auto"/>
      </w:divBdr>
    </w:div>
    <w:div w:id="975599149">
      <w:bodyDiv w:val="1"/>
      <w:marLeft w:val="0"/>
      <w:marRight w:val="0"/>
      <w:marTop w:val="0"/>
      <w:marBottom w:val="0"/>
      <w:divBdr>
        <w:top w:val="none" w:sz="0" w:space="0" w:color="auto"/>
        <w:left w:val="none" w:sz="0" w:space="0" w:color="auto"/>
        <w:bottom w:val="none" w:sz="0" w:space="0" w:color="auto"/>
        <w:right w:val="none" w:sz="0" w:space="0" w:color="auto"/>
      </w:divBdr>
    </w:div>
    <w:div w:id="977219832">
      <w:bodyDiv w:val="1"/>
      <w:marLeft w:val="0"/>
      <w:marRight w:val="0"/>
      <w:marTop w:val="0"/>
      <w:marBottom w:val="0"/>
      <w:divBdr>
        <w:top w:val="none" w:sz="0" w:space="0" w:color="auto"/>
        <w:left w:val="none" w:sz="0" w:space="0" w:color="auto"/>
        <w:bottom w:val="none" w:sz="0" w:space="0" w:color="auto"/>
        <w:right w:val="none" w:sz="0" w:space="0" w:color="auto"/>
      </w:divBdr>
    </w:div>
    <w:div w:id="979455859">
      <w:bodyDiv w:val="1"/>
      <w:marLeft w:val="0"/>
      <w:marRight w:val="0"/>
      <w:marTop w:val="0"/>
      <w:marBottom w:val="0"/>
      <w:divBdr>
        <w:top w:val="none" w:sz="0" w:space="0" w:color="auto"/>
        <w:left w:val="none" w:sz="0" w:space="0" w:color="auto"/>
        <w:bottom w:val="none" w:sz="0" w:space="0" w:color="auto"/>
        <w:right w:val="none" w:sz="0" w:space="0" w:color="auto"/>
      </w:divBdr>
    </w:div>
    <w:div w:id="982154340">
      <w:bodyDiv w:val="1"/>
      <w:marLeft w:val="0"/>
      <w:marRight w:val="0"/>
      <w:marTop w:val="0"/>
      <w:marBottom w:val="0"/>
      <w:divBdr>
        <w:top w:val="none" w:sz="0" w:space="0" w:color="auto"/>
        <w:left w:val="none" w:sz="0" w:space="0" w:color="auto"/>
        <w:bottom w:val="none" w:sz="0" w:space="0" w:color="auto"/>
        <w:right w:val="none" w:sz="0" w:space="0" w:color="auto"/>
      </w:divBdr>
    </w:div>
    <w:div w:id="982470679">
      <w:bodyDiv w:val="1"/>
      <w:marLeft w:val="0"/>
      <w:marRight w:val="0"/>
      <w:marTop w:val="0"/>
      <w:marBottom w:val="0"/>
      <w:divBdr>
        <w:top w:val="none" w:sz="0" w:space="0" w:color="auto"/>
        <w:left w:val="none" w:sz="0" w:space="0" w:color="auto"/>
        <w:bottom w:val="none" w:sz="0" w:space="0" w:color="auto"/>
        <w:right w:val="none" w:sz="0" w:space="0" w:color="auto"/>
      </w:divBdr>
    </w:div>
    <w:div w:id="984088615">
      <w:bodyDiv w:val="1"/>
      <w:marLeft w:val="0"/>
      <w:marRight w:val="0"/>
      <w:marTop w:val="0"/>
      <w:marBottom w:val="0"/>
      <w:divBdr>
        <w:top w:val="none" w:sz="0" w:space="0" w:color="auto"/>
        <w:left w:val="none" w:sz="0" w:space="0" w:color="auto"/>
        <w:bottom w:val="none" w:sz="0" w:space="0" w:color="auto"/>
        <w:right w:val="none" w:sz="0" w:space="0" w:color="auto"/>
      </w:divBdr>
    </w:div>
    <w:div w:id="985159173">
      <w:bodyDiv w:val="1"/>
      <w:marLeft w:val="0"/>
      <w:marRight w:val="0"/>
      <w:marTop w:val="0"/>
      <w:marBottom w:val="0"/>
      <w:divBdr>
        <w:top w:val="none" w:sz="0" w:space="0" w:color="auto"/>
        <w:left w:val="none" w:sz="0" w:space="0" w:color="auto"/>
        <w:bottom w:val="none" w:sz="0" w:space="0" w:color="auto"/>
        <w:right w:val="none" w:sz="0" w:space="0" w:color="auto"/>
      </w:divBdr>
    </w:div>
    <w:div w:id="986470106">
      <w:bodyDiv w:val="1"/>
      <w:marLeft w:val="0"/>
      <w:marRight w:val="0"/>
      <w:marTop w:val="0"/>
      <w:marBottom w:val="0"/>
      <w:divBdr>
        <w:top w:val="none" w:sz="0" w:space="0" w:color="auto"/>
        <w:left w:val="none" w:sz="0" w:space="0" w:color="auto"/>
        <w:bottom w:val="none" w:sz="0" w:space="0" w:color="auto"/>
        <w:right w:val="none" w:sz="0" w:space="0" w:color="auto"/>
      </w:divBdr>
    </w:div>
    <w:div w:id="990524623">
      <w:bodyDiv w:val="1"/>
      <w:marLeft w:val="0"/>
      <w:marRight w:val="0"/>
      <w:marTop w:val="0"/>
      <w:marBottom w:val="0"/>
      <w:divBdr>
        <w:top w:val="none" w:sz="0" w:space="0" w:color="auto"/>
        <w:left w:val="none" w:sz="0" w:space="0" w:color="auto"/>
        <w:bottom w:val="none" w:sz="0" w:space="0" w:color="auto"/>
        <w:right w:val="none" w:sz="0" w:space="0" w:color="auto"/>
      </w:divBdr>
    </w:div>
    <w:div w:id="991369828">
      <w:bodyDiv w:val="1"/>
      <w:marLeft w:val="0"/>
      <w:marRight w:val="0"/>
      <w:marTop w:val="0"/>
      <w:marBottom w:val="0"/>
      <w:divBdr>
        <w:top w:val="none" w:sz="0" w:space="0" w:color="auto"/>
        <w:left w:val="none" w:sz="0" w:space="0" w:color="auto"/>
        <w:bottom w:val="none" w:sz="0" w:space="0" w:color="auto"/>
        <w:right w:val="none" w:sz="0" w:space="0" w:color="auto"/>
      </w:divBdr>
    </w:div>
    <w:div w:id="992760378">
      <w:bodyDiv w:val="1"/>
      <w:marLeft w:val="0"/>
      <w:marRight w:val="0"/>
      <w:marTop w:val="0"/>
      <w:marBottom w:val="0"/>
      <w:divBdr>
        <w:top w:val="none" w:sz="0" w:space="0" w:color="auto"/>
        <w:left w:val="none" w:sz="0" w:space="0" w:color="auto"/>
        <w:bottom w:val="none" w:sz="0" w:space="0" w:color="auto"/>
        <w:right w:val="none" w:sz="0" w:space="0" w:color="auto"/>
      </w:divBdr>
    </w:div>
    <w:div w:id="993022852">
      <w:bodyDiv w:val="1"/>
      <w:marLeft w:val="0"/>
      <w:marRight w:val="0"/>
      <w:marTop w:val="0"/>
      <w:marBottom w:val="0"/>
      <w:divBdr>
        <w:top w:val="none" w:sz="0" w:space="0" w:color="auto"/>
        <w:left w:val="none" w:sz="0" w:space="0" w:color="auto"/>
        <w:bottom w:val="none" w:sz="0" w:space="0" w:color="auto"/>
        <w:right w:val="none" w:sz="0" w:space="0" w:color="auto"/>
      </w:divBdr>
    </w:div>
    <w:div w:id="994181154">
      <w:bodyDiv w:val="1"/>
      <w:marLeft w:val="0"/>
      <w:marRight w:val="0"/>
      <w:marTop w:val="0"/>
      <w:marBottom w:val="0"/>
      <w:divBdr>
        <w:top w:val="none" w:sz="0" w:space="0" w:color="auto"/>
        <w:left w:val="none" w:sz="0" w:space="0" w:color="auto"/>
        <w:bottom w:val="none" w:sz="0" w:space="0" w:color="auto"/>
        <w:right w:val="none" w:sz="0" w:space="0" w:color="auto"/>
      </w:divBdr>
    </w:div>
    <w:div w:id="995106292">
      <w:bodyDiv w:val="1"/>
      <w:marLeft w:val="0"/>
      <w:marRight w:val="0"/>
      <w:marTop w:val="0"/>
      <w:marBottom w:val="0"/>
      <w:divBdr>
        <w:top w:val="none" w:sz="0" w:space="0" w:color="auto"/>
        <w:left w:val="none" w:sz="0" w:space="0" w:color="auto"/>
        <w:bottom w:val="none" w:sz="0" w:space="0" w:color="auto"/>
        <w:right w:val="none" w:sz="0" w:space="0" w:color="auto"/>
      </w:divBdr>
    </w:div>
    <w:div w:id="995184212">
      <w:bodyDiv w:val="1"/>
      <w:marLeft w:val="0"/>
      <w:marRight w:val="0"/>
      <w:marTop w:val="0"/>
      <w:marBottom w:val="0"/>
      <w:divBdr>
        <w:top w:val="none" w:sz="0" w:space="0" w:color="auto"/>
        <w:left w:val="none" w:sz="0" w:space="0" w:color="auto"/>
        <w:bottom w:val="none" w:sz="0" w:space="0" w:color="auto"/>
        <w:right w:val="none" w:sz="0" w:space="0" w:color="auto"/>
      </w:divBdr>
    </w:div>
    <w:div w:id="995497009">
      <w:bodyDiv w:val="1"/>
      <w:marLeft w:val="0"/>
      <w:marRight w:val="0"/>
      <w:marTop w:val="0"/>
      <w:marBottom w:val="0"/>
      <w:divBdr>
        <w:top w:val="none" w:sz="0" w:space="0" w:color="auto"/>
        <w:left w:val="none" w:sz="0" w:space="0" w:color="auto"/>
        <w:bottom w:val="none" w:sz="0" w:space="0" w:color="auto"/>
        <w:right w:val="none" w:sz="0" w:space="0" w:color="auto"/>
      </w:divBdr>
    </w:div>
    <w:div w:id="997228451">
      <w:bodyDiv w:val="1"/>
      <w:marLeft w:val="0"/>
      <w:marRight w:val="0"/>
      <w:marTop w:val="0"/>
      <w:marBottom w:val="0"/>
      <w:divBdr>
        <w:top w:val="none" w:sz="0" w:space="0" w:color="auto"/>
        <w:left w:val="none" w:sz="0" w:space="0" w:color="auto"/>
        <w:bottom w:val="none" w:sz="0" w:space="0" w:color="auto"/>
        <w:right w:val="none" w:sz="0" w:space="0" w:color="auto"/>
      </w:divBdr>
    </w:div>
    <w:div w:id="998729952">
      <w:bodyDiv w:val="1"/>
      <w:marLeft w:val="0"/>
      <w:marRight w:val="0"/>
      <w:marTop w:val="0"/>
      <w:marBottom w:val="0"/>
      <w:divBdr>
        <w:top w:val="none" w:sz="0" w:space="0" w:color="auto"/>
        <w:left w:val="none" w:sz="0" w:space="0" w:color="auto"/>
        <w:bottom w:val="none" w:sz="0" w:space="0" w:color="auto"/>
        <w:right w:val="none" w:sz="0" w:space="0" w:color="auto"/>
      </w:divBdr>
    </w:div>
    <w:div w:id="1000043603">
      <w:bodyDiv w:val="1"/>
      <w:marLeft w:val="0"/>
      <w:marRight w:val="0"/>
      <w:marTop w:val="0"/>
      <w:marBottom w:val="0"/>
      <w:divBdr>
        <w:top w:val="none" w:sz="0" w:space="0" w:color="auto"/>
        <w:left w:val="none" w:sz="0" w:space="0" w:color="auto"/>
        <w:bottom w:val="none" w:sz="0" w:space="0" w:color="auto"/>
        <w:right w:val="none" w:sz="0" w:space="0" w:color="auto"/>
      </w:divBdr>
    </w:div>
    <w:div w:id="1003094467">
      <w:bodyDiv w:val="1"/>
      <w:marLeft w:val="0"/>
      <w:marRight w:val="0"/>
      <w:marTop w:val="0"/>
      <w:marBottom w:val="0"/>
      <w:divBdr>
        <w:top w:val="none" w:sz="0" w:space="0" w:color="auto"/>
        <w:left w:val="none" w:sz="0" w:space="0" w:color="auto"/>
        <w:bottom w:val="none" w:sz="0" w:space="0" w:color="auto"/>
        <w:right w:val="none" w:sz="0" w:space="0" w:color="auto"/>
      </w:divBdr>
    </w:div>
    <w:div w:id="1003358543">
      <w:bodyDiv w:val="1"/>
      <w:marLeft w:val="0"/>
      <w:marRight w:val="0"/>
      <w:marTop w:val="0"/>
      <w:marBottom w:val="0"/>
      <w:divBdr>
        <w:top w:val="none" w:sz="0" w:space="0" w:color="auto"/>
        <w:left w:val="none" w:sz="0" w:space="0" w:color="auto"/>
        <w:bottom w:val="none" w:sz="0" w:space="0" w:color="auto"/>
        <w:right w:val="none" w:sz="0" w:space="0" w:color="auto"/>
      </w:divBdr>
    </w:div>
    <w:div w:id="1003514914">
      <w:bodyDiv w:val="1"/>
      <w:marLeft w:val="0"/>
      <w:marRight w:val="0"/>
      <w:marTop w:val="0"/>
      <w:marBottom w:val="0"/>
      <w:divBdr>
        <w:top w:val="none" w:sz="0" w:space="0" w:color="auto"/>
        <w:left w:val="none" w:sz="0" w:space="0" w:color="auto"/>
        <w:bottom w:val="none" w:sz="0" w:space="0" w:color="auto"/>
        <w:right w:val="none" w:sz="0" w:space="0" w:color="auto"/>
      </w:divBdr>
    </w:div>
    <w:div w:id="1003707197">
      <w:bodyDiv w:val="1"/>
      <w:marLeft w:val="0"/>
      <w:marRight w:val="0"/>
      <w:marTop w:val="0"/>
      <w:marBottom w:val="0"/>
      <w:divBdr>
        <w:top w:val="none" w:sz="0" w:space="0" w:color="auto"/>
        <w:left w:val="none" w:sz="0" w:space="0" w:color="auto"/>
        <w:bottom w:val="none" w:sz="0" w:space="0" w:color="auto"/>
        <w:right w:val="none" w:sz="0" w:space="0" w:color="auto"/>
      </w:divBdr>
    </w:div>
    <w:div w:id="1005016554">
      <w:bodyDiv w:val="1"/>
      <w:marLeft w:val="0"/>
      <w:marRight w:val="0"/>
      <w:marTop w:val="0"/>
      <w:marBottom w:val="0"/>
      <w:divBdr>
        <w:top w:val="none" w:sz="0" w:space="0" w:color="auto"/>
        <w:left w:val="none" w:sz="0" w:space="0" w:color="auto"/>
        <w:bottom w:val="none" w:sz="0" w:space="0" w:color="auto"/>
        <w:right w:val="none" w:sz="0" w:space="0" w:color="auto"/>
      </w:divBdr>
    </w:div>
    <w:div w:id="1006060437">
      <w:bodyDiv w:val="1"/>
      <w:marLeft w:val="0"/>
      <w:marRight w:val="0"/>
      <w:marTop w:val="0"/>
      <w:marBottom w:val="0"/>
      <w:divBdr>
        <w:top w:val="none" w:sz="0" w:space="0" w:color="auto"/>
        <w:left w:val="none" w:sz="0" w:space="0" w:color="auto"/>
        <w:bottom w:val="none" w:sz="0" w:space="0" w:color="auto"/>
        <w:right w:val="none" w:sz="0" w:space="0" w:color="auto"/>
      </w:divBdr>
    </w:div>
    <w:div w:id="1006446515">
      <w:bodyDiv w:val="1"/>
      <w:marLeft w:val="0"/>
      <w:marRight w:val="0"/>
      <w:marTop w:val="0"/>
      <w:marBottom w:val="0"/>
      <w:divBdr>
        <w:top w:val="none" w:sz="0" w:space="0" w:color="auto"/>
        <w:left w:val="none" w:sz="0" w:space="0" w:color="auto"/>
        <w:bottom w:val="none" w:sz="0" w:space="0" w:color="auto"/>
        <w:right w:val="none" w:sz="0" w:space="0" w:color="auto"/>
      </w:divBdr>
    </w:div>
    <w:div w:id="1007707556">
      <w:bodyDiv w:val="1"/>
      <w:marLeft w:val="0"/>
      <w:marRight w:val="0"/>
      <w:marTop w:val="0"/>
      <w:marBottom w:val="0"/>
      <w:divBdr>
        <w:top w:val="none" w:sz="0" w:space="0" w:color="auto"/>
        <w:left w:val="none" w:sz="0" w:space="0" w:color="auto"/>
        <w:bottom w:val="none" w:sz="0" w:space="0" w:color="auto"/>
        <w:right w:val="none" w:sz="0" w:space="0" w:color="auto"/>
      </w:divBdr>
    </w:div>
    <w:div w:id="1008676220">
      <w:bodyDiv w:val="1"/>
      <w:marLeft w:val="0"/>
      <w:marRight w:val="0"/>
      <w:marTop w:val="0"/>
      <w:marBottom w:val="0"/>
      <w:divBdr>
        <w:top w:val="none" w:sz="0" w:space="0" w:color="auto"/>
        <w:left w:val="none" w:sz="0" w:space="0" w:color="auto"/>
        <w:bottom w:val="none" w:sz="0" w:space="0" w:color="auto"/>
        <w:right w:val="none" w:sz="0" w:space="0" w:color="auto"/>
      </w:divBdr>
    </w:div>
    <w:div w:id="1009219079">
      <w:bodyDiv w:val="1"/>
      <w:marLeft w:val="0"/>
      <w:marRight w:val="0"/>
      <w:marTop w:val="0"/>
      <w:marBottom w:val="0"/>
      <w:divBdr>
        <w:top w:val="none" w:sz="0" w:space="0" w:color="auto"/>
        <w:left w:val="none" w:sz="0" w:space="0" w:color="auto"/>
        <w:bottom w:val="none" w:sz="0" w:space="0" w:color="auto"/>
        <w:right w:val="none" w:sz="0" w:space="0" w:color="auto"/>
      </w:divBdr>
    </w:div>
    <w:div w:id="1009604118">
      <w:bodyDiv w:val="1"/>
      <w:marLeft w:val="0"/>
      <w:marRight w:val="0"/>
      <w:marTop w:val="0"/>
      <w:marBottom w:val="0"/>
      <w:divBdr>
        <w:top w:val="none" w:sz="0" w:space="0" w:color="auto"/>
        <w:left w:val="none" w:sz="0" w:space="0" w:color="auto"/>
        <w:bottom w:val="none" w:sz="0" w:space="0" w:color="auto"/>
        <w:right w:val="none" w:sz="0" w:space="0" w:color="auto"/>
      </w:divBdr>
    </w:div>
    <w:div w:id="1010912823">
      <w:bodyDiv w:val="1"/>
      <w:marLeft w:val="0"/>
      <w:marRight w:val="0"/>
      <w:marTop w:val="0"/>
      <w:marBottom w:val="0"/>
      <w:divBdr>
        <w:top w:val="none" w:sz="0" w:space="0" w:color="auto"/>
        <w:left w:val="none" w:sz="0" w:space="0" w:color="auto"/>
        <w:bottom w:val="none" w:sz="0" w:space="0" w:color="auto"/>
        <w:right w:val="none" w:sz="0" w:space="0" w:color="auto"/>
      </w:divBdr>
    </w:div>
    <w:div w:id="1012024958">
      <w:bodyDiv w:val="1"/>
      <w:marLeft w:val="0"/>
      <w:marRight w:val="0"/>
      <w:marTop w:val="0"/>
      <w:marBottom w:val="0"/>
      <w:divBdr>
        <w:top w:val="none" w:sz="0" w:space="0" w:color="auto"/>
        <w:left w:val="none" w:sz="0" w:space="0" w:color="auto"/>
        <w:bottom w:val="none" w:sz="0" w:space="0" w:color="auto"/>
        <w:right w:val="none" w:sz="0" w:space="0" w:color="auto"/>
      </w:divBdr>
    </w:div>
    <w:div w:id="1012031295">
      <w:bodyDiv w:val="1"/>
      <w:marLeft w:val="0"/>
      <w:marRight w:val="0"/>
      <w:marTop w:val="0"/>
      <w:marBottom w:val="0"/>
      <w:divBdr>
        <w:top w:val="none" w:sz="0" w:space="0" w:color="auto"/>
        <w:left w:val="none" w:sz="0" w:space="0" w:color="auto"/>
        <w:bottom w:val="none" w:sz="0" w:space="0" w:color="auto"/>
        <w:right w:val="none" w:sz="0" w:space="0" w:color="auto"/>
      </w:divBdr>
    </w:div>
    <w:div w:id="1012412516">
      <w:bodyDiv w:val="1"/>
      <w:marLeft w:val="0"/>
      <w:marRight w:val="0"/>
      <w:marTop w:val="0"/>
      <w:marBottom w:val="0"/>
      <w:divBdr>
        <w:top w:val="none" w:sz="0" w:space="0" w:color="auto"/>
        <w:left w:val="none" w:sz="0" w:space="0" w:color="auto"/>
        <w:bottom w:val="none" w:sz="0" w:space="0" w:color="auto"/>
        <w:right w:val="none" w:sz="0" w:space="0" w:color="auto"/>
      </w:divBdr>
    </w:div>
    <w:div w:id="1013455583">
      <w:bodyDiv w:val="1"/>
      <w:marLeft w:val="0"/>
      <w:marRight w:val="0"/>
      <w:marTop w:val="0"/>
      <w:marBottom w:val="0"/>
      <w:divBdr>
        <w:top w:val="none" w:sz="0" w:space="0" w:color="auto"/>
        <w:left w:val="none" w:sz="0" w:space="0" w:color="auto"/>
        <w:bottom w:val="none" w:sz="0" w:space="0" w:color="auto"/>
        <w:right w:val="none" w:sz="0" w:space="0" w:color="auto"/>
      </w:divBdr>
    </w:div>
    <w:div w:id="1014041061">
      <w:bodyDiv w:val="1"/>
      <w:marLeft w:val="0"/>
      <w:marRight w:val="0"/>
      <w:marTop w:val="0"/>
      <w:marBottom w:val="0"/>
      <w:divBdr>
        <w:top w:val="none" w:sz="0" w:space="0" w:color="auto"/>
        <w:left w:val="none" w:sz="0" w:space="0" w:color="auto"/>
        <w:bottom w:val="none" w:sz="0" w:space="0" w:color="auto"/>
        <w:right w:val="none" w:sz="0" w:space="0" w:color="auto"/>
      </w:divBdr>
    </w:div>
    <w:div w:id="1015156798">
      <w:bodyDiv w:val="1"/>
      <w:marLeft w:val="0"/>
      <w:marRight w:val="0"/>
      <w:marTop w:val="0"/>
      <w:marBottom w:val="0"/>
      <w:divBdr>
        <w:top w:val="none" w:sz="0" w:space="0" w:color="auto"/>
        <w:left w:val="none" w:sz="0" w:space="0" w:color="auto"/>
        <w:bottom w:val="none" w:sz="0" w:space="0" w:color="auto"/>
        <w:right w:val="none" w:sz="0" w:space="0" w:color="auto"/>
      </w:divBdr>
    </w:div>
    <w:div w:id="1015304185">
      <w:bodyDiv w:val="1"/>
      <w:marLeft w:val="0"/>
      <w:marRight w:val="0"/>
      <w:marTop w:val="0"/>
      <w:marBottom w:val="0"/>
      <w:divBdr>
        <w:top w:val="none" w:sz="0" w:space="0" w:color="auto"/>
        <w:left w:val="none" w:sz="0" w:space="0" w:color="auto"/>
        <w:bottom w:val="none" w:sz="0" w:space="0" w:color="auto"/>
        <w:right w:val="none" w:sz="0" w:space="0" w:color="auto"/>
      </w:divBdr>
    </w:div>
    <w:div w:id="1015883417">
      <w:bodyDiv w:val="1"/>
      <w:marLeft w:val="0"/>
      <w:marRight w:val="0"/>
      <w:marTop w:val="0"/>
      <w:marBottom w:val="0"/>
      <w:divBdr>
        <w:top w:val="none" w:sz="0" w:space="0" w:color="auto"/>
        <w:left w:val="none" w:sz="0" w:space="0" w:color="auto"/>
        <w:bottom w:val="none" w:sz="0" w:space="0" w:color="auto"/>
        <w:right w:val="none" w:sz="0" w:space="0" w:color="auto"/>
      </w:divBdr>
      <w:divsChild>
        <w:div w:id="1166819848">
          <w:marLeft w:val="0"/>
          <w:marRight w:val="0"/>
          <w:marTop w:val="0"/>
          <w:marBottom w:val="0"/>
          <w:divBdr>
            <w:top w:val="none" w:sz="0" w:space="0" w:color="auto"/>
            <w:left w:val="none" w:sz="0" w:space="0" w:color="auto"/>
            <w:bottom w:val="none" w:sz="0" w:space="0" w:color="auto"/>
            <w:right w:val="none" w:sz="0" w:space="0" w:color="auto"/>
          </w:divBdr>
          <w:divsChild>
            <w:div w:id="206795591">
              <w:marLeft w:val="0"/>
              <w:marRight w:val="0"/>
              <w:marTop w:val="0"/>
              <w:marBottom w:val="0"/>
              <w:divBdr>
                <w:top w:val="none" w:sz="0" w:space="0" w:color="auto"/>
                <w:left w:val="none" w:sz="0" w:space="0" w:color="auto"/>
                <w:bottom w:val="none" w:sz="0" w:space="0" w:color="auto"/>
                <w:right w:val="none" w:sz="0" w:space="0" w:color="auto"/>
              </w:divBdr>
              <w:divsChild>
                <w:div w:id="1538543457">
                  <w:marLeft w:val="0"/>
                  <w:marRight w:val="0"/>
                  <w:marTop w:val="0"/>
                  <w:marBottom w:val="0"/>
                  <w:divBdr>
                    <w:top w:val="none" w:sz="0" w:space="0" w:color="auto"/>
                    <w:left w:val="none" w:sz="0" w:space="0" w:color="auto"/>
                    <w:bottom w:val="none" w:sz="0" w:space="0" w:color="auto"/>
                    <w:right w:val="none" w:sz="0" w:space="0" w:color="auto"/>
                  </w:divBdr>
                </w:div>
                <w:div w:id="1623414784">
                  <w:marLeft w:val="0"/>
                  <w:marRight w:val="0"/>
                  <w:marTop w:val="0"/>
                  <w:marBottom w:val="0"/>
                  <w:divBdr>
                    <w:top w:val="none" w:sz="0" w:space="0" w:color="auto"/>
                    <w:left w:val="none" w:sz="0" w:space="0" w:color="auto"/>
                    <w:bottom w:val="none" w:sz="0" w:space="0" w:color="auto"/>
                    <w:right w:val="none" w:sz="0" w:space="0" w:color="auto"/>
                  </w:divBdr>
                </w:div>
              </w:divsChild>
            </w:div>
            <w:div w:id="206917196">
              <w:marLeft w:val="0"/>
              <w:marRight w:val="0"/>
              <w:marTop w:val="0"/>
              <w:marBottom w:val="0"/>
              <w:divBdr>
                <w:top w:val="none" w:sz="0" w:space="0" w:color="auto"/>
                <w:left w:val="none" w:sz="0" w:space="0" w:color="auto"/>
                <w:bottom w:val="none" w:sz="0" w:space="0" w:color="auto"/>
                <w:right w:val="none" w:sz="0" w:space="0" w:color="auto"/>
              </w:divBdr>
              <w:divsChild>
                <w:div w:id="1237201859">
                  <w:marLeft w:val="0"/>
                  <w:marRight w:val="0"/>
                  <w:marTop w:val="0"/>
                  <w:marBottom w:val="0"/>
                  <w:divBdr>
                    <w:top w:val="none" w:sz="0" w:space="0" w:color="auto"/>
                    <w:left w:val="none" w:sz="0" w:space="0" w:color="auto"/>
                    <w:bottom w:val="none" w:sz="0" w:space="0" w:color="auto"/>
                    <w:right w:val="none" w:sz="0" w:space="0" w:color="auto"/>
                  </w:divBdr>
                </w:div>
                <w:div w:id="1757895486">
                  <w:marLeft w:val="0"/>
                  <w:marRight w:val="0"/>
                  <w:marTop w:val="0"/>
                  <w:marBottom w:val="0"/>
                  <w:divBdr>
                    <w:top w:val="none" w:sz="0" w:space="0" w:color="auto"/>
                    <w:left w:val="none" w:sz="0" w:space="0" w:color="auto"/>
                    <w:bottom w:val="none" w:sz="0" w:space="0" w:color="auto"/>
                    <w:right w:val="none" w:sz="0" w:space="0" w:color="auto"/>
                  </w:divBdr>
                </w:div>
              </w:divsChild>
            </w:div>
            <w:div w:id="219634314">
              <w:marLeft w:val="0"/>
              <w:marRight w:val="0"/>
              <w:marTop w:val="0"/>
              <w:marBottom w:val="0"/>
              <w:divBdr>
                <w:top w:val="none" w:sz="0" w:space="0" w:color="auto"/>
                <w:left w:val="none" w:sz="0" w:space="0" w:color="auto"/>
                <w:bottom w:val="none" w:sz="0" w:space="0" w:color="auto"/>
                <w:right w:val="none" w:sz="0" w:space="0" w:color="auto"/>
              </w:divBdr>
              <w:divsChild>
                <w:div w:id="981689139">
                  <w:marLeft w:val="0"/>
                  <w:marRight w:val="0"/>
                  <w:marTop w:val="0"/>
                  <w:marBottom w:val="0"/>
                  <w:divBdr>
                    <w:top w:val="none" w:sz="0" w:space="0" w:color="auto"/>
                    <w:left w:val="none" w:sz="0" w:space="0" w:color="auto"/>
                    <w:bottom w:val="none" w:sz="0" w:space="0" w:color="auto"/>
                    <w:right w:val="none" w:sz="0" w:space="0" w:color="auto"/>
                  </w:divBdr>
                </w:div>
                <w:div w:id="1242834290">
                  <w:marLeft w:val="0"/>
                  <w:marRight w:val="0"/>
                  <w:marTop w:val="0"/>
                  <w:marBottom w:val="0"/>
                  <w:divBdr>
                    <w:top w:val="none" w:sz="0" w:space="0" w:color="auto"/>
                    <w:left w:val="none" w:sz="0" w:space="0" w:color="auto"/>
                    <w:bottom w:val="none" w:sz="0" w:space="0" w:color="auto"/>
                    <w:right w:val="none" w:sz="0" w:space="0" w:color="auto"/>
                  </w:divBdr>
                </w:div>
              </w:divsChild>
            </w:div>
            <w:div w:id="224680137">
              <w:marLeft w:val="0"/>
              <w:marRight w:val="0"/>
              <w:marTop w:val="0"/>
              <w:marBottom w:val="0"/>
              <w:divBdr>
                <w:top w:val="none" w:sz="0" w:space="0" w:color="auto"/>
                <w:left w:val="none" w:sz="0" w:space="0" w:color="auto"/>
                <w:bottom w:val="none" w:sz="0" w:space="0" w:color="auto"/>
                <w:right w:val="none" w:sz="0" w:space="0" w:color="auto"/>
              </w:divBdr>
              <w:divsChild>
                <w:div w:id="319238268">
                  <w:marLeft w:val="0"/>
                  <w:marRight w:val="0"/>
                  <w:marTop w:val="0"/>
                  <w:marBottom w:val="0"/>
                  <w:divBdr>
                    <w:top w:val="none" w:sz="0" w:space="0" w:color="auto"/>
                    <w:left w:val="none" w:sz="0" w:space="0" w:color="auto"/>
                    <w:bottom w:val="none" w:sz="0" w:space="0" w:color="auto"/>
                    <w:right w:val="none" w:sz="0" w:space="0" w:color="auto"/>
                  </w:divBdr>
                </w:div>
                <w:div w:id="328824580">
                  <w:marLeft w:val="0"/>
                  <w:marRight w:val="0"/>
                  <w:marTop w:val="0"/>
                  <w:marBottom w:val="0"/>
                  <w:divBdr>
                    <w:top w:val="none" w:sz="0" w:space="0" w:color="auto"/>
                    <w:left w:val="none" w:sz="0" w:space="0" w:color="auto"/>
                    <w:bottom w:val="none" w:sz="0" w:space="0" w:color="auto"/>
                    <w:right w:val="none" w:sz="0" w:space="0" w:color="auto"/>
                  </w:divBdr>
                </w:div>
              </w:divsChild>
            </w:div>
            <w:div w:id="260917705">
              <w:marLeft w:val="0"/>
              <w:marRight w:val="0"/>
              <w:marTop w:val="0"/>
              <w:marBottom w:val="0"/>
              <w:divBdr>
                <w:top w:val="none" w:sz="0" w:space="0" w:color="auto"/>
                <w:left w:val="none" w:sz="0" w:space="0" w:color="auto"/>
                <w:bottom w:val="none" w:sz="0" w:space="0" w:color="auto"/>
                <w:right w:val="none" w:sz="0" w:space="0" w:color="auto"/>
              </w:divBdr>
              <w:divsChild>
                <w:div w:id="211120004">
                  <w:marLeft w:val="0"/>
                  <w:marRight w:val="0"/>
                  <w:marTop w:val="0"/>
                  <w:marBottom w:val="0"/>
                  <w:divBdr>
                    <w:top w:val="none" w:sz="0" w:space="0" w:color="auto"/>
                    <w:left w:val="none" w:sz="0" w:space="0" w:color="auto"/>
                    <w:bottom w:val="none" w:sz="0" w:space="0" w:color="auto"/>
                    <w:right w:val="none" w:sz="0" w:space="0" w:color="auto"/>
                  </w:divBdr>
                </w:div>
                <w:div w:id="1293904090">
                  <w:marLeft w:val="0"/>
                  <w:marRight w:val="0"/>
                  <w:marTop w:val="0"/>
                  <w:marBottom w:val="0"/>
                  <w:divBdr>
                    <w:top w:val="none" w:sz="0" w:space="0" w:color="auto"/>
                    <w:left w:val="none" w:sz="0" w:space="0" w:color="auto"/>
                    <w:bottom w:val="none" w:sz="0" w:space="0" w:color="auto"/>
                    <w:right w:val="none" w:sz="0" w:space="0" w:color="auto"/>
                  </w:divBdr>
                </w:div>
              </w:divsChild>
            </w:div>
            <w:div w:id="480000774">
              <w:marLeft w:val="0"/>
              <w:marRight w:val="0"/>
              <w:marTop w:val="0"/>
              <w:marBottom w:val="0"/>
              <w:divBdr>
                <w:top w:val="none" w:sz="0" w:space="0" w:color="auto"/>
                <w:left w:val="none" w:sz="0" w:space="0" w:color="auto"/>
                <w:bottom w:val="none" w:sz="0" w:space="0" w:color="auto"/>
                <w:right w:val="none" w:sz="0" w:space="0" w:color="auto"/>
              </w:divBdr>
              <w:divsChild>
                <w:div w:id="1964773947">
                  <w:marLeft w:val="0"/>
                  <w:marRight w:val="0"/>
                  <w:marTop w:val="0"/>
                  <w:marBottom w:val="0"/>
                  <w:divBdr>
                    <w:top w:val="none" w:sz="0" w:space="0" w:color="auto"/>
                    <w:left w:val="none" w:sz="0" w:space="0" w:color="auto"/>
                    <w:bottom w:val="none" w:sz="0" w:space="0" w:color="auto"/>
                    <w:right w:val="none" w:sz="0" w:space="0" w:color="auto"/>
                  </w:divBdr>
                </w:div>
                <w:div w:id="2019261269">
                  <w:marLeft w:val="0"/>
                  <w:marRight w:val="0"/>
                  <w:marTop w:val="0"/>
                  <w:marBottom w:val="0"/>
                  <w:divBdr>
                    <w:top w:val="none" w:sz="0" w:space="0" w:color="auto"/>
                    <w:left w:val="none" w:sz="0" w:space="0" w:color="auto"/>
                    <w:bottom w:val="none" w:sz="0" w:space="0" w:color="auto"/>
                    <w:right w:val="none" w:sz="0" w:space="0" w:color="auto"/>
                  </w:divBdr>
                </w:div>
              </w:divsChild>
            </w:div>
            <w:div w:id="601038716">
              <w:marLeft w:val="0"/>
              <w:marRight w:val="0"/>
              <w:marTop w:val="0"/>
              <w:marBottom w:val="0"/>
              <w:divBdr>
                <w:top w:val="none" w:sz="0" w:space="0" w:color="auto"/>
                <w:left w:val="none" w:sz="0" w:space="0" w:color="auto"/>
                <w:bottom w:val="none" w:sz="0" w:space="0" w:color="auto"/>
                <w:right w:val="none" w:sz="0" w:space="0" w:color="auto"/>
              </w:divBdr>
              <w:divsChild>
                <w:div w:id="1021322493">
                  <w:marLeft w:val="0"/>
                  <w:marRight w:val="0"/>
                  <w:marTop w:val="0"/>
                  <w:marBottom w:val="0"/>
                  <w:divBdr>
                    <w:top w:val="none" w:sz="0" w:space="0" w:color="auto"/>
                    <w:left w:val="none" w:sz="0" w:space="0" w:color="auto"/>
                    <w:bottom w:val="none" w:sz="0" w:space="0" w:color="auto"/>
                    <w:right w:val="none" w:sz="0" w:space="0" w:color="auto"/>
                  </w:divBdr>
                </w:div>
                <w:div w:id="1066301393">
                  <w:marLeft w:val="0"/>
                  <w:marRight w:val="0"/>
                  <w:marTop w:val="0"/>
                  <w:marBottom w:val="0"/>
                  <w:divBdr>
                    <w:top w:val="none" w:sz="0" w:space="0" w:color="auto"/>
                    <w:left w:val="none" w:sz="0" w:space="0" w:color="auto"/>
                    <w:bottom w:val="none" w:sz="0" w:space="0" w:color="auto"/>
                    <w:right w:val="none" w:sz="0" w:space="0" w:color="auto"/>
                  </w:divBdr>
                </w:div>
              </w:divsChild>
            </w:div>
            <w:div w:id="737478739">
              <w:marLeft w:val="0"/>
              <w:marRight w:val="0"/>
              <w:marTop w:val="0"/>
              <w:marBottom w:val="0"/>
              <w:divBdr>
                <w:top w:val="none" w:sz="0" w:space="0" w:color="auto"/>
                <w:left w:val="none" w:sz="0" w:space="0" w:color="auto"/>
                <w:bottom w:val="none" w:sz="0" w:space="0" w:color="auto"/>
                <w:right w:val="none" w:sz="0" w:space="0" w:color="auto"/>
              </w:divBdr>
              <w:divsChild>
                <w:div w:id="126123592">
                  <w:marLeft w:val="0"/>
                  <w:marRight w:val="0"/>
                  <w:marTop w:val="0"/>
                  <w:marBottom w:val="0"/>
                  <w:divBdr>
                    <w:top w:val="none" w:sz="0" w:space="0" w:color="auto"/>
                    <w:left w:val="none" w:sz="0" w:space="0" w:color="auto"/>
                    <w:bottom w:val="none" w:sz="0" w:space="0" w:color="auto"/>
                    <w:right w:val="none" w:sz="0" w:space="0" w:color="auto"/>
                  </w:divBdr>
                </w:div>
                <w:div w:id="1526824342">
                  <w:marLeft w:val="0"/>
                  <w:marRight w:val="0"/>
                  <w:marTop w:val="0"/>
                  <w:marBottom w:val="0"/>
                  <w:divBdr>
                    <w:top w:val="none" w:sz="0" w:space="0" w:color="auto"/>
                    <w:left w:val="none" w:sz="0" w:space="0" w:color="auto"/>
                    <w:bottom w:val="none" w:sz="0" w:space="0" w:color="auto"/>
                    <w:right w:val="none" w:sz="0" w:space="0" w:color="auto"/>
                  </w:divBdr>
                </w:div>
              </w:divsChild>
            </w:div>
            <w:div w:id="806892191">
              <w:marLeft w:val="0"/>
              <w:marRight w:val="0"/>
              <w:marTop w:val="0"/>
              <w:marBottom w:val="0"/>
              <w:divBdr>
                <w:top w:val="none" w:sz="0" w:space="0" w:color="auto"/>
                <w:left w:val="none" w:sz="0" w:space="0" w:color="auto"/>
                <w:bottom w:val="none" w:sz="0" w:space="0" w:color="auto"/>
                <w:right w:val="none" w:sz="0" w:space="0" w:color="auto"/>
              </w:divBdr>
              <w:divsChild>
                <w:div w:id="957877924">
                  <w:marLeft w:val="0"/>
                  <w:marRight w:val="0"/>
                  <w:marTop w:val="0"/>
                  <w:marBottom w:val="0"/>
                  <w:divBdr>
                    <w:top w:val="none" w:sz="0" w:space="0" w:color="auto"/>
                    <w:left w:val="none" w:sz="0" w:space="0" w:color="auto"/>
                    <w:bottom w:val="none" w:sz="0" w:space="0" w:color="auto"/>
                    <w:right w:val="none" w:sz="0" w:space="0" w:color="auto"/>
                  </w:divBdr>
                </w:div>
                <w:div w:id="2119830206">
                  <w:marLeft w:val="0"/>
                  <w:marRight w:val="0"/>
                  <w:marTop w:val="0"/>
                  <w:marBottom w:val="0"/>
                  <w:divBdr>
                    <w:top w:val="none" w:sz="0" w:space="0" w:color="auto"/>
                    <w:left w:val="none" w:sz="0" w:space="0" w:color="auto"/>
                    <w:bottom w:val="none" w:sz="0" w:space="0" w:color="auto"/>
                    <w:right w:val="none" w:sz="0" w:space="0" w:color="auto"/>
                  </w:divBdr>
                </w:div>
              </w:divsChild>
            </w:div>
            <w:div w:id="816844131">
              <w:marLeft w:val="0"/>
              <w:marRight w:val="0"/>
              <w:marTop w:val="0"/>
              <w:marBottom w:val="0"/>
              <w:divBdr>
                <w:top w:val="none" w:sz="0" w:space="0" w:color="auto"/>
                <w:left w:val="none" w:sz="0" w:space="0" w:color="auto"/>
                <w:bottom w:val="none" w:sz="0" w:space="0" w:color="auto"/>
                <w:right w:val="none" w:sz="0" w:space="0" w:color="auto"/>
              </w:divBdr>
              <w:divsChild>
                <w:div w:id="1612126403">
                  <w:marLeft w:val="0"/>
                  <w:marRight w:val="0"/>
                  <w:marTop w:val="0"/>
                  <w:marBottom w:val="0"/>
                  <w:divBdr>
                    <w:top w:val="none" w:sz="0" w:space="0" w:color="auto"/>
                    <w:left w:val="none" w:sz="0" w:space="0" w:color="auto"/>
                    <w:bottom w:val="none" w:sz="0" w:space="0" w:color="auto"/>
                    <w:right w:val="none" w:sz="0" w:space="0" w:color="auto"/>
                  </w:divBdr>
                </w:div>
                <w:div w:id="2041205040">
                  <w:marLeft w:val="0"/>
                  <w:marRight w:val="0"/>
                  <w:marTop w:val="0"/>
                  <w:marBottom w:val="0"/>
                  <w:divBdr>
                    <w:top w:val="none" w:sz="0" w:space="0" w:color="auto"/>
                    <w:left w:val="none" w:sz="0" w:space="0" w:color="auto"/>
                    <w:bottom w:val="none" w:sz="0" w:space="0" w:color="auto"/>
                    <w:right w:val="none" w:sz="0" w:space="0" w:color="auto"/>
                  </w:divBdr>
                </w:div>
              </w:divsChild>
            </w:div>
            <w:div w:id="863326710">
              <w:marLeft w:val="0"/>
              <w:marRight w:val="0"/>
              <w:marTop w:val="0"/>
              <w:marBottom w:val="0"/>
              <w:divBdr>
                <w:top w:val="none" w:sz="0" w:space="0" w:color="auto"/>
                <w:left w:val="none" w:sz="0" w:space="0" w:color="auto"/>
                <w:bottom w:val="none" w:sz="0" w:space="0" w:color="auto"/>
                <w:right w:val="none" w:sz="0" w:space="0" w:color="auto"/>
              </w:divBdr>
              <w:divsChild>
                <w:div w:id="1038892058">
                  <w:marLeft w:val="0"/>
                  <w:marRight w:val="0"/>
                  <w:marTop w:val="0"/>
                  <w:marBottom w:val="0"/>
                  <w:divBdr>
                    <w:top w:val="none" w:sz="0" w:space="0" w:color="auto"/>
                    <w:left w:val="none" w:sz="0" w:space="0" w:color="auto"/>
                    <w:bottom w:val="none" w:sz="0" w:space="0" w:color="auto"/>
                    <w:right w:val="none" w:sz="0" w:space="0" w:color="auto"/>
                  </w:divBdr>
                </w:div>
                <w:div w:id="1171066882">
                  <w:marLeft w:val="0"/>
                  <w:marRight w:val="0"/>
                  <w:marTop w:val="0"/>
                  <w:marBottom w:val="0"/>
                  <w:divBdr>
                    <w:top w:val="none" w:sz="0" w:space="0" w:color="auto"/>
                    <w:left w:val="none" w:sz="0" w:space="0" w:color="auto"/>
                    <w:bottom w:val="none" w:sz="0" w:space="0" w:color="auto"/>
                    <w:right w:val="none" w:sz="0" w:space="0" w:color="auto"/>
                  </w:divBdr>
                </w:div>
              </w:divsChild>
            </w:div>
            <w:div w:id="930430158">
              <w:marLeft w:val="0"/>
              <w:marRight w:val="0"/>
              <w:marTop w:val="0"/>
              <w:marBottom w:val="0"/>
              <w:divBdr>
                <w:top w:val="none" w:sz="0" w:space="0" w:color="auto"/>
                <w:left w:val="none" w:sz="0" w:space="0" w:color="auto"/>
                <w:bottom w:val="none" w:sz="0" w:space="0" w:color="auto"/>
                <w:right w:val="none" w:sz="0" w:space="0" w:color="auto"/>
              </w:divBdr>
              <w:divsChild>
                <w:div w:id="1094590441">
                  <w:marLeft w:val="0"/>
                  <w:marRight w:val="0"/>
                  <w:marTop w:val="0"/>
                  <w:marBottom w:val="0"/>
                  <w:divBdr>
                    <w:top w:val="none" w:sz="0" w:space="0" w:color="auto"/>
                    <w:left w:val="none" w:sz="0" w:space="0" w:color="auto"/>
                    <w:bottom w:val="none" w:sz="0" w:space="0" w:color="auto"/>
                    <w:right w:val="none" w:sz="0" w:space="0" w:color="auto"/>
                  </w:divBdr>
                </w:div>
                <w:div w:id="2146193492">
                  <w:marLeft w:val="0"/>
                  <w:marRight w:val="0"/>
                  <w:marTop w:val="0"/>
                  <w:marBottom w:val="0"/>
                  <w:divBdr>
                    <w:top w:val="none" w:sz="0" w:space="0" w:color="auto"/>
                    <w:left w:val="none" w:sz="0" w:space="0" w:color="auto"/>
                    <w:bottom w:val="none" w:sz="0" w:space="0" w:color="auto"/>
                    <w:right w:val="none" w:sz="0" w:space="0" w:color="auto"/>
                  </w:divBdr>
                </w:div>
              </w:divsChild>
            </w:div>
            <w:div w:id="1154640158">
              <w:marLeft w:val="0"/>
              <w:marRight w:val="0"/>
              <w:marTop w:val="0"/>
              <w:marBottom w:val="0"/>
              <w:divBdr>
                <w:top w:val="none" w:sz="0" w:space="0" w:color="auto"/>
                <w:left w:val="none" w:sz="0" w:space="0" w:color="auto"/>
                <w:bottom w:val="none" w:sz="0" w:space="0" w:color="auto"/>
                <w:right w:val="none" w:sz="0" w:space="0" w:color="auto"/>
              </w:divBdr>
              <w:divsChild>
                <w:div w:id="990445754">
                  <w:marLeft w:val="0"/>
                  <w:marRight w:val="0"/>
                  <w:marTop w:val="0"/>
                  <w:marBottom w:val="0"/>
                  <w:divBdr>
                    <w:top w:val="none" w:sz="0" w:space="0" w:color="auto"/>
                    <w:left w:val="none" w:sz="0" w:space="0" w:color="auto"/>
                    <w:bottom w:val="none" w:sz="0" w:space="0" w:color="auto"/>
                    <w:right w:val="none" w:sz="0" w:space="0" w:color="auto"/>
                  </w:divBdr>
                </w:div>
                <w:div w:id="1484543824">
                  <w:marLeft w:val="0"/>
                  <w:marRight w:val="0"/>
                  <w:marTop w:val="0"/>
                  <w:marBottom w:val="0"/>
                  <w:divBdr>
                    <w:top w:val="none" w:sz="0" w:space="0" w:color="auto"/>
                    <w:left w:val="none" w:sz="0" w:space="0" w:color="auto"/>
                    <w:bottom w:val="none" w:sz="0" w:space="0" w:color="auto"/>
                    <w:right w:val="none" w:sz="0" w:space="0" w:color="auto"/>
                  </w:divBdr>
                </w:div>
              </w:divsChild>
            </w:div>
            <w:div w:id="1237739671">
              <w:marLeft w:val="0"/>
              <w:marRight w:val="0"/>
              <w:marTop w:val="0"/>
              <w:marBottom w:val="0"/>
              <w:divBdr>
                <w:top w:val="none" w:sz="0" w:space="0" w:color="auto"/>
                <w:left w:val="none" w:sz="0" w:space="0" w:color="auto"/>
                <w:bottom w:val="none" w:sz="0" w:space="0" w:color="auto"/>
                <w:right w:val="none" w:sz="0" w:space="0" w:color="auto"/>
              </w:divBdr>
              <w:divsChild>
                <w:div w:id="1223977783">
                  <w:marLeft w:val="0"/>
                  <w:marRight w:val="0"/>
                  <w:marTop w:val="0"/>
                  <w:marBottom w:val="0"/>
                  <w:divBdr>
                    <w:top w:val="none" w:sz="0" w:space="0" w:color="auto"/>
                    <w:left w:val="none" w:sz="0" w:space="0" w:color="auto"/>
                    <w:bottom w:val="none" w:sz="0" w:space="0" w:color="auto"/>
                    <w:right w:val="none" w:sz="0" w:space="0" w:color="auto"/>
                  </w:divBdr>
                </w:div>
                <w:div w:id="1708526364">
                  <w:marLeft w:val="0"/>
                  <w:marRight w:val="0"/>
                  <w:marTop w:val="0"/>
                  <w:marBottom w:val="0"/>
                  <w:divBdr>
                    <w:top w:val="none" w:sz="0" w:space="0" w:color="auto"/>
                    <w:left w:val="none" w:sz="0" w:space="0" w:color="auto"/>
                    <w:bottom w:val="none" w:sz="0" w:space="0" w:color="auto"/>
                    <w:right w:val="none" w:sz="0" w:space="0" w:color="auto"/>
                  </w:divBdr>
                </w:div>
              </w:divsChild>
            </w:div>
            <w:div w:id="1301304367">
              <w:marLeft w:val="0"/>
              <w:marRight w:val="0"/>
              <w:marTop w:val="0"/>
              <w:marBottom w:val="0"/>
              <w:divBdr>
                <w:top w:val="none" w:sz="0" w:space="0" w:color="auto"/>
                <w:left w:val="none" w:sz="0" w:space="0" w:color="auto"/>
                <w:bottom w:val="none" w:sz="0" w:space="0" w:color="auto"/>
                <w:right w:val="none" w:sz="0" w:space="0" w:color="auto"/>
              </w:divBdr>
              <w:divsChild>
                <w:div w:id="1473400319">
                  <w:marLeft w:val="0"/>
                  <w:marRight w:val="0"/>
                  <w:marTop w:val="0"/>
                  <w:marBottom w:val="0"/>
                  <w:divBdr>
                    <w:top w:val="none" w:sz="0" w:space="0" w:color="auto"/>
                    <w:left w:val="none" w:sz="0" w:space="0" w:color="auto"/>
                    <w:bottom w:val="none" w:sz="0" w:space="0" w:color="auto"/>
                    <w:right w:val="none" w:sz="0" w:space="0" w:color="auto"/>
                  </w:divBdr>
                </w:div>
                <w:div w:id="1819958598">
                  <w:marLeft w:val="0"/>
                  <w:marRight w:val="0"/>
                  <w:marTop w:val="0"/>
                  <w:marBottom w:val="0"/>
                  <w:divBdr>
                    <w:top w:val="none" w:sz="0" w:space="0" w:color="auto"/>
                    <w:left w:val="none" w:sz="0" w:space="0" w:color="auto"/>
                    <w:bottom w:val="none" w:sz="0" w:space="0" w:color="auto"/>
                    <w:right w:val="none" w:sz="0" w:space="0" w:color="auto"/>
                  </w:divBdr>
                </w:div>
              </w:divsChild>
            </w:div>
            <w:div w:id="1361054859">
              <w:marLeft w:val="0"/>
              <w:marRight w:val="0"/>
              <w:marTop w:val="0"/>
              <w:marBottom w:val="0"/>
              <w:divBdr>
                <w:top w:val="none" w:sz="0" w:space="0" w:color="auto"/>
                <w:left w:val="none" w:sz="0" w:space="0" w:color="auto"/>
                <w:bottom w:val="none" w:sz="0" w:space="0" w:color="auto"/>
                <w:right w:val="none" w:sz="0" w:space="0" w:color="auto"/>
              </w:divBdr>
              <w:divsChild>
                <w:div w:id="1098410571">
                  <w:marLeft w:val="0"/>
                  <w:marRight w:val="0"/>
                  <w:marTop w:val="0"/>
                  <w:marBottom w:val="0"/>
                  <w:divBdr>
                    <w:top w:val="none" w:sz="0" w:space="0" w:color="auto"/>
                    <w:left w:val="none" w:sz="0" w:space="0" w:color="auto"/>
                    <w:bottom w:val="none" w:sz="0" w:space="0" w:color="auto"/>
                    <w:right w:val="none" w:sz="0" w:space="0" w:color="auto"/>
                  </w:divBdr>
                </w:div>
                <w:div w:id="1687367442">
                  <w:marLeft w:val="0"/>
                  <w:marRight w:val="0"/>
                  <w:marTop w:val="0"/>
                  <w:marBottom w:val="0"/>
                  <w:divBdr>
                    <w:top w:val="none" w:sz="0" w:space="0" w:color="auto"/>
                    <w:left w:val="none" w:sz="0" w:space="0" w:color="auto"/>
                    <w:bottom w:val="none" w:sz="0" w:space="0" w:color="auto"/>
                    <w:right w:val="none" w:sz="0" w:space="0" w:color="auto"/>
                  </w:divBdr>
                </w:div>
              </w:divsChild>
            </w:div>
            <w:div w:id="1429620598">
              <w:marLeft w:val="0"/>
              <w:marRight w:val="0"/>
              <w:marTop w:val="0"/>
              <w:marBottom w:val="0"/>
              <w:divBdr>
                <w:top w:val="none" w:sz="0" w:space="0" w:color="auto"/>
                <w:left w:val="none" w:sz="0" w:space="0" w:color="auto"/>
                <w:bottom w:val="none" w:sz="0" w:space="0" w:color="auto"/>
                <w:right w:val="none" w:sz="0" w:space="0" w:color="auto"/>
              </w:divBdr>
              <w:divsChild>
                <w:div w:id="43068781">
                  <w:marLeft w:val="0"/>
                  <w:marRight w:val="0"/>
                  <w:marTop w:val="0"/>
                  <w:marBottom w:val="0"/>
                  <w:divBdr>
                    <w:top w:val="none" w:sz="0" w:space="0" w:color="auto"/>
                    <w:left w:val="none" w:sz="0" w:space="0" w:color="auto"/>
                    <w:bottom w:val="none" w:sz="0" w:space="0" w:color="auto"/>
                    <w:right w:val="none" w:sz="0" w:space="0" w:color="auto"/>
                  </w:divBdr>
                </w:div>
                <w:div w:id="1601139069">
                  <w:marLeft w:val="0"/>
                  <w:marRight w:val="0"/>
                  <w:marTop w:val="0"/>
                  <w:marBottom w:val="0"/>
                  <w:divBdr>
                    <w:top w:val="none" w:sz="0" w:space="0" w:color="auto"/>
                    <w:left w:val="none" w:sz="0" w:space="0" w:color="auto"/>
                    <w:bottom w:val="none" w:sz="0" w:space="0" w:color="auto"/>
                    <w:right w:val="none" w:sz="0" w:space="0" w:color="auto"/>
                  </w:divBdr>
                </w:div>
              </w:divsChild>
            </w:div>
            <w:div w:id="1440489734">
              <w:marLeft w:val="0"/>
              <w:marRight w:val="0"/>
              <w:marTop w:val="0"/>
              <w:marBottom w:val="0"/>
              <w:divBdr>
                <w:top w:val="none" w:sz="0" w:space="0" w:color="auto"/>
                <w:left w:val="none" w:sz="0" w:space="0" w:color="auto"/>
                <w:bottom w:val="none" w:sz="0" w:space="0" w:color="auto"/>
                <w:right w:val="none" w:sz="0" w:space="0" w:color="auto"/>
              </w:divBdr>
              <w:divsChild>
                <w:div w:id="1505704839">
                  <w:marLeft w:val="0"/>
                  <w:marRight w:val="0"/>
                  <w:marTop w:val="0"/>
                  <w:marBottom w:val="0"/>
                  <w:divBdr>
                    <w:top w:val="none" w:sz="0" w:space="0" w:color="auto"/>
                    <w:left w:val="none" w:sz="0" w:space="0" w:color="auto"/>
                    <w:bottom w:val="none" w:sz="0" w:space="0" w:color="auto"/>
                    <w:right w:val="none" w:sz="0" w:space="0" w:color="auto"/>
                  </w:divBdr>
                </w:div>
                <w:div w:id="1968974516">
                  <w:marLeft w:val="0"/>
                  <w:marRight w:val="0"/>
                  <w:marTop w:val="0"/>
                  <w:marBottom w:val="0"/>
                  <w:divBdr>
                    <w:top w:val="none" w:sz="0" w:space="0" w:color="auto"/>
                    <w:left w:val="none" w:sz="0" w:space="0" w:color="auto"/>
                    <w:bottom w:val="none" w:sz="0" w:space="0" w:color="auto"/>
                    <w:right w:val="none" w:sz="0" w:space="0" w:color="auto"/>
                  </w:divBdr>
                </w:div>
              </w:divsChild>
            </w:div>
            <w:div w:id="1516772172">
              <w:marLeft w:val="0"/>
              <w:marRight w:val="0"/>
              <w:marTop w:val="0"/>
              <w:marBottom w:val="0"/>
              <w:divBdr>
                <w:top w:val="none" w:sz="0" w:space="0" w:color="auto"/>
                <w:left w:val="none" w:sz="0" w:space="0" w:color="auto"/>
                <w:bottom w:val="none" w:sz="0" w:space="0" w:color="auto"/>
                <w:right w:val="none" w:sz="0" w:space="0" w:color="auto"/>
              </w:divBdr>
              <w:divsChild>
                <w:div w:id="532306833">
                  <w:marLeft w:val="0"/>
                  <w:marRight w:val="0"/>
                  <w:marTop w:val="0"/>
                  <w:marBottom w:val="0"/>
                  <w:divBdr>
                    <w:top w:val="none" w:sz="0" w:space="0" w:color="auto"/>
                    <w:left w:val="none" w:sz="0" w:space="0" w:color="auto"/>
                    <w:bottom w:val="none" w:sz="0" w:space="0" w:color="auto"/>
                    <w:right w:val="none" w:sz="0" w:space="0" w:color="auto"/>
                  </w:divBdr>
                </w:div>
                <w:div w:id="1056127247">
                  <w:marLeft w:val="0"/>
                  <w:marRight w:val="0"/>
                  <w:marTop w:val="0"/>
                  <w:marBottom w:val="0"/>
                  <w:divBdr>
                    <w:top w:val="none" w:sz="0" w:space="0" w:color="auto"/>
                    <w:left w:val="none" w:sz="0" w:space="0" w:color="auto"/>
                    <w:bottom w:val="none" w:sz="0" w:space="0" w:color="auto"/>
                    <w:right w:val="none" w:sz="0" w:space="0" w:color="auto"/>
                  </w:divBdr>
                </w:div>
              </w:divsChild>
            </w:div>
            <w:div w:id="1535576581">
              <w:marLeft w:val="0"/>
              <w:marRight w:val="0"/>
              <w:marTop w:val="0"/>
              <w:marBottom w:val="0"/>
              <w:divBdr>
                <w:top w:val="none" w:sz="0" w:space="0" w:color="auto"/>
                <w:left w:val="none" w:sz="0" w:space="0" w:color="auto"/>
                <w:bottom w:val="none" w:sz="0" w:space="0" w:color="auto"/>
                <w:right w:val="none" w:sz="0" w:space="0" w:color="auto"/>
              </w:divBdr>
              <w:divsChild>
                <w:div w:id="937298697">
                  <w:marLeft w:val="0"/>
                  <w:marRight w:val="0"/>
                  <w:marTop w:val="0"/>
                  <w:marBottom w:val="0"/>
                  <w:divBdr>
                    <w:top w:val="none" w:sz="0" w:space="0" w:color="auto"/>
                    <w:left w:val="none" w:sz="0" w:space="0" w:color="auto"/>
                    <w:bottom w:val="none" w:sz="0" w:space="0" w:color="auto"/>
                    <w:right w:val="none" w:sz="0" w:space="0" w:color="auto"/>
                  </w:divBdr>
                </w:div>
                <w:div w:id="1893613548">
                  <w:marLeft w:val="0"/>
                  <w:marRight w:val="0"/>
                  <w:marTop w:val="0"/>
                  <w:marBottom w:val="0"/>
                  <w:divBdr>
                    <w:top w:val="none" w:sz="0" w:space="0" w:color="auto"/>
                    <w:left w:val="none" w:sz="0" w:space="0" w:color="auto"/>
                    <w:bottom w:val="none" w:sz="0" w:space="0" w:color="auto"/>
                    <w:right w:val="none" w:sz="0" w:space="0" w:color="auto"/>
                  </w:divBdr>
                </w:div>
              </w:divsChild>
            </w:div>
            <w:div w:id="1713115016">
              <w:marLeft w:val="0"/>
              <w:marRight w:val="0"/>
              <w:marTop w:val="0"/>
              <w:marBottom w:val="0"/>
              <w:divBdr>
                <w:top w:val="none" w:sz="0" w:space="0" w:color="auto"/>
                <w:left w:val="none" w:sz="0" w:space="0" w:color="auto"/>
                <w:bottom w:val="none" w:sz="0" w:space="0" w:color="auto"/>
                <w:right w:val="none" w:sz="0" w:space="0" w:color="auto"/>
              </w:divBdr>
              <w:divsChild>
                <w:div w:id="601231977">
                  <w:marLeft w:val="0"/>
                  <w:marRight w:val="0"/>
                  <w:marTop w:val="0"/>
                  <w:marBottom w:val="0"/>
                  <w:divBdr>
                    <w:top w:val="none" w:sz="0" w:space="0" w:color="auto"/>
                    <w:left w:val="none" w:sz="0" w:space="0" w:color="auto"/>
                    <w:bottom w:val="none" w:sz="0" w:space="0" w:color="auto"/>
                    <w:right w:val="none" w:sz="0" w:space="0" w:color="auto"/>
                  </w:divBdr>
                </w:div>
                <w:div w:id="1542354533">
                  <w:marLeft w:val="0"/>
                  <w:marRight w:val="0"/>
                  <w:marTop w:val="0"/>
                  <w:marBottom w:val="0"/>
                  <w:divBdr>
                    <w:top w:val="none" w:sz="0" w:space="0" w:color="auto"/>
                    <w:left w:val="none" w:sz="0" w:space="0" w:color="auto"/>
                    <w:bottom w:val="none" w:sz="0" w:space="0" w:color="auto"/>
                    <w:right w:val="none" w:sz="0" w:space="0" w:color="auto"/>
                  </w:divBdr>
                </w:div>
              </w:divsChild>
            </w:div>
            <w:div w:id="1784107412">
              <w:marLeft w:val="0"/>
              <w:marRight w:val="0"/>
              <w:marTop w:val="0"/>
              <w:marBottom w:val="0"/>
              <w:divBdr>
                <w:top w:val="none" w:sz="0" w:space="0" w:color="auto"/>
                <w:left w:val="none" w:sz="0" w:space="0" w:color="auto"/>
                <w:bottom w:val="none" w:sz="0" w:space="0" w:color="auto"/>
                <w:right w:val="none" w:sz="0" w:space="0" w:color="auto"/>
              </w:divBdr>
              <w:divsChild>
                <w:div w:id="1400782638">
                  <w:marLeft w:val="0"/>
                  <w:marRight w:val="0"/>
                  <w:marTop w:val="0"/>
                  <w:marBottom w:val="0"/>
                  <w:divBdr>
                    <w:top w:val="none" w:sz="0" w:space="0" w:color="auto"/>
                    <w:left w:val="none" w:sz="0" w:space="0" w:color="auto"/>
                    <w:bottom w:val="none" w:sz="0" w:space="0" w:color="auto"/>
                    <w:right w:val="none" w:sz="0" w:space="0" w:color="auto"/>
                  </w:divBdr>
                </w:div>
                <w:div w:id="1799181891">
                  <w:marLeft w:val="0"/>
                  <w:marRight w:val="0"/>
                  <w:marTop w:val="0"/>
                  <w:marBottom w:val="0"/>
                  <w:divBdr>
                    <w:top w:val="none" w:sz="0" w:space="0" w:color="auto"/>
                    <w:left w:val="none" w:sz="0" w:space="0" w:color="auto"/>
                    <w:bottom w:val="none" w:sz="0" w:space="0" w:color="auto"/>
                    <w:right w:val="none" w:sz="0" w:space="0" w:color="auto"/>
                  </w:divBdr>
                </w:div>
              </w:divsChild>
            </w:div>
            <w:div w:id="1854104806">
              <w:marLeft w:val="0"/>
              <w:marRight w:val="0"/>
              <w:marTop w:val="0"/>
              <w:marBottom w:val="0"/>
              <w:divBdr>
                <w:top w:val="none" w:sz="0" w:space="0" w:color="auto"/>
                <w:left w:val="none" w:sz="0" w:space="0" w:color="auto"/>
                <w:bottom w:val="none" w:sz="0" w:space="0" w:color="auto"/>
                <w:right w:val="none" w:sz="0" w:space="0" w:color="auto"/>
              </w:divBdr>
              <w:divsChild>
                <w:div w:id="383992087">
                  <w:marLeft w:val="0"/>
                  <w:marRight w:val="0"/>
                  <w:marTop w:val="0"/>
                  <w:marBottom w:val="0"/>
                  <w:divBdr>
                    <w:top w:val="none" w:sz="0" w:space="0" w:color="auto"/>
                    <w:left w:val="none" w:sz="0" w:space="0" w:color="auto"/>
                    <w:bottom w:val="none" w:sz="0" w:space="0" w:color="auto"/>
                    <w:right w:val="none" w:sz="0" w:space="0" w:color="auto"/>
                  </w:divBdr>
                </w:div>
                <w:div w:id="460925327">
                  <w:marLeft w:val="0"/>
                  <w:marRight w:val="0"/>
                  <w:marTop w:val="0"/>
                  <w:marBottom w:val="0"/>
                  <w:divBdr>
                    <w:top w:val="none" w:sz="0" w:space="0" w:color="auto"/>
                    <w:left w:val="none" w:sz="0" w:space="0" w:color="auto"/>
                    <w:bottom w:val="none" w:sz="0" w:space="0" w:color="auto"/>
                    <w:right w:val="none" w:sz="0" w:space="0" w:color="auto"/>
                  </w:divBdr>
                </w:div>
              </w:divsChild>
            </w:div>
            <w:div w:id="1887139163">
              <w:marLeft w:val="0"/>
              <w:marRight w:val="0"/>
              <w:marTop w:val="0"/>
              <w:marBottom w:val="0"/>
              <w:divBdr>
                <w:top w:val="none" w:sz="0" w:space="0" w:color="auto"/>
                <w:left w:val="none" w:sz="0" w:space="0" w:color="auto"/>
                <w:bottom w:val="none" w:sz="0" w:space="0" w:color="auto"/>
                <w:right w:val="none" w:sz="0" w:space="0" w:color="auto"/>
              </w:divBdr>
              <w:divsChild>
                <w:div w:id="453210073">
                  <w:marLeft w:val="0"/>
                  <w:marRight w:val="0"/>
                  <w:marTop w:val="0"/>
                  <w:marBottom w:val="0"/>
                  <w:divBdr>
                    <w:top w:val="none" w:sz="0" w:space="0" w:color="auto"/>
                    <w:left w:val="none" w:sz="0" w:space="0" w:color="auto"/>
                    <w:bottom w:val="none" w:sz="0" w:space="0" w:color="auto"/>
                    <w:right w:val="none" w:sz="0" w:space="0" w:color="auto"/>
                  </w:divBdr>
                </w:div>
                <w:div w:id="1879927342">
                  <w:marLeft w:val="0"/>
                  <w:marRight w:val="0"/>
                  <w:marTop w:val="0"/>
                  <w:marBottom w:val="0"/>
                  <w:divBdr>
                    <w:top w:val="none" w:sz="0" w:space="0" w:color="auto"/>
                    <w:left w:val="none" w:sz="0" w:space="0" w:color="auto"/>
                    <w:bottom w:val="none" w:sz="0" w:space="0" w:color="auto"/>
                    <w:right w:val="none" w:sz="0" w:space="0" w:color="auto"/>
                  </w:divBdr>
                </w:div>
              </w:divsChild>
            </w:div>
            <w:div w:id="2057463471">
              <w:marLeft w:val="0"/>
              <w:marRight w:val="0"/>
              <w:marTop w:val="0"/>
              <w:marBottom w:val="0"/>
              <w:divBdr>
                <w:top w:val="none" w:sz="0" w:space="0" w:color="auto"/>
                <w:left w:val="none" w:sz="0" w:space="0" w:color="auto"/>
                <w:bottom w:val="none" w:sz="0" w:space="0" w:color="auto"/>
                <w:right w:val="none" w:sz="0" w:space="0" w:color="auto"/>
              </w:divBdr>
              <w:divsChild>
                <w:div w:id="417599761">
                  <w:marLeft w:val="0"/>
                  <w:marRight w:val="0"/>
                  <w:marTop w:val="0"/>
                  <w:marBottom w:val="0"/>
                  <w:divBdr>
                    <w:top w:val="none" w:sz="0" w:space="0" w:color="auto"/>
                    <w:left w:val="none" w:sz="0" w:space="0" w:color="auto"/>
                    <w:bottom w:val="none" w:sz="0" w:space="0" w:color="auto"/>
                    <w:right w:val="none" w:sz="0" w:space="0" w:color="auto"/>
                  </w:divBdr>
                </w:div>
                <w:div w:id="1078214016">
                  <w:marLeft w:val="0"/>
                  <w:marRight w:val="0"/>
                  <w:marTop w:val="0"/>
                  <w:marBottom w:val="0"/>
                  <w:divBdr>
                    <w:top w:val="none" w:sz="0" w:space="0" w:color="auto"/>
                    <w:left w:val="none" w:sz="0" w:space="0" w:color="auto"/>
                    <w:bottom w:val="none" w:sz="0" w:space="0" w:color="auto"/>
                    <w:right w:val="none" w:sz="0" w:space="0" w:color="auto"/>
                  </w:divBdr>
                </w:div>
              </w:divsChild>
            </w:div>
            <w:div w:id="2130973567">
              <w:marLeft w:val="0"/>
              <w:marRight w:val="0"/>
              <w:marTop w:val="0"/>
              <w:marBottom w:val="0"/>
              <w:divBdr>
                <w:top w:val="none" w:sz="0" w:space="0" w:color="auto"/>
                <w:left w:val="none" w:sz="0" w:space="0" w:color="auto"/>
                <w:bottom w:val="none" w:sz="0" w:space="0" w:color="auto"/>
                <w:right w:val="none" w:sz="0" w:space="0" w:color="auto"/>
              </w:divBdr>
              <w:divsChild>
                <w:div w:id="1050112225">
                  <w:marLeft w:val="0"/>
                  <w:marRight w:val="0"/>
                  <w:marTop w:val="0"/>
                  <w:marBottom w:val="0"/>
                  <w:divBdr>
                    <w:top w:val="none" w:sz="0" w:space="0" w:color="auto"/>
                    <w:left w:val="none" w:sz="0" w:space="0" w:color="auto"/>
                    <w:bottom w:val="none" w:sz="0" w:space="0" w:color="auto"/>
                    <w:right w:val="none" w:sz="0" w:space="0" w:color="auto"/>
                  </w:divBdr>
                </w:div>
                <w:div w:id="165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2204">
      <w:bodyDiv w:val="1"/>
      <w:marLeft w:val="0"/>
      <w:marRight w:val="0"/>
      <w:marTop w:val="0"/>
      <w:marBottom w:val="0"/>
      <w:divBdr>
        <w:top w:val="none" w:sz="0" w:space="0" w:color="auto"/>
        <w:left w:val="none" w:sz="0" w:space="0" w:color="auto"/>
        <w:bottom w:val="none" w:sz="0" w:space="0" w:color="auto"/>
        <w:right w:val="none" w:sz="0" w:space="0" w:color="auto"/>
      </w:divBdr>
    </w:div>
    <w:div w:id="1018393021">
      <w:bodyDiv w:val="1"/>
      <w:marLeft w:val="0"/>
      <w:marRight w:val="0"/>
      <w:marTop w:val="0"/>
      <w:marBottom w:val="0"/>
      <w:divBdr>
        <w:top w:val="none" w:sz="0" w:space="0" w:color="auto"/>
        <w:left w:val="none" w:sz="0" w:space="0" w:color="auto"/>
        <w:bottom w:val="none" w:sz="0" w:space="0" w:color="auto"/>
        <w:right w:val="none" w:sz="0" w:space="0" w:color="auto"/>
      </w:divBdr>
    </w:div>
    <w:div w:id="1019159371">
      <w:bodyDiv w:val="1"/>
      <w:marLeft w:val="0"/>
      <w:marRight w:val="0"/>
      <w:marTop w:val="0"/>
      <w:marBottom w:val="0"/>
      <w:divBdr>
        <w:top w:val="none" w:sz="0" w:space="0" w:color="auto"/>
        <w:left w:val="none" w:sz="0" w:space="0" w:color="auto"/>
        <w:bottom w:val="none" w:sz="0" w:space="0" w:color="auto"/>
        <w:right w:val="none" w:sz="0" w:space="0" w:color="auto"/>
      </w:divBdr>
    </w:div>
    <w:div w:id="1020936865">
      <w:bodyDiv w:val="1"/>
      <w:marLeft w:val="0"/>
      <w:marRight w:val="0"/>
      <w:marTop w:val="0"/>
      <w:marBottom w:val="0"/>
      <w:divBdr>
        <w:top w:val="none" w:sz="0" w:space="0" w:color="auto"/>
        <w:left w:val="none" w:sz="0" w:space="0" w:color="auto"/>
        <w:bottom w:val="none" w:sz="0" w:space="0" w:color="auto"/>
        <w:right w:val="none" w:sz="0" w:space="0" w:color="auto"/>
      </w:divBdr>
    </w:div>
    <w:div w:id="1023746579">
      <w:bodyDiv w:val="1"/>
      <w:marLeft w:val="0"/>
      <w:marRight w:val="0"/>
      <w:marTop w:val="0"/>
      <w:marBottom w:val="0"/>
      <w:divBdr>
        <w:top w:val="none" w:sz="0" w:space="0" w:color="auto"/>
        <w:left w:val="none" w:sz="0" w:space="0" w:color="auto"/>
        <w:bottom w:val="none" w:sz="0" w:space="0" w:color="auto"/>
        <w:right w:val="none" w:sz="0" w:space="0" w:color="auto"/>
      </w:divBdr>
    </w:div>
    <w:div w:id="1024476623">
      <w:bodyDiv w:val="1"/>
      <w:marLeft w:val="0"/>
      <w:marRight w:val="0"/>
      <w:marTop w:val="0"/>
      <w:marBottom w:val="0"/>
      <w:divBdr>
        <w:top w:val="none" w:sz="0" w:space="0" w:color="auto"/>
        <w:left w:val="none" w:sz="0" w:space="0" w:color="auto"/>
        <w:bottom w:val="none" w:sz="0" w:space="0" w:color="auto"/>
        <w:right w:val="none" w:sz="0" w:space="0" w:color="auto"/>
      </w:divBdr>
    </w:div>
    <w:div w:id="1025211169">
      <w:bodyDiv w:val="1"/>
      <w:marLeft w:val="0"/>
      <w:marRight w:val="0"/>
      <w:marTop w:val="0"/>
      <w:marBottom w:val="0"/>
      <w:divBdr>
        <w:top w:val="none" w:sz="0" w:space="0" w:color="auto"/>
        <w:left w:val="none" w:sz="0" w:space="0" w:color="auto"/>
        <w:bottom w:val="none" w:sz="0" w:space="0" w:color="auto"/>
        <w:right w:val="none" w:sz="0" w:space="0" w:color="auto"/>
      </w:divBdr>
    </w:div>
    <w:div w:id="1025597249">
      <w:bodyDiv w:val="1"/>
      <w:marLeft w:val="0"/>
      <w:marRight w:val="0"/>
      <w:marTop w:val="0"/>
      <w:marBottom w:val="0"/>
      <w:divBdr>
        <w:top w:val="none" w:sz="0" w:space="0" w:color="auto"/>
        <w:left w:val="none" w:sz="0" w:space="0" w:color="auto"/>
        <w:bottom w:val="none" w:sz="0" w:space="0" w:color="auto"/>
        <w:right w:val="none" w:sz="0" w:space="0" w:color="auto"/>
      </w:divBdr>
    </w:div>
    <w:div w:id="1028264626">
      <w:bodyDiv w:val="1"/>
      <w:marLeft w:val="0"/>
      <w:marRight w:val="0"/>
      <w:marTop w:val="0"/>
      <w:marBottom w:val="0"/>
      <w:divBdr>
        <w:top w:val="none" w:sz="0" w:space="0" w:color="auto"/>
        <w:left w:val="none" w:sz="0" w:space="0" w:color="auto"/>
        <w:bottom w:val="none" w:sz="0" w:space="0" w:color="auto"/>
        <w:right w:val="none" w:sz="0" w:space="0" w:color="auto"/>
      </w:divBdr>
    </w:div>
    <w:div w:id="1028409323">
      <w:bodyDiv w:val="1"/>
      <w:marLeft w:val="0"/>
      <w:marRight w:val="0"/>
      <w:marTop w:val="0"/>
      <w:marBottom w:val="0"/>
      <w:divBdr>
        <w:top w:val="none" w:sz="0" w:space="0" w:color="auto"/>
        <w:left w:val="none" w:sz="0" w:space="0" w:color="auto"/>
        <w:bottom w:val="none" w:sz="0" w:space="0" w:color="auto"/>
        <w:right w:val="none" w:sz="0" w:space="0" w:color="auto"/>
      </w:divBdr>
    </w:div>
    <w:div w:id="1029986629">
      <w:bodyDiv w:val="1"/>
      <w:marLeft w:val="0"/>
      <w:marRight w:val="0"/>
      <w:marTop w:val="0"/>
      <w:marBottom w:val="0"/>
      <w:divBdr>
        <w:top w:val="none" w:sz="0" w:space="0" w:color="auto"/>
        <w:left w:val="none" w:sz="0" w:space="0" w:color="auto"/>
        <w:bottom w:val="none" w:sz="0" w:space="0" w:color="auto"/>
        <w:right w:val="none" w:sz="0" w:space="0" w:color="auto"/>
      </w:divBdr>
    </w:div>
    <w:div w:id="1030108714">
      <w:bodyDiv w:val="1"/>
      <w:marLeft w:val="0"/>
      <w:marRight w:val="0"/>
      <w:marTop w:val="0"/>
      <w:marBottom w:val="0"/>
      <w:divBdr>
        <w:top w:val="none" w:sz="0" w:space="0" w:color="auto"/>
        <w:left w:val="none" w:sz="0" w:space="0" w:color="auto"/>
        <w:bottom w:val="none" w:sz="0" w:space="0" w:color="auto"/>
        <w:right w:val="none" w:sz="0" w:space="0" w:color="auto"/>
      </w:divBdr>
    </w:div>
    <w:div w:id="1031302217">
      <w:bodyDiv w:val="1"/>
      <w:marLeft w:val="0"/>
      <w:marRight w:val="0"/>
      <w:marTop w:val="0"/>
      <w:marBottom w:val="0"/>
      <w:divBdr>
        <w:top w:val="none" w:sz="0" w:space="0" w:color="auto"/>
        <w:left w:val="none" w:sz="0" w:space="0" w:color="auto"/>
        <w:bottom w:val="none" w:sz="0" w:space="0" w:color="auto"/>
        <w:right w:val="none" w:sz="0" w:space="0" w:color="auto"/>
      </w:divBdr>
    </w:div>
    <w:div w:id="1033068386">
      <w:bodyDiv w:val="1"/>
      <w:marLeft w:val="0"/>
      <w:marRight w:val="0"/>
      <w:marTop w:val="0"/>
      <w:marBottom w:val="0"/>
      <w:divBdr>
        <w:top w:val="none" w:sz="0" w:space="0" w:color="auto"/>
        <w:left w:val="none" w:sz="0" w:space="0" w:color="auto"/>
        <w:bottom w:val="none" w:sz="0" w:space="0" w:color="auto"/>
        <w:right w:val="none" w:sz="0" w:space="0" w:color="auto"/>
      </w:divBdr>
    </w:div>
    <w:div w:id="1033384194">
      <w:bodyDiv w:val="1"/>
      <w:marLeft w:val="0"/>
      <w:marRight w:val="0"/>
      <w:marTop w:val="0"/>
      <w:marBottom w:val="0"/>
      <w:divBdr>
        <w:top w:val="none" w:sz="0" w:space="0" w:color="auto"/>
        <w:left w:val="none" w:sz="0" w:space="0" w:color="auto"/>
        <w:bottom w:val="none" w:sz="0" w:space="0" w:color="auto"/>
        <w:right w:val="none" w:sz="0" w:space="0" w:color="auto"/>
      </w:divBdr>
    </w:div>
    <w:div w:id="1036003505">
      <w:bodyDiv w:val="1"/>
      <w:marLeft w:val="0"/>
      <w:marRight w:val="0"/>
      <w:marTop w:val="0"/>
      <w:marBottom w:val="0"/>
      <w:divBdr>
        <w:top w:val="none" w:sz="0" w:space="0" w:color="auto"/>
        <w:left w:val="none" w:sz="0" w:space="0" w:color="auto"/>
        <w:bottom w:val="none" w:sz="0" w:space="0" w:color="auto"/>
        <w:right w:val="none" w:sz="0" w:space="0" w:color="auto"/>
      </w:divBdr>
    </w:div>
    <w:div w:id="1037047322">
      <w:bodyDiv w:val="1"/>
      <w:marLeft w:val="0"/>
      <w:marRight w:val="0"/>
      <w:marTop w:val="0"/>
      <w:marBottom w:val="0"/>
      <w:divBdr>
        <w:top w:val="none" w:sz="0" w:space="0" w:color="auto"/>
        <w:left w:val="none" w:sz="0" w:space="0" w:color="auto"/>
        <w:bottom w:val="none" w:sz="0" w:space="0" w:color="auto"/>
        <w:right w:val="none" w:sz="0" w:space="0" w:color="auto"/>
      </w:divBdr>
    </w:div>
    <w:div w:id="1037702188">
      <w:bodyDiv w:val="1"/>
      <w:marLeft w:val="0"/>
      <w:marRight w:val="0"/>
      <w:marTop w:val="0"/>
      <w:marBottom w:val="0"/>
      <w:divBdr>
        <w:top w:val="none" w:sz="0" w:space="0" w:color="auto"/>
        <w:left w:val="none" w:sz="0" w:space="0" w:color="auto"/>
        <w:bottom w:val="none" w:sz="0" w:space="0" w:color="auto"/>
        <w:right w:val="none" w:sz="0" w:space="0" w:color="auto"/>
      </w:divBdr>
    </w:div>
    <w:div w:id="1038120079">
      <w:bodyDiv w:val="1"/>
      <w:marLeft w:val="0"/>
      <w:marRight w:val="0"/>
      <w:marTop w:val="0"/>
      <w:marBottom w:val="0"/>
      <w:divBdr>
        <w:top w:val="none" w:sz="0" w:space="0" w:color="auto"/>
        <w:left w:val="none" w:sz="0" w:space="0" w:color="auto"/>
        <w:bottom w:val="none" w:sz="0" w:space="0" w:color="auto"/>
        <w:right w:val="none" w:sz="0" w:space="0" w:color="auto"/>
      </w:divBdr>
    </w:div>
    <w:div w:id="1038893685">
      <w:bodyDiv w:val="1"/>
      <w:marLeft w:val="0"/>
      <w:marRight w:val="0"/>
      <w:marTop w:val="0"/>
      <w:marBottom w:val="0"/>
      <w:divBdr>
        <w:top w:val="none" w:sz="0" w:space="0" w:color="auto"/>
        <w:left w:val="none" w:sz="0" w:space="0" w:color="auto"/>
        <w:bottom w:val="none" w:sz="0" w:space="0" w:color="auto"/>
        <w:right w:val="none" w:sz="0" w:space="0" w:color="auto"/>
      </w:divBdr>
    </w:div>
    <w:div w:id="1041396559">
      <w:bodyDiv w:val="1"/>
      <w:marLeft w:val="0"/>
      <w:marRight w:val="0"/>
      <w:marTop w:val="0"/>
      <w:marBottom w:val="0"/>
      <w:divBdr>
        <w:top w:val="none" w:sz="0" w:space="0" w:color="auto"/>
        <w:left w:val="none" w:sz="0" w:space="0" w:color="auto"/>
        <w:bottom w:val="none" w:sz="0" w:space="0" w:color="auto"/>
        <w:right w:val="none" w:sz="0" w:space="0" w:color="auto"/>
      </w:divBdr>
    </w:div>
    <w:div w:id="1043209361">
      <w:bodyDiv w:val="1"/>
      <w:marLeft w:val="0"/>
      <w:marRight w:val="0"/>
      <w:marTop w:val="0"/>
      <w:marBottom w:val="0"/>
      <w:divBdr>
        <w:top w:val="none" w:sz="0" w:space="0" w:color="auto"/>
        <w:left w:val="none" w:sz="0" w:space="0" w:color="auto"/>
        <w:bottom w:val="none" w:sz="0" w:space="0" w:color="auto"/>
        <w:right w:val="none" w:sz="0" w:space="0" w:color="auto"/>
      </w:divBdr>
    </w:div>
    <w:div w:id="1046106877">
      <w:bodyDiv w:val="1"/>
      <w:marLeft w:val="0"/>
      <w:marRight w:val="0"/>
      <w:marTop w:val="0"/>
      <w:marBottom w:val="0"/>
      <w:divBdr>
        <w:top w:val="none" w:sz="0" w:space="0" w:color="auto"/>
        <w:left w:val="none" w:sz="0" w:space="0" w:color="auto"/>
        <w:bottom w:val="none" w:sz="0" w:space="0" w:color="auto"/>
        <w:right w:val="none" w:sz="0" w:space="0" w:color="auto"/>
      </w:divBdr>
    </w:div>
    <w:div w:id="1050962466">
      <w:bodyDiv w:val="1"/>
      <w:marLeft w:val="0"/>
      <w:marRight w:val="0"/>
      <w:marTop w:val="0"/>
      <w:marBottom w:val="0"/>
      <w:divBdr>
        <w:top w:val="none" w:sz="0" w:space="0" w:color="auto"/>
        <w:left w:val="none" w:sz="0" w:space="0" w:color="auto"/>
        <w:bottom w:val="none" w:sz="0" w:space="0" w:color="auto"/>
        <w:right w:val="none" w:sz="0" w:space="0" w:color="auto"/>
      </w:divBdr>
    </w:div>
    <w:div w:id="1051155042">
      <w:bodyDiv w:val="1"/>
      <w:marLeft w:val="0"/>
      <w:marRight w:val="0"/>
      <w:marTop w:val="0"/>
      <w:marBottom w:val="0"/>
      <w:divBdr>
        <w:top w:val="none" w:sz="0" w:space="0" w:color="auto"/>
        <w:left w:val="none" w:sz="0" w:space="0" w:color="auto"/>
        <w:bottom w:val="none" w:sz="0" w:space="0" w:color="auto"/>
        <w:right w:val="none" w:sz="0" w:space="0" w:color="auto"/>
      </w:divBdr>
    </w:div>
    <w:div w:id="1051268049">
      <w:bodyDiv w:val="1"/>
      <w:marLeft w:val="0"/>
      <w:marRight w:val="0"/>
      <w:marTop w:val="0"/>
      <w:marBottom w:val="0"/>
      <w:divBdr>
        <w:top w:val="none" w:sz="0" w:space="0" w:color="auto"/>
        <w:left w:val="none" w:sz="0" w:space="0" w:color="auto"/>
        <w:bottom w:val="none" w:sz="0" w:space="0" w:color="auto"/>
        <w:right w:val="none" w:sz="0" w:space="0" w:color="auto"/>
      </w:divBdr>
    </w:div>
    <w:div w:id="1051810481">
      <w:bodyDiv w:val="1"/>
      <w:marLeft w:val="0"/>
      <w:marRight w:val="0"/>
      <w:marTop w:val="0"/>
      <w:marBottom w:val="0"/>
      <w:divBdr>
        <w:top w:val="none" w:sz="0" w:space="0" w:color="auto"/>
        <w:left w:val="none" w:sz="0" w:space="0" w:color="auto"/>
        <w:bottom w:val="none" w:sz="0" w:space="0" w:color="auto"/>
        <w:right w:val="none" w:sz="0" w:space="0" w:color="auto"/>
      </w:divBdr>
    </w:div>
    <w:div w:id="1052314865">
      <w:bodyDiv w:val="1"/>
      <w:marLeft w:val="0"/>
      <w:marRight w:val="0"/>
      <w:marTop w:val="0"/>
      <w:marBottom w:val="0"/>
      <w:divBdr>
        <w:top w:val="none" w:sz="0" w:space="0" w:color="auto"/>
        <w:left w:val="none" w:sz="0" w:space="0" w:color="auto"/>
        <w:bottom w:val="none" w:sz="0" w:space="0" w:color="auto"/>
        <w:right w:val="none" w:sz="0" w:space="0" w:color="auto"/>
      </w:divBdr>
    </w:div>
    <w:div w:id="1054624425">
      <w:bodyDiv w:val="1"/>
      <w:marLeft w:val="0"/>
      <w:marRight w:val="0"/>
      <w:marTop w:val="0"/>
      <w:marBottom w:val="0"/>
      <w:divBdr>
        <w:top w:val="none" w:sz="0" w:space="0" w:color="auto"/>
        <w:left w:val="none" w:sz="0" w:space="0" w:color="auto"/>
        <w:bottom w:val="none" w:sz="0" w:space="0" w:color="auto"/>
        <w:right w:val="none" w:sz="0" w:space="0" w:color="auto"/>
      </w:divBdr>
    </w:div>
    <w:div w:id="1054934268">
      <w:bodyDiv w:val="1"/>
      <w:marLeft w:val="0"/>
      <w:marRight w:val="0"/>
      <w:marTop w:val="0"/>
      <w:marBottom w:val="0"/>
      <w:divBdr>
        <w:top w:val="none" w:sz="0" w:space="0" w:color="auto"/>
        <w:left w:val="none" w:sz="0" w:space="0" w:color="auto"/>
        <w:bottom w:val="none" w:sz="0" w:space="0" w:color="auto"/>
        <w:right w:val="none" w:sz="0" w:space="0" w:color="auto"/>
      </w:divBdr>
    </w:div>
    <w:div w:id="1056321976">
      <w:bodyDiv w:val="1"/>
      <w:marLeft w:val="0"/>
      <w:marRight w:val="0"/>
      <w:marTop w:val="0"/>
      <w:marBottom w:val="0"/>
      <w:divBdr>
        <w:top w:val="none" w:sz="0" w:space="0" w:color="auto"/>
        <w:left w:val="none" w:sz="0" w:space="0" w:color="auto"/>
        <w:bottom w:val="none" w:sz="0" w:space="0" w:color="auto"/>
        <w:right w:val="none" w:sz="0" w:space="0" w:color="auto"/>
      </w:divBdr>
    </w:div>
    <w:div w:id="1056516761">
      <w:bodyDiv w:val="1"/>
      <w:marLeft w:val="0"/>
      <w:marRight w:val="0"/>
      <w:marTop w:val="0"/>
      <w:marBottom w:val="0"/>
      <w:divBdr>
        <w:top w:val="none" w:sz="0" w:space="0" w:color="auto"/>
        <w:left w:val="none" w:sz="0" w:space="0" w:color="auto"/>
        <w:bottom w:val="none" w:sz="0" w:space="0" w:color="auto"/>
        <w:right w:val="none" w:sz="0" w:space="0" w:color="auto"/>
      </w:divBdr>
    </w:div>
    <w:div w:id="1057168758">
      <w:bodyDiv w:val="1"/>
      <w:marLeft w:val="0"/>
      <w:marRight w:val="0"/>
      <w:marTop w:val="0"/>
      <w:marBottom w:val="0"/>
      <w:divBdr>
        <w:top w:val="none" w:sz="0" w:space="0" w:color="auto"/>
        <w:left w:val="none" w:sz="0" w:space="0" w:color="auto"/>
        <w:bottom w:val="none" w:sz="0" w:space="0" w:color="auto"/>
        <w:right w:val="none" w:sz="0" w:space="0" w:color="auto"/>
      </w:divBdr>
    </w:div>
    <w:div w:id="1057775979">
      <w:bodyDiv w:val="1"/>
      <w:marLeft w:val="0"/>
      <w:marRight w:val="0"/>
      <w:marTop w:val="0"/>
      <w:marBottom w:val="0"/>
      <w:divBdr>
        <w:top w:val="none" w:sz="0" w:space="0" w:color="auto"/>
        <w:left w:val="none" w:sz="0" w:space="0" w:color="auto"/>
        <w:bottom w:val="none" w:sz="0" w:space="0" w:color="auto"/>
        <w:right w:val="none" w:sz="0" w:space="0" w:color="auto"/>
      </w:divBdr>
    </w:div>
    <w:div w:id="1058168538">
      <w:bodyDiv w:val="1"/>
      <w:marLeft w:val="0"/>
      <w:marRight w:val="0"/>
      <w:marTop w:val="0"/>
      <w:marBottom w:val="0"/>
      <w:divBdr>
        <w:top w:val="none" w:sz="0" w:space="0" w:color="auto"/>
        <w:left w:val="none" w:sz="0" w:space="0" w:color="auto"/>
        <w:bottom w:val="none" w:sz="0" w:space="0" w:color="auto"/>
        <w:right w:val="none" w:sz="0" w:space="0" w:color="auto"/>
      </w:divBdr>
    </w:div>
    <w:div w:id="1058430302">
      <w:bodyDiv w:val="1"/>
      <w:marLeft w:val="0"/>
      <w:marRight w:val="0"/>
      <w:marTop w:val="0"/>
      <w:marBottom w:val="0"/>
      <w:divBdr>
        <w:top w:val="none" w:sz="0" w:space="0" w:color="auto"/>
        <w:left w:val="none" w:sz="0" w:space="0" w:color="auto"/>
        <w:bottom w:val="none" w:sz="0" w:space="0" w:color="auto"/>
        <w:right w:val="none" w:sz="0" w:space="0" w:color="auto"/>
      </w:divBdr>
    </w:div>
    <w:div w:id="1058671677">
      <w:bodyDiv w:val="1"/>
      <w:marLeft w:val="0"/>
      <w:marRight w:val="0"/>
      <w:marTop w:val="0"/>
      <w:marBottom w:val="0"/>
      <w:divBdr>
        <w:top w:val="none" w:sz="0" w:space="0" w:color="auto"/>
        <w:left w:val="none" w:sz="0" w:space="0" w:color="auto"/>
        <w:bottom w:val="none" w:sz="0" w:space="0" w:color="auto"/>
        <w:right w:val="none" w:sz="0" w:space="0" w:color="auto"/>
      </w:divBdr>
    </w:div>
    <w:div w:id="1058820837">
      <w:bodyDiv w:val="1"/>
      <w:marLeft w:val="0"/>
      <w:marRight w:val="0"/>
      <w:marTop w:val="0"/>
      <w:marBottom w:val="0"/>
      <w:divBdr>
        <w:top w:val="none" w:sz="0" w:space="0" w:color="auto"/>
        <w:left w:val="none" w:sz="0" w:space="0" w:color="auto"/>
        <w:bottom w:val="none" w:sz="0" w:space="0" w:color="auto"/>
        <w:right w:val="none" w:sz="0" w:space="0" w:color="auto"/>
      </w:divBdr>
    </w:div>
    <w:div w:id="1059018969">
      <w:bodyDiv w:val="1"/>
      <w:marLeft w:val="0"/>
      <w:marRight w:val="0"/>
      <w:marTop w:val="0"/>
      <w:marBottom w:val="0"/>
      <w:divBdr>
        <w:top w:val="none" w:sz="0" w:space="0" w:color="auto"/>
        <w:left w:val="none" w:sz="0" w:space="0" w:color="auto"/>
        <w:bottom w:val="none" w:sz="0" w:space="0" w:color="auto"/>
        <w:right w:val="none" w:sz="0" w:space="0" w:color="auto"/>
      </w:divBdr>
    </w:div>
    <w:div w:id="1059786694">
      <w:bodyDiv w:val="1"/>
      <w:marLeft w:val="0"/>
      <w:marRight w:val="0"/>
      <w:marTop w:val="0"/>
      <w:marBottom w:val="0"/>
      <w:divBdr>
        <w:top w:val="none" w:sz="0" w:space="0" w:color="auto"/>
        <w:left w:val="none" w:sz="0" w:space="0" w:color="auto"/>
        <w:bottom w:val="none" w:sz="0" w:space="0" w:color="auto"/>
        <w:right w:val="none" w:sz="0" w:space="0" w:color="auto"/>
      </w:divBdr>
    </w:div>
    <w:div w:id="1063213000">
      <w:bodyDiv w:val="1"/>
      <w:marLeft w:val="0"/>
      <w:marRight w:val="0"/>
      <w:marTop w:val="0"/>
      <w:marBottom w:val="0"/>
      <w:divBdr>
        <w:top w:val="none" w:sz="0" w:space="0" w:color="auto"/>
        <w:left w:val="none" w:sz="0" w:space="0" w:color="auto"/>
        <w:bottom w:val="none" w:sz="0" w:space="0" w:color="auto"/>
        <w:right w:val="none" w:sz="0" w:space="0" w:color="auto"/>
      </w:divBdr>
    </w:div>
    <w:div w:id="1064136414">
      <w:bodyDiv w:val="1"/>
      <w:marLeft w:val="0"/>
      <w:marRight w:val="0"/>
      <w:marTop w:val="0"/>
      <w:marBottom w:val="0"/>
      <w:divBdr>
        <w:top w:val="none" w:sz="0" w:space="0" w:color="auto"/>
        <w:left w:val="none" w:sz="0" w:space="0" w:color="auto"/>
        <w:bottom w:val="none" w:sz="0" w:space="0" w:color="auto"/>
        <w:right w:val="none" w:sz="0" w:space="0" w:color="auto"/>
      </w:divBdr>
    </w:div>
    <w:div w:id="1067344389">
      <w:bodyDiv w:val="1"/>
      <w:marLeft w:val="0"/>
      <w:marRight w:val="0"/>
      <w:marTop w:val="0"/>
      <w:marBottom w:val="0"/>
      <w:divBdr>
        <w:top w:val="none" w:sz="0" w:space="0" w:color="auto"/>
        <w:left w:val="none" w:sz="0" w:space="0" w:color="auto"/>
        <w:bottom w:val="none" w:sz="0" w:space="0" w:color="auto"/>
        <w:right w:val="none" w:sz="0" w:space="0" w:color="auto"/>
      </w:divBdr>
    </w:div>
    <w:div w:id="1068306508">
      <w:bodyDiv w:val="1"/>
      <w:marLeft w:val="0"/>
      <w:marRight w:val="0"/>
      <w:marTop w:val="0"/>
      <w:marBottom w:val="0"/>
      <w:divBdr>
        <w:top w:val="none" w:sz="0" w:space="0" w:color="auto"/>
        <w:left w:val="none" w:sz="0" w:space="0" w:color="auto"/>
        <w:bottom w:val="none" w:sz="0" w:space="0" w:color="auto"/>
        <w:right w:val="none" w:sz="0" w:space="0" w:color="auto"/>
      </w:divBdr>
    </w:div>
    <w:div w:id="1068648410">
      <w:bodyDiv w:val="1"/>
      <w:marLeft w:val="0"/>
      <w:marRight w:val="0"/>
      <w:marTop w:val="0"/>
      <w:marBottom w:val="0"/>
      <w:divBdr>
        <w:top w:val="none" w:sz="0" w:space="0" w:color="auto"/>
        <w:left w:val="none" w:sz="0" w:space="0" w:color="auto"/>
        <w:bottom w:val="none" w:sz="0" w:space="0" w:color="auto"/>
        <w:right w:val="none" w:sz="0" w:space="0" w:color="auto"/>
      </w:divBdr>
    </w:div>
    <w:div w:id="1070495423">
      <w:bodyDiv w:val="1"/>
      <w:marLeft w:val="0"/>
      <w:marRight w:val="0"/>
      <w:marTop w:val="0"/>
      <w:marBottom w:val="0"/>
      <w:divBdr>
        <w:top w:val="none" w:sz="0" w:space="0" w:color="auto"/>
        <w:left w:val="none" w:sz="0" w:space="0" w:color="auto"/>
        <w:bottom w:val="none" w:sz="0" w:space="0" w:color="auto"/>
        <w:right w:val="none" w:sz="0" w:space="0" w:color="auto"/>
      </w:divBdr>
    </w:div>
    <w:div w:id="1070737065">
      <w:bodyDiv w:val="1"/>
      <w:marLeft w:val="0"/>
      <w:marRight w:val="0"/>
      <w:marTop w:val="0"/>
      <w:marBottom w:val="0"/>
      <w:divBdr>
        <w:top w:val="none" w:sz="0" w:space="0" w:color="auto"/>
        <w:left w:val="none" w:sz="0" w:space="0" w:color="auto"/>
        <w:bottom w:val="none" w:sz="0" w:space="0" w:color="auto"/>
        <w:right w:val="none" w:sz="0" w:space="0" w:color="auto"/>
      </w:divBdr>
    </w:div>
    <w:div w:id="1071543337">
      <w:bodyDiv w:val="1"/>
      <w:marLeft w:val="0"/>
      <w:marRight w:val="0"/>
      <w:marTop w:val="0"/>
      <w:marBottom w:val="0"/>
      <w:divBdr>
        <w:top w:val="none" w:sz="0" w:space="0" w:color="auto"/>
        <w:left w:val="none" w:sz="0" w:space="0" w:color="auto"/>
        <w:bottom w:val="none" w:sz="0" w:space="0" w:color="auto"/>
        <w:right w:val="none" w:sz="0" w:space="0" w:color="auto"/>
      </w:divBdr>
    </w:div>
    <w:div w:id="1074089066">
      <w:bodyDiv w:val="1"/>
      <w:marLeft w:val="0"/>
      <w:marRight w:val="0"/>
      <w:marTop w:val="0"/>
      <w:marBottom w:val="0"/>
      <w:divBdr>
        <w:top w:val="none" w:sz="0" w:space="0" w:color="auto"/>
        <w:left w:val="none" w:sz="0" w:space="0" w:color="auto"/>
        <w:bottom w:val="none" w:sz="0" w:space="0" w:color="auto"/>
        <w:right w:val="none" w:sz="0" w:space="0" w:color="auto"/>
      </w:divBdr>
    </w:div>
    <w:div w:id="1074282438">
      <w:bodyDiv w:val="1"/>
      <w:marLeft w:val="0"/>
      <w:marRight w:val="0"/>
      <w:marTop w:val="0"/>
      <w:marBottom w:val="0"/>
      <w:divBdr>
        <w:top w:val="none" w:sz="0" w:space="0" w:color="auto"/>
        <w:left w:val="none" w:sz="0" w:space="0" w:color="auto"/>
        <w:bottom w:val="none" w:sz="0" w:space="0" w:color="auto"/>
        <w:right w:val="none" w:sz="0" w:space="0" w:color="auto"/>
      </w:divBdr>
    </w:div>
    <w:div w:id="1075863108">
      <w:bodyDiv w:val="1"/>
      <w:marLeft w:val="0"/>
      <w:marRight w:val="0"/>
      <w:marTop w:val="0"/>
      <w:marBottom w:val="0"/>
      <w:divBdr>
        <w:top w:val="none" w:sz="0" w:space="0" w:color="auto"/>
        <w:left w:val="none" w:sz="0" w:space="0" w:color="auto"/>
        <w:bottom w:val="none" w:sz="0" w:space="0" w:color="auto"/>
        <w:right w:val="none" w:sz="0" w:space="0" w:color="auto"/>
      </w:divBdr>
    </w:div>
    <w:div w:id="1076123092">
      <w:bodyDiv w:val="1"/>
      <w:marLeft w:val="0"/>
      <w:marRight w:val="0"/>
      <w:marTop w:val="0"/>
      <w:marBottom w:val="0"/>
      <w:divBdr>
        <w:top w:val="none" w:sz="0" w:space="0" w:color="auto"/>
        <w:left w:val="none" w:sz="0" w:space="0" w:color="auto"/>
        <w:bottom w:val="none" w:sz="0" w:space="0" w:color="auto"/>
        <w:right w:val="none" w:sz="0" w:space="0" w:color="auto"/>
      </w:divBdr>
    </w:div>
    <w:div w:id="1076900712">
      <w:bodyDiv w:val="1"/>
      <w:marLeft w:val="0"/>
      <w:marRight w:val="0"/>
      <w:marTop w:val="0"/>
      <w:marBottom w:val="0"/>
      <w:divBdr>
        <w:top w:val="none" w:sz="0" w:space="0" w:color="auto"/>
        <w:left w:val="none" w:sz="0" w:space="0" w:color="auto"/>
        <w:bottom w:val="none" w:sz="0" w:space="0" w:color="auto"/>
        <w:right w:val="none" w:sz="0" w:space="0" w:color="auto"/>
      </w:divBdr>
    </w:div>
    <w:div w:id="1077828021">
      <w:bodyDiv w:val="1"/>
      <w:marLeft w:val="0"/>
      <w:marRight w:val="0"/>
      <w:marTop w:val="0"/>
      <w:marBottom w:val="0"/>
      <w:divBdr>
        <w:top w:val="none" w:sz="0" w:space="0" w:color="auto"/>
        <w:left w:val="none" w:sz="0" w:space="0" w:color="auto"/>
        <w:bottom w:val="none" w:sz="0" w:space="0" w:color="auto"/>
        <w:right w:val="none" w:sz="0" w:space="0" w:color="auto"/>
      </w:divBdr>
    </w:div>
    <w:div w:id="1077896301">
      <w:bodyDiv w:val="1"/>
      <w:marLeft w:val="0"/>
      <w:marRight w:val="0"/>
      <w:marTop w:val="0"/>
      <w:marBottom w:val="0"/>
      <w:divBdr>
        <w:top w:val="none" w:sz="0" w:space="0" w:color="auto"/>
        <w:left w:val="none" w:sz="0" w:space="0" w:color="auto"/>
        <w:bottom w:val="none" w:sz="0" w:space="0" w:color="auto"/>
        <w:right w:val="none" w:sz="0" w:space="0" w:color="auto"/>
      </w:divBdr>
    </w:div>
    <w:div w:id="1078675470">
      <w:bodyDiv w:val="1"/>
      <w:marLeft w:val="0"/>
      <w:marRight w:val="0"/>
      <w:marTop w:val="0"/>
      <w:marBottom w:val="0"/>
      <w:divBdr>
        <w:top w:val="none" w:sz="0" w:space="0" w:color="auto"/>
        <w:left w:val="none" w:sz="0" w:space="0" w:color="auto"/>
        <w:bottom w:val="none" w:sz="0" w:space="0" w:color="auto"/>
        <w:right w:val="none" w:sz="0" w:space="0" w:color="auto"/>
      </w:divBdr>
    </w:div>
    <w:div w:id="1080979545">
      <w:bodyDiv w:val="1"/>
      <w:marLeft w:val="0"/>
      <w:marRight w:val="0"/>
      <w:marTop w:val="0"/>
      <w:marBottom w:val="0"/>
      <w:divBdr>
        <w:top w:val="none" w:sz="0" w:space="0" w:color="auto"/>
        <w:left w:val="none" w:sz="0" w:space="0" w:color="auto"/>
        <w:bottom w:val="none" w:sz="0" w:space="0" w:color="auto"/>
        <w:right w:val="none" w:sz="0" w:space="0" w:color="auto"/>
      </w:divBdr>
    </w:div>
    <w:div w:id="1081173303">
      <w:bodyDiv w:val="1"/>
      <w:marLeft w:val="0"/>
      <w:marRight w:val="0"/>
      <w:marTop w:val="0"/>
      <w:marBottom w:val="0"/>
      <w:divBdr>
        <w:top w:val="none" w:sz="0" w:space="0" w:color="auto"/>
        <w:left w:val="none" w:sz="0" w:space="0" w:color="auto"/>
        <w:bottom w:val="none" w:sz="0" w:space="0" w:color="auto"/>
        <w:right w:val="none" w:sz="0" w:space="0" w:color="auto"/>
      </w:divBdr>
    </w:div>
    <w:div w:id="1082534095">
      <w:bodyDiv w:val="1"/>
      <w:marLeft w:val="0"/>
      <w:marRight w:val="0"/>
      <w:marTop w:val="0"/>
      <w:marBottom w:val="0"/>
      <w:divBdr>
        <w:top w:val="none" w:sz="0" w:space="0" w:color="auto"/>
        <w:left w:val="none" w:sz="0" w:space="0" w:color="auto"/>
        <w:bottom w:val="none" w:sz="0" w:space="0" w:color="auto"/>
        <w:right w:val="none" w:sz="0" w:space="0" w:color="auto"/>
      </w:divBdr>
    </w:div>
    <w:div w:id="1084491240">
      <w:bodyDiv w:val="1"/>
      <w:marLeft w:val="0"/>
      <w:marRight w:val="0"/>
      <w:marTop w:val="0"/>
      <w:marBottom w:val="0"/>
      <w:divBdr>
        <w:top w:val="none" w:sz="0" w:space="0" w:color="auto"/>
        <w:left w:val="none" w:sz="0" w:space="0" w:color="auto"/>
        <w:bottom w:val="none" w:sz="0" w:space="0" w:color="auto"/>
        <w:right w:val="none" w:sz="0" w:space="0" w:color="auto"/>
      </w:divBdr>
    </w:div>
    <w:div w:id="1084572798">
      <w:bodyDiv w:val="1"/>
      <w:marLeft w:val="0"/>
      <w:marRight w:val="0"/>
      <w:marTop w:val="0"/>
      <w:marBottom w:val="0"/>
      <w:divBdr>
        <w:top w:val="none" w:sz="0" w:space="0" w:color="auto"/>
        <w:left w:val="none" w:sz="0" w:space="0" w:color="auto"/>
        <w:bottom w:val="none" w:sz="0" w:space="0" w:color="auto"/>
        <w:right w:val="none" w:sz="0" w:space="0" w:color="auto"/>
      </w:divBdr>
    </w:div>
    <w:div w:id="1086000861">
      <w:bodyDiv w:val="1"/>
      <w:marLeft w:val="0"/>
      <w:marRight w:val="0"/>
      <w:marTop w:val="0"/>
      <w:marBottom w:val="0"/>
      <w:divBdr>
        <w:top w:val="none" w:sz="0" w:space="0" w:color="auto"/>
        <w:left w:val="none" w:sz="0" w:space="0" w:color="auto"/>
        <w:bottom w:val="none" w:sz="0" w:space="0" w:color="auto"/>
        <w:right w:val="none" w:sz="0" w:space="0" w:color="auto"/>
      </w:divBdr>
    </w:div>
    <w:div w:id="1086150387">
      <w:bodyDiv w:val="1"/>
      <w:marLeft w:val="0"/>
      <w:marRight w:val="0"/>
      <w:marTop w:val="0"/>
      <w:marBottom w:val="0"/>
      <w:divBdr>
        <w:top w:val="none" w:sz="0" w:space="0" w:color="auto"/>
        <w:left w:val="none" w:sz="0" w:space="0" w:color="auto"/>
        <w:bottom w:val="none" w:sz="0" w:space="0" w:color="auto"/>
        <w:right w:val="none" w:sz="0" w:space="0" w:color="auto"/>
      </w:divBdr>
    </w:div>
    <w:div w:id="1086999166">
      <w:bodyDiv w:val="1"/>
      <w:marLeft w:val="0"/>
      <w:marRight w:val="0"/>
      <w:marTop w:val="0"/>
      <w:marBottom w:val="0"/>
      <w:divBdr>
        <w:top w:val="none" w:sz="0" w:space="0" w:color="auto"/>
        <w:left w:val="none" w:sz="0" w:space="0" w:color="auto"/>
        <w:bottom w:val="none" w:sz="0" w:space="0" w:color="auto"/>
        <w:right w:val="none" w:sz="0" w:space="0" w:color="auto"/>
      </w:divBdr>
    </w:div>
    <w:div w:id="1087311067">
      <w:bodyDiv w:val="1"/>
      <w:marLeft w:val="0"/>
      <w:marRight w:val="0"/>
      <w:marTop w:val="0"/>
      <w:marBottom w:val="0"/>
      <w:divBdr>
        <w:top w:val="none" w:sz="0" w:space="0" w:color="auto"/>
        <w:left w:val="none" w:sz="0" w:space="0" w:color="auto"/>
        <w:bottom w:val="none" w:sz="0" w:space="0" w:color="auto"/>
        <w:right w:val="none" w:sz="0" w:space="0" w:color="auto"/>
      </w:divBdr>
    </w:div>
    <w:div w:id="1087965632">
      <w:bodyDiv w:val="1"/>
      <w:marLeft w:val="0"/>
      <w:marRight w:val="0"/>
      <w:marTop w:val="0"/>
      <w:marBottom w:val="0"/>
      <w:divBdr>
        <w:top w:val="none" w:sz="0" w:space="0" w:color="auto"/>
        <w:left w:val="none" w:sz="0" w:space="0" w:color="auto"/>
        <w:bottom w:val="none" w:sz="0" w:space="0" w:color="auto"/>
        <w:right w:val="none" w:sz="0" w:space="0" w:color="auto"/>
      </w:divBdr>
    </w:div>
    <w:div w:id="1088767185">
      <w:bodyDiv w:val="1"/>
      <w:marLeft w:val="0"/>
      <w:marRight w:val="0"/>
      <w:marTop w:val="0"/>
      <w:marBottom w:val="0"/>
      <w:divBdr>
        <w:top w:val="none" w:sz="0" w:space="0" w:color="auto"/>
        <w:left w:val="none" w:sz="0" w:space="0" w:color="auto"/>
        <w:bottom w:val="none" w:sz="0" w:space="0" w:color="auto"/>
        <w:right w:val="none" w:sz="0" w:space="0" w:color="auto"/>
      </w:divBdr>
    </w:div>
    <w:div w:id="1088841436">
      <w:bodyDiv w:val="1"/>
      <w:marLeft w:val="0"/>
      <w:marRight w:val="0"/>
      <w:marTop w:val="0"/>
      <w:marBottom w:val="0"/>
      <w:divBdr>
        <w:top w:val="none" w:sz="0" w:space="0" w:color="auto"/>
        <w:left w:val="none" w:sz="0" w:space="0" w:color="auto"/>
        <w:bottom w:val="none" w:sz="0" w:space="0" w:color="auto"/>
        <w:right w:val="none" w:sz="0" w:space="0" w:color="auto"/>
      </w:divBdr>
    </w:div>
    <w:div w:id="1089544444">
      <w:bodyDiv w:val="1"/>
      <w:marLeft w:val="0"/>
      <w:marRight w:val="0"/>
      <w:marTop w:val="0"/>
      <w:marBottom w:val="0"/>
      <w:divBdr>
        <w:top w:val="none" w:sz="0" w:space="0" w:color="auto"/>
        <w:left w:val="none" w:sz="0" w:space="0" w:color="auto"/>
        <w:bottom w:val="none" w:sz="0" w:space="0" w:color="auto"/>
        <w:right w:val="none" w:sz="0" w:space="0" w:color="auto"/>
      </w:divBdr>
    </w:div>
    <w:div w:id="1090665041">
      <w:bodyDiv w:val="1"/>
      <w:marLeft w:val="0"/>
      <w:marRight w:val="0"/>
      <w:marTop w:val="0"/>
      <w:marBottom w:val="0"/>
      <w:divBdr>
        <w:top w:val="none" w:sz="0" w:space="0" w:color="auto"/>
        <w:left w:val="none" w:sz="0" w:space="0" w:color="auto"/>
        <w:bottom w:val="none" w:sz="0" w:space="0" w:color="auto"/>
        <w:right w:val="none" w:sz="0" w:space="0" w:color="auto"/>
      </w:divBdr>
    </w:div>
    <w:div w:id="1091438340">
      <w:bodyDiv w:val="1"/>
      <w:marLeft w:val="0"/>
      <w:marRight w:val="0"/>
      <w:marTop w:val="0"/>
      <w:marBottom w:val="0"/>
      <w:divBdr>
        <w:top w:val="none" w:sz="0" w:space="0" w:color="auto"/>
        <w:left w:val="none" w:sz="0" w:space="0" w:color="auto"/>
        <w:bottom w:val="none" w:sz="0" w:space="0" w:color="auto"/>
        <w:right w:val="none" w:sz="0" w:space="0" w:color="auto"/>
      </w:divBdr>
    </w:div>
    <w:div w:id="1091858468">
      <w:bodyDiv w:val="1"/>
      <w:marLeft w:val="0"/>
      <w:marRight w:val="0"/>
      <w:marTop w:val="0"/>
      <w:marBottom w:val="0"/>
      <w:divBdr>
        <w:top w:val="none" w:sz="0" w:space="0" w:color="auto"/>
        <w:left w:val="none" w:sz="0" w:space="0" w:color="auto"/>
        <w:bottom w:val="none" w:sz="0" w:space="0" w:color="auto"/>
        <w:right w:val="none" w:sz="0" w:space="0" w:color="auto"/>
      </w:divBdr>
    </w:div>
    <w:div w:id="1093277931">
      <w:bodyDiv w:val="1"/>
      <w:marLeft w:val="0"/>
      <w:marRight w:val="0"/>
      <w:marTop w:val="0"/>
      <w:marBottom w:val="0"/>
      <w:divBdr>
        <w:top w:val="none" w:sz="0" w:space="0" w:color="auto"/>
        <w:left w:val="none" w:sz="0" w:space="0" w:color="auto"/>
        <w:bottom w:val="none" w:sz="0" w:space="0" w:color="auto"/>
        <w:right w:val="none" w:sz="0" w:space="0" w:color="auto"/>
      </w:divBdr>
    </w:div>
    <w:div w:id="1094324951">
      <w:bodyDiv w:val="1"/>
      <w:marLeft w:val="0"/>
      <w:marRight w:val="0"/>
      <w:marTop w:val="0"/>
      <w:marBottom w:val="0"/>
      <w:divBdr>
        <w:top w:val="none" w:sz="0" w:space="0" w:color="auto"/>
        <w:left w:val="none" w:sz="0" w:space="0" w:color="auto"/>
        <w:bottom w:val="none" w:sz="0" w:space="0" w:color="auto"/>
        <w:right w:val="none" w:sz="0" w:space="0" w:color="auto"/>
      </w:divBdr>
    </w:div>
    <w:div w:id="1095787771">
      <w:bodyDiv w:val="1"/>
      <w:marLeft w:val="0"/>
      <w:marRight w:val="0"/>
      <w:marTop w:val="0"/>
      <w:marBottom w:val="0"/>
      <w:divBdr>
        <w:top w:val="none" w:sz="0" w:space="0" w:color="auto"/>
        <w:left w:val="none" w:sz="0" w:space="0" w:color="auto"/>
        <w:bottom w:val="none" w:sz="0" w:space="0" w:color="auto"/>
        <w:right w:val="none" w:sz="0" w:space="0" w:color="auto"/>
      </w:divBdr>
    </w:div>
    <w:div w:id="1096055160">
      <w:bodyDiv w:val="1"/>
      <w:marLeft w:val="0"/>
      <w:marRight w:val="0"/>
      <w:marTop w:val="0"/>
      <w:marBottom w:val="0"/>
      <w:divBdr>
        <w:top w:val="none" w:sz="0" w:space="0" w:color="auto"/>
        <w:left w:val="none" w:sz="0" w:space="0" w:color="auto"/>
        <w:bottom w:val="none" w:sz="0" w:space="0" w:color="auto"/>
        <w:right w:val="none" w:sz="0" w:space="0" w:color="auto"/>
      </w:divBdr>
    </w:div>
    <w:div w:id="1096169311">
      <w:bodyDiv w:val="1"/>
      <w:marLeft w:val="0"/>
      <w:marRight w:val="0"/>
      <w:marTop w:val="0"/>
      <w:marBottom w:val="0"/>
      <w:divBdr>
        <w:top w:val="none" w:sz="0" w:space="0" w:color="auto"/>
        <w:left w:val="none" w:sz="0" w:space="0" w:color="auto"/>
        <w:bottom w:val="none" w:sz="0" w:space="0" w:color="auto"/>
        <w:right w:val="none" w:sz="0" w:space="0" w:color="auto"/>
      </w:divBdr>
    </w:div>
    <w:div w:id="1097142542">
      <w:bodyDiv w:val="1"/>
      <w:marLeft w:val="0"/>
      <w:marRight w:val="0"/>
      <w:marTop w:val="0"/>
      <w:marBottom w:val="0"/>
      <w:divBdr>
        <w:top w:val="none" w:sz="0" w:space="0" w:color="auto"/>
        <w:left w:val="none" w:sz="0" w:space="0" w:color="auto"/>
        <w:bottom w:val="none" w:sz="0" w:space="0" w:color="auto"/>
        <w:right w:val="none" w:sz="0" w:space="0" w:color="auto"/>
      </w:divBdr>
    </w:div>
    <w:div w:id="1098404840">
      <w:bodyDiv w:val="1"/>
      <w:marLeft w:val="0"/>
      <w:marRight w:val="0"/>
      <w:marTop w:val="0"/>
      <w:marBottom w:val="0"/>
      <w:divBdr>
        <w:top w:val="none" w:sz="0" w:space="0" w:color="auto"/>
        <w:left w:val="none" w:sz="0" w:space="0" w:color="auto"/>
        <w:bottom w:val="none" w:sz="0" w:space="0" w:color="auto"/>
        <w:right w:val="none" w:sz="0" w:space="0" w:color="auto"/>
      </w:divBdr>
    </w:div>
    <w:div w:id="1098788915">
      <w:bodyDiv w:val="1"/>
      <w:marLeft w:val="0"/>
      <w:marRight w:val="0"/>
      <w:marTop w:val="0"/>
      <w:marBottom w:val="0"/>
      <w:divBdr>
        <w:top w:val="none" w:sz="0" w:space="0" w:color="auto"/>
        <w:left w:val="none" w:sz="0" w:space="0" w:color="auto"/>
        <w:bottom w:val="none" w:sz="0" w:space="0" w:color="auto"/>
        <w:right w:val="none" w:sz="0" w:space="0" w:color="auto"/>
      </w:divBdr>
    </w:div>
    <w:div w:id="1100176164">
      <w:bodyDiv w:val="1"/>
      <w:marLeft w:val="0"/>
      <w:marRight w:val="0"/>
      <w:marTop w:val="0"/>
      <w:marBottom w:val="0"/>
      <w:divBdr>
        <w:top w:val="none" w:sz="0" w:space="0" w:color="auto"/>
        <w:left w:val="none" w:sz="0" w:space="0" w:color="auto"/>
        <w:bottom w:val="none" w:sz="0" w:space="0" w:color="auto"/>
        <w:right w:val="none" w:sz="0" w:space="0" w:color="auto"/>
      </w:divBdr>
    </w:div>
    <w:div w:id="1103454504">
      <w:bodyDiv w:val="1"/>
      <w:marLeft w:val="0"/>
      <w:marRight w:val="0"/>
      <w:marTop w:val="0"/>
      <w:marBottom w:val="0"/>
      <w:divBdr>
        <w:top w:val="none" w:sz="0" w:space="0" w:color="auto"/>
        <w:left w:val="none" w:sz="0" w:space="0" w:color="auto"/>
        <w:bottom w:val="none" w:sz="0" w:space="0" w:color="auto"/>
        <w:right w:val="none" w:sz="0" w:space="0" w:color="auto"/>
      </w:divBdr>
    </w:div>
    <w:div w:id="1104806006">
      <w:bodyDiv w:val="1"/>
      <w:marLeft w:val="0"/>
      <w:marRight w:val="0"/>
      <w:marTop w:val="0"/>
      <w:marBottom w:val="0"/>
      <w:divBdr>
        <w:top w:val="none" w:sz="0" w:space="0" w:color="auto"/>
        <w:left w:val="none" w:sz="0" w:space="0" w:color="auto"/>
        <w:bottom w:val="none" w:sz="0" w:space="0" w:color="auto"/>
        <w:right w:val="none" w:sz="0" w:space="0" w:color="auto"/>
      </w:divBdr>
    </w:div>
    <w:div w:id="1105149480">
      <w:bodyDiv w:val="1"/>
      <w:marLeft w:val="0"/>
      <w:marRight w:val="0"/>
      <w:marTop w:val="0"/>
      <w:marBottom w:val="0"/>
      <w:divBdr>
        <w:top w:val="none" w:sz="0" w:space="0" w:color="auto"/>
        <w:left w:val="none" w:sz="0" w:space="0" w:color="auto"/>
        <w:bottom w:val="none" w:sz="0" w:space="0" w:color="auto"/>
        <w:right w:val="none" w:sz="0" w:space="0" w:color="auto"/>
      </w:divBdr>
    </w:div>
    <w:div w:id="1105229001">
      <w:bodyDiv w:val="1"/>
      <w:marLeft w:val="0"/>
      <w:marRight w:val="0"/>
      <w:marTop w:val="0"/>
      <w:marBottom w:val="0"/>
      <w:divBdr>
        <w:top w:val="none" w:sz="0" w:space="0" w:color="auto"/>
        <w:left w:val="none" w:sz="0" w:space="0" w:color="auto"/>
        <w:bottom w:val="none" w:sz="0" w:space="0" w:color="auto"/>
        <w:right w:val="none" w:sz="0" w:space="0" w:color="auto"/>
      </w:divBdr>
    </w:div>
    <w:div w:id="1106535410">
      <w:bodyDiv w:val="1"/>
      <w:marLeft w:val="0"/>
      <w:marRight w:val="0"/>
      <w:marTop w:val="0"/>
      <w:marBottom w:val="0"/>
      <w:divBdr>
        <w:top w:val="none" w:sz="0" w:space="0" w:color="auto"/>
        <w:left w:val="none" w:sz="0" w:space="0" w:color="auto"/>
        <w:bottom w:val="none" w:sz="0" w:space="0" w:color="auto"/>
        <w:right w:val="none" w:sz="0" w:space="0" w:color="auto"/>
      </w:divBdr>
    </w:div>
    <w:div w:id="1106583056">
      <w:bodyDiv w:val="1"/>
      <w:marLeft w:val="0"/>
      <w:marRight w:val="0"/>
      <w:marTop w:val="0"/>
      <w:marBottom w:val="0"/>
      <w:divBdr>
        <w:top w:val="none" w:sz="0" w:space="0" w:color="auto"/>
        <w:left w:val="none" w:sz="0" w:space="0" w:color="auto"/>
        <w:bottom w:val="none" w:sz="0" w:space="0" w:color="auto"/>
        <w:right w:val="none" w:sz="0" w:space="0" w:color="auto"/>
      </w:divBdr>
    </w:div>
    <w:div w:id="1107391367">
      <w:bodyDiv w:val="1"/>
      <w:marLeft w:val="0"/>
      <w:marRight w:val="0"/>
      <w:marTop w:val="0"/>
      <w:marBottom w:val="0"/>
      <w:divBdr>
        <w:top w:val="none" w:sz="0" w:space="0" w:color="auto"/>
        <w:left w:val="none" w:sz="0" w:space="0" w:color="auto"/>
        <w:bottom w:val="none" w:sz="0" w:space="0" w:color="auto"/>
        <w:right w:val="none" w:sz="0" w:space="0" w:color="auto"/>
      </w:divBdr>
    </w:div>
    <w:div w:id="1109350047">
      <w:bodyDiv w:val="1"/>
      <w:marLeft w:val="0"/>
      <w:marRight w:val="0"/>
      <w:marTop w:val="0"/>
      <w:marBottom w:val="0"/>
      <w:divBdr>
        <w:top w:val="none" w:sz="0" w:space="0" w:color="auto"/>
        <w:left w:val="none" w:sz="0" w:space="0" w:color="auto"/>
        <w:bottom w:val="none" w:sz="0" w:space="0" w:color="auto"/>
        <w:right w:val="none" w:sz="0" w:space="0" w:color="auto"/>
      </w:divBdr>
    </w:div>
    <w:div w:id="1109816665">
      <w:bodyDiv w:val="1"/>
      <w:marLeft w:val="0"/>
      <w:marRight w:val="0"/>
      <w:marTop w:val="0"/>
      <w:marBottom w:val="0"/>
      <w:divBdr>
        <w:top w:val="none" w:sz="0" w:space="0" w:color="auto"/>
        <w:left w:val="none" w:sz="0" w:space="0" w:color="auto"/>
        <w:bottom w:val="none" w:sz="0" w:space="0" w:color="auto"/>
        <w:right w:val="none" w:sz="0" w:space="0" w:color="auto"/>
      </w:divBdr>
    </w:div>
    <w:div w:id="1112092890">
      <w:bodyDiv w:val="1"/>
      <w:marLeft w:val="0"/>
      <w:marRight w:val="0"/>
      <w:marTop w:val="0"/>
      <w:marBottom w:val="0"/>
      <w:divBdr>
        <w:top w:val="none" w:sz="0" w:space="0" w:color="auto"/>
        <w:left w:val="none" w:sz="0" w:space="0" w:color="auto"/>
        <w:bottom w:val="none" w:sz="0" w:space="0" w:color="auto"/>
        <w:right w:val="none" w:sz="0" w:space="0" w:color="auto"/>
      </w:divBdr>
    </w:div>
    <w:div w:id="1112700943">
      <w:bodyDiv w:val="1"/>
      <w:marLeft w:val="0"/>
      <w:marRight w:val="0"/>
      <w:marTop w:val="0"/>
      <w:marBottom w:val="0"/>
      <w:divBdr>
        <w:top w:val="none" w:sz="0" w:space="0" w:color="auto"/>
        <w:left w:val="none" w:sz="0" w:space="0" w:color="auto"/>
        <w:bottom w:val="none" w:sz="0" w:space="0" w:color="auto"/>
        <w:right w:val="none" w:sz="0" w:space="0" w:color="auto"/>
      </w:divBdr>
    </w:div>
    <w:div w:id="1114786036">
      <w:bodyDiv w:val="1"/>
      <w:marLeft w:val="0"/>
      <w:marRight w:val="0"/>
      <w:marTop w:val="0"/>
      <w:marBottom w:val="0"/>
      <w:divBdr>
        <w:top w:val="none" w:sz="0" w:space="0" w:color="auto"/>
        <w:left w:val="none" w:sz="0" w:space="0" w:color="auto"/>
        <w:bottom w:val="none" w:sz="0" w:space="0" w:color="auto"/>
        <w:right w:val="none" w:sz="0" w:space="0" w:color="auto"/>
      </w:divBdr>
    </w:div>
    <w:div w:id="1115756908">
      <w:bodyDiv w:val="1"/>
      <w:marLeft w:val="0"/>
      <w:marRight w:val="0"/>
      <w:marTop w:val="0"/>
      <w:marBottom w:val="0"/>
      <w:divBdr>
        <w:top w:val="none" w:sz="0" w:space="0" w:color="auto"/>
        <w:left w:val="none" w:sz="0" w:space="0" w:color="auto"/>
        <w:bottom w:val="none" w:sz="0" w:space="0" w:color="auto"/>
        <w:right w:val="none" w:sz="0" w:space="0" w:color="auto"/>
      </w:divBdr>
    </w:div>
    <w:div w:id="1116219538">
      <w:bodyDiv w:val="1"/>
      <w:marLeft w:val="0"/>
      <w:marRight w:val="0"/>
      <w:marTop w:val="0"/>
      <w:marBottom w:val="0"/>
      <w:divBdr>
        <w:top w:val="none" w:sz="0" w:space="0" w:color="auto"/>
        <w:left w:val="none" w:sz="0" w:space="0" w:color="auto"/>
        <w:bottom w:val="none" w:sz="0" w:space="0" w:color="auto"/>
        <w:right w:val="none" w:sz="0" w:space="0" w:color="auto"/>
      </w:divBdr>
    </w:div>
    <w:div w:id="1116635024">
      <w:bodyDiv w:val="1"/>
      <w:marLeft w:val="0"/>
      <w:marRight w:val="0"/>
      <w:marTop w:val="0"/>
      <w:marBottom w:val="0"/>
      <w:divBdr>
        <w:top w:val="none" w:sz="0" w:space="0" w:color="auto"/>
        <w:left w:val="none" w:sz="0" w:space="0" w:color="auto"/>
        <w:bottom w:val="none" w:sz="0" w:space="0" w:color="auto"/>
        <w:right w:val="none" w:sz="0" w:space="0" w:color="auto"/>
      </w:divBdr>
    </w:div>
    <w:div w:id="1117404744">
      <w:bodyDiv w:val="1"/>
      <w:marLeft w:val="0"/>
      <w:marRight w:val="0"/>
      <w:marTop w:val="0"/>
      <w:marBottom w:val="0"/>
      <w:divBdr>
        <w:top w:val="none" w:sz="0" w:space="0" w:color="auto"/>
        <w:left w:val="none" w:sz="0" w:space="0" w:color="auto"/>
        <w:bottom w:val="none" w:sz="0" w:space="0" w:color="auto"/>
        <w:right w:val="none" w:sz="0" w:space="0" w:color="auto"/>
      </w:divBdr>
    </w:div>
    <w:div w:id="1117723815">
      <w:bodyDiv w:val="1"/>
      <w:marLeft w:val="0"/>
      <w:marRight w:val="0"/>
      <w:marTop w:val="0"/>
      <w:marBottom w:val="0"/>
      <w:divBdr>
        <w:top w:val="none" w:sz="0" w:space="0" w:color="auto"/>
        <w:left w:val="none" w:sz="0" w:space="0" w:color="auto"/>
        <w:bottom w:val="none" w:sz="0" w:space="0" w:color="auto"/>
        <w:right w:val="none" w:sz="0" w:space="0" w:color="auto"/>
      </w:divBdr>
    </w:div>
    <w:div w:id="1119105077">
      <w:bodyDiv w:val="1"/>
      <w:marLeft w:val="0"/>
      <w:marRight w:val="0"/>
      <w:marTop w:val="0"/>
      <w:marBottom w:val="0"/>
      <w:divBdr>
        <w:top w:val="none" w:sz="0" w:space="0" w:color="auto"/>
        <w:left w:val="none" w:sz="0" w:space="0" w:color="auto"/>
        <w:bottom w:val="none" w:sz="0" w:space="0" w:color="auto"/>
        <w:right w:val="none" w:sz="0" w:space="0" w:color="auto"/>
      </w:divBdr>
    </w:div>
    <w:div w:id="1119493078">
      <w:bodyDiv w:val="1"/>
      <w:marLeft w:val="0"/>
      <w:marRight w:val="0"/>
      <w:marTop w:val="0"/>
      <w:marBottom w:val="0"/>
      <w:divBdr>
        <w:top w:val="none" w:sz="0" w:space="0" w:color="auto"/>
        <w:left w:val="none" w:sz="0" w:space="0" w:color="auto"/>
        <w:bottom w:val="none" w:sz="0" w:space="0" w:color="auto"/>
        <w:right w:val="none" w:sz="0" w:space="0" w:color="auto"/>
      </w:divBdr>
    </w:div>
    <w:div w:id="1119497673">
      <w:bodyDiv w:val="1"/>
      <w:marLeft w:val="0"/>
      <w:marRight w:val="0"/>
      <w:marTop w:val="0"/>
      <w:marBottom w:val="0"/>
      <w:divBdr>
        <w:top w:val="none" w:sz="0" w:space="0" w:color="auto"/>
        <w:left w:val="none" w:sz="0" w:space="0" w:color="auto"/>
        <w:bottom w:val="none" w:sz="0" w:space="0" w:color="auto"/>
        <w:right w:val="none" w:sz="0" w:space="0" w:color="auto"/>
      </w:divBdr>
    </w:div>
    <w:div w:id="1121723963">
      <w:bodyDiv w:val="1"/>
      <w:marLeft w:val="0"/>
      <w:marRight w:val="0"/>
      <w:marTop w:val="0"/>
      <w:marBottom w:val="0"/>
      <w:divBdr>
        <w:top w:val="none" w:sz="0" w:space="0" w:color="auto"/>
        <w:left w:val="none" w:sz="0" w:space="0" w:color="auto"/>
        <w:bottom w:val="none" w:sz="0" w:space="0" w:color="auto"/>
        <w:right w:val="none" w:sz="0" w:space="0" w:color="auto"/>
      </w:divBdr>
    </w:div>
    <w:div w:id="1121798052">
      <w:bodyDiv w:val="1"/>
      <w:marLeft w:val="0"/>
      <w:marRight w:val="0"/>
      <w:marTop w:val="0"/>
      <w:marBottom w:val="0"/>
      <w:divBdr>
        <w:top w:val="none" w:sz="0" w:space="0" w:color="auto"/>
        <w:left w:val="none" w:sz="0" w:space="0" w:color="auto"/>
        <w:bottom w:val="none" w:sz="0" w:space="0" w:color="auto"/>
        <w:right w:val="none" w:sz="0" w:space="0" w:color="auto"/>
      </w:divBdr>
    </w:div>
    <w:div w:id="1123616654">
      <w:bodyDiv w:val="1"/>
      <w:marLeft w:val="0"/>
      <w:marRight w:val="0"/>
      <w:marTop w:val="0"/>
      <w:marBottom w:val="0"/>
      <w:divBdr>
        <w:top w:val="none" w:sz="0" w:space="0" w:color="auto"/>
        <w:left w:val="none" w:sz="0" w:space="0" w:color="auto"/>
        <w:bottom w:val="none" w:sz="0" w:space="0" w:color="auto"/>
        <w:right w:val="none" w:sz="0" w:space="0" w:color="auto"/>
      </w:divBdr>
    </w:div>
    <w:div w:id="1124081320">
      <w:bodyDiv w:val="1"/>
      <w:marLeft w:val="0"/>
      <w:marRight w:val="0"/>
      <w:marTop w:val="0"/>
      <w:marBottom w:val="0"/>
      <w:divBdr>
        <w:top w:val="none" w:sz="0" w:space="0" w:color="auto"/>
        <w:left w:val="none" w:sz="0" w:space="0" w:color="auto"/>
        <w:bottom w:val="none" w:sz="0" w:space="0" w:color="auto"/>
        <w:right w:val="none" w:sz="0" w:space="0" w:color="auto"/>
      </w:divBdr>
    </w:div>
    <w:div w:id="1125392289">
      <w:bodyDiv w:val="1"/>
      <w:marLeft w:val="0"/>
      <w:marRight w:val="0"/>
      <w:marTop w:val="0"/>
      <w:marBottom w:val="0"/>
      <w:divBdr>
        <w:top w:val="none" w:sz="0" w:space="0" w:color="auto"/>
        <w:left w:val="none" w:sz="0" w:space="0" w:color="auto"/>
        <w:bottom w:val="none" w:sz="0" w:space="0" w:color="auto"/>
        <w:right w:val="none" w:sz="0" w:space="0" w:color="auto"/>
      </w:divBdr>
    </w:div>
    <w:div w:id="1125465279">
      <w:bodyDiv w:val="1"/>
      <w:marLeft w:val="0"/>
      <w:marRight w:val="0"/>
      <w:marTop w:val="0"/>
      <w:marBottom w:val="0"/>
      <w:divBdr>
        <w:top w:val="none" w:sz="0" w:space="0" w:color="auto"/>
        <w:left w:val="none" w:sz="0" w:space="0" w:color="auto"/>
        <w:bottom w:val="none" w:sz="0" w:space="0" w:color="auto"/>
        <w:right w:val="none" w:sz="0" w:space="0" w:color="auto"/>
      </w:divBdr>
    </w:div>
    <w:div w:id="1125470687">
      <w:bodyDiv w:val="1"/>
      <w:marLeft w:val="0"/>
      <w:marRight w:val="0"/>
      <w:marTop w:val="0"/>
      <w:marBottom w:val="0"/>
      <w:divBdr>
        <w:top w:val="none" w:sz="0" w:space="0" w:color="auto"/>
        <w:left w:val="none" w:sz="0" w:space="0" w:color="auto"/>
        <w:bottom w:val="none" w:sz="0" w:space="0" w:color="auto"/>
        <w:right w:val="none" w:sz="0" w:space="0" w:color="auto"/>
      </w:divBdr>
    </w:div>
    <w:div w:id="1127166508">
      <w:bodyDiv w:val="1"/>
      <w:marLeft w:val="0"/>
      <w:marRight w:val="0"/>
      <w:marTop w:val="0"/>
      <w:marBottom w:val="0"/>
      <w:divBdr>
        <w:top w:val="none" w:sz="0" w:space="0" w:color="auto"/>
        <w:left w:val="none" w:sz="0" w:space="0" w:color="auto"/>
        <w:bottom w:val="none" w:sz="0" w:space="0" w:color="auto"/>
        <w:right w:val="none" w:sz="0" w:space="0" w:color="auto"/>
      </w:divBdr>
    </w:div>
    <w:div w:id="1129663019">
      <w:bodyDiv w:val="1"/>
      <w:marLeft w:val="0"/>
      <w:marRight w:val="0"/>
      <w:marTop w:val="0"/>
      <w:marBottom w:val="0"/>
      <w:divBdr>
        <w:top w:val="none" w:sz="0" w:space="0" w:color="auto"/>
        <w:left w:val="none" w:sz="0" w:space="0" w:color="auto"/>
        <w:bottom w:val="none" w:sz="0" w:space="0" w:color="auto"/>
        <w:right w:val="none" w:sz="0" w:space="0" w:color="auto"/>
      </w:divBdr>
    </w:div>
    <w:div w:id="1131095267">
      <w:bodyDiv w:val="1"/>
      <w:marLeft w:val="0"/>
      <w:marRight w:val="0"/>
      <w:marTop w:val="0"/>
      <w:marBottom w:val="0"/>
      <w:divBdr>
        <w:top w:val="none" w:sz="0" w:space="0" w:color="auto"/>
        <w:left w:val="none" w:sz="0" w:space="0" w:color="auto"/>
        <w:bottom w:val="none" w:sz="0" w:space="0" w:color="auto"/>
        <w:right w:val="none" w:sz="0" w:space="0" w:color="auto"/>
      </w:divBdr>
    </w:div>
    <w:div w:id="1132093899">
      <w:bodyDiv w:val="1"/>
      <w:marLeft w:val="0"/>
      <w:marRight w:val="0"/>
      <w:marTop w:val="0"/>
      <w:marBottom w:val="0"/>
      <w:divBdr>
        <w:top w:val="none" w:sz="0" w:space="0" w:color="auto"/>
        <w:left w:val="none" w:sz="0" w:space="0" w:color="auto"/>
        <w:bottom w:val="none" w:sz="0" w:space="0" w:color="auto"/>
        <w:right w:val="none" w:sz="0" w:space="0" w:color="auto"/>
      </w:divBdr>
    </w:div>
    <w:div w:id="1132140720">
      <w:bodyDiv w:val="1"/>
      <w:marLeft w:val="0"/>
      <w:marRight w:val="0"/>
      <w:marTop w:val="0"/>
      <w:marBottom w:val="0"/>
      <w:divBdr>
        <w:top w:val="none" w:sz="0" w:space="0" w:color="auto"/>
        <w:left w:val="none" w:sz="0" w:space="0" w:color="auto"/>
        <w:bottom w:val="none" w:sz="0" w:space="0" w:color="auto"/>
        <w:right w:val="none" w:sz="0" w:space="0" w:color="auto"/>
      </w:divBdr>
    </w:div>
    <w:div w:id="1135022582">
      <w:bodyDiv w:val="1"/>
      <w:marLeft w:val="0"/>
      <w:marRight w:val="0"/>
      <w:marTop w:val="0"/>
      <w:marBottom w:val="0"/>
      <w:divBdr>
        <w:top w:val="none" w:sz="0" w:space="0" w:color="auto"/>
        <w:left w:val="none" w:sz="0" w:space="0" w:color="auto"/>
        <w:bottom w:val="none" w:sz="0" w:space="0" w:color="auto"/>
        <w:right w:val="none" w:sz="0" w:space="0" w:color="auto"/>
      </w:divBdr>
    </w:div>
    <w:div w:id="1135876950">
      <w:bodyDiv w:val="1"/>
      <w:marLeft w:val="0"/>
      <w:marRight w:val="0"/>
      <w:marTop w:val="0"/>
      <w:marBottom w:val="0"/>
      <w:divBdr>
        <w:top w:val="none" w:sz="0" w:space="0" w:color="auto"/>
        <w:left w:val="none" w:sz="0" w:space="0" w:color="auto"/>
        <w:bottom w:val="none" w:sz="0" w:space="0" w:color="auto"/>
        <w:right w:val="none" w:sz="0" w:space="0" w:color="auto"/>
      </w:divBdr>
    </w:div>
    <w:div w:id="1138380760">
      <w:bodyDiv w:val="1"/>
      <w:marLeft w:val="0"/>
      <w:marRight w:val="0"/>
      <w:marTop w:val="0"/>
      <w:marBottom w:val="0"/>
      <w:divBdr>
        <w:top w:val="none" w:sz="0" w:space="0" w:color="auto"/>
        <w:left w:val="none" w:sz="0" w:space="0" w:color="auto"/>
        <w:bottom w:val="none" w:sz="0" w:space="0" w:color="auto"/>
        <w:right w:val="none" w:sz="0" w:space="0" w:color="auto"/>
      </w:divBdr>
    </w:div>
    <w:div w:id="1140925364">
      <w:bodyDiv w:val="1"/>
      <w:marLeft w:val="0"/>
      <w:marRight w:val="0"/>
      <w:marTop w:val="0"/>
      <w:marBottom w:val="0"/>
      <w:divBdr>
        <w:top w:val="none" w:sz="0" w:space="0" w:color="auto"/>
        <w:left w:val="none" w:sz="0" w:space="0" w:color="auto"/>
        <w:bottom w:val="none" w:sz="0" w:space="0" w:color="auto"/>
        <w:right w:val="none" w:sz="0" w:space="0" w:color="auto"/>
      </w:divBdr>
    </w:div>
    <w:div w:id="1141314934">
      <w:bodyDiv w:val="1"/>
      <w:marLeft w:val="0"/>
      <w:marRight w:val="0"/>
      <w:marTop w:val="0"/>
      <w:marBottom w:val="0"/>
      <w:divBdr>
        <w:top w:val="none" w:sz="0" w:space="0" w:color="auto"/>
        <w:left w:val="none" w:sz="0" w:space="0" w:color="auto"/>
        <w:bottom w:val="none" w:sz="0" w:space="0" w:color="auto"/>
        <w:right w:val="none" w:sz="0" w:space="0" w:color="auto"/>
      </w:divBdr>
    </w:div>
    <w:div w:id="1142650843">
      <w:bodyDiv w:val="1"/>
      <w:marLeft w:val="0"/>
      <w:marRight w:val="0"/>
      <w:marTop w:val="0"/>
      <w:marBottom w:val="0"/>
      <w:divBdr>
        <w:top w:val="none" w:sz="0" w:space="0" w:color="auto"/>
        <w:left w:val="none" w:sz="0" w:space="0" w:color="auto"/>
        <w:bottom w:val="none" w:sz="0" w:space="0" w:color="auto"/>
        <w:right w:val="none" w:sz="0" w:space="0" w:color="auto"/>
      </w:divBdr>
    </w:div>
    <w:div w:id="1142886623">
      <w:bodyDiv w:val="1"/>
      <w:marLeft w:val="0"/>
      <w:marRight w:val="0"/>
      <w:marTop w:val="0"/>
      <w:marBottom w:val="0"/>
      <w:divBdr>
        <w:top w:val="none" w:sz="0" w:space="0" w:color="auto"/>
        <w:left w:val="none" w:sz="0" w:space="0" w:color="auto"/>
        <w:bottom w:val="none" w:sz="0" w:space="0" w:color="auto"/>
        <w:right w:val="none" w:sz="0" w:space="0" w:color="auto"/>
      </w:divBdr>
    </w:div>
    <w:div w:id="1144077647">
      <w:bodyDiv w:val="1"/>
      <w:marLeft w:val="0"/>
      <w:marRight w:val="0"/>
      <w:marTop w:val="0"/>
      <w:marBottom w:val="0"/>
      <w:divBdr>
        <w:top w:val="none" w:sz="0" w:space="0" w:color="auto"/>
        <w:left w:val="none" w:sz="0" w:space="0" w:color="auto"/>
        <w:bottom w:val="none" w:sz="0" w:space="0" w:color="auto"/>
        <w:right w:val="none" w:sz="0" w:space="0" w:color="auto"/>
      </w:divBdr>
    </w:div>
    <w:div w:id="1144086262">
      <w:bodyDiv w:val="1"/>
      <w:marLeft w:val="0"/>
      <w:marRight w:val="0"/>
      <w:marTop w:val="0"/>
      <w:marBottom w:val="0"/>
      <w:divBdr>
        <w:top w:val="none" w:sz="0" w:space="0" w:color="auto"/>
        <w:left w:val="none" w:sz="0" w:space="0" w:color="auto"/>
        <w:bottom w:val="none" w:sz="0" w:space="0" w:color="auto"/>
        <w:right w:val="none" w:sz="0" w:space="0" w:color="auto"/>
      </w:divBdr>
    </w:div>
    <w:div w:id="1145513138">
      <w:bodyDiv w:val="1"/>
      <w:marLeft w:val="0"/>
      <w:marRight w:val="0"/>
      <w:marTop w:val="0"/>
      <w:marBottom w:val="0"/>
      <w:divBdr>
        <w:top w:val="none" w:sz="0" w:space="0" w:color="auto"/>
        <w:left w:val="none" w:sz="0" w:space="0" w:color="auto"/>
        <w:bottom w:val="none" w:sz="0" w:space="0" w:color="auto"/>
        <w:right w:val="none" w:sz="0" w:space="0" w:color="auto"/>
      </w:divBdr>
    </w:div>
    <w:div w:id="1147624235">
      <w:bodyDiv w:val="1"/>
      <w:marLeft w:val="0"/>
      <w:marRight w:val="0"/>
      <w:marTop w:val="0"/>
      <w:marBottom w:val="0"/>
      <w:divBdr>
        <w:top w:val="none" w:sz="0" w:space="0" w:color="auto"/>
        <w:left w:val="none" w:sz="0" w:space="0" w:color="auto"/>
        <w:bottom w:val="none" w:sz="0" w:space="0" w:color="auto"/>
        <w:right w:val="none" w:sz="0" w:space="0" w:color="auto"/>
      </w:divBdr>
    </w:div>
    <w:div w:id="1148286569">
      <w:bodyDiv w:val="1"/>
      <w:marLeft w:val="0"/>
      <w:marRight w:val="0"/>
      <w:marTop w:val="0"/>
      <w:marBottom w:val="0"/>
      <w:divBdr>
        <w:top w:val="none" w:sz="0" w:space="0" w:color="auto"/>
        <w:left w:val="none" w:sz="0" w:space="0" w:color="auto"/>
        <w:bottom w:val="none" w:sz="0" w:space="0" w:color="auto"/>
        <w:right w:val="none" w:sz="0" w:space="0" w:color="auto"/>
      </w:divBdr>
    </w:div>
    <w:div w:id="1151363564">
      <w:bodyDiv w:val="1"/>
      <w:marLeft w:val="0"/>
      <w:marRight w:val="0"/>
      <w:marTop w:val="0"/>
      <w:marBottom w:val="0"/>
      <w:divBdr>
        <w:top w:val="none" w:sz="0" w:space="0" w:color="auto"/>
        <w:left w:val="none" w:sz="0" w:space="0" w:color="auto"/>
        <w:bottom w:val="none" w:sz="0" w:space="0" w:color="auto"/>
        <w:right w:val="none" w:sz="0" w:space="0" w:color="auto"/>
      </w:divBdr>
    </w:div>
    <w:div w:id="1152679667">
      <w:bodyDiv w:val="1"/>
      <w:marLeft w:val="0"/>
      <w:marRight w:val="0"/>
      <w:marTop w:val="0"/>
      <w:marBottom w:val="0"/>
      <w:divBdr>
        <w:top w:val="none" w:sz="0" w:space="0" w:color="auto"/>
        <w:left w:val="none" w:sz="0" w:space="0" w:color="auto"/>
        <w:bottom w:val="none" w:sz="0" w:space="0" w:color="auto"/>
        <w:right w:val="none" w:sz="0" w:space="0" w:color="auto"/>
      </w:divBdr>
    </w:div>
    <w:div w:id="1153329176">
      <w:bodyDiv w:val="1"/>
      <w:marLeft w:val="0"/>
      <w:marRight w:val="0"/>
      <w:marTop w:val="0"/>
      <w:marBottom w:val="0"/>
      <w:divBdr>
        <w:top w:val="none" w:sz="0" w:space="0" w:color="auto"/>
        <w:left w:val="none" w:sz="0" w:space="0" w:color="auto"/>
        <w:bottom w:val="none" w:sz="0" w:space="0" w:color="auto"/>
        <w:right w:val="none" w:sz="0" w:space="0" w:color="auto"/>
      </w:divBdr>
    </w:div>
    <w:div w:id="1154294701">
      <w:bodyDiv w:val="1"/>
      <w:marLeft w:val="0"/>
      <w:marRight w:val="0"/>
      <w:marTop w:val="0"/>
      <w:marBottom w:val="0"/>
      <w:divBdr>
        <w:top w:val="none" w:sz="0" w:space="0" w:color="auto"/>
        <w:left w:val="none" w:sz="0" w:space="0" w:color="auto"/>
        <w:bottom w:val="none" w:sz="0" w:space="0" w:color="auto"/>
        <w:right w:val="none" w:sz="0" w:space="0" w:color="auto"/>
      </w:divBdr>
    </w:div>
    <w:div w:id="1155494729">
      <w:bodyDiv w:val="1"/>
      <w:marLeft w:val="0"/>
      <w:marRight w:val="0"/>
      <w:marTop w:val="0"/>
      <w:marBottom w:val="0"/>
      <w:divBdr>
        <w:top w:val="none" w:sz="0" w:space="0" w:color="auto"/>
        <w:left w:val="none" w:sz="0" w:space="0" w:color="auto"/>
        <w:bottom w:val="none" w:sz="0" w:space="0" w:color="auto"/>
        <w:right w:val="none" w:sz="0" w:space="0" w:color="auto"/>
      </w:divBdr>
    </w:div>
    <w:div w:id="1155679021">
      <w:bodyDiv w:val="1"/>
      <w:marLeft w:val="0"/>
      <w:marRight w:val="0"/>
      <w:marTop w:val="0"/>
      <w:marBottom w:val="0"/>
      <w:divBdr>
        <w:top w:val="none" w:sz="0" w:space="0" w:color="auto"/>
        <w:left w:val="none" w:sz="0" w:space="0" w:color="auto"/>
        <w:bottom w:val="none" w:sz="0" w:space="0" w:color="auto"/>
        <w:right w:val="none" w:sz="0" w:space="0" w:color="auto"/>
      </w:divBdr>
    </w:div>
    <w:div w:id="1159425612">
      <w:bodyDiv w:val="1"/>
      <w:marLeft w:val="0"/>
      <w:marRight w:val="0"/>
      <w:marTop w:val="0"/>
      <w:marBottom w:val="0"/>
      <w:divBdr>
        <w:top w:val="none" w:sz="0" w:space="0" w:color="auto"/>
        <w:left w:val="none" w:sz="0" w:space="0" w:color="auto"/>
        <w:bottom w:val="none" w:sz="0" w:space="0" w:color="auto"/>
        <w:right w:val="none" w:sz="0" w:space="0" w:color="auto"/>
      </w:divBdr>
    </w:div>
    <w:div w:id="1159811948">
      <w:bodyDiv w:val="1"/>
      <w:marLeft w:val="0"/>
      <w:marRight w:val="0"/>
      <w:marTop w:val="0"/>
      <w:marBottom w:val="0"/>
      <w:divBdr>
        <w:top w:val="none" w:sz="0" w:space="0" w:color="auto"/>
        <w:left w:val="none" w:sz="0" w:space="0" w:color="auto"/>
        <w:bottom w:val="none" w:sz="0" w:space="0" w:color="auto"/>
        <w:right w:val="none" w:sz="0" w:space="0" w:color="auto"/>
      </w:divBdr>
    </w:div>
    <w:div w:id="1160999642">
      <w:bodyDiv w:val="1"/>
      <w:marLeft w:val="0"/>
      <w:marRight w:val="0"/>
      <w:marTop w:val="0"/>
      <w:marBottom w:val="0"/>
      <w:divBdr>
        <w:top w:val="none" w:sz="0" w:space="0" w:color="auto"/>
        <w:left w:val="none" w:sz="0" w:space="0" w:color="auto"/>
        <w:bottom w:val="none" w:sz="0" w:space="0" w:color="auto"/>
        <w:right w:val="none" w:sz="0" w:space="0" w:color="auto"/>
      </w:divBdr>
    </w:div>
    <w:div w:id="1163546890">
      <w:bodyDiv w:val="1"/>
      <w:marLeft w:val="0"/>
      <w:marRight w:val="0"/>
      <w:marTop w:val="0"/>
      <w:marBottom w:val="0"/>
      <w:divBdr>
        <w:top w:val="none" w:sz="0" w:space="0" w:color="auto"/>
        <w:left w:val="none" w:sz="0" w:space="0" w:color="auto"/>
        <w:bottom w:val="none" w:sz="0" w:space="0" w:color="auto"/>
        <w:right w:val="none" w:sz="0" w:space="0" w:color="auto"/>
      </w:divBdr>
    </w:div>
    <w:div w:id="1163816814">
      <w:bodyDiv w:val="1"/>
      <w:marLeft w:val="0"/>
      <w:marRight w:val="0"/>
      <w:marTop w:val="0"/>
      <w:marBottom w:val="0"/>
      <w:divBdr>
        <w:top w:val="none" w:sz="0" w:space="0" w:color="auto"/>
        <w:left w:val="none" w:sz="0" w:space="0" w:color="auto"/>
        <w:bottom w:val="none" w:sz="0" w:space="0" w:color="auto"/>
        <w:right w:val="none" w:sz="0" w:space="0" w:color="auto"/>
      </w:divBdr>
    </w:div>
    <w:div w:id="1165514071">
      <w:bodyDiv w:val="1"/>
      <w:marLeft w:val="0"/>
      <w:marRight w:val="0"/>
      <w:marTop w:val="0"/>
      <w:marBottom w:val="0"/>
      <w:divBdr>
        <w:top w:val="none" w:sz="0" w:space="0" w:color="auto"/>
        <w:left w:val="none" w:sz="0" w:space="0" w:color="auto"/>
        <w:bottom w:val="none" w:sz="0" w:space="0" w:color="auto"/>
        <w:right w:val="none" w:sz="0" w:space="0" w:color="auto"/>
      </w:divBdr>
    </w:div>
    <w:div w:id="1167525870">
      <w:bodyDiv w:val="1"/>
      <w:marLeft w:val="0"/>
      <w:marRight w:val="0"/>
      <w:marTop w:val="0"/>
      <w:marBottom w:val="0"/>
      <w:divBdr>
        <w:top w:val="none" w:sz="0" w:space="0" w:color="auto"/>
        <w:left w:val="none" w:sz="0" w:space="0" w:color="auto"/>
        <w:bottom w:val="none" w:sz="0" w:space="0" w:color="auto"/>
        <w:right w:val="none" w:sz="0" w:space="0" w:color="auto"/>
      </w:divBdr>
    </w:div>
    <w:div w:id="1168205821">
      <w:bodyDiv w:val="1"/>
      <w:marLeft w:val="0"/>
      <w:marRight w:val="0"/>
      <w:marTop w:val="0"/>
      <w:marBottom w:val="0"/>
      <w:divBdr>
        <w:top w:val="none" w:sz="0" w:space="0" w:color="auto"/>
        <w:left w:val="none" w:sz="0" w:space="0" w:color="auto"/>
        <w:bottom w:val="none" w:sz="0" w:space="0" w:color="auto"/>
        <w:right w:val="none" w:sz="0" w:space="0" w:color="auto"/>
      </w:divBdr>
    </w:div>
    <w:div w:id="1168249003">
      <w:bodyDiv w:val="1"/>
      <w:marLeft w:val="0"/>
      <w:marRight w:val="0"/>
      <w:marTop w:val="0"/>
      <w:marBottom w:val="0"/>
      <w:divBdr>
        <w:top w:val="none" w:sz="0" w:space="0" w:color="auto"/>
        <w:left w:val="none" w:sz="0" w:space="0" w:color="auto"/>
        <w:bottom w:val="none" w:sz="0" w:space="0" w:color="auto"/>
        <w:right w:val="none" w:sz="0" w:space="0" w:color="auto"/>
      </w:divBdr>
    </w:div>
    <w:div w:id="1168864256">
      <w:bodyDiv w:val="1"/>
      <w:marLeft w:val="0"/>
      <w:marRight w:val="0"/>
      <w:marTop w:val="0"/>
      <w:marBottom w:val="0"/>
      <w:divBdr>
        <w:top w:val="none" w:sz="0" w:space="0" w:color="auto"/>
        <w:left w:val="none" w:sz="0" w:space="0" w:color="auto"/>
        <w:bottom w:val="none" w:sz="0" w:space="0" w:color="auto"/>
        <w:right w:val="none" w:sz="0" w:space="0" w:color="auto"/>
      </w:divBdr>
    </w:div>
    <w:div w:id="1168907064">
      <w:bodyDiv w:val="1"/>
      <w:marLeft w:val="0"/>
      <w:marRight w:val="0"/>
      <w:marTop w:val="0"/>
      <w:marBottom w:val="0"/>
      <w:divBdr>
        <w:top w:val="none" w:sz="0" w:space="0" w:color="auto"/>
        <w:left w:val="none" w:sz="0" w:space="0" w:color="auto"/>
        <w:bottom w:val="none" w:sz="0" w:space="0" w:color="auto"/>
        <w:right w:val="none" w:sz="0" w:space="0" w:color="auto"/>
      </w:divBdr>
    </w:div>
    <w:div w:id="1169372274">
      <w:bodyDiv w:val="1"/>
      <w:marLeft w:val="0"/>
      <w:marRight w:val="0"/>
      <w:marTop w:val="0"/>
      <w:marBottom w:val="0"/>
      <w:divBdr>
        <w:top w:val="none" w:sz="0" w:space="0" w:color="auto"/>
        <w:left w:val="none" w:sz="0" w:space="0" w:color="auto"/>
        <w:bottom w:val="none" w:sz="0" w:space="0" w:color="auto"/>
        <w:right w:val="none" w:sz="0" w:space="0" w:color="auto"/>
      </w:divBdr>
    </w:div>
    <w:div w:id="1170170537">
      <w:bodyDiv w:val="1"/>
      <w:marLeft w:val="0"/>
      <w:marRight w:val="0"/>
      <w:marTop w:val="0"/>
      <w:marBottom w:val="0"/>
      <w:divBdr>
        <w:top w:val="none" w:sz="0" w:space="0" w:color="auto"/>
        <w:left w:val="none" w:sz="0" w:space="0" w:color="auto"/>
        <w:bottom w:val="none" w:sz="0" w:space="0" w:color="auto"/>
        <w:right w:val="none" w:sz="0" w:space="0" w:color="auto"/>
      </w:divBdr>
    </w:div>
    <w:div w:id="1173110472">
      <w:bodyDiv w:val="1"/>
      <w:marLeft w:val="0"/>
      <w:marRight w:val="0"/>
      <w:marTop w:val="0"/>
      <w:marBottom w:val="0"/>
      <w:divBdr>
        <w:top w:val="none" w:sz="0" w:space="0" w:color="auto"/>
        <w:left w:val="none" w:sz="0" w:space="0" w:color="auto"/>
        <w:bottom w:val="none" w:sz="0" w:space="0" w:color="auto"/>
        <w:right w:val="none" w:sz="0" w:space="0" w:color="auto"/>
      </w:divBdr>
    </w:div>
    <w:div w:id="1173960249">
      <w:bodyDiv w:val="1"/>
      <w:marLeft w:val="0"/>
      <w:marRight w:val="0"/>
      <w:marTop w:val="0"/>
      <w:marBottom w:val="0"/>
      <w:divBdr>
        <w:top w:val="none" w:sz="0" w:space="0" w:color="auto"/>
        <w:left w:val="none" w:sz="0" w:space="0" w:color="auto"/>
        <w:bottom w:val="none" w:sz="0" w:space="0" w:color="auto"/>
        <w:right w:val="none" w:sz="0" w:space="0" w:color="auto"/>
      </w:divBdr>
    </w:div>
    <w:div w:id="1174303002">
      <w:bodyDiv w:val="1"/>
      <w:marLeft w:val="0"/>
      <w:marRight w:val="0"/>
      <w:marTop w:val="0"/>
      <w:marBottom w:val="0"/>
      <w:divBdr>
        <w:top w:val="none" w:sz="0" w:space="0" w:color="auto"/>
        <w:left w:val="none" w:sz="0" w:space="0" w:color="auto"/>
        <w:bottom w:val="none" w:sz="0" w:space="0" w:color="auto"/>
        <w:right w:val="none" w:sz="0" w:space="0" w:color="auto"/>
      </w:divBdr>
    </w:div>
    <w:div w:id="1174538655">
      <w:bodyDiv w:val="1"/>
      <w:marLeft w:val="0"/>
      <w:marRight w:val="0"/>
      <w:marTop w:val="0"/>
      <w:marBottom w:val="0"/>
      <w:divBdr>
        <w:top w:val="none" w:sz="0" w:space="0" w:color="auto"/>
        <w:left w:val="none" w:sz="0" w:space="0" w:color="auto"/>
        <w:bottom w:val="none" w:sz="0" w:space="0" w:color="auto"/>
        <w:right w:val="none" w:sz="0" w:space="0" w:color="auto"/>
      </w:divBdr>
    </w:div>
    <w:div w:id="1174809143">
      <w:bodyDiv w:val="1"/>
      <w:marLeft w:val="0"/>
      <w:marRight w:val="0"/>
      <w:marTop w:val="0"/>
      <w:marBottom w:val="0"/>
      <w:divBdr>
        <w:top w:val="none" w:sz="0" w:space="0" w:color="auto"/>
        <w:left w:val="none" w:sz="0" w:space="0" w:color="auto"/>
        <w:bottom w:val="none" w:sz="0" w:space="0" w:color="auto"/>
        <w:right w:val="none" w:sz="0" w:space="0" w:color="auto"/>
      </w:divBdr>
    </w:div>
    <w:div w:id="1175459444">
      <w:bodyDiv w:val="1"/>
      <w:marLeft w:val="0"/>
      <w:marRight w:val="0"/>
      <w:marTop w:val="0"/>
      <w:marBottom w:val="0"/>
      <w:divBdr>
        <w:top w:val="none" w:sz="0" w:space="0" w:color="auto"/>
        <w:left w:val="none" w:sz="0" w:space="0" w:color="auto"/>
        <w:bottom w:val="none" w:sz="0" w:space="0" w:color="auto"/>
        <w:right w:val="none" w:sz="0" w:space="0" w:color="auto"/>
      </w:divBdr>
    </w:div>
    <w:div w:id="1175613369">
      <w:bodyDiv w:val="1"/>
      <w:marLeft w:val="0"/>
      <w:marRight w:val="0"/>
      <w:marTop w:val="0"/>
      <w:marBottom w:val="0"/>
      <w:divBdr>
        <w:top w:val="none" w:sz="0" w:space="0" w:color="auto"/>
        <w:left w:val="none" w:sz="0" w:space="0" w:color="auto"/>
        <w:bottom w:val="none" w:sz="0" w:space="0" w:color="auto"/>
        <w:right w:val="none" w:sz="0" w:space="0" w:color="auto"/>
      </w:divBdr>
    </w:div>
    <w:div w:id="1175803492">
      <w:bodyDiv w:val="1"/>
      <w:marLeft w:val="0"/>
      <w:marRight w:val="0"/>
      <w:marTop w:val="0"/>
      <w:marBottom w:val="0"/>
      <w:divBdr>
        <w:top w:val="none" w:sz="0" w:space="0" w:color="auto"/>
        <w:left w:val="none" w:sz="0" w:space="0" w:color="auto"/>
        <w:bottom w:val="none" w:sz="0" w:space="0" w:color="auto"/>
        <w:right w:val="none" w:sz="0" w:space="0" w:color="auto"/>
      </w:divBdr>
    </w:div>
    <w:div w:id="1175806221">
      <w:bodyDiv w:val="1"/>
      <w:marLeft w:val="0"/>
      <w:marRight w:val="0"/>
      <w:marTop w:val="0"/>
      <w:marBottom w:val="0"/>
      <w:divBdr>
        <w:top w:val="none" w:sz="0" w:space="0" w:color="auto"/>
        <w:left w:val="none" w:sz="0" w:space="0" w:color="auto"/>
        <w:bottom w:val="none" w:sz="0" w:space="0" w:color="auto"/>
        <w:right w:val="none" w:sz="0" w:space="0" w:color="auto"/>
      </w:divBdr>
    </w:div>
    <w:div w:id="1176263846">
      <w:bodyDiv w:val="1"/>
      <w:marLeft w:val="0"/>
      <w:marRight w:val="0"/>
      <w:marTop w:val="0"/>
      <w:marBottom w:val="0"/>
      <w:divBdr>
        <w:top w:val="none" w:sz="0" w:space="0" w:color="auto"/>
        <w:left w:val="none" w:sz="0" w:space="0" w:color="auto"/>
        <w:bottom w:val="none" w:sz="0" w:space="0" w:color="auto"/>
        <w:right w:val="none" w:sz="0" w:space="0" w:color="auto"/>
      </w:divBdr>
    </w:div>
    <w:div w:id="1176847564">
      <w:bodyDiv w:val="1"/>
      <w:marLeft w:val="0"/>
      <w:marRight w:val="0"/>
      <w:marTop w:val="0"/>
      <w:marBottom w:val="0"/>
      <w:divBdr>
        <w:top w:val="none" w:sz="0" w:space="0" w:color="auto"/>
        <w:left w:val="none" w:sz="0" w:space="0" w:color="auto"/>
        <w:bottom w:val="none" w:sz="0" w:space="0" w:color="auto"/>
        <w:right w:val="none" w:sz="0" w:space="0" w:color="auto"/>
      </w:divBdr>
    </w:div>
    <w:div w:id="1177965570">
      <w:bodyDiv w:val="1"/>
      <w:marLeft w:val="0"/>
      <w:marRight w:val="0"/>
      <w:marTop w:val="0"/>
      <w:marBottom w:val="0"/>
      <w:divBdr>
        <w:top w:val="none" w:sz="0" w:space="0" w:color="auto"/>
        <w:left w:val="none" w:sz="0" w:space="0" w:color="auto"/>
        <w:bottom w:val="none" w:sz="0" w:space="0" w:color="auto"/>
        <w:right w:val="none" w:sz="0" w:space="0" w:color="auto"/>
      </w:divBdr>
    </w:div>
    <w:div w:id="1178277504">
      <w:bodyDiv w:val="1"/>
      <w:marLeft w:val="0"/>
      <w:marRight w:val="0"/>
      <w:marTop w:val="0"/>
      <w:marBottom w:val="0"/>
      <w:divBdr>
        <w:top w:val="none" w:sz="0" w:space="0" w:color="auto"/>
        <w:left w:val="none" w:sz="0" w:space="0" w:color="auto"/>
        <w:bottom w:val="none" w:sz="0" w:space="0" w:color="auto"/>
        <w:right w:val="none" w:sz="0" w:space="0" w:color="auto"/>
      </w:divBdr>
    </w:div>
    <w:div w:id="1178423274">
      <w:bodyDiv w:val="1"/>
      <w:marLeft w:val="0"/>
      <w:marRight w:val="0"/>
      <w:marTop w:val="0"/>
      <w:marBottom w:val="0"/>
      <w:divBdr>
        <w:top w:val="none" w:sz="0" w:space="0" w:color="auto"/>
        <w:left w:val="none" w:sz="0" w:space="0" w:color="auto"/>
        <w:bottom w:val="none" w:sz="0" w:space="0" w:color="auto"/>
        <w:right w:val="none" w:sz="0" w:space="0" w:color="auto"/>
      </w:divBdr>
    </w:div>
    <w:div w:id="1178814222">
      <w:bodyDiv w:val="1"/>
      <w:marLeft w:val="0"/>
      <w:marRight w:val="0"/>
      <w:marTop w:val="0"/>
      <w:marBottom w:val="0"/>
      <w:divBdr>
        <w:top w:val="none" w:sz="0" w:space="0" w:color="auto"/>
        <w:left w:val="none" w:sz="0" w:space="0" w:color="auto"/>
        <w:bottom w:val="none" w:sz="0" w:space="0" w:color="auto"/>
        <w:right w:val="none" w:sz="0" w:space="0" w:color="auto"/>
      </w:divBdr>
    </w:div>
    <w:div w:id="1180506616">
      <w:bodyDiv w:val="1"/>
      <w:marLeft w:val="0"/>
      <w:marRight w:val="0"/>
      <w:marTop w:val="0"/>
      <w:marBottom w:val="0"/>
      <w:divBdr>
        <w:top w:val="none" w:sz="0" w:space="0" w:color="auto"/>
        <w:left w:val="none" w:sz="0" w:space="0" w:color="auto"/>
        <w:bottom w:val="none" w:sz="0" w:space="0" w:color="auto"/>
        <w:right w:val="none" w:sz="0" w:space="0" w:color="auto"/>
      </w:divBdr>
    </w:div>
    <w:div w:id="1181507903">
      <w:bodyDiv w:val="1"/>
      <w:marLeft w:val="0"/>
      <w:marRight w:val="0"/>
      <w:marTop w:val="0"/>
      <w:marBottom w:val="0"/>
      <w:divBdr>
        <w:top w:val="none" w:sz="0" w:space="0" w:color="auto"/>
        <w:left w:val="none" w:sz="0" w:space="0" w:color="auto"/>
        <w:bottom w:val="none" w:sz="0" w:space="0" w:color="auto"/>
        <w:right w:val="none" w:sz="0" w:space="0" w:color="auto"/>
      </w:divBdr>
    </w:div>
    <w:div w:id="1181580549">
      <w:bodyDiv w:val="1"/>
      <w:marLeft w:val="0"/>
      <w:marRight w:val="0"/>
      <w:marTop w:val="0"/>
      <w:marBottom w:val="0"/>
      <w:divBdr>
        <w:top w:val="none" w:sz="0" w:space="0" w:color="auto"/>
        <w:left w:val="none" w:sz="0" w:space="0" w:color="auto"/>
        <w:bottom w:val="none" w:sz="0" w:space="0" w:color="auto"/>
        <w:right w:val="none" w:sz="0" w:space="0" w:color="auto"/>
      </w:divBdr>
    </w:div>
    <w:div w:id="1181890155">
      <w:bodyDiv w:val="1"/>
      <w:marLeft w:val="0"/>
      <w:marRight w:val="0"/>
      <w:marTop w:val="0"/>
      <w:marBottom w:val="0"/>
      <w:divBdr>
        <w:top w:val="none" w:sz="0" w:space="0" w:color="auto"/>
        <w:left w:val="none" w:sz="0" w:space="0" w:color="auto"/>
        <w:bottom w:val="none" w:sz="0" w:space="0" w:color="auto"/>
        <w:right w:val="none" w:sz="0" w:space="0" w:color="auto"/>
      </w:divBdr>
    </w:div>
    <w:div w:id="1182091019">
      <w:bodyDiv w:val="1"/>
      <w:marLeft w:val="0"/>
      <w:marRight w:val="0"/>
      <w:marTop w:val="0"/>
      <w:marBottom w:val="0"/>
      <w:divBdr>
        <w:top w:val="none" w:sz="0" w:space="0" w:color="auto"/>
        <w:left w:val="none" w:sz="0" w:space="0" w:color="auto"/>
        <w:bottom w:val="none" w:sz="0" w:space="0" w:color="auto"/>
        <w:right w:val="none" w:sz="0" w:space="0" w:color="auto"/>
      </w:divBdr>
    </w:div>
    <w:div w:id="1182545137">
      <w:bodyDiv w:val="1"/>
      <w:marLeft w:val="0"/>
      <w:marRight w:val="0"/>
      <w:marTop w:val="0"/>
      <w:marBottom w:val="0"/>
      <w:divBdr>
        <w:top w:val="none" w:sz="0" w:space="0" w:color="auto"/>
        <w:left w:val="none" w:sz="0" w:space="0" w:color="auto"/>
        <w:bottom w:val="none" w:sz="0" w:space="0" w:color="auto"/>
        <w:right w:val="none" w:sz="0" w:space="0" w:color="auto"/>
      </w:divBdr>
    </w:div>
    <w:div w:id="1182859472">
      <w:bodyDiv w:val="1"/>
      <w:marLeft w:val="0"/>
      <w:marRight w:val="0"/>
      <w:marTop w:val="0"/>
      <w:marBottom w:val="0"/>
      <w:divBdr>
        <w:top w:val="none" w:sz="0" w:space="0" w:color="auto"/>
        <w:left w:val="none" w:sz="0" w:space="0" w:color="auto"/>
        <w:bottom w:val="none" w:sz="0" w:space="0" w:color="auto"/>
        <w:right w:val="none" w:sz="0" w:space="0" w:color="auto"/>
      </w:divBdr>
    </w:div>
    <w:div w:id="1183015395">
      <w:bodyDiv w:val="1"/>
      <w:marLeft w:val="0"/>
      <w:marRight w:val="0"/>
      <w:marTop w:val="0"/>
      <w:marBottom w:val="0"/>
      <w:divBdr>
        <w:top w:val="none" w:sz="0" w:space="0" w:color="auto"/>
        <w:left w:val="none" w:sz="0" w:space="0" w:color="auto"/>
        <w:bottom w:val="none" w:sz="0" w:space="0" w:color="auto"/>
        <w:right w:val="none" w:sz="0" w:space="0" w:color="auto"/>
      </w:divBdr>
    </w:div>
    <w:div w:id="1183127736">
      <w:bodyDiv w:val="1"/>
      <w:marLeft w:val="0"/>
      <w:marRight w:val="0"/>
      <w:marTop w:val="0"/>
      <w:marBottom w:val="0"/>
      <w:divBdr>
        <w:top w:val="none" w:sz="0" w:space="0" w:color="auto"/>
        <w:left w:val="none" w:sz="0" w:space="0" w:color="auto"/>
        <w:bottom w:val="none" w:sz="0" w:space="0" w:color="auto"/>
        <w:right w:val="none" w:sz="0" w:space="0" w:color="auto"/>
      </w:divBdr>
    </w:div>
    <w:div w:id="1184319075">
      <w:bodyDiv w:val="1"/>
      <w:marLeft w:val="0"/>
      <w:marRight w:val="0"/>
      <w:marTop w:val="0"/>
      <w:marBottom w:val="0"/>
      <w:divBdr>
        <w:top w:val="none" w:sz="0" w:space="0" w:color="auto"/>
        <w:left w:val="none" w:sz="0" w:space="0" w:color="auto"/>
        <w:bottom w:val="none" w:sz="0" w:space="0" w:color="auto"/>
        <w:right w:val="none" w:sz="0" w:space="0" w:color="auto"/>
      </w:divBdr>
    </w:div>
    <w:div w:id="1184441493">
      <w:bodyDiv w:val="1"/>
      <w:marLeft w:val="0"/>
      <w:marRight w:val="0"/>
      <w:marTop w:val="0"/>
      <w:marBottom w:val="0"/>
      <w:divBdr>
        <w:top w:val="none" w:sz="0" w:space="0" w:color="auto"/>
        <w:left w:val="none" w:sz="0" w:space="0" w:color="auto"/>
        <w:bottom w:val="none" w:sz="0" w:space="0" w:color="auto"/>
        <w:right w:val="none" w:sz="0" w:space="0" w:color="auto"/>
      </w:divBdr>
    </w:div>
    <w:div w:id="1186212671">
      <w:bodyDiv w:val="1"/>
      <w:marLeft w:val="0"/>
      <w:marRight w:val="0"/>
      <w:marTop w:val="0"/>
      <w:marBottom w:val="0"/>
      <w:divBdr>
        <w:top w:val="none" w:sz="0" w:space="0" w:color="auto"/>
        <w:left w:val="none" w:sz="0" w:space="0" w:color="auto"/>
        <w:bottom w:val="none" w:sz="0" w:space="0" w:color="auto"/>
        <w:right w:val="none" w:sz="0" w:space="0" w:color="auto"/>
      </w:divBdr>
    </w:div>
    <w:div w:id="1188375107">
      <w:bodyDiv w:val="1"/>
      <w:marLeft w:val="0"/>
      <w:marRight w:val="0"/>
      <w:marTop w:val="0"/>
      <w:marBottom w:val="0"/>
      <w:divBdr>
        <w:top w:val="none" w:sz="0" w:space="0" w:color="auto"/>
        <w:left w:val="none" w:sz="0" w:space="0" w:color="auto"/>
        <w:bottom w:val="none" w:sz="0" w:space="0" w:color="auto"/>
        <w:right w:val="none" w:sz="0" w:space="0" w:color="auto"/>
      </w:divBdr>
    </w:div>
    <w:div w:id="1189757235">
      <w:bodyDiv w:val="1"/>
      <w:marLeft w:val="0"/>
      <w:marRight w:val="0"/>
      <w:marTop w:val="0"/>
      <w:marBottom w:val="0"/>
      <w:divBdr>
        <w:top w:val="none" w:sz="0" w:space="0" w:color="auto"/>
        <w:left w:val="none" w:sz="0" w:space="0" w:color="auto"/>
        <w:bottom w:val="none" w:sz="0" w:space="0" w:color="auto"/>
        <w:right w:val="none" w:sz="0" w:space="0" w:color="auto"/>
      </w:divBdr>
    </w:div>
    <w:div w:id="1189952766">
      <w:bodyDiv w:val="1"/>
      <w:marLeft w:val="0"/>
      <w:marRight w:val="0"/>
      <w:marTop w:val="0"/>
      <w:marBottom w:val="0"/>
      <w:divBdr>
        <w:top w:val="none" w:sz="0" w:space="0" w:color="auto"/>
        <w:left w:val="none" w:sz="0" w:space="0" w:color="auto"/>
        <w:bottom w:val="none" w:sz="0" w:space="0" w:color="auto"/>
        <w:right w:val="none" w:sz="0" w:space="0" w:color="auto"/>
      </w:divBdr>
    </w:div>
    <w:div w:id="1191340919">
      <w:bodyDiv w:val="1"/>
      <w:marLeft w:val="0"/>
      <w:marRight w:val="0"/>
      <w:marTop w:val="0"/>
      <w:marBottom w:val="0"/>
      <w:divBdr>
        <w:top w:val="none" w:sz="0" w:space="0" w:color="auto"/>
        <w:left w:val="none" w:sz="0" w:space="0" w:color="auto"/>
        <w:bottom w:val="none" w:sz="0" w:space="0" w:color="auto"/>
        <w:right w:val="none" w:sz="0" w:space="0" w:color="auto"/>
      </w:divBdr>
    </w:div>
    <w:div w:id="1191454034">
      <w:bodyDiv w:val="1"/>
      <w:marLeft w:val="0"/>
      <w:marRight w:val="0"/>
      <w:marTop w:val="0"/>
      <w:marBottom w:val="0"/>
      <w:divBdr>
        <w:top w:val="none" w:sz="0" w:space="0" w:color="auto"/>
        <w:left w:val="none" w:sz="0" w:space="0" w:color="auto"/>
        <w:bottom w:val="none" w:sz="0" w:space="0" w:color="auto"/>
        <w:right w:val="none" w:sz="0" w:space="0" w:color="auto"/>
      </w:divBdr>
    </w:div>
    <w:div w:id="1191915453">
      <w:bodyDiv w:val="1"/>
      <w:marLeft w:val="0"/>
      <w:marRight w:val="0"/>
      <w:marTop w:val="0"/>
      <w:marBottom w:val="0"/>
      <w:divBdr>
        <w:top w:val="none" w:sz="0" w:space="0" w:color="auto"/>
        <w:left w:val="none" w:sz="0" w:space="0" w:color="auto"/>
        <w:bottom w:val="none" w:sz="0" w:space="0" w:color="auto"/>
        <w:right w:val="none" w:sz="0" w:space="0" w:color="auto"/>
      </w:divBdr>
    </w:div>
    <w:div w:id="1192186985">
      <w:bodyDiv w:val="1"/>
      <w:marLeft w:val="0"/>
      <w:marRight w:val="0"/>
      <w:marTop w:val="0"/>
      <w:marBottom w:val="0"/>
      <w:divBdr>
        <w:top w:val="none" w:sz="0" w:space="0" w:color="auto"/>
        <w:left w:val="none" w:sz="0" w:space="0" w:color="auto"/>
        <w:bottom w:val="none" w:sz="0" w:space="0" w:color="auto"/>
        <w:right w:val="none" w:sz="0" w:space="0" w:color="auto"/>
      </w:divBdr>
    </w:div>
    <w:div w:id="1193572383">
      <w:bodyDiv w:val="1"/>
      <w:marLeft w:val="0"/>
      <w:marRight w:val="0"/>
      <w:marTop w:val="0"/>
      <w:marBottom w:val="0"/>
      <w:divBdr>
        <w:top w:val="none" w:sz="0" w:space="0" w:color="auto"/>
        <w:left w:val="none" w:sz="0" w:space="0" w:color="auto"/>
        <w:bottom w:val="none" w:sz="0" w:space="0" w:color="auto"/>
        <w:right w:val="none" w:sz="0" w:space="0" w:color="auto"/>
      </w:divBdr>
    </w:div>
    <w:div w:id="1193877641">
      <w:bodyDiv w:val="1"/>
      <w:marLeft w:val="0"/>
      <w:marRight w:val="0"/>
      <w:marTop w:val="0"/>
      <w:marBottom w:val="0"/>
      <w:divBdr>
        <w:top w:val="none" w:sz="0" w:space="0" w:color="auto"/>
        <w:left w:val="none" w:sz="0" w:space="0" w:color="auto"/>
        <w:bottom w:val="none" w:sz="0" w:space="0" w:color="auto"/>
        <w:right w:val="none" w:sz="0" w:space="0" w:color="auto"/>
      </w:divBdr>
    </w:div>
    <w:div w:id="1197541958">
      <w:bodyDiv w:val="1"/>
      <w:marLeft w:val="0"/>
      <w:marRight w:val="0"/>
      <w:marTop w:val="0"/>
      <w:marBottom w:val="0"/>
      <w:divBdr>
        <w:top w:val="none" w:sz="0" w:space="0" w:color="auto"/>
        <w:left w:val="none" w:sz="0" w:space="0" w:color="auto"/>
        <w:bottom w:val="none" w:sz="0" w:space="0" w:color="auto"/>
        <w:right w:val="none" w:sz="0" w:space="0" w:color="auto"/>
      </w:divBdr>
    </w:div>
    <w:div w:id="1201864761">
      <w:bodyDiv w:val="1"/>
      <w:marLeft w:val="0"/>
      <w:marRight w:val="0"/>
      <w:marTop w:val="0"/>
      <w:marBottom w:val="0"/>
      <w:divBdr>
        <w:top w:val="none" w:sz="0" w:space="0" w:color="auto"/>
        <w:left w:val="none" w:sz="0" w:space="0" w:color="auto"/>
        <w:bottom w:val="none" w:sz="0" w:space="0" w:color="auto"/>
        <w:right w:val="none" w:sz="0" w:space="0" w:color="auto"/>
      </w:divBdr>
    </w:div>
    <w:div w:id="1202014568">
      <w:bodyDiv w:val="1"/>
      <w:marLeft w:val="0"/>
      <w:marRight w:val="0"/>
      <w:marTop w:val="0"/>
      <w:marBottom w:val="0"/>
      <w:divBdr>
        <w:top w:val="none" w:sz="0" w:space="0" w:color="auto"/>
        <w:left w:val="none" w:sz="0" w:space="0" w:color="auto"/>
        <w:bottom w:val="none" w:sz="0" w:space="0" w:color="auto"/>
        <w:right w:val="none" w:sz="0" w:space="0" w:color="auto"/>
      </w:divBdr>
    </w:div>
    <w:div w:id="1202280101">
      <w:bodyDiv w:val="1"/>
      <w:marLeft w:val="0"/>
      <w:marRight w:val="0"/>
      <w:marTop w:val="0"/>
      <w:marBottom w:val="0"/>
      <w:divBdr>
        <w:top w:val="none" w:sz="0" w:space="0" w:color="auto"/>
        <w:left w:val="none" w:sz="0" w:space="0" w:color="auto"/>
        <w:bottom w:val="none" w:sz="0" w:space="0" w:color="auto"/>
        <w:right w:val="none" w:sz="0" w:space="0" w:color="auto"/>
      </w:divBdr>
    </w:div>
    <w:div w:id="1202785309">
      <w:bodyDiv w:val="1"/>
      <w:marLeft w:val="0"/>
      <w:marRight w:val="0"/>
      <w:marTop w:val="0"/>
      <w:marBottom w:val="0"/>
      <w:divBdr>
        <w:top w:val="none" w:sz="0" w:space="0" w:color="auto"/>
        <w:left w:val="none" w:sz="0" w:space="0" w:color="auto"/>
        <w:bottom w:val="none" w:sz="0" w:space="0" w:color="auto"/>
        <w:right w:val="none" w:sz="0" w:space="0" w:color="auto"/>
      </w:divBdr>
    </w:div>
    <w:div w:id="1203132568">
      <w:bodyDiv w:val="1"/>
      <w:marLeft w:val="0"/>
      <w:marRight w:val="0"/>
      <w:marTop w:val="0"/>
      <w:marBottom w:val="0"/>
      <w:divBdr>
        <w:top w:val="none" w:sz="0" w:space="0" w:color="auto"/>
        <w:left w:val="none" w:sz="0" w:space="0" w:color="auto"/>
        <w:bottom w:val="none" w:sz="0" w:space="0" w:color="auto"/>
        <w:right w:val="none" w:sz="0" w:space="0" w:color="auto"/>
      </w:divBdr>
    </w:div>
    <w:div w:id="1205215973">
      <w:bodyDiv w:val="1"/>
      <w:marLeft w:val="0"/>
      <w:marRight w:val="0"/>
      <w:marTop w:val="0"/>
      <w:marBottom w:val="0"/>
      <w:divBdr>
        <w:top w:val="none" w:sz="0" w:space="0" w:color="auto"/>
        <w:left w:val="none" w:sz="0" w:space="0" w:color="auto"/>
        <w:bottom w:val="none" w:sz="0" w:space="0" w:color="auto"/>
        <w:right w:val="none" w:sz="0" w:space="0" w:color="auto"/>
      </w:divBdr>
    </w:div>
    <w:div w:id="1205867402">
      <w:bodyDiv w:val="1"/>
      <w:marLeft w:val="0"/>
      <w:marRight w:val="0"/>
      <w:marTop w:val="0"/>
      <w:marBottom w:val="0"/>
      <w:divBdr>
        <w:top w:val="none" w:sz="0" w:space="0" w:color="auto"/>
        <w:left w:val="none" w:sz="0" w:space="0" w:color="auto"/>
        <w:bottom w:val="none" w:sz="0" w:space="0" w:color="auto"/>
        <w:right w:val="none" w:sz="0" w:space="0" w:color="auto"/>
      </w:divBdr>
    </w:div>
    <w:div w:id="1208301709">
      <w:bodyDiv w:val="1"/>
      <w:marLeft w:val="0"/>
      <w:marRight w:val="0"/>
      <w:marTop w:val="0"/>
      <w:marBottom w:val="0"/>
      <w:divBdr>
        <w:top w:val="none" w:sz="0" w:space="0" w:color="auto"/>
        <w:left w:val="none" w:sz="0" w:space="0" w:color="auto"/>
        <w:bottom w:val="none" w:sz="0" w:space="0" w:color="auto"/>
        <w:right w:val="none" w:sz="0" w:space="0" w:color="auto"/>
      </w:divBdr>
    </w:div>
    <w:div w:id="1208374120">
      <w:bodyDiv w:val="1"/>
      <w:marLeft w:val="0"/>
      <w:marRight w:val="0"/>
      <w:marTop w:val="0"/>
      <w:marBottom w:val="0"/>
      <w:divBdr>
        <w:top w:val="none" w:sz="0" w:space="0" w:color="auto"/>
        <w:left w:val="none" w:sz="0" w:space="0" w:color="auto"/>
        <w:bottom w:val="none" w:sz="0" w:space="0" w:color="auto"/>
        <w:right w:val="none" w:sz="0" w:space="0" w:color="auto"/>
      </w:divBdr>
    </w:div>
    <w:div w:id="1210067522">
      <w:bodyDiv w:val="1"/>
      <w:marLeft w:val="0"/>
      <w:marRight w:val="0"/>
      <w:marTop w:val="0"/>
      <w:marBottom w:val="0"/>
      <w:divBdr>
        <w:top w:val="none" w:sz="0" w:space="0" w:color="auto"/>
        <w:left w:val="none" w:sz="0" w:space="0" w:color="auto"/>
        <w:bottom w:val="none" w:sz="0" w:space="0" w:color="auto"/>
        <w:right w:val="none" w:sz="0" w:space="0" w:color="auto"/>
      </w:divBdr>
    </w:div>
    <w:div w:id="1210872134">
      <w:bodyDiv w:val="1"/>
      <w:marLeft w:val="0"/>
      <w:marRight w:val="0"/>
      <w:marTop w:val="0"/>
      <w:marBottom w:val="0"/>
      <w:divBdr>
        <w:top w:val="none" w:sz="0" w:space="0" w:color="auto"/>
        <w:left w:val="none" w:sz="0" w:space="0" w:color="auto"/>
        <w:bottom w:val="none" w:sz="0" w:space="0" w:color="auto"/>
        <w:right w:val="none" w:sz="0" w:space="0" w:color="auto"/>
      </w:divBdr>
    </w:div>
    <w:div w:id="1211570143">
      <w:bodyDiv w:val="1"/>
      <w:marLeft w:val="0"/>
      <w:marRight w:val="0"/>
      <w:marTop w:val="0"/>
      <w:marBottom w:val="0"/>
      <w:divBdr>
        <w:top w:val="none" w:sz="0" w:space="0" w:color="auto"/>
        <w:left w:val="none" w:sz="0" w:space="0" w:color="auto"/>
        <w:bottom w:val="none" w:sz="0" w:space="0" w:color="auto"/>
        <w:right w:val="none" w:sz="0" w:space="0" w:color="auto"/>
      </w:divBdr>
    </w:div>
    <w:div w:id="1213885454">
      <w:bodyDiv w:val="1"/>
      <w:marLeft w:val="0"/>
      <w:marRight w:val="0"/>
      <w:marTop w:val="0"/>
      <w:marBottom w:val="0"/>
      <w:divBdr>
        <w:top w:val="none" w:sz="0" w:space="0" w:color="auto"/>
        <w:left w:val="none" w:sz="0" w:space="0" w:color="auto"/>
        <w:bottom w:val="none" w:sz="0" w:space="0" w:color="auto"/>
        <w:right w:val="none" w:sz="0" w:space="0" w:color="auto"/>
      </w:divBdr>
    </w:div>
    <w:div w:id="1214148352">
      <w:bodyDiv w:val="1"/>
      <w:marLeft w:val="0"/>
      <w:marRight w:val="0"/>
      <w:marTop w:val="0"/>
      <w:marBottom w:val="0"/>
      <w:divBdr>
        <w:top w:val="none" w:sz="0" w:space="0" w:color="auto"/>
        <w:left w:val="none" w:sz="0" w:space="0" w:color="auto"/>
        <w:bottom w:val="none" w:sz="0" w:space="0" w:color="auto"/>
        <w:right w:val="none" w:sz="0" w:space="0" w:color="auto"/>
      </w:divBdr>
    </w:div>
    <w:div w:id="1215921224">
      <w:bodyDiv w:val="1"/>
      <w:marLeft w:val="0"/>
      <w:marRight w:val="0"/>
      <w:marTop w:val="0"/>
      <w:marBottom w:val="0"/>
      <w:divBdr>
        <w:top w:val="none" w:sz="0" w:space="0" w:color="auto"/>
        <w:left w:val="none" w:sz="0" w:space="0" w:color="auto"/>
        <w:bottom w:val="none" w:sz="0" w:space="0" w:color="auto"/>
        <w:right w:val="none" w:sz="0" w:space="0" w:color="auto"/>
      </w:divBdr>
    </w:div>
    <w:div w:id="1216811993">
      <w:bodyDiv w:val="1"/>
      <w:marLeft w:val="0"/>
      <w:marRight w:val="0"/>
      <w:marTop w:val="0"/>
      <w:marBottom w:val="0"/>
      <w:divBdr>
        <w:top w:val="none" w:sz="0" w:space="0" w:color="auto"/>
        <w:left w:val="none" w:sz="0" w:space="0" w:color="auto"/>
        <w:bottom w:val="none" w:sz="0" w:space="0" w:color="auto"/>
        <w:right w:val="none" w:sz="0" w:space="0" w:color="auto"/>
      </w:divBdr>
    </w:div>
    <w:div w:id="1218319891">
      <w:bodyDiv w:val="1"/>
      <w:marLeft w:val="0"/>
      <w:marRight w:val="0"/>
      <w:marTop w:val="0"/>
      <w:marBottom w:val="0"/>
      <w:divBdr>
        <w:top w:val="none" w:sz="0" w:space="0" w:color="auto"/>
        <w:left w:val="none" w:sz="0" w:space="0" w:color="auto"/>
        <w:bottom w:val="none" w:sz="0" w:space="0" w:color="auto"/>
        <w:right w:val="none" w:sz="0" w:space="0" w:color="auto"/>
      </w:divBdr>
    </w:div>
    <w:div w:id="1220282716">
      <w:bodyDiv w:val="1"/>
      <w:marLeft w:val="0"/>
      <w:marRight w:val="0"/>
      <w:marTop w:val="0"/>
      <w:marBottom w:val="0"/>
      <w:divBdr>
        <w:top w:val="none" w:sz="0" w:space="0" w:color="auto"/>
        <w:left w:val="none" w:sz="0" w:space="0" w:color="auto"/>
        <w:bottom w:val="none" w:sz="0" w:space="0" w:color="auto"/>
        <w:right w:val="none" w:sz="0" w:space="0" w:color="auto"/>
      </w:divBdr>
    </w:div>
    <w:div w:id="1220824251">
      <w:bodyDiv w:val="1"/>
      <w:marLeft w:val="0"/>
      <w:marRight w:val="0"/>
      <w:marTop w:val="0"/>
      <w:marBottom w:val="0"/>
      <w:divBdr>
        <w:top w:val="none" w:sz="0" w:space="0" w:color="auto"/>
        <w:left w:val="none" w:sz="0" w:space="0" w:color="auto"/>
        <w:bottom w:val="none" w:sz="0" w:space="0" w:color="auto"/>
        <w:right w:val="none" w:sz="0" w:space="0" w:color="auto"/>
      </w:divBdr>
    </w:div>
    <w:div w:id="1221592315">
      <w:bodyDiv w:val="1"/>
      <w:marLeft w:val="0"/>
      <w:marRight w:val="0"/>
      <w:marTop w:val="0"/>
      <w:marBottom w:val="0"/>
      <w:divBdr>
        <w:top w:val="none" w:sz="0" w:space="0" w:color="auto"/>
        <w:left w:val="none" w:sz="0" w:space="0" w:color="auto"/>
        <w:bottom w:val="none" w:sz="0" w:space="0" w:color="auto"/>
        <w:right w:val="none" w:sz="0" w:space="0" w:color="auto"/>
      </w:divBdr>
    </w:div>
    <w:div w:id="1221988094">
      <w:bodyDiv w:val="1"/>
      <w:marLeft w:val="0"/>
      <w:marRight w:val="0"/>
      <w:marTop w:val="0"/>
      <w:marBottom w:val="0"/>
      <w:divBdr>
        <w:top w:val="none" w:sz="0" w:space="0" w:color="auto"/>
        <w:left w:val="none" w:sz="0" w:space="0" w:color="auto"/>
        <w:bottom w:val="none" w:sz="0" w:space="0" w:color="auto"/>
        <w:right w:val="none" w:sz="0" w:space="0" w:color="auto"/>
      </w:divBdr>
    </w:div>
    <w:div w:id="1225531030">
      <w:bodyDiv w:val="1"/>
      <w:marLeft w:val="0"/>
      <w:marRight w:val="0"/>
      <w:marTop w:val="0"/>
      <w:marBottom w:val="0"/>
      <w:divBdr>
        <w:top w:val="none" w:sz="0" w:space="0" w:color="auto"/>
        <w:left w:val="none" w:sz="0" w:space="0" w:color="auto"/>
        <w:bottom w:val="none" w:sz="0" w:space="0" w:color="auto"/>
        <w:right w:val="none" w:sz="0" w:space="0" w:color="auto"/>
      </w:divBdr>
    </w:div>
    <w:div w:id="1227644856">
      <w:bodyDiv w:val="1"/>
      <w:marLeft w:val="0"/>
      <w:marRight w:val="0"/>
      <w:marTop w:val="0"/>
      <w:marBottom w:val="0"/>
      <w:divBdr>
        <w:top w:val="none" w:sz="0" w:space="0" w:color="auto"/>
        <w:left w:val="none" w:sz="0" w:space="0" w:color="auto"/>
        <w:bottom w:val="none" w:sz="0" w:space="0" w:color="auto"/>
        <w:right w:val="none" w:sz="0" w:space="0" w:color="auto"/>
      </w:divBdr>
    </w:div>
    <w:div w:id="1228610863">
      <w:bodyDiv w:val="1"/>
      <w:marLeft w:val="0"/>
      <w:marRight w:val="0"/>
      <w:marTop w:val="0"/>
      <w:marBottom w:val="0"/>
      <w:divBdr>
        <w:top w:val="none" w:sz="0" w:space="0" w:color="auto"/>
        <w:left w:val="none" w:sz="0" w:space="0" w:color="auto"/>
        <w:bottom w:val="none" w:sz="0" w:space="0" w:color="auto"/>
        <w:right w:val="none" w:sz="0" w:space="0" w:color="auto"/>
      </w:divBdr>
    </w:div>
    <w:div w:id="1230850106">
      <w:bodyDiv w:val="1"/>
      <w:marLeft w:val="0"/>
      <w:marRight w:val="0"/>
      <w:marTop w:val="0"/>
      <w:marBottom w:val="0"/>
      <w:divBdr>
        <w:top w:val="none" w:sz="0" w:space="0" w:color="auto"/>
        <w:left w:val="none" w:sz="0" w:space="0" w:color="auto"/>
        <w:bottom w:val="none" w:sz="0" w:space="0" w:color="auto"/>
        <w:right w:val="none" w:sz="0" w:space="0" w:color="auto"/>
      </w:divBdr>
    </w:div>
    <w:div w:id="1232151890">
      <w:bodyDiv w:val="1"/>
      <w:marLeft w:val="0"/>
      <w:marRight w:val="0"/>
      <w:marTop w:val="0"/>
      <w:marBottom w:val="0"/>
      <w:divBdr>
        <w:top w:val="none" w:sz="0" w:space="0" w:color="auto"/>
        <w:left w:val="none" w:sz="0" w:space="0" w:color="auto"/>
        <w:bottom w:val="none" w:sz="0" w:space="0" w:color="auto"/>
        <w:right w:val="none" w:sz="0" w:space="0" w:color="auto"/>
      </w:divBdr>
    </w:div>
    <w:div w:id="1232159644">
      <w:bodyDiv w:val="1"/>
      <w:marLeft w:val="0"/>
      <w:marRight w:val="0"/>
      <w:marTop w:val="0"/>
      <w:marBottom w:val="0"/>
      <w:divBdr>
        <w:top w:val="none" w:sz="0" w:space="0" w:color="auto"/>
        <w:left w:val="none" w:sz="0" w:space="0" w:color="auto"/>
        <w:bottom w:val="none" w:sz="0" w:space="0" w:color="auto"/>
        <w:right w:val="none" w:sz="0" w:space="0" w:color="auto"/>
      </w:divBdr>
    </w:div>
    <w:div w:id="1232541215">
      <w:bodyDiv w:val="1"/>
      <w:marLeft w:val="0"/>
      <w:marRight w:val="0"/>
      <w:marTop w:val="0"/>
      <w:marBottom w:val="0"/>
      <w:divBdr>
        <w:top w:val="none" w:sz="0" w:space="0" w:color="auto"/>
        <w:left w:val="none" w:sz="0" w:space="0" w:color="auto"/>
        <w:bottom w:val="none" w:sz="0" w:space="0" w:color="auto"/>
        <w:right w:val="none" w:sz="0" w:space="0" w:color="auto"/>
      </w:divBdr>
    </w:div>
    <w:div w:id="1232741082">
      <w:bodyDiv w:val="1"/>
      <w:marLeft w:val="0"/>
      <w:marRight w:val="0"/>
      <w:marTop w:val="0"/>
      <w:marBottom w:val="0"/>
      <w:divBdr>
        <w:top w:val="none" w:sz="0" w:space="0" w:color="auto"/>
        <w:left w:val="none" w:sz="0" w:space="0" w:color="auto"/>
        <w:bottom w:val="none" w:sz="0" w:space="0" w:color="auto"/>
        <w:right w:val="none" w:sz="0" w:space="0" w:color="auto"/>
      </w:divBdr>
    </w:div>
    <w:div w:id="1233584610">
      <w:bodyDiv w:val="1"/>
      <w:marLeft w:val="0"/>
      <w:marRight w:val="0"/>
      <w:marTop w:val="0"/>
      <w:marBottom w:val="0"/>
      <w:divBdr>
        <w:top w:val="none" w:sz="0" w:space="0" w:color="auto"/>
        <w:left w:val="none" w:sz="0" w:space="0" w:color="auto"/>
        <w:bottom w:val="none" w:sz="0" w:space="0" w:color="auto"/>
        <w:right w:val="none" w:sz="0" w:space="0" w:color="auto"/>
      </w:divBdr>
    </w:div>
    <w:div w:id="1235776453">
      <w:bodyDiv w:val="1"/>
      <w:marLeft w:val="0"/>
      <w:marRight w:val="0"/>
      <w:marTop w:val="0"/>
      <w:marBottom w:val="0"/>
      <w:divBdr>
        <w:top w:val="none" w:sz="0" w:space="0" w:color="auto"/>
        <w:left w:val="none" w:sz="0" w:space="0" w:color="auto"/>
        <w:bottom w:val="none" w:sz="0" w:space="0" w:color="auto"/>
        <w:right w:val="none" w:sz="0" w:space="0" w:color="auto"/>
      </w:divBdr>
    </w:div>
    <w:div w:id="1236402782">
      <w:bodyDiv w:val="1"/>
      <w:marLeft w:val="0"/>
      <w:marRight w:val="0"/>
      <w:marTop w:val="0"/>
      <w:marBottom w:val="0"/>
      <w:divBdr>
        <w:top w:val="none" w:sz="0" w:space="0" w:color="auto"/>
        <w:left w:val="none" w:sz="0" w:space="0" w:color="auto"/>
        <w:bottom w:val="none" w:sz="0" w:space="0" w:color="auto"/>
        <w:right w:val="none" w:sz="0" w:space="0" w:color="auto"/>
      </w:divBdr>
    </w:div>
    <w:div w:id="1237863991">
      <w:bodyDiv w:val="1"/>
      <w:marLeft w:val="0"/>
      <w:marRight w:val="0"/>
      <w:marTop w:val="0"/>
      <w:marBottom w:val="0"/>
      <w:divBdr>
        <w:top w:val="none" w:sz="0" w:space="0" w:color="auto"/>
        <w:left w:val="none" w:sz="0" w:space="0" w:color="auto"/>
        <w:bottom w:val="none" w:sz="0" w:space="0" w:color="auto"/>
        <w:right w:val="none" w:sz="0" w:space="0" w:color="auto"/>
      </w:divBdr>
    </w:div>
    <w:div w:id="1238242613">
      <w:bodyDiv w:val="1"/>
      <w:marLeft w:val="0"/>
      <w:marRight w:val="0"/>
      <w:marTop w:val="0"/>
      <w:marBottom w:val="0"/>
      <w:divBdr>
        <w:top w:val="none" w:sz="0" w:space="0" w:color="auto"/>
        <w:left w:val="none" w:sz="0" w:space="0" w:color="auto"/>
        <w:bottom w:val="none" w:sz="0" w:space="0" w:color="auto"/>
        <w:right w:val="none" w:sz="0" w:space="0" w:color="auto"/>
      </w:divBdr>
    </w:div>
    <w:div w:id="1238252115">
      <w:bodyDiv w:val="1"/>
      <w:marLeft w:val="0"/>
      <w:marRight w:val="0"/>
      <w:marTop w:val="0"/>
      <w:marBottom w:val="0"/>
      <w:divBdr>
        <w:top w:val="none" w:sz="0" w:space="0" w:color="auto"/>
        <w:left w:val="none" w:sz="0" w:space="0" w:color="auto"/>
        <w:bottom w:val="none" w:sz="0" w:space="0" w:color="auto"/>
        <w:right w:val="none" w:sz="0" w:space="0" w:color="auto"/>
      </w:divBdr>
    </w:div>
    <w:div w:id="1239829780">
      <w:bodyDiv w:val="1"/>
      <w:marLeft w:val="0"/>
      <w:marRight w:val="0"/>
      <w:marTop w:val="0"/>
      <w:marBottom w:val="0"/>
      <w:divBdr>
        <w:top w:val="none" w:sz="0" w:space="0" w:color="auto"/>
        <w:left w:val="none" w:sz="0" w:space="0" w:color="auto"/>
        <w:bottom w:val="none" w:sz="0" w:space="0" w:color="auto"/>
        <w:right w:val="none" w:sz="0" w:space="0" w:color="auto"/>
      </w:divBdr>
    </w:div>
    <w:div w:id="1240366756">
      <w:bodyDiv w:val="1"/>
      <w:marLeft w:val="0"/>
      <w:marRight w:val="0"/>
      <w:marTop w:val="0"/>
      <w:marBottom w:val="0"/>
      <w:divBdr>
        <w:top w:val="none" w:sz="0" w:space="0" w:color="auto"/>
        <w:left w:val="none" w:sz="0" w:space="0" w:color="auto"/>
        <w:bottom w:val="none" w:sz="0" w:space="0" w:color="auto"/>
        <w:right w:val="none" w:sz="0" w:space="0" w:color="auto"/>
      </w:divBdr>
    </w:div>
    <w:div w:id="1241480197">
      <w:bodyDiv w:val="1"/>
      <w:marLeft w:val="0"/>
      <w:marRight w:val="0"/>
      <w:marTop w:val="0"/>
      <w:marBottom w:val="0"/>
      <w:divBdr>
        <w:top w:val="none" w:sz="0" w:space="0" w:color="auto"/>
        <w:left w:val="none" w:sz="0" w:space="0" w:color="auto"/>
        <w:bottom w:val="none" w:sz="0" w:space="0" w:color="auto"/>
        <w:right w:val="none" w:sz="0" w:space="0" w:color="auto"/>
      </w:divBdr>
    </w:div>
    <w:div w:id="1241523237">
      <w:bodyDiv w:val="1"/>
      <w:marLeft w:val="0"/>
      <w:marRight w:val="0"/>
      <w:marTop w:val="0"/>
      <w:marBottom w:val="0"/>
      <w:divBdr>
        <w:top w:val="none" w:sz="0" w:space="0" w:color="auto"/>
        <w:left w:val="none" w:sz="0" w:space="0" w:color="auto"/>
        <w:bottom w:val="none" w:sz="0" w:space="0" w:color="auto"/>
        <w:right w:val="none" w:sz="0" w:space="0" w:color="auto"/>
      </w:divBdr>
    </w:div>
    <w:div w:id="1241598766">
      <w:bodyDiv w:val="1"/>
      <w:marLeft w:val="0"/>
      <w:marRight w:val="0"/>
      <w:marTop w:val="0"/>
      <w:marBottom w:val="0"/>
      <w:divBdr>
        <w:top w:val="none" w:sz="0" w:space="0" w:color="auto"/>
        <w:left w:val="none" w:sz="0" w:space="0" w:color="auto"/>
        <w:bottom w:val="none" w:sz="0" w:space="0" w:color="auto"/>
        <w:right w:val="none" w:sz="0" w:space="0" w:color="auto"/>
      </w:divBdr>
    </w:div>
    <w:div w:id="1241797055">
      <w:bodyDiv w:val="1"/>
      <w:marLeft w:val="0"/>
      <w:marRight w:val="0"/>
      <w:marTop w:val="0"/>
      <w:marBottom w:val="0"/>
      <w:divBdr>
        <w:top w:val="none" w:sz="0" w:space="0" w:color="auto"/>
        <w:left w:val="none" w:sz="0" w:space="0" w:color="auto"/>
        <w:bottom w:val="none" w:sz="0" w:space="0" w:color="auto"/>
        <w:right w:val="none" w:sz="0" w:space="0" w:color="auto"/>
      </w:divBdr>
    </w:div>
    <w:div w:id="1242062390">
      <w:bodyDiv w:val="1"/>
      <w:marLeft w:val="0"/>
      <w:marRight w:val="0"/>
      <w:marTop w:val="0"/>
      <w:marBottom w:val="0"/>
      <w:divBdr>
        <w:top w:val="none" w:sz="0" w:space="0" w:color="auto"/>
        <w:left w:val="none" w:sz="0" w:space="0" w:color="auto"/>
        <w:bottom w:val="none" w:sz="0" w:space="0" w:color="auto"/>
        <w:right w:val="none" w:sz="0" w:space="0" w:color="auto"/>
      </w:divBdr>
    </w:div>
    <w:div w:id="1244559643">
      <w:bodyDiv w:val="1"/>
      <w:marLeft w:val="0"/>
      <w:marRight w:val="0"/>
      <w:marTop w:val="0"/>
      <w:marBottom w:val="0"/>
      <w:divBdr>
        <w:top w:val="none" w:sz="0" w:space="0" w:color="auto"/>
        <w:left w:val="none" w:sz="0" w:space="0" w:color="auto"/>
        <w:bottom w:val="none" w:sz="0" w:space="0" w:color="auto"/>
        <w:right w:val="none" w:sz="0" w:space="0" w:color="auto"/>
      </w:divBdr>
    </w:div>
    <w:div w:id="1245260210">
      <w:bodyDiv w:val="1"/>
      <w:marLeft w:val="0"/>
      <w:marRight w:val="0"/>
      <w:marTop w:val="0"/>
      <w:marBottom w:val="0"/>
      <w:divBdr>
        <w:top w:val="none" w:sz="0" w:space="0" w:color="auto"/>
        <w:left w:val="none" w:sz="0" w:space="0" w:color="auto"/>
        <w:bottom w:val="none" w:sz="0" w:space="0" w:color="auto"/>
        <w:right w:val="none" w:sz="0" w:space="0" w:color="auto"/>
      </w:divBdr>
    </w:div>
    <w:div w:id="1247114749">
      <w:bodyDiv w:val="1"/>
      <w:marLeft w:val="0"/>
      <w:marRight w:val="0"/>
      <w:marTop w:val="0"/>
      <w:marBottom w:val="0"/>
      <w:divBdr>
        <w:top w:val="none" w:sz="0" w:space="0" w:color="auto"/>
        <w:left w:val="none" w:sz="0" w:space="0" w:color="auto"/>
        <w:bottom w:val="none" w:sz="0" w:space="0" w:color="auto"/>
        <w:right w:val="none" w:sz="0" w:space="0" w:color="auto"/>
      </w:divBdr>
    </w:div>
    <w:div w:id="1249728000">
      <w:bodyDiv w:val="1"/>
      <w:marLeft w:val="0"/>
      <w:marRight w:val="0"/>
      <w:marTop w:val="0"/>
      <w:marBottom w:val="0"/>
      <w:divBdr>
        <w:top w:val="none" w:sz="0" w:space="0" w:color="auto"/>
        <w:left w:val="none" w:sz="0" w:space="0" w:color="auto"/>
        <w:bottom w:val="none" w:sz="0" w:space="0" w:color="auto"/>
        <w:right w:val="none" w:sz="0" w:space="0" w:color="auto"/>
      </w:divBdr>
    </w:div>
    <w:div w:id="1249995624">
      <w:bodyDiv w:val="1"/>
      <w:marLeft w:val="0"/>
      <w:marRight w:val="0"/>
      <w:marTop w:val="0"/>
      <w:marBottom w:val="0"/>
      <w:divBdr>
        <w:top w:val="none" w:sz="0" w:space="0" w:color="auto"/>
        <w:left w:val="none" w:sz="0" w:space="0" w:color="auto"/>
        <w:bottom w:val="none" w:sz="0" w:space="0" w:color="auto"/>
        <w:right w:val="none" w:sz="0" w:space="0" w:color="auto"/>
      </w:divBdr>
    </w:div>
    <w:div w:id="1253004283">
      <w:bodyDiv w:val="1"/>
      <w:marLeft w:val="0"/>
      <w:marRight w:val="0"/>
      <w:marTop w:val="0"/>
      <w:marBottom w:val="0"/>
      <w:divBdr>
        <w:top w:val="none" w:sz="0" w:space="0" w:color="auto"/>
        <w:left w:val="none" w:sz="0" w:space="0" w:color="auto"/>
        <w:bottom w:val="none" w:sz="0" w:space="0" w:color="auto"/>
        <w:right w:val="none" w:sz="0" w:space="0" w:color="auto"/>
      </w:divBdr>
    </w:div>
    <w:div w:id="1253853113">
      <w:bodyDiv w:val="1"/>
      <w:marLeft w:val="0"/>
      <w:marRight w:val="0"/>
      <w:marTop w:val="0"/>
      <w:marBottom w:val="0"/>
      <w:divBdr>
        <w:top w:val="none" w:sz="0" w:space="0" w:color="auto"/>
        <w:left w:val="none" w:sz="0" w:space="0" w:color="auto"/>
        <w:bottom w:val="none" w:sz="0" w:space="0" w:color="auto"/>
        <w:right w:val="none" w:sz="0" w:space="0" w:color="auto"/>
      </w:divBdr>
    </w:div>
    <w:div w:id="1254506705">
      <w:bodyDiv w:val="1"/>
      <w:marLeft w:val="0"/>
      <w:marRight w:val="0"/>
      <w:marTop w:val="0"/>
      <w:marBottom w:val="0"/>
      <w:divBdr>
        <w:top w:val="none" w:sz="0" w:space="0" w:color="auto"/>
        <w:left w:val="none" w:sz="0" w:space="0" w:color="auto"/>
        <w:bottom w:val="none" w:sz="0" w:space="0" w:color="auto"/>
        <w:right w:val="none" w:sz="0" w:space="0" w:color="auto"/>
      </w:divBdr>
    </w:div>
    <w:div w:id="1256592938">
      <w:bodyDiv w:val="1"/>
      <w:marLeft w:val="0"/>
      <w:marRight w:val="0"/>
      <w:marTop w:val="0"/>
      <w:marBottom w:val="0"/>
      <w:divBdr>
        <w:top w:val="none" w:sz="0" w:space="0" w:color="auto"/>
        <w:left w:val="none" w:sz="0" w:space="0" w:color="auto"/>
        <w:bottom w:val="none" w:sz="0" w:space="0" w:color="auto"/>
        <w:right w:val="none" w:sz="0" w:space="0" w:color="auto"/>
      </w:divBdr>
    </w:div>
    <w:div w:id="1257397675">
      <w:bodyDiv w:val="1"/>
      <w:marLeft w:val="0"/>
      <w:marRight w:val="0"/>
      <w:marTop w:val="0"/>
      <w:marBottom w:val="0"/>
      <w:divBdr>
        <w:top w:val="none" w:sz="0" w:space="0" w:color="auto"/>
        <w:left w:val="none" w:sz="0" w:space="0" w:color="auto"/>
        <w:bottom w:val="none" w:sz="0" w:space="0" w:color="auto"/>
        <w:right w:val="none" w:sz="0" w:space="0" w:color="auto"/>
      </w:divBdr>
    </w:div>
    <w:div w:id="1258293477">
      <w:bodyDiv w:val="1"/>
      <w:marLeft w:val="0"/>
      <w:marRight w:val="0"/>
      <w:marTop w:val="0"/>
      <w:marBottom w:val="0"/>
      <w:divBdr>
        <w:top w:val="none" w:sz="0" w:space="0" w:color="auto"/>
        <w:left w:val="none" w:sz="0" w:space="0" w:color="auto"/>
        <w:bottom w:val="none" w:sz="0" w:space="0" w:color="auto"/>
        <w:right w:val="none" w:sz="0" w:space="0" w:color="auto"/>
      </w:divBdr>
    </w:div>
    <w:div w:id="1258903532">
      <w:bodyDiv w:val="1"/>
      <w:marLeft w:val="0"/>
      <w:marRight w:val="0"/>
      <w:marTop w:val="0"/>
      <w:marBottom w:val="0"/>
      <w:divBdr>
        <w:top w:val="none" w:sz="0" w:space="0" w:color="auto"/>
        <w:left w:val="none" w:sz="0" w:space="0" w:color="auto"/>
        <w:bottom w:val="none" w:sz="0" w:space="0" w:color="auto"/>
        <w:right w:val="none" w:sz="0" w:space="0" w:color="auto"/>
      </w:divBdr>
    </w:div>
    <w:div w:id="1259756914">
      <w:bodyDiv w:val="1"/>
      <w:marLeft w:val="0"/>
      <w:marRight w:val="0"/>
      <w:marTop w:val="0"/>
      <w:marBottom w:val="0"/>
      <w:divBdr>
        <w:top w:val="none" w:sz="0" w:space="0" w:color="auto"/>
        <w:left w:val="none" w:sz="0" w:space="0" w:color="auto"/>
        <w:bottom w:val="none" w:sz="0" w:space="0" w:color="auto"/>
        <w:right w:val="none" w:sz="0" w:space="0" w:color="auto"/>
      </w:divBdr>
    </w:div>
    <w:div w:id="1260990179">
      <w:bodyDiv w:val="1"/>
      <w:marLeft w:val="0"/>
      <w:marRight w:val="0"/>
      <w:marTop w:val="0"/>
      <w:marBottom w:val="0"/>
      <w:divBdr>
        <w:top w:val="none" w:sz="0" w:space="0" w:color="auto"/>
        <w:left w:val="none" w:sz="0" w:space="0" w:color="auto"/>
        <w:bottom w:val="none" w:sz="0" w:space="0" w:color="auto"/>
        <w:right w:val="none" w:sz="0" w:space="0" w:color="auto"/>
      </w:divBdr>
    </w:div>
    <w:div w:id="1261913480">
      <w:bodyDiv w:val="1"/>
      <w:marLeft w:val="0"/>
      <w:marRight w:val="0"/>
      <w:marTop w:val="0"/>
      <w:marBottom w:val="0"/>
      <w:divBdr>
        <w:top w:val="none" w:sz="0" w:space="0" w:color="auto"/>
        <w:left w:val="none" w:sz="0" w:space="0" w:color="auto"/>
        <w:bottom w:val="none" w:sz="0" w:space="0" w:color="auto"/>
        <w:right w:val="none" w:sz="0" w:space="0" w:color="auto"/>
      </w:divBdr>
    </w:div>
    <w:div w:id="1262690246">
      <w:bodyDiv w:val="1"/>
      <w:marLeft w:val="0"/>
      <w:marRight w:val="0"/>
      <w:marTop w:val="0"/>
      <w:marBottom w:val="0"/>
      <w:divBdr>
        <w:top w:val="none" w:sz="0" w:space="0" w:color="auto"/>
        <w:left w:val="none" w:sz="0" w:space="0" w:color="auto"/>
        <w:bottom w:val="none" w:sz="0" w:space="0" w:color="auto"/>
        <w:right w:val="none" w:sz="0" w:space="0" w:color="auto"/>
      </w:divBdr>
    </w:div>
    <w:div w:id="1262956578">
      <w:bodyDiv w:val="1"/>
      <w:marLeft w:val="0"/>
      <w:marRight w:val="0"/>
      <w:marTop w:val="0"/>
      <w:marBottom w:val="0"/>
      <w:divBdr>
        <w:top w:val="none" w:sz="0" w:space="0" w:color="auto"/>
        <w:left w:val="none" w:sz="0" w:space="0" w:color="auto"/>
        <w:bottom w:val="none" w:sz="0" w:space="0" w:color="auto"/>
        <w:right w:val="none" w:sz="0" w:space="0" w:color="auto"/>
      </w:divBdr>
    </w:div>
    <w:div w:id="1263488934">
      <w:bodyDiv w:val="1"/>
      <w:marLeft w:val="0"/>
      <w:marRight w:val="0"/>
      <w:marTop w:val="0"/>
      <w:marBottom w:val="0"/>
      <w:divBdr>
        <w:top w:val="none" w:sz="0" w:space="0" w:color="auto"/>
        <w:left w:val="none" w:sz="0" w:space="0" w:color="auto"/>
        <w:bottom w:val="none" w:sz="0" w:space="0" w:color="auto"/>
        <w:right w:val="none" w:sz="0" w:space="0" w:color="auto"/>
      </w:divBdr>
    </w:div>
    <w:div w:id="1263806856">
      <w:bodyDiv w:val="1"/>
      <w:marLeft w:val="0"/>
      <w:marRight w:val="0"/>
      <w:marTop w:val="0"/>
      <w:marBottom w:val="0"/>
      <w:divBdr>
        <w:top w:val="none" w:sz="0" w:space="0" w:color="auto"/>
        <w:left w:val="none" w:sz="0" w:space="0" w:color="auto"/>
        <w:bottom w:val="none" w:sz="0" w:space="0" w:color="auto"/>
        <w:right w:val="none" w:sz="0" w:space="0" w:color="auto"/>
      </w:divBdr>
    </w:div>
    <w:div w:id="1264072150">
      <w:bodyDiv w:val="1"/>
      <w:marLeft w:val="0"/>
      <w:marRight w:val="0"/>
      <w:marTop w:val="0"/>
      <w:marBottom w:val="0"/>
      <w:divBdr>
        <w:top w:val="none" w:sz="0" w:space="0" w:color="auto"/>
        <w:left w:val="none" w:sz="0" w:space="0" w:color="auto"/>
        <w:bottom w:val="none" w:sz="0" w:space="0" w:color="auto"/>
        <w:right w:val="none" w:sz="0" w:space="0" w:color="auto"/>
      </w:divBdr>
    </w:div>
    <w:div w:id="1265110356">
      <w:bodyDiv w:val="1"/>
      <w:marLeft w:val="0"/>
      <w:marRight w:val="0"/>
      <w:marTop w:val="0"/>
      <w:marBottom w:val="0"/>
      <w:divBdr>
        <w:top w:val="none" w:sz="0" w:space="0" w:color="auto"/>
        <w:left w:val="none" w:sz="0" w:space="0" w:color="auto"/>
        <w:bottom w:val="none" w:sz="0" w:space="0" w:color="auto"/>
        <w:right w:val="none" w:sz="0" w:space="0" w:color="auto"/>
      </w:divBdr>
    </w:div>
    <w:div w:id="1265263979">
      <w:bodyDiv w:val="1"/>
      <w:marLeft w:val="0"/>
      <w:marRight w:val="0"/>
      <w:marTop w:val="0"/>
      <w:marBottom w:val="0"/>
      <w:divBdr>
        <w:top w:val="none" w:sz="0" w:space="0" w:color="auto"/>
        <w:left w:val="none" w:sz="0" w:space="0" w:color="auto"/>
        <w:bottom w:val="none" w:sz="0" w:space="0" w:color="auto"/>
        <w:right w:val="none" w:sz="0" w:space="0" w:color="auto"/>
      </w:divBdr>
    </w:div>
    <w:div w:id="1265725323">
      <w:bodyDiv w:val="1"/>
      <w:marLeft w:val="0"/>
      <w:marRight w:val="0"/>
      <w:marTop w:val="0"/>
      <w:marBottom w:val="0"/>
      <w:divBdr>
        <w:top w:val="none" w:sz="0" w:space="0" w:color="auto"/>
        <w:left w:val="none" w:sz="0" w:space="0" w:color="auto"/>
        <w:bottom w:val="none" w:sz="0" w:space="0" w:color="auto"/>
        <w:right w:val="none" w:sz="0" w:space="0" w:color="auto"/>
      </w:divBdr>
    </w:div>
    <w:div w:id="1267613940">
      <w:bodyDiv w:val="1"/>
      <w:marLeft w:val="0"/>
      <w:marRight w:val="0"/>
      <w:marTop w:val="0"/>
      <w:marBottom w:val="0"/>
      <w:divBdr>
        <w:top w:val="none" w:sz="0" w:space="0" w:color="auto"/>
        <w:left w:val="none" w:sz="0" w:space="0" w:color="auto"/>
        <w:bottom w:val="none" w:sz="0" w:space="0" w:color="auto"/>
        <w:right w:val="none" w:sz="0" w:space="0" w:color="auto"/>
      </w:divBdr>
    </w:div>
    <w:div w:id="1268270139">
      <w:bodyDiv w:val="1"/>
      <w:marLeft w:val="0"/>
      <w:marRight w:val="0"/>
      <w:marTop w:val="0"/>
      <w:marBottom w:val="0"/>
      <w:divBdr>
        <w:top w:val="none" w:sz="0" w:space="0" w:color="auto"/>
        <w:left w:val="none" w:sz="0" w:space="0" w:color="auto"/>
        <w:bottom w:val="none" w:sz="0" w:space="0" w:color="auto"/>
        <w:right w:val="none" w:sz="0" w:space="0" w:color="auto"/>
      </w:divBdr>
    </w:div>
    <w:div w:id="1271820904">
      <w:bodyDiv w:val="1"/>
      <w:marLeft w:val="0"/>
      <w:marRight w:val="0"/>
      <w:marTop w:val="0"/>
      <w:marBottom w:val="0"/>
      <w:divBdr>
        <w:top w:val="none" w:sz="0" w:space="0" w:color="auto"/>
        <w:left w:val="none" w:sz="0" w:space="0" w:color="auto"/>
        <w:bottom w:val="none" w:sz="0" w:space="0" w:color="auto"/>
        <w:right w:val="none" w:sz="0" w:space="0" w:color="auto"/>
      </w:divBdr>
    </w:div>
    <w:div w:id="1272131830">
      <w:bodyDiv w:val="1"/>
      <w:marLeft w:val="0"/>
      <w:marRight w:val="0"/>
      <w:marTop w:val="0"/>
      <w:marBottom w:val="0"/>
      <w:divBdr>
        <w:top w:val="none" w:sz="0" w:space="0" w:color="auto"/>
        <w:left w:val="none" w:sz="0" w:space="0" w:color="auto"/>
        <w:bottom w:val="none" w:sz="0" w:space="0" w:color="auto"/>
        <w:right w:val="none" w:sz="0" w:space="0" w:color="auto"/>
      </w:divBdr>
    </w:div>
    <w:div w:id="1272202753">
      <w:bodyDiv w:val="1"/>
      <w:marLeft w:val="0"/>
      <w:marRight w:val="0"/>
      <w:marTop w:val="0"/>
      <w:marBottom w:val="0"/>
      <w:divBdr>
        <w:top w:val="none" w:sz="0" w:space="0" w:color="auto"/>
        <w:left w:val="none" w:sz="0" w:space="0" w:color="auto"/>
        <w:bottom w:val="none" w:sz="0" w:space="0" w:color="auto"/>
        <w:right w:val="none" w:sz="0" w:space="0" w:color="auto"/>
      </w:divBdr>
    </w:div>
    <w:div w:id="1274677956">
      <w:bodyDiv w:val="1"/>
      <w:marLeft w:val="0"/>
      <w:marRight w:val="0"/>
      <w:marTop w:val="0"/>
      <w:marBottom w:val="0"/>
      <w:divBdr>
        <w:top w:val="none" w:sz="0" w:space="0" w:color="auto"/>
        <w:left w:val="none" w:sz="0" w:space="0" w:color="auto"/>
        <w:bottom w:val="none" w:sz="0" w:space="0" w:color="auto"/>
        <w:right w:val="none" w:sz="0" w:space="0" w:color="auto"/>
      </w:divBdr>
    </w:div>
    <w:div w:id="1274821645">
      <w:bodyDiv w:val="1"/>
      <w:marLeft w:val="0"/>
      <w:marRight w:val="0"/>
      <w:marTop w:val="0"/>
      <w:marBottom w:val="0"/>
      <w:divBdr>
        <w:top w:val="none" w:sz="0" w:space="0" w:color="auto"/>
        <w:left w:val="none" w:sz="0" w:space="0" w:color="auto"/>
        <w:bottom w:val="none" w:sz="0" w:space="0" w:color="auto"/>
        <w:right w:val="none" w:sz="0" w:space="0" w:color="auto"/>
      </w:divBdr>
    </w:div>
    <w:div w:id="1275014963">
      <w:bodyDiv w:val="1"/>
      <w:marLeft w:val="0"/>
      <w:marRight w:val="0"/>
      <w:marTop w:val="0"/>
      <w:marBottom w:val="0"/>
      <w:divBdr>
        <w:top w:val="none" w:sz="0" w:space="0" w:color="auto"/>
        <w:left w:val="none" w:sz="0" w:space="0" w:color="auto"/>
        <w:bottom w:val="none" w:sz="0" w:space="0" w:color="auto"/>
        <w:right w:val="none" w:sz="0" w:space="0" w:color="auto"/>
      </w:divBdr>
    </w:div>
    <w:div w:id="1276641473">
      <w:bodyDiv w:val="1"/>
      <w:marLeft w:val="0"/>
      <w:marRight w:val="0"/>
      <w:marTop w:val="0"/>
      <w:marBottom w:val="0"/>
      <w:divBdr>
        <w:top w:val="none" w:sz="0" w:space="0" w:color="auto"/>
        <w:left w:val="none" w:sz="0" w:space="0" w:color="auto"/>
        <w:bottom w:val="none" w:sz="0" w:space="0" w:color="auto"/>
        <w:right w:val="none" w:sz="0" w:space="0" w:color="auto"/>
      </w:divBdr>
    </w:div>
    <w:div w:id="1276869118">
      <w:bodyDiv w:val="1"/>
      <w:marLeft w:val="0"/>
      <w:marRight w:val="0"/>
      <w:marTop w:val="0"/>
      <w:marBottom w:val="0"/>
      <w:divBdr>
        <w:top w:val="none" w:sz="0" w:space="0" w:color="auto"/>
        <w:left w:val="none" w:sz="0" w:space="0" w:color="auto"/>
        <w:bottom w:val="none" w:sz="0" w:space="0" w:color="auto"/>
        <w:right w:val="none" w:sz="0" w:space="0" w:color="auto"/>
      </w:divBdr>
    </w:div>
    <w:div w:id="1278676825">
      <w:bodyDiv w:val="1"/>
      <w:marLeft w:val="0"/>
      <w:marRight w:val="0"/>
      <w:marTop w:val="0"/>
      <w:marBottom w:val="0"/>
      <w:divBdr>
        <w:top w:val="none" w:sz="0" w:space="0" w:color="auto"/>
        <w:left w:val="none" w:sz="0" w:space="0" w:color="auto"/>
        <w:bottom w:val="none" w:sz="0" w:space="0" w:color="auto"/>
        <w:right w:val="none" w:sz="0" w:space="0" w:color="auto"/>
      </w:divBdr>
    </w:div>
    <w:div w:id="1280911436">
      <w:bodyDiv w:val="1"/>
      <w:marLeft w:val="0"/>
      <w:marRight w:val="0"/>
      <w:marTop w:val="0"/>
      <w:marBottom w:val="0"/>
      <w:divBdr>
        <w:top w:val="none" w:sz="0" w:space="0" w:color="auto"/>
        <w:left w:val="none" w:sz="0" w:space="0" w:color="auto"/>
        <w:bottom w:val="none" w:sz="0" w:space="0" w:color="auto"/>
        <w:right w:val="none" w:sz="0" w:space="0" w:color="auto"/>
      </w:divBdr>
    </w:div>
    <w:div w:id="1284119149">
      <w:bodyDiv w:val="1"/>
      <w:marLeft w:val="0"/>
      <w:marRight w:val="0"/>
      <w:marTop w:val="0"/>
      <w:marBottom w:val="0"/>
      <w:divBdr>
        <w:top w:val="none" w:sz="0" w:space="0" w:color="auto"/>
        <w:left w:val="none" w:sz="0" w:space="0" w:color="auto"/>
        <w:bottom w:val="none" w:sz="0" w:space="0" w:color="auto"/>
        <w:right w:val="none" w:sz="0" w:space="0" w:color="auto"/>
      </w:divBdr>
      <w:divsChild>
        <w:div w:id="621304200">
          <w:marLeft w:val="0"/>
          <w:marRight w:val="0"/>
          <w:marTop w:val="0"/>
          <w:marBottom w:val="0"/>
          <w:divBdr>
            <w:top w:val="none" w:sz="0" w:space="0" w:color="auto"/>
            <w:left w:val="none" w:sz="0" w:space="0" w:color="auto"/>
            <w:bottom w:val="none" w:sz="0" w:space="0" w:color="auto"/>
            <w:right w:val="none" w:sz="0" w:space="0" w:color="auto"/>
          </w:divBdr>
          <w:divsChild>
            <w:div w:id="90666934">
              <w:marLeft w:val="0"/>
              <w:marRight w:val="0"/>
              <w:marTop w:val="0"/>
              <w:marBottom w:val="0"/>
              <w:divBdr>
                <w:top w:val="none" w:sz="0" w:space="0" w:color="auto"/>
                <w:left w:val="none" w:sz="0" w:space="0" w:color="auto"/>
                <w:bottom w:val="none" w:sz="0" w:space="0" w:color="auto"/>
                <w:right w:val="none" w:sz="0" w:space="0" w:color="auto"/>
              </w:divBdr>
              <w:divsChild>
                <w:div w:id="1111705201">
                  <w:marLeft w:val="0"/>
                  <w:marRight w:val="0"/>
                  <w:marTop w:val="0"/>
                  <w:marBottom w:val="0"/>
                  <w:divBdr>
                    <w:top w:val="none" w:sz="0" w:space="0" w:color="auto"/>
                    <w:left w:val="none" w:sz="0" w:space="0" w:color="auto"/>
                    <w:bottom w:val="none" w:sz="0" w:space="0" w:color="auto"/>
                    <w:right w:val="none" w:sz="0" w:space="0" w:color="auto"/>
                  </w:divBdr>
                </w:div>
                <w:div w:id="2007901924">
                  <w:marLeft w:val="0"/>
                  <w:marRight w:val="0"/>
                  <w:marTop w:val="0"/>
                  <w:marBottom w:val="0"/>
                  <w:divBdr>
                    <w:top w:val="none" w:sz="0" w:space="0" w:color="auto"/>
                    <w:left w:val="none" w:sz="0" w:space="0" w:color="auto"/>
                    <w:bottom w:val="none" w:sz="0" w:space="0" w:color="auto"/>
                    <w:right w:val="none" w:sz="0" w:space="0" w:color="auto"/>
                  </w:divBdr>
                </w:div>
              </w:divsChild>
            </w:div>
            <w:div w:id="114377378">
              <w:marLeft w:val="0"/>
              <w:marRight w:val="0"/>
              <w:marTop w:val="0"/>
              <w:marBottom w:val="0"/>
              <w:divBdr>
                <w:top w:val="none" w:sz="0" w:space="0" w:color="auto"/>
                <w:left w:val="none" w:sz="0" w:space="0" w:color="auto"/>
                <w:bottom w:val="none" w:sz="0" w:space="0" w:color="auto"/>
                <w:right w:val="none" w:sz="0" w:space="0" w:color="auto"/>
              </w:divBdr>
              <w:divsChild>
                <w:div w:id="171343124">
                  <w:marLeft w:val="0"/>
                  <w:marRight w:val="0"/>
                  <w:marTop w:val="0"/>
                  <w:marBottom w:val="0"/>
                  <w:divBdr>
                    <w:top w:val="none" w:sz="0" w:space="0" w:color="auto"/>
                    <w:left w:val="none" w:sz="0" w:space="0" w:color="auto"/>
                    <w:bottom w:val="none" w:sz="0" w:space="0" w:color="auto"/>
                    <w:right w:val="none" w:sz="0" w:space="0" w:color="auto"/>
                  </w:divBdr>
                </w:div>
                <w:div w:id="672335879">
                  <w:marLeft w:val="0"/>
                  <w:marRight w:val="0"/>
                  <w:marTop w:val="0"/>
                  <w:marBottom w:val="0"/>
                  <w:divBdr>
                    <w:top w:val="none" w:sz="0" w:space="0" w:color="auto"/>
                    <w:left w:val="none" w:sz="0" w:space="0" w:color="auto"/>
                    <w:bottom w:val="none" w:sz="0" w:space="0" w:color="auto"/>
                    <w:right w:val="none" w:sz="0" w:space="0" w:color="auto"/>
                  </w:divBdr>
                </w:div>
              </w:divsChild>
            </w:div>
            <w:div w:id="334919149">
              <w:marLeft w:val="0"/>
              <w:marRight w:val="0"/>
              <w:marTop w:val="0"/>
              <w:marBottom w:val="0"/>
              <w:divBdr>
                <w:top w:val="none" w:sz="0" w:space="0" w:color="auto"/>
                <w:left w:val="none" w:sz="0" w:space="0" w:color="auto"/>
                <w:bottom w:val="none" w:sz="0" w:space="0" w:color="auto"/>
                <w:right w:val="none" w:sz="0" w:space="0" w:color="auto"/>
              </w:divBdr>
              <w:divsChild>
                <w:div w:id="316301252">
                  <w:marLeft w:val="0"/>
                  <w:marRight w:val="0"/>
                  <w:marTop w:val="0"/>
                  <w:marBottom w:val="0"/>
                  <w:divBdr>
                    <w:top w:val="none" w:sz="0" w:space="0" w:color="auto"/>
                    <w:left w:val="none" w:sz="0" w:space="0" w:color="auto"/>
                    <w:bottom w:val="none" w:sz="0" w:space="0" w:color="auto"/>
                    <w:right w:val="none" w:sz="0" w:space="0" w:color="auto"/>
                  </w:divBdr>
                </w:div>
                <w:div w:id="2021467603">
                  <w:marLeft w:val="0"/>
                  <w:marRight w:val="0"/>
                  <w:marTop w:val="0"/>
                  <w:marBottom w:val="0"/>
                  <w:divBdr>
                    <w:top w:val="none" w:sz="0" w:space="0" w:color="auto"/>
                    <w:left w:val="none" w:sz="0" w:space="0" w:color="auto"/>
                    <w:bottom w:val="none" w:sz="0" w:space="0" w:color="auto"/>
                    <w:right w:val="none" w:sz="0" w:space="0" w:color="auto"/>
                  </w:divBdr>
                </w:div>
              </w:divsChild>
            </w:div>
            <w:div w:id="511073922">
              <w:marLeft w:val="0"/>
              <w:marRight w:val="0"/>
              <w:marTop w:val="0"/>
              <w:marBottom w:val="0"/>
              <w:divBdr>
                <w:top w:val="none" w:sz="0" w:space="0" w:color="auto"/>
                <w:left w:val="none" w:sz="0" w:space="0" w:color="auto"/>
                <w:bottom w:val="none" w:sz="0" w:space="0" w:color="auto"/>
                <w:right w:val="none" w:sz="0" w:space="0" w:color="auto"/>
              </w:divBdr>
              <w:divsChild>
                <w:div w:id="969168009">
                  <w:marLeft w:val="0"/>
                  <w:marRight w:val="0"/>
                  <w:marTop w:val="0"/>
                  <w:marBottom w:val="0"/>
                  <w:divBdr>
                    <w:top w:val="none" w:sz="0" w:space="0" w:color="auto"/>
                    <w:left w:val="none" w:sz="0" w:space="0" w:color="auto"/>
                    <w:bottom w:val="none" w:sz="0" w:space="0" w:color="auto"/>
                    <w:right w:val="none" w:sz="0" w:space="0" w:color="auto"/>
                  </w:divBdr>
                </w:div>
                <w:div w:id="1748721849">
                  <w:marLeft w:val="0"/>
                  <w:marRight w:val="0"/>
                  <w:marTop w:val="0"/>
                  <w:marBottom w:val="0"/>
                  <w:divBdr>
                    <w:top w:val="none" w:sz="0" w:space="0" w:color="auto"/>
                    <w:left w:val="none" w:sz="0" w:space="0" w:color="auto"/>
                    <w:bottom w:val="none" w:sz="0" w:space="0" w:color="auto"/>
                    <w:right w:val="none" w:sz="0" w:space="0" w:color="auto"/>
                  </w:divBdr>
                </w:div>
              </w:divsChild>
            </w:div>
            <w:div w:id="554436435">
              <w:marLeft w:val="0"/>
              <w:marRight w:val="0"/>
              <w:marTop w:val="0"/>
              <w:marBottom w:val="0"/>
              <w:divBdr>
                <w:top w:val="none" w:sz="0" w:space="0" w:color="auto"/>
                <w:left w:val="none" w:sz="0" w:space="0" w:color="auto"/>
                <w:bottom w:val="none" w:sz="0" w:space="0" w:color="auto"/>
                <w:right w:val="none" w:sz="0" w:space="0" w:color="auto"/>
              </w:divBdr>
              <w:divsChild>
                <w:div w:id="253131689">
                  <w:marLeft w:val="0"/>
                  <w:marRight w:val="0"/>
                  <w:marTop w:val="0"/>
                  <w:marBottom w:val="0"/>
                  <w:divBdr>
                    <w:top w:val="none" w:sz="0" w:space="0" w:color="auto"/>
                    <w:left w:val="none" w:sz="0" w:space="0" w:color="auto"/>
                    <w:bottom w:val="none" w:sz="0" w:space="0" w:color="auto"/>
                    <w:right w:val="none" w:sz="0" w:space="0" w:color="auto"/>
                  </w:divBdr>
                </w:div>
                <w:div w:id="1266572468">
                  <w:marLeft w:val="0"/>
                  <w:marRight w:val="0"/>
                  <w:marTop w:val="0"/>
                  <w:marBottom w:val="0"/>
                  <w:divBdr>
                    <w:top w:val="none" w:sz="0" w:space="0" w:color="auto"/>
                    <w:left w:val="none" w:sz="0" w:space="0" w:color="auto"/>
                    <w:bottom w:val="none" w:sz="0" w:space="0" w:color="auto"/>
                    <w:right w:val="none" w:sz="0" w:space="0" w:color="auto"/>
                  </w:divBdr>
                </w:div>
              </w:divsChild>
            </w:div>
            <w:div w:id="592668672">
              <w:marLeft w:val="0"/>
              <w:marRight w:val="0"/>
              <w:marTop w:val="0"/>
              <w:marBottom w:val="0"/>
              <w:divBdr>
                <w:top w:val="none" w:sz="0" w:space="0" w:color="auto"/>
                <w:left w:val="none" w:sz="0" w:space="0" w:color="auto"/>
                <w:bottom w:val="none" w:sz="0" w:space="0" w:color="auto"/>
                <w:right w:val="none" w:sz="0" w:space="0" w:color="auto"/>
              </w:divBdr>
              <w:divsChild>
                <w:div w:id="1758361125">
                  <w:marLeft w:val="0"/>
                  <w:marRight w:val="0"/>
                  <w:marTop w:val="0"/>
                  <w:marBottom w:val="0"/>
                  <w:divBdr>
                    <w:top w:val="none" w:sz="0" w:space="0" w:color="auto"/>
                    <w:left w:val="none" w:sz="0" w:space="0" w:color="auto"/>
                    <w:bottom w:val="none" w:sz="0" w:space="0" w:color="auto"/>
                    <w:right w:val="none" w:sz="0" w:space="0" w:color="auto"/>
                  </w:divBdr>
                </w:div>
                <w:div w:id="1966544550">
                  <w:marLeft w:val="0"/>
                  <w:marRight w:val="0"/>
                  <w:marTop w:val="0"/>
                  <w:marBottom w:val="0"/>
                  <w:divBdr>
                    <w:top w:val="none" w:sz="0" w:space="0" w:color="auto"/>
                    <w:left w:val="none" w:sz="0" w:space="0" w:color="auto"/>
                    <w:bottom w:val="none" w:sz="0" w:space="0" w:color="auto"/>
                    <w:right w:val="none" w:sz="0" w:space="0" w:color="auto"/>
                  </w:divBdr>
                </w:div>
              </w:divsChild>
            </w:div>
            <w:div w:id="637804019">
              <w:marLeft w:val="0"/>
              <w:marRight w:val="0"/>
              <w:marTop w:val="0"/>
              <w:marBottom w:val="0"/>
              <w:divBdr>
                <w:top w:val="none" w:sz="0" w:space="0" w:color="auto"/>
                <w:left w:val="none" w:sz="0" w:space="0" w:color="auto"/>
                <w:bottom w:val="none" w:sz="0" w:space="0" w:color="auto"/>
                <w:right w:val="none" w:sz="0" w:space="0" w:color="auto"/>
              </w:divBdr>
              <w:divsChild>
                <w:div w:id="410540329">
                  <w:marLeft w:val="0"/>
                  <w:marRight w:val="0"/>
                  <w:marTop w:val="0"/>
                  <w:marBottom w:val="0"/>
                  <w:divBdr>
                    <w:top w:val="none" w:sz="0" w:space="0" w:color="auto"/>
                    <w:left w:val="none" w:sz="0" w:space="0" w:color="auto"/>
                    <w:bottom w:val="none" w:sz="0" w:space="0" w:color="auto"/>
                    <w:right w:val="none" w:sz="0" w:space="0" w:color="auto"/>
                  </w:divBdr>
                </w:div>
                <w:div w:id="1585601630">
                  <w:marLeft w:val="0"/>
                  <w:marRight w:val="0"/>
                  <w:marTop w:val="0"/>
                  <w:marBottom w:val="0"/>
                  <w:divBdr>
                    <w:top w:val="none" w:sz="0" w:space="0" w:color="auto"/>
                    <w:left w:val="none" w:sz="0" w:space="0" w:color="auto"/>
                    <w:bottom w:val="none" w:sz="0" w:space="0" w:color="auto"/>
                    <w:right w:val="none" w:sz="0" w:space="0" w:color="auto"/>
                  </w:divBdr>
                </w:div>
              </w:divsChild>
            </w:div>
            <w:div w:id="668866452">
              <w:marLeft w:val="0"/>
              <w:marRight w:val="0"/>
              <w:marTop w:val="0"/>
              <w:marBottom w:val="0"/>
              <w:divBdr>
                <w:top w:val="none" w:sz="0" w:space="0" w:color="auto"/>
                <w:left w:val="none" w:sz="0" w:space="0" w:color="auto"/>
                <w:bottom w:val="none" w:sz="0" w:space="0" w:color="auto"/>
                <w:right w:val="none" w:sz="0" w:space="0" w:color="auto"/>
              </w:divBdr>
              <w:divsChild>
                <w:div w:id="873811734">
                  <w:marLeft w:val="0"/>
                  <w:marRight w:val="0"/>
                  <w:marTop w:val="0"/>
                  <w:marBottom w:val="0"/>
                  <w:divBdr>
                    <w:top w:val="none" w:sz="0" w:space="0" w:color="auto"/>
                    <w:left w:val="none" w:sz="0" w:space="0" w:color="auto"/>
                    <w:bottom w:val="none" w:sz="0" w:space="0" w:color="auto"/>
                    <w:right w:val="none" w:sz="0" w:space="0" w:color="auto"/>
                  </w:divBdr>
                </w:div>
                <w:div w:id="1988851558">
                  <w:marLeft w:val="0"/>
                  <w:marRight w:val="0"/>
                  <w:marTop w:val="0"/>
                  <w:marBottom w:val="0"/>
                  <w:divBdr>
                    <w:top w:val="none" w:sz="0" w:space="0" w:color="auto"/>
                    <w:left w:val="none" w:sz="0" w:space="0" w:color="auto"/>
                    <w:bottom w:val="none" w:sz="0" w:space="0" w:color="auto"/>
                    <w:right w:val="none" w:sz="0" w:space="0" w:color="auto"/>
                  </w:divBdr>
                </w:div>
              </w:divsChild>
            </w:div>
            <w:div w:id="744575447">
              <w:marLeft w:val="0"/>
              <w:marRight w:val="0"/>
              <w:marTop w:val="0"/>
              <w:marBottom w:val="0"/>
              <w:divBdr>
                <w:top w:val="none" w:sz="0" w:space="0" w:color="auto"/>
                <w:left w:val="none" w:sz="0" w:space="0" w:color="auto"/>
                <w:bottom w:val="none" w:sz="0" w:space="0" w:color="auto"/>
                <w:right w:val="none" w:sz="0" w:space="0" w:color="auto"/>
              </w:divBdr>
              <w:divsChild>
                <w:div w:id="24213564">
                  <w:marLeft w:val="0"/>
                  <w:marRight w:val="0"/>
                  <w:marTop w:val="0"/>
                  <w:marBottom w:val="0"/>
                  <w:divBdr>
                    <w:top w:val="none" w:sz="0" w:space="0" w:color="auto"/>
                    <w:left w:val="none" w:sz="0" w:space="0" w:color="auto"/>
                    <w:bottom w:val="none" w:sz="0" w:space="0" w:color="auto"/>
                    <w:right w:val="none" w:sz="0" w:space="0" w:color="auto"/>
                  </w:divBdr>
                </w:div>
                <w:div w:id="1218778768">
                  <w:marLeft w:val="0"/>
                  <w:marRight w:val="0"/>
                  <w:marTop w:val="0"/>
                  <w:marBottom w:val="0"/>
                  <w:divBdr>
                    <w:top w:val="none" w:sz="0" w:space="0" w:color="auto"/>
                    <w:left w:val="none" w:sz="0" w:space="0" w:color="auto"/>
                    <w:bottom w:val="none" w:sz="0" w:space="0" w:color="auto"/>
                    <w:right w:val="none" w:sz="0" w:space="0" w:color="auto"/>
                  </w:divBdr>
                </w:div>
              </w:divsChild>
            </w:div>
            <w:div w:id="770734847">
              <w:marLeft w:val="0"/>
              <w:marRight w:val="0"/>
              <w:marTop w:val="0"/>
              <w:marBottom w:val="0"/>
              <w:divBdr>
                <w:top w:val="none" w:sz="0" w:space="0" w:color="auto"/>
                <w:left w:val="none" w:sz="0" w:space="0" w:color="auto"/>
                <w:bottom w:val="none" w:sz="0" w:space="0" w:color="auto"/>
                <w:right w:val="none" w:sz="0" w:space="0" w:color="auto"/>
              </w:divBdr>
              <w:divsChild>
                <w:div w:id="706829256">
                  <w:marLeft w:val="0"/>
                  <w:marRight w:val="0"/>
                  <w:marTop w:val="0"/>
                  <w:marBottom w:val="0"/>
                  <w:divBdr>
                    <w:top w:val="none" w:sz="0" w:space="0" w:color="auto"/>
                    <w:left w:val="none" w:sz="0" w:space="0" w:color="auto"/>
                    <w:bottom w:val="none" w:sz="0" w:space="0" w:color="auto"/>
                    <w:right w:val="none" w:sz="0" w:space="0" w:color="auto"/>
                  </w:divBdr>
                </w:div>
                <w:div w:id="1424498351">
                  <w:marLeft w:val="0"/>
                  <w:marRight w:val="0"/>
                  <w:marTop w:val="0"/>
                  <w:marBottom w:val="0"/>
                  <w:divBdr>
                    <w:top w:val="none" w:sz="0" w:space="0" w:color="auto"/>
                    <w:left w:val="none" w:sz="0" w:space="0" w:color="auto"/>
                    <w:bottom w:val="none" w:sz="0" w:space="0" w:color="auto"/>
                    <w:right w:val="none" w:sz="0" w:space="0" w:color="auto"/>
                  </w:divBdr>
                </w:div>
              </w:divsChild>
            </w:div>
            <w:div w:id="890532306">
              <w:marLeft w:val="0"/>
              <w:marRight w:val="0"/>
              <w:marTop w:val="0"/>
              <w:marBottom w:val="0"/>
              <w:divBdr>
                <w:top w:val="none" w:sz="0" w:space="0" w:color="auto"/>
                <w:left w:val="none" w:sz="0" w:space="0" w:color="auto"/>
                <w:bottom w:val="none" w:sz="0" w:space="0" w:color="auto"/>
                <w:right w:val="none" w:sz="0" w:space="0" w:color="auto"/>
              </w:divBdr>
              <w:divsChild>
                <w:div w:id="1039430219">
                  <w:marLeft w:val="0"/>
                  <w:marRight w:val="0"/>
                  <w:marTop w:val="0"/>
                  <w:marBottom w:val="0"/>
                  <w:divBdr>
                    <w:top w:val="none" w:sz="0" w:space="0" w:color="auto"/>
                    <w:left w:val="none" w:sz="0" w:space="0" w:color="auto"/>
                    <w:bottom w:val="none" w:sz="0" w:space="0" w:color="auto"/>
                    <w:right w:val="none" w:sz="0" w:space="0" w:color="auto"/>
                  </w:divBdr>
                </w:div>
                <w:div w:id="1046494060">
                  <w:marLeft w:val="0"/>
                  <w:marRight w:val="0"/>
                  <w:marTop w:val="0"/>
                  <w:marBottom w:val="0"/>
                  <w:divBdr>
                    <w:top w:val="none" w:sz="0" w:space="0" w:color="auto"/>
                    <w:left w:val="none" w:sz="0" w:space="0" w:color="auto"/>
                    <w:bottom w:val="none" w:sz="0" w:space="0" w:color="auto"/>
                    <w:right w:val="none" w:sz="0" w:space="0" w:color="auto"/>
                  </w:divBdr>
                </w:div>
              </w:divsChild>
            </w:div>
            <w:div w:id="1056704231">
              <w:marLeft w:val="0"/>
              <w:marRight w:val="0"/>
              <w:marTop w:val="0"/>
              <w:marBottom w:val="0"/>
              <w:divBdr>
                <w:top w:val="none" w:sz="0" w:space="0" w:color="auto"/>
                <w:left w:val="none" w:sz="0" w:space="0" w:color="auto"/>
                <w:bottom w:val="none" w:sz="0" w:space="0" w:color="auto"/>
                <w:right w:val="none" w:sz="0" w:space="0" w:color="auto"/>
              </w:divBdr>
              <w:divsChild>
                <w:div w:id="17434058">
                  <w:marLeft w:val="0"/>
                  <w:marRight w:val="0"/>
                  <w:marTop w:val="0"/>
                  <w:marBottom w:val="0"/>
                  <w:divBdr>
                    <w:top w:val="none" w:sz="0" w:space="0" w:color="auto"/>
                    <w:left w:val="none" w:sz="0" w:space="0" w:color="auto"/>
                    <w:bottom w:val="none" w:sz="0" w:space="0" w:color="auto"/>
                    <w:right w:val="none" w:sz="0" w:space="0" w:color="auto"/>
                  </w:divBdr>
                </w:div>
                <w:div w:id="468519771">
                  <w:marLeft w:val="0"/>
                  <w:marRight w:val="0"/>
                  <w:marTop w:val="0"/>
                  <w:marBottom w:val="0"/>
                  <w:divBdr>
                    <w:top w:val="none" w:sz="0" w:space="0" w:color="auto"/>
                    <w:left w:val="none" w:sz="0" w:space="0" w:color="auto"/>
                    <w:bottom w:val="none" w:sz="0" w:space="0" w:color="auto"/>
                    <w:right w:val="none" w:sz="0" w:space="0" w:color="auto"/>
                  </w:divBdr>
                </w:div>
              </w:divsChild>
            </w:div>
            <w:div w:id="1190342128">
              <w:marLeft w:val="0"/>
              <w:marRight w:val="0"/>
              <w:marTop w:val="0"/>
              <w:marBottom w:val="0"/>
              <w:divBdr>
                <w:top w:val="none" w:sz="0" w:space="0" w:color="auto"/>
                <w:left w:val="none" w:sz="0" w:space="0" w:color="auto"/>
                <w:bottom w:val="none" w:sz="0" w:space="0" w:color="auto"/>
                <w:right w:val="none" w:sz="0" w:space="0" w:color="auto"/>
              </w:divBdr>
              <w:divsChild>
                <w:div w:id="521893117">
                  <w:marLeft w:val="0"/>
                  <w:marRight w:val="0"/>
                  <w:marTop w:val="0"/>
                  <w:marBottom w:val="0"/>
                  <w:divBdr>
                    <w:top w:val="none" w:sz="0" w:space="0" w:color="auto"/>
                    <w:left w:val="none" w:sz="0" w:space="0" w:color="auto"/>
                    <w:bottom w:val="none" w:sz="0" w:space="0" w:color="auto"/>
                    <w:right w:val="none" w:sz="0" w:space="0" w:color="auto"/>
                  </w:divBdr>
                </w:div>
                <w:div w:id="1363284410">
                  <w:marLeft w:val="0"/>
                  <w:marRight w:val="0"/>
                  <w:marTop w:val="0"/>
                  <w:marBottom w:val="0"/>
                  <w:divBdr>
                    <w:top w:val="none" w:sz="0" w:space="0" w:color="auto"/>
                    <w:left w:val="none" w:sz="0" w:space="0" w:color="auto"/>
                    <w:bottom w:val="none" w:sz="0" w:space="0" w:color="auto"/>
                    <w:right w:val="none" w:sz="0" w:space="0" w:color="auto"/>
                  </w:divBdr>
                </w:div>
              </w:divsChild>
            </w:div>
            <w:div w:id="1247806261">
              <w:marLeft w:val="0"/>
              <w:marRight w:val="0"/>
              <w:marTop w:val="0"/>
              <w:marBottom w:val="0"/>
              <w:divBdr>
                <w:top w:val="none" w:sz="0" w:space="0" w:color="auto"/>
                <w:left w:val="none" w:sz="0" w:space="0" w:color="auto"/>
                <w:bottom w:val="none" w:sz="0" w:space="0" w:color="auto"/>
                <w:right w:val="none" w:sz="0" w:space="0" w:color="auto"/>
              </w:divBdr>
              <w:divsChild>
                <w:div w:id="264922261">
                  <w:marLeft w:val="0"/>
                  <w:marRight w:val="0"/>
                  <w:marTop w:val="0"/>
                  <w:marBottom w:val="0"/>
                  <w:divBdr>
                    <w:top w:val="none" w:sz="0" w:space="0" w:color="auto"/>
                    <w:left w:val="none" w:sz="0" w:space="0" w:color="auto"/>
                    <w:bottom w:val="none" w:sz="0" w:space="0" w:color="auto"/>
                    <w:right w:val="none" w:sz="0" w:space="0" w:color="auto"/>
                  </w:divBdr>
                </w:div>
                <w:div w:id="1108620332">
                  <w:marLeft w:val="0"/>
                  <w:marRight w:val="0"/>
                  <w:marTop w:val="0"/>
                  <w:marBottom w:val="0"/>
                  <w:divBdr>
                    <w:top w:val="none" w:sz="0" w:space="0" w:color="auto"/>
                    <w:left w:val="none" w:sz="0" w:space="0" w:color="auto"/>
                    <w:bottom w:val="none" w:sz="0" w:space="0" w:color="auto"/>
                    <w:right w:val="none" w:sz="0" w:space="0" w:color="auto"/>
                  </w:divBdr>
                </w:div>
              </w:divsChild>
            </w:div>
            <w:div w:id="1268344802">
              <w:marLeft w:val="0"/>
              <w:marRight w:val="0"/>
              <w:marTop w:val="0"/>
              <w:marBottom w:val="0"/>
              <w:divBdr>
                <w:top w:val="none" w:sz="0" w:space="0" w:color="auto"/>
                <w:left w:val="none" w:sz="0" w:space="0" w:color="auto"/>
                <w:bottom w:val="none" w:sz="0" w:space="0" w:color="auto"/>
                <w:right w:val="none" w:sz="0" w:space="0" w:color="auto"/>
              </w:divBdr>
              <w:divsChild>
                <w:div w:id="287862744">
                  <w:marLeft w:val="0"/>
                  <w:marRight w:val="0"/>
                  <w:marTop w:val="0"/>
                  <w:marBottom w:val="0"/>
                  <w:divBdr>
                    <w:top w:val="none" w:sz="0" w:space="0" w:color="auto"/>
                    <w:left w:val="none" w:sz="0" w:space="0" w:color="auto"/>
                    <w:bottom w:val="none" w:sz="0" w:space="0" w:color="auto"/>
                    <w:right w:val="none" w:sz="0" w:space="0" w:color="auto"/>
                  </w:divBdr>
                </w:div>
                <w:div w:id="846093239">
                  <w:marLeft w:val="0"/>
                  <w:marRight w:val="0"/>
                  <w:marTop w:val="0"/>
                  <w:marBottom w:val="0"/>
                  <w:divBdr>
                    <w:top w:val="none" w:sz="0" w:space="0" w:color="auto"/>
                    <w:left w:val="none" w:sz="0" w:space="0" w:color="auto"/>
                    <w:bottom w:val="none" w:sz="0" w:space="0" w:color="auto"/>
                    <w:right w:val="none" w:sz="0" w:space="0" w:color="auto"/>
                  </w:divBdr>
                </w:div>
              </w:divsChild>
            </w:div>
            <w:div w:id="1326787279">
              <w:marLeft w:val="0"/>
              <w:marRight w:val="0"/>
              <w:marTop w:val="0"/>
              <w:marBottom w:val="0"/>
              <w:divBdr>
                <w:top w:val="none" w:sz="0" w:space="0" w:color="auto"/>
                <w:left w:val="none" w:sz="0" w:space="0" w:color="auto"/>
                <w:bottom w:val="none" w:sz="0" w:space="0" w:color="auto"/>
                <w:right w:val="none" w:sz="0" w:space="0" w:color="auto"/>
              </w:divBdr>
              <w:divsChild>
                <w:div w:id="1281566114">
                  <w:marLeft w:val="0"/>
                  <w:marRight w:val="0"/>
                  <w:marTop w:val="0"/>
                  <w:marBottom w:val="0"/>
                  <w:divBdr>
                    <w:top w:val="none" w:sz="0" w:space="0" w:color="auto"/>
                    <w:left w:val="none" w:sz="0" w:space="0" w:color="auto"/>
                    <w:bottom w:val="none" w:sz="0" w:space="0" w:color="auto"/>
                    <w:right w:val="none" w:sz="0" w:space="0" w:color="auto"/>
                  </w:divBdr>
                </w:div>
                <w:div w:id="1633050346">
                  <w:marLeft w:val="0"/>
                  <w:marRight w:val="0"/>
                  <w:marTop w:val="0"/>
                  <w:marBottom w:val="0"/>
                  <w:divBdr>
                    <w:top w:val="none" w:sz="0" w:space="0" w:color="auto"/>
                    <w:left w:val="none" w:sz="0" w:space="0" w:color="auto"/>
                    <w:bottom w:val="none" w:sz="0" w:space="0" w:color="auto"/>
                    <w:right w:val="none" w:sz="0" w:space="0" w:color="auto"/>
                  </w:divBdr>
                </w:div>
              </w:divsChild>
            </w:div>
            <w:div w:id="1498574049">
              <w:marLeft w:val="0"/>
              <w:marRight w:val="0"/>
              <w:marTop w:val="0"/>
              <w:marBottom w:val="0"/>
              <w:divBdr>
                <w:top w:val="none" w:sz="0" w:space="0" w:color="auto"/>
                <w:left w:val="none" w:sz="0" w:space="0" w:color="auto"/>
                <w:bottom w:val="none" w:sz="0" w:space="0" w:color="auto"/>
                <w:right w:val="none" w:sz="0" w:space="0" w:color="auto"/>
              </w:divBdr>
              <w:divsChild>
                <w:div w:id="604851808">
                  <w:marLeft w:val="0"/>
                  <w:marRight w:val="0"/>
                  <w:marTop w:val="0"/>
                  <w:marBottom w:val="0"/>
                  <w:divBdr>
                    <w:top w:val="none" w:sz="0" w:space="0" w:color="auto"/>
                    <w:left w:val="none" w:sz="0" w:space="0" w:color="auto"/>
                    <w:bottom w:val="none" w:sz="0" w:space="0" w:color="auto"/>
                    <w:right w:val="none" w:sz="0" w:space="0" w:color="auto"/>
                  </w:divBdr>
                </w:div>
                <w:div w:id="691489988">
                  <w:marLeft w:val="0"/>
                  <w:marRight w:val="0"/>
                  <w:marTop w:val="0"/>
                  <w:marBottom w:val="0"/>
                  <w:divBdr>
                    <w:top w:val="none" w:sz="0" w:space="0" w:color="auto"/>
                    <w:left w:val="none" w:sz="0" w:space="0" w:color="auto"/>
                    <w:bottom w:val="none" w:sz="0" w:space="0" w:color="auto"/>
                    <w:right w:val="none" w:sz="0" w:space="0" w:color="auto"/>
                  </w:divBdr>
                </w:div>
              </w:divsChild>
            </w:div>
            <w:div w:id="1579825245">
              <w:marLeft w:val="0"/>
              <w:marRight w:val="0"/>
              <w:marTop w:val="0"/>
              <w:marBottom w:val="0"/>
              <w:divBdr>
                <w:top w:val="none" w:sz="0" w:space="0" w:color="auto"/>
                <w:left w:val="none" w:sz="0" w:space="0" w:color="auto"/>
                <w:bottom w:val="none" w:sz="0" w:space="0" w:color="auto"/>
                <w:right w:val="none" w:sz="0" w:space="0" w:color="auto"/>
              </w:divBdr>
              <w:divsChild>
                <w:div w:id="387801624">
                  <w:marLeft w:val="0"/>
                  <w:marRight w:val="0"/>
                  <w:marTop w:val="0"/>
                  <w:marBottom w:val="0"/>
                  <w:divBdr>
                    <w:top w:val="none" w:sz="0" w:space="0" w:color="auto"/>
                    <w:left w:val="none" w:sz="0" w:space="0" w:color="auto"/>
                    <w:bottom w:val="none" w:sz="0" w:space="0" w:color="auto"/>
                    <w:right w:val="none" w:sz="0" w:space="0" w:color="auto"/>
                  </w:divBdr>
                </w:div>
                <w:div w:id="1233616610">
                  <w:marLeft w:val="0"/>
                  <w:marRight w:val="0"/>
                  <w:marTop w:val="0"/>
                  <w:marBottom w:val="0"/>
                  <w:divBdr>
                    <w:top w:val="none" w:sz="0" w:space="0" w:color="auto"/>
                    <w:left w:val="none" w:sz="0" w:space="0" w:color="auto"/>
                    <w:bottom w:val="none" w:sz="0" w:space="0" w:color="auto"/>
                    <w:right w:val="none" w:sz="0" w:space="0" w:color="auto"/>
                  </w:divBdr>
                </w:div>
              </w:divsChild>
            </w:div>
            <w:div w:id="1670714596">
              <w:marLeft w:val="0"/>
              <w:marRight w:val="0"/>
              <w:marTop w:val="0"/>
              <w:marBottom w:val="0"/>
              <w:divBdr>
                <w:top w:val="none" w:sz="0" w:space="0" w:color="auto"/>
                <w:left w:val="none" w:sz="0" w:space="0" w:color="auto"/>
                <w:bottom w:val="none" w:sz="0" w:space="0" w:color="auto"/>
                <w:right w:val="none" w:sz="0" w:space="0" w:color="auto"/>
              </w:divBdr>
              <w:divsChild>
                <w:div w:id="189295983">
                  <w:marLeft w:val="0"/>
                  <w:marRight w:val="0"/>
                  <w:marTop w:val="0"/>
                  <w:marBottom w:val="0"/>
                  <w:divBdr>
                    <w:top w:val="none" w:sz="0" w:space="0" w:color="auto"/>
                    <w:left w:val="none" w:sz="0" w:space="0" w:color="auto"/>
                    <w:bottom w:val="none" w:sz="0" w:space="0" w:color="auto"/>
                    <w:right w:val="none" w:sz="0" w:space="0" w:color="auto"/>
                  </w:divBdr>
                </w:div>
                <w:div w:id="1517690218">
                  <w:marLeft w:val="0"/>
                  <w:marRight w:val="0"/>
                  <w:marTop w:val="0"/>
                  <w:marBottom w:val="0"/>
                  <w:divBdr>
                    <w:top w:val="none" w:sz="0" w:space="0" w:color="auto"/>
                    <w:left w:val="none" w:sz="0" w:space="0" w:color="auto"/>
                    <w:bottom w:val="none" w:sz="0" w:space="0" w:color="auto"/>
                    <w:right w:val="none" w:sz="0" w:space="0" w:color="auto"/>
                  </w:divBdr>
                </w:div>
              </w:divsChild>
            </w:div>
            <w:div w:id="1770734409">
              <w:marLeft w:val="0"/>
              <w:marRight w:val="0"/>
              <w:marTop w:val="0"/>
              <w:marBottom w:val="0"/>
              <w:divBdr>
                <w:top w:val="none" w:sz="0" w:space="0" w:color="auto"/>
                <w:left w:val="none" w:sz="0" w:space="0" w:color="auto"/>
                <w:bottom w:val="none" w:sz="0" w:space="0" w:color="auto"/>
                <w:right w:val="none" w:sz="0" w:space="0" w:color="auto"/>
              </w:divBdr>
              <w:divsChild>
                <w:div w:id="1953517199">
                  <w:marLeft w:val="0"/>
                  <w:marRight w:val="0"/>
                  <w:marTop w:val="0"/>
                  <w:marBottom w:val="0"/>
                  <w:divBdr>
                    <w:top w:val="none" w:sz="0" w:space="0" w:color="auto"/>
                    <w:left w:val="none" w:sz="0" w:space="0" w:color="auto"/>
                    <w:bottom w:val="none" w:sz="0" w:space="0" w:color="auto"/>
                    <w:right w:val="none" w:sz="0" w:space="0" w:color="auto"/>
                  </w:divBdr>
                </w:div>
                <w:div w:id="2000112431">
                  <w:marLeft w:val="0"/>
                  <w:marRight w:val="0"/>
                  <w:marTop w:val="0"/>
                  <w:marBottom w:val="0"/>
                  <w:divBdr>
                    <w:top w:val="none" w:sz="0" w:space="0" w:color="auto"/>
                    <w:left w:val="none" w:sz="0" w:space="0" w:color="auto"/>
                    <w:bottom w:val="none" w:sz="0" w:space="0" w:color="auto"/>
                    <w:right w:val="none" w:sz="0" w:space="0" w:color="auto"/>
                  </w:divBdr>
                </w:div>
              </w:divsChild>
            </w:div>
            <w:div w:id="1817255045">
              <w:marLeft w:val="0"/>
              <w:marRight w:val="0"/>
              <w:marTop w:val="0"/>
              <w:marBottom w:val="0"/>
              <w:divBdr>
                <w:top w:val="none" w:sz="0" w:space="0" w:color="auto"/>
                <w:left w:val="none" w:sz="0" w:space="0" w:color="auto"/>
                <w:bottom w:val="none" w:sz="0" w:space="0" w:color="auto"/>
                <w:right w:val="none" w:sz="0" w:space="0" w:color="auto"/>
              </w:divBdr>
              <w:divsChild>
                <w:div w:id="716008762">
                  <w:marLeft w:val="0"/>
                  <w:marRight w:val="0"/>
                  <w:marTop w:val="0"/>
                  <w:marBottom w:val="0"/>
                  <w:divBdr>
                    <w:top w:val="none" w:sz="0" w:space="0" w:color="auto"/>
                    <w:left w:val="none" w:sz="0" w:space="0" w:color="auto"/>
                    <w:bottom w:val="none" w:sz="0" w:space="0" w:color="auto"/>
                    <w:right w:val="none" w:sz="0" w:space="0" w:color="auto"/>
                  </w:divBdr>
                </w:div>
                <w:div w:id="1709337442">
                  <w:marLeft w:val="0"/>
                  <w:marRight w:val="0"/>
                  <w:marTop w:val="0"/>
                  <w:marBottom w:val="0"/>
                  <w:divBdr>
                    <w:top w:val="none" w:sz="0" w:space="0" w:color="auto"/>
                    <w:left w:val="none" w:sz="0" w:space="0" w:color="auto"/>
                    <w:bottom w:val="none" w:sz="0" w:space="0" w:color="auto"/>
                    <w:right w:val="none" w:sz="0" w:space="0" w:color="auto"/>
                  </w:divBdr>
                </w:div>
              </w:divsChild>
            </w:div>
            <w:div w:id="1859007144">
              <w:marLeft w:val="0"/>
              <w:marRight w:val="0"/>
              <w:marTop w:val="0"/>
              <w:marBottom w:val="0"/>
              <w:divBdr>
                <w:top w:val="none" w:sz="0" w:space="0" w:color="auto"/>
                <w:left w:val="none" w:sz="0" w:space="0" w:color="auto"/>
                <w:bottom w:val="none" w:sz="0" w:space="0" w:color="auto"/>
                <w:right w:val="none" w:sz="0" w:space="0" w:color="auto"/>
              </w:divBdr>
              <w:divsChild>
                <w:div w:id="1050154402">
                  <w:marLeft w:val="0"/>
                  <w:marRight w:val="0"/>
                  <w:marTop w:val="0"/>
                  <w:marBottom w:val="0"/>
                  <w:divBdr>
                    <w:top w:val="none" w:sz="0" w:space="0" w:color="auto"/>
                    <w:left w:val="none" w:sz="0" w:space="0" w:color="auto"/>
                    <w:bottom w:val="none" w:sz="0" w:space="0" w:color="auto"/>
                    <w:right w:val="none" w:sz="0" w:space="0" w:color="auto"/>
                  </w:divBdr>
                </w:div>
                <w:div w:id="17746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3306">
      <w:bodyDiv w:val="1"/>
      <w:marLeft w:val="0"/>
      <w:marRight w:val="0"/>
      <w:marTop w:val="0"/>
      <w:marBottom w:val="0"/>
      <w:divBdr>
        <w:top w:val="none" w:sz="0" w:space="0" w:color="auto"/>
        <w:left w:val="none" w:sz="0" w:space="0" w:color="auto"/>
        <w:bottom w:val="none" w:sz="0" w:space="0" w:color="auto"/>
        <w:right w:val="none" w:sz="0" w:space="0" w:color="auto"/>
      </w:divBdr>
    </w:div>
    <w:div w:id="1286036930">
      <w:bodyDiv w:val="1"/>
      <w:marLeft w:val="0"/>
      <w:marRight w:val="0"/>
      <w:marTop w:val="0"/>
      <w:marBottom w:val="0"/>
      <w:divBdr>
        <w:top w:val="none" w:sz="0" w:space="0" w:color="auto"/>
        <w:left w:val="none" w:sz="0" w:space="0" w:color="auto"/>
        <w:bottom w:val="none" w:sz="0" w:space="0" w:color="auto"/>
        <w:right w:val="none" w:sz="0" w:space="0" w:color="auto"/>
      </w:divBdr>
    </w:div>
    <w:div w:id="1286161691">
      <w:bodyDiv w:val="1"/>
      <w:marLeft w:val="0"/>
      <w:marRight w:val="0"/>
      <w:marTop w:val="0"/>
      <w:marBottom w:val="0"/>
      <w:divBdr>
        <w:top w:val="none" w:sz="0" w:space="0" w:color="auto"/>
        <w:left w:val="none" w:sz="0" w:space="0" w:color="auto"/>
        <w:bottom w:val="none" w:sz="0" w:space="0" w:color="auto"/>
        <w:right w:val="none" w:sz="0" w:space="0" w:color="auto"/>
      </w:divBdr>
    </w:div>
    <w:div w:id="1286539241">
      <w:bodyDiv w:val="1"/>
      <w:marLeft w:val="0"/>
      <w:marRight w:val="0"/>
      <w:marTop w:val="0"/>
      <w:marBottom w:val="0"/>
      <w:divBdr>
        <w:top w:val="none" w:sz="0" w:space="0" w:color="auto"/>
        <w:left w:val="none" w:sz="0" w:space="0" w:color="auto"/>
        <w:bottom w:val="none" w:sz="0" w:space="0" w:color="auto"/>
        <w:right w:val="none" w:sz="0" w:space="0" w:color="auto"/>
      </w:divBdr>
    </w:div>
    <w:div w:id="1286740083">
      <w:bodyDiv w:val="1"/>
      <w:marLeft w:val="0"/>
      <w:marRight w:val="0"/>
      <w:marTop w:val="0"/>
      <w:marBottom w:val="0"/>
      <w:divBdr>
        <w:top w:val="none" w:sz="0" w:space="0" w:color="auto"/>
        <w:left w:val="none" w:sz="0" w:space="0" w:color="auto"/>
        <w:bottom w:val="none" w:sz="0" w:space="0" w:color="auto"/>
        <w:right w:val="none" w:sz="0" w:space="0" w:color="auto"/>
      </w:divBdr>
    </w:div>
    <w:div w:id="1287197682">
      <w:bodyDiv w:val="1"/>
      <w:marLeft w:val="0"/>
      <w:marRight w:val="0"/>
      <w:marTop w:val="0"/>
      <w:marBottom w:val="0"/>
      <w:divBdr>
        <w:top w:val="none" w:sz="0" w:space="0" w:color="auto"/>
        <w:left w:val="none" w:sz="0" w:space="0" w:color="auto"/>
        <w:bottom w:val="none" w:sz="0" w:space="0" w:color="auto"/>
        <w:right w:val="none" w:sz="0" w:space="0" w:color="auto"/>
      </w:divBdr>
    </w:div>
    <w:div w:id="1287200390">
      <w:bodyDiv w:val="1"/>
      <w:marLeft w:val="0"/>
      <w:marRight w:val="0"/>
      <w:marTop w:val="0"/>
      <w:marBottom w:val="0"/>
      <w:divBdr>
        <w:top w:val="none" w:sz="0" w:space="0" w:color="auto"/>
        <w:left w:val="none" w:sz="0" w:space="0" w:color="auto"/>
        <w:bottom w:val="none" w:sz="0" w:space="0" w:color="auto"/>
        <w:right w:val="none" w:sz="0" w:space="0" w:color="auto"/>
      </w:divBdr>
    </w:div>
    <w:div w:id="1288008906">
      <w:bodyDiv w:val="1"/>
      <w:marLeft w:val="0"/>
      <w:marRight w:val="0"/>
      <w:marTop w:val="0"/>
      <w:marBottom w:val="0"/>
      <w:divBdr>
        <w:top w:val="none" w:sz="0" w:space="0" w:color="auto"/>
        <w:left w:val="none" w:sz="0" w:space="0" w:color="auto"/>
        <w:bottom w:val="none" w:sz="0" w:space="0" w:color="auto"/>
        <w:right w:val="none" w:sz="0" w:space="0" w:color="auto"/>
      </w:divBdr>
    </w:div>
    <w:div w:id="1288854211">
      <w:bodyDiv w:val="1"/>
      <w:marLeft w:val="0"/>
      <w:marRight w:val="0"/>
      <w:marTop w:val="0"/>
      <w:marBottom w:val="0"/>
      <w:divBdr>
        <w:top w:val="none" w:sz="0" w:space="0" w:color="auto"/>
        <w:left w:val="none" w:sz="0" w:space="0" w:color="auto"/>
        <w:bottom w:val="none" w:sz="0" w:space="0" w:color="auto"/>
        <w:right w:val="none" w:sz="0" w:space="0" w:color="auto"/>
      </w:divBdr>
    </w:div>
    <w:div w:id="1288971796">
      <w:bodyDiv w:val="1"/>
      <w:marLeft w:val="0"/>
      <w:marRight w:val="0"/>
      <w:marTop w:val="0"/>
      <w:marBottom w:val="0"/>
      <w:divBdr>
        <w:top w:val="none" w:sz="0" w:space="0" w:color="auto"/>
        <w:left w:val="none" w:sz="0" w:space="0" w:color="auto"/>
        <w:bottom w:val="none" w:sz="0" w:space="0" w:color="auto"/>
        <w:right w:val="none" w:sz="0" w:space="0" w:color="auto"/>
      </w:divBdr>
    </w:div>
    <w:div w:id="1289821938">
      <w:bodyDiv w:val="1"/>
      <w:marLeft w:val="0"/>
      <w:marRight w:val="0"/>
      <w:marTop w:val="0"/>
      <w:marBottom w:val="0"/>
      <w:divBdr>
        <w:top w:val="none" w:sz="0" w:space="0" w:color="auto"/>
        <w:left w:val="none" w:sz="0" w:space="0" w:color="auto"/>
        <w:bottom w:val="none" w:sz="0" w:space="0" w:color="auto"/>
        <w:right w:val="none" w:sz="0" w:space="0" w:color="auto"/>
      </w:divBdr>
    </w:div>
    <w:div w:id="1291547563">
      <w:bodyDiv w:val="1"/>
      <w:marLeft w:val="0"/>
      <w:marRight w:val="0"/>
      <w:marTop w:val="0"/>
      <w:marBottom w:val="0"/>
      <w:divBdr>
        <w:top w:val="none" w:sz="0" w:space="0" w:color="auto"/>
        <w:left w:val="none" w:sz="0" w:space="0" w:color="auto"/>
        <w:bottom w:val="none" w:sz="0" w:space="0" w:color="auto"/>
        <w:right w:val="none" w:sz="0" w:space="0" w:color="auto"/>
      </w:divBdr>
    </w:div>
    <w:div w:id="1291743038">
      <w:bodyDiv w:val="1"/>
      <w:marLeft w:val="0"/>
      <w:marRight w:val="0"/>
      <w:marTop w:val="0"/>
      <w:marBottom w:val="0"/>
      <w:divBdr>
        <w:top w:val="none" w:sz="0" w:space="0" w:color="auto"/>
        <w:left w:val="none" w:sz="0" w:space="0" w:color="auto"/>
        <w:bottom w:val="none" w:sz="0" w:space="0" w:color="auto"/>
        <w:right w:val="none" w:sz="0" w:space="0" w:color="auto"/>
      </w:divBdr>
    </w:div>
    <w:div w:id="1292050653">
      <w:bodyDiv w:val="1"/>
      <w:marLeft w:val="0"/>
      <w:marRight w:val="0"/>
      <w:marTop w:val="0"/>
      <w:marBottom w:val="0"/>
      <w:divBdr>
        <w:top w:val="none" w:sz="0" w:space="0" w:color="auto"/>
        <w:left w:val="none" w:sz="0" w:space="0" w:color="auto"/>
        <w:bottom w:val="none" w:sz="0" w:space="0" w:color="auto"/>
        <w:right w:val="none" w:sz="0" w:space="0" w:color="auto"/>
      </w:divBdr>
    </w:div>
    <w:div w:id="1293630431">
      <w:bodyDiv w:val="1"/>
      <w:marLeft w:val="0"/>
      <w:marRight w:val="0"/>
      <w:marTop w:val="0"/>
      <w:marBottom w:val="0"/>
      <w:divBdr>
        <w:top w:val="none" w:sz="0" w:space="0" w:color="auto"/>
        <w:left w:val="none" w:sz="0" w:space="0" w:color="auto"/>
        <w:bottom w:val="none" w:sz="0" w:space="0" w:color="auto"/>
        <w:right w:val="none" w:sz="0" w:space="0" w:color="auto"/>
      </w:divBdr>
    </w:div>
    <w:div w:id="1296179463">
      <w:bodyDiv w:val="1"/>
      <w:marLeft w:val="0"/>
      <w:marRight w:val="0"/>
      <w:marTop w:val="0"/>
      <w:marBottom w:val="0"/>
      <w:divBdr>
        <w:top w:val="none" w:sz="0" w:space="0" w:color="auto"/>
        <w:left w:val="none" w:sz="0" w:space="0" w:color="auto"/>
        <w:bottom w:val="none" w:sz="0" w:space="0" w:color="auto"/>
        <w:right w:val="none" w:sz="0" w:space="0" w:color="auto"/>
      </w:divBdr>
    </w:div>
    <w:div w:id="1296569156">
      <w:bodyDiv w:val="1"/>
      <w:marLeft w:val="0"/>
      <w:marRight w:val="0"/>
      <w:marTop w:val="0"/>
      <w:marBottom w:val="0"/>
      <w:divBdr>
        <w:top w:val="none" w:sz="0" w:space="0" w:color="auto"/>
        <w:left w:val="none" w:sz="0" w:space="0" w:color="auto"/>
        <w:bottom w:val="none" w:sz="0" w:space="0" w:color="auto"/>
        <w:right w:val="none" w:sz="0" w:space="0" w:color="auto"/>
      </w:divBdr>
    </w:div>
    <w:div w:id="1297183388">
      <w:bodyDiv w:val="1"/>
      <w:marLeft w:val="0"/>
      <w:marRight w:val="0"/>
      <w:marTop w:val="0"/>
      <w:marBottom w:val="0"/>
      <w:divBdr>
        <w:top w:val="none" w:sz="0" w:space="0" w:color="auto"/>
        <w:left w:val="none" w:sz="0" w:space="0" w:color="auto"/>
        <w:bottom w:val="none" w:sz="0" w:space="0" w:color="auto"/>
        <w:right w:val="none" w:sz="0" w:space="0" w:color="auto"/>
      </w:divBdr>
    </w:div>
    <w:div w:id="1298753643">
      <w:bodyDiv w:val="1"/>
      <w:marLeft w:val="0"/>
      <w:marRight w:val="0"/>
      <w:marTop w:val="0"/>
      <w:marBottom w:val="0"/>
      <w:divBdr>
        <w:top w:val="none" w:sz="0" w:space="0" w:color="auto"/>
        <w:left w:val="none" w:sz="0" w:space="0" w:color="auto"/>
        <w:bottom w:val="none" w:sz="0" w:space="0" w:color="auto"/>
        <w:right w:val="none" w:sz="0" w:space="0" w:color="auto"/>
      </w:divBdr>
    </w:div>
    <w:div w:id="1301955899">
      <w:bodyDiv w:val="1"/>
      <w:marLeft w:val="0"/>
      <w:marRight w:val="0"/>
      <w:marTop w:val="0"/>
      <w:marBottom w:val="0"/>
      <w:divBdr>
        <w:top w:val="none" w:sz="0" w:space="0" w:color="auto"/>
        <w:left w:val="none" w:sz="0" w:space="0" w:color="auto"/>
        <w:bottom w:val="none" w:sz="0" w:space="0" w:color="auto"/>
        <w:right w:val="none" w:sz="0" w:space="0" w:color="auto"/>
      </w:divBdr>
    </w:div>
    <w:div w:id="1302687681">
      <w:bodyDiv w:val="1"/>
      <w:marLeft w:val="0"/>
      <w:marRight w:val="0"/>
      <w:marTop w:val="0"/>
      <w:marBottom w:val="0"/>
      <w:divBdr>
        <w:top w:val="none" w:sz="0" w:space="0" w:color="auto"/>
        <w:left w:val="none" w:sz="0" w:space="0" w:color="auto"/>
        <w:bottom w:val="none" w:sz="0" w:space="0" w:color="auto"/>
        <w:right w:val="none" w:sz="0" w:space="0" w:color="auto"/>
      </w:divBdr>
    </w:div>
    <w:div w:id="1302921709">
      <w:bodyDiv w:val="1"/>
      <w:marLeft w:val="0"/>
      <w:marRight w:val="0"/>
      <w:marTop w:val="0"/>
      <w:marBottom w:val="0"/>
      <w:divBdr>
        <w:top w:val="none" w:sz="0" w:space="0" w:color="auto"/>
        <w:left w:val="none" w:sz="0" w:space="0" w:color="auto"/>
        <w:bottom w:val="none" w:sz="0" w:space="0" w:color="auto"/>
        <w:right w:val="none" w:sz="0" w:space="0" w:color="auto"/>
      </w:divBdr>
    </w:div>
    <w:div w:id="1304773806">
      <w:bodyDiv w:val="1"/>
      <w:marLeft w:val="0"/>
      <w:marRight w:val="0"/>
      <w:marTop w:val="0"/>
      <w:marBottom w:val="0"/>
      <w:divBdr>
        <w:top w:val="none" w:sz="0" w:space="0" w:color="auto"/>
        <w:left w:val="none" w:sz="0" w:space="0" w:color="auto"/>
        <w:bottom w:val="none" w:sz="0" w:space="0" w:color="auto"/>
        <w:right w:val="none" w:sz="0" w:space="0" w:color="auto"/>
      </w:divBdr>
    </w:div>
    <w:div w:id="1306742443">
      <w:bodyDiv w:val="1"/>
      <w:marLeft w:val="0"/>
      <w:marRight w:val="0"/>
      <w:marTop w:val="0"/>
      <w:marBottom w:val="0"/>
      <w:divBdr>
        <w:top w:val="none" w:sz="0" w:space="0" w:color="auto"/>
        <w:left w:val="none" w:sz="0" w:space="0" w:color="auto"/>
        <w:bottom w:val="none" w:sz="0" w:space="0" w:color="auto"/>
        <w:right w:val="none" w:sz="0" w:space="0" w:color="auto"/>
      </w:divBdr>
    </w:div>
    <w:div w:id="1310750863">
      <w:bodyDiv w:val="1"/>
      <w:marLeft w:val="0"/>
      <w:marRight w:val="0"/>
      <w:marTop w:val="0"/>
      <w:marBottom w:val="0"/>
      <w:divBdr>
        <w:top w:val="none" w:sz="0" w:space="0" w:color="auto"/>
        <w:left w:val="none" w:sz="0" w:space="0" w:color="auto"/>
        <w:bottom w:val="none" w:sz="0" w:space="0" w:color="auto"/>
        <w:right w:val="none" w:sz="0" w:space="0" w:color="auto"/>
      </w:divBdr>
    </w:div>
    <w:div w:id="1314262212">
      <w:bodyDiv w:val="1"/>
      <w:marLeft w:val="0"/>
      <w:marRight w:val="0"/>
      <w:marTop w:val="0"/>
      <w:marBottom w:val="0"/>
      <w:divBdr>
        <w:top w:val="none" w:sz="0" w:space="0" w:color="auto"/>
        <w:left w:val="none" w:sz="0" w:space="0" w:color="auto"/>
        <w:bottom w:val="none" w:sz="0" w:space="0" w:color="auto"/>
        <w:right w:val="none" w:sz="0" w:space="0" w:color="auto"/>
      </w:divBdr>
    </w:div>
    <w:div w:id="1314718936">
      <w:bodyDiv w:val="1"/>
      <w:marLeft w:val="0"/>
      <w:marRight w:val="0"/>
      <w:marTop w:val="0"/>
      <w:marBottom w:val="0"/>
      <w:divBdr>
        <w:top w:val="none" w:sz="0" w:space="0" w:color="auto"/>
        <w:left w:val="none" w:sz="0" w:space="0" w:color="auto"/>
        <w:bottom w:val="none" w:sz="0" w:space="0" w:color="auto"/>
        <w:right w:val="none" w:sz="0" w:space="0" w:color="auto"/>
      </w:divBdr>
    </w:div>
    <w:div w:id="1315908636">
      <w:bodyDiv w:val="1"/>
      <w:marLeft w:val="0"/>
      <w:marRight w:val="0"/>
      <w:marTop w:val="0"/>
      <w:marBottom w:val="0"/>
      <w:divBdr>
        <w:top w:val="none" w:sz="0" w:space="0" w:color="auto"/>
        <w:left w:val="none" w:sz="0" w:space="0" w:color="auto"/>
        <w:bottom w:val="none" w:sz="0" w:space="0" w:color="auto"/>
        <w:right w:val="none" w:sz="0" w:space="0" w:color="auto"/>
      </w:divBdr>
    </w:div>
    <w:div w:id="1318000077">
      <w:bodyDiv w:val="1"/>
      <w:marLeft w:val="0"/>
      <w:marRight w:val="0"/>
      <w:marTop w:val="0"/>
      <w:marBottom w:val="0"/>
      <w:divBdr>
        <w:top w:val="none" w:sz="0" w:space="0" w:color="auto"/>
        <w:left w:val="none" w:sz="0" w:space="0" w:color="auto"/>
        <w:bottom w:val="none" w:sz="0" w:space="0" w:color="auto"/>
        <w:right w:val="none" w:sz="0" w:space="0" w:color="auto"/>
      </w:divBdr>
    </w:div>
    <w:div w:id="1318412320">
      <w:bodyDiv w:val="1"/>
      <w:marLeft w:val="0"/>
      <w:marRight w:val="0"/>
      <w:marTop w:val="0"/>
      <w:marBottom w:val="0"/>
      <w:divBdr>
        <w:top w:val="none" w:sz="0" w:space="0" w:color="auto"/>
        <w:left w:val="none" w:sz="0" w:space="0" w:color="auto"/>
        <w:bottom w:val="none" w:sz="0" w:space="0" w:color="auto"/>
        <w:right w:val="none" w:sz="0" w:space="0" w:color="auto"/>
      </w:divBdr>
    </w:div>
    <w:div w:id="1318994192">
      <w:bodyDiv w:val="1"/>
      <w:marLeft w:val="0"/>
      <w:marRight w:val="0"/>
      <w:marTop w:val="0"/>
      <w:marBottom w:val="0"/>
      <w:divBdr>
        <w:top w:val="none" w:sz="0" w:space="0" w:color="auto"/>
        <w:left w:val="none" w:sz="0" w:space="0" w:color="auto"/>
        <w:bottom w:val="none" w:sz="0" w:space="0" w:color="auto"/>
        <w:right w:val="none" w:sz="0" w:space="0" w:color="auto"/>
      </w:divBdr>
    </w:div>
    <w:div w:id="1319110227">
      <w:bodyDiv w:val="1"/>
      <w:marLeft w:val="0"/>
      <w:marRight w:val="0"/>
      <w:marTop w:val="0"/>
      <w:marBottom w:val="0"/>
      <w:divBdr>
        <w:top w:val="none" w:sz="0" w:space="0" w:color="auto"/>
        <w:left w:val="none" w:sz="0" w:space="0" w:color="auto"/>
        <w:bottom w:val="none" w:sz="0" w:space="0" w:color="auto"/>
        <w:right w:val="none" w:sz="0" w:space="0" w:color="auto"/>
      </w:divBdr>
    </w:div>
    <w:div w:id="1319309309">
      <w:bodyDiv w:val="1"/>
      <w:marLeft w:val="0"/>
      <w:marRight w:val="0"/>
      <w:marTop w:val="0"/>
      <w:marBottom w:val="0"/>
      <w:divBdr>
        <w:top w:val="none" w:sz="0" w:space="0" w:color="auto"/>
        <w:left w:val="none" w:sz="0" w:space="0" w:color="auto"/>
        <w:bottom w:val="none" w:sz="0" w:space="0" w:color="auto"/>
        <w:right w:val="none" w:sz="0" w:space="0" w:color="auto"/>
      </w:divBdr>
    </w:div>
    <w:div w:id="1321541420">
      <w:bodyDiv w:val="1"/>
      <w:marLeft w:val="0"/>
      <w:marRight w:val="0"/>
      <w:marTop w:val="0"/>
      <w:marBottom w:val="0"/>
      <w:divBdr>
        <w:top w:val="none" w:sz="0" w:space="0" w:color="auto"/>
        <w:left w:val="none" w:sz="0" w:space="0" w:color="auto"/>
        <w:bottom w:val="none" w:sz="0" w:space="0" w:color="auto"/>
        <w:right w:val="none" w:sz="0" w:space="0" w:color="auto"/>
      </w:divBdr>
    </w:div>
    <w:div w:id="1321738174">
      <w:bodyDiv w:val="1"/>
      <w:marLeft w:val="0"/>
      <w:marRight w:val="0"/>
      <w:marTop w:val="0"/>
      <w:marBottom w:val="0"/>
      <w:divBdr>
        <w:top w:val="none" w:sz="0" w:space="0" w:color="auto"/>
        <w:left w:val="none" w:sz="0" w:space="0" w:color="auto"/>
        <w:bottom w:val="none" w:sz="0" w:space="0" w:color="auto"/>
        <w:right w:val="none" w:sz="0" w:space="0" w:color="auto"/>
      </w:divBdr>
    </w:div>
    <w:div w:id="1323003564">
      <w:bodyDiv w:val="1"/>
      <w:marLeft w:val="0"/>
      <w:marRight w:val="0"/>
      <w:marTop w:val="0"/>
      <w:marBottom w:val="0"/>
      <w:divBdr>
        <w:top w:val="none" w:sz="0" w:space="0" w:color="auto"/>
        <w:left w:val="none" w:sz="0" w:space="0" w:color="auto"/>
        <w:bottom w:val="none" w:sz="0" w:space="0" w:color="auto"/>
        <w:right w:val="none" w:sz="0" w:space="0" w:color="auto"/>
      </w:divBdr>
    </w:div>
    <w:div w:id="1325089540">
      <w:bodyDiv w:val="1"/>
      <w:marLeft w:val="0"/>
      <w:marRight w:val="0"/>
      <w:marTop w:val="0"/>
      <w:marBottom w:val="0"/>
      <w:divBdr>
        <w:top w:val="none" w:sz="0" w:space="0" w:color="auto"/>
        <w:left w:val="none" w:sz="0" w:space="0" w:color="auto"/>
        <w:bottom w:val="none" w:sz="0" w:space="0" w:color="auto"/>
        <w:right w:val="none" w:sz="0" w:space="0" w:color="auto"/>
      </w:divBdr>
    </w:div>
    <w:div w:id="1325233359">
      <w:bodyDiv w:val="1"/>
      <w:marLeft w:val="0"/>
      <w:marRight w:val="0"/>
      <w:marTop w:val="0"/>
      <w:marBottom w:val="0"/>
      <w:divBdr>
        <w:top w:val="none" w:sz="0" w:space="0" w:color="auto"/>
        <w:left w:val="none" w:sz="0" w:space="0" w:color="auto"/>
        <w:bottom w:val="none" w:sz="0" w:space="0" w:color="auto"/>
        <w:right w:val="none" w:sz="0" w:space="0" w:color="auto"/>
      </w:divBdr>
    </w:div>
    <w:div w:id="1325469490">
      <w:bodyDiv w:val="1"/>
      <w:marLeft w:val="0"/>
      <w:marRight w:val="0"/>
      <w:marTop w:val="0"/>
      <w:marBottom w:val="0"/>
      <w:divBdr>
        <w:top w:val="none" w:sz="0" w:space="0" w:color="auto"/>
        <w:left w:val="none" w:sz="0" w:space="0" w:color="auto"/>
        <w:bottom w:val="none" w:sz="0" w:space="0" w:color="auto"/>
        <w:right w:val="none" w:sz="0" w:space="0" w:color="auto"/>
      </w:divBdr>
    </w:div>
    <w:div w:id="1325544806">
      <w:bodyDiv w:val="1"/>
      <w:marLeft w:val="0"/>
      <w:marRight w:val="0"/>
      <w:marTop w:val="0"/>
      <w:marBottom w:val="0"/>
      <w:divBdr>
        <w:top w:val="none" w:sz="0" w:space="0" w:color="auto"/>
        <w:left w:val="none" w:sz="0" w:space="0" w:color="auto"/>
        <w:bottom w:val="none" w:sz="0" w:space="0" w:color="auto"/>
        <w:right w:val="none" w:sz="0" w:space="0" w:color="auto"/>
      </w:divBdr>
    </w:div>
    <w:div w:id="1327633494">
      <w:bodyDiv w:val="1"/>
      <w:marLeft w:val="0"/>
      <w:marRight w:val="0"/>
      <w:marTop w:val="0"/>
      <w:marBottom w:val="0"/>
      <w:divBdr>
        <w:top w:val="none" w:sz="0" w:space="0" w:color="auto"/>
        <w:left w:val="none" w:sz="0" w:space="0" w:color="auto"/>
        <w:bottom w:val="none" w:sz="0" w:space="0" w:color="auto"/>
        <w:right w:val="none" w:sz="0" w:space="0" w:color="auto"/>
      </w:divBdr>
    </w:div>
    <w:div w:id="1328363439">
      <w:bodyDiv w:val="1"/>
      <w:marLeft w:val="0"/>
      <w:marRight w:val="0"/>
      <w:marTop w:val="0"/>
      <w:marBottom w:val="0"/>
      <w:divBdr>
        <w:top w:val="none" w:sz="0" w:space="0" w:color="auto"/>
        <w:left w:val="none" w:sz="0" w:space="0" w:color="auto"/>
        <w:bottom w:val="none" w:sz="0" w:space="0" w:color="auto"/>
        <w:right w:val="none" w:sz="0" w:space="0" w:color="auto"/>
      </w:divBdr>
    </w:div>
    <w:div w:id="1330644104">
      <w:bodyDiv w:val="1"/>
      <w:marLeft w:val="0"/>
      <w:marRight w:val="0"/>
      <w:marTop w:val="0"/>
      <w:marBottom w:val="0"/>
      <w:divBdr>
        <w:top w:val="none" w:sz="0" w:space="0" w:color="auto"/>
        <w:left w:val="none" w:sz="0" w:space="0" w:color="auto"/>
        <w:bottom w:val="none" w:sz="0" w:space="0" w:color="auto"/>
        <w:right w:val="none" w:sz="0" w:space="0" w:color="auto"/>
      </w:divBdr>
    </w:div>
    <w:div w:id="1330789471">
      <w:bodyDiv w:val="1"/>
      <w:marLeft w:val="0"/>
      <w:marRight w:val="0"/>
      <w:marTop w:val="0"/>
      <w:marBottom w:val="0"/>
      <w:divBdr>
        <w:top w:val="none" w:sz="0" w:space="0" w:color="auto"/>
        <w:left w:val="none" w:sz="0" w:space="0" w:color="auto"/>
        <w:bottom w:val="none" w:sz="0" w:space="0" w:color="auto"/>
        <w:right w:val="none" w:sz="0" w:space="0" w:color="auto"/>
      </w:divBdr>
    </w:div>
    <w:div w:id="1332948949">
      <w:bodyDiv w:val="1"/>
      <w:marLeft w:val="0"/>
      <w:marRight w:val="0"/>
      <w:marTop w:val="0"/>
      <w:marBottom w:val="0"/>
      <w:divBdr>
        <w:top w:val="none" w:sz="0" w:space="0" w:color="auto"/>
        <w:left w:val="none" w:sz="0" w:space="0" w:color="auto"/>
        <w:bottom w:val="none" w:sz="0" w:space="0" w:color="auto"/>
        <w:right w:val="none" w:sz="0" w:space="0" w:color="auto"/>
      </w:divBdr>
    </w:div>
    <w:div w:id="1332953934">
      <w:bodyDiv w:val="1"/>
      <w:marLeft w:val="0"/>
      <w:marRight w:val="0"/>
      <w:marTop w:val="0"/>
      <w:marBottom w:val="0"/>
      <w:divBdr>
        <w:top w:val="none" w:sz="0" w:space="0" w:color="auto"/>
        <w:left w:val="none" w:sz="0" w:space="0" w:color="auto"/>
        <w:bottom w:val="none" w:sz="0" w:space="0" w:color="auto"/>
        <w:right w:val="none" w:sz="0" w:space="0" w:color="auto"/>
      </w:divBdr>
    </w:div>
    <w:div w:id="1333070369">
      <w:bodyDiv w:val="1"/>
      <w:marLeft w:val="0"/>
      <w:marRight w:val="0"/>
      <w:marTop w:val="0"/>
      <w:marBottom w:val="0"/>
      <w:divBdr>
        <w:top w:val="none" w:sz="0" w:space="0" w:color="auto"/>
        <w:left w:val="none" w:sz="0" w:space="0" w:color="auto"/>
        <w:bottom w:val="none" w:sz="0" w:space="0" w:color="auto"/>
        <w:right w:val="none" w:sz="0" w:space="0" w:color="auto"/>
      </w:divBdr>
    </w:div>
    <w:div w:id="1335299741">
      <w:bodyDiv w:val="1"/>
      <w:marLeft w:val="0"/>
      <w:marRight w:val="0"/>
      <w:marTop w:val="0"/>
      <w:marBottom w:val="0"/>
      <w:divBdr>
        <w:top w:val="none" w:sz="0" w:space="0" w:color="auto"/>
        <w:left w:val="none" w:sz="0" w:space="0" w:color="auto"/>
        <w:bottom w:val="none" w:sz="0" w:space="0" w:color="auto"/>
        <w:right w:val="none" w:sz="0" w:space="0" w:color="auto"/>
      </w:divBdr>
    </w:div>
    <w:div w:id="1335448774">
      <w:bodyDiv w:val="1"/>
      <w:marLeft w:val="0"/>
      <w:marRight w:val="0"/>
      <w:marTop w:val="0"/>
      <w:marBottom w:val="0"/>
      <w:divBdr>
        <w:top w:val="none" w:sz="0" w:space="0" w:color="auto"/>
        <w:left w:val="none" w:sz="0" w:space="0" w:color="auto"/>
        <w:bottom w:val="none" w:sz="0" w:space="0" w:color="auto"/>
        <w:right w:val="none" w:sz="0" w:space="0" w:color="auto"/>
      </w:divBdr>
    </w:div>
    <w:div w:id="1335915608">
      <w:bodyDiv w:val="1"/>
      <w:marLeft w:val="0"/>
      <w:marRight w:val="0"/>
      <w:marTop w:val="0"/>
      <w:marBottom w:val="0"/>
      <w:divBdr>
        <w:top w:val="none" w:sz="0" w:space="0" w:color="auto"/>
        <w:left w:val="none" w:sz="0" w:space="0" w:color="auto"/>
        <w:bottom w:val="none" w:sz="0" w:space="0" w:color="auto"/>
        <w:right w:val="none" w:sz="0" w:space="0" w:color="auto"/>
      </w:divBdr>
    </w:div>
    <w:div w:id="1337079245">
      <w:bodyDiv w:val="1"/>
      <w:marLeft w:val="0"/>
      <w:marRight w:val="0"/>
      <w:marTop w:val="0"/>
      <w:marBottom w:val="0"/>
      <w:divBdr>
        <w:top w:val="none" w:sz="0" w:space="0" w:color="auto"/>
        <w:left w:val="none" w:sz="0" w:space="0" w:color="auto"/>
        <w:bottom w:val="none" w:sz="0" w:space="0" w:color="auto"/>
        <w:right w:val="none" w:sz="0" w:space="0" w:color="auto"/>
      </w:divBdr>
    </w:div>
    <w:div w:id="1339114800">
      <w:bodyDiv w:val="1"/>
      <w:marLeft w:val="0"/>
      <w:marRight w:val="0"/>
      <w:marTop w:val="0"/>
      <w:marBottom w:val="0"/>
      <w:divBdr>
        <w:top w:val="none" w:sz="0" w:space="0" w:color="auto"/>
        <w:left w:val="none" w:sz="0" w:space="0" w:color="auto"/>
        <w:bottom w:val="none" w:sz="0" w:space="0" w:color="auto"/>
        <w:right w:val="none" w:sz="0" w:space="0" w:color="auto"/>
      </w:divBdr>
    </w:div>
    <w:div w:id="1340351287">
      <w:bodyDiv w:val="1"/>
      <w:marLeft w:val="0"/>
      <w:marRight w:val="0"/>
      <w:marTop w:val="0"/>
      <w:marBottom w:val="0"/>
      <w:divBdr>
        <w:top w:val="none" w:sz="0" w:space="0" w:color="auto"/>
        <w:left w:val="none" w:sz="0" w:space="0" w:color="auto"/>
        <w:bottom w:val="none" w:sz="0" w:space="0" w:color="auto"/>
        <w:right w:val="none" w:sz="0" w:space="0" w:color="auto"/>
      </w:divBdr>
    </w:div>
    <w:div w:id="1342046236">
      <w:bodyDiv w:val="1"/>
      <w:marLeft w:val="0"/>
      <w:marRight w:val="0"/>
      <w:marTop w:val="0"/>
      <w:marBottom w:val="0"/>
      <w:divBdr>
        <w:top w:val="none" w:sz="0" w:space="0" w:color="auto"/>
        <w:left w:val="none" w:sz="0" w:space="0" w:color="auto"/>
        <w:bottom w:val="none" w:sz="0" w:space="0" w:color="auto"/>
        <w:right w:val="none" w:sz="0" w:space="0" w:color="auto"/>
      </w:divBdr>
    </w:div>
    <w:div w:id="1342586908">
      <w:bodyDiv w:val="1"/>
      <w:marLeft w:val="0"/>
      <w:marRight w:val="0"/>
      <w:marTop w:val="0"/>
      <w:marBottom w:val="0"/>
      <w:divBdr>
        <w:top w:val="none" w:sz="0" w:space="0" w:color="auto"/>
        <w:left w:val="none" w:sz="0" w:space="0" w:color="auto"/>
        <w:bottom w:val="none" w:sz="0" w:space="0" w:color="auto"/>
        <w:right w:val="none" w:sz="0" w:space="0" w:color="auto"/>
      </w:divBdr>
    </w:div>
    <w:div w:id="1345596423">
      <w:bodyDiv w:val="1"/>
      <w:marLeft w:val="0"/>
      <w:marRight w:val="0"/>
      <w:marTop w:val="0"/>
      <w:marBottom w:val="0"/>
      <w:divBdr>
        <w:top w:val="none" w:sz="0" w:space="0" w:color="auto"/>
        <w:left w:val="none" w:sz="0" w:space="0" w:color="auto"/>
        <w:bottom w:val="none" w:sz="0" w:space="0" w:color="auto"/>
        <w:right w:val="none" w:sz="0" w:space="0" w:color="auto"/>
      </w:divBdr>
    </w:div>
    <w:div w:id="1345783229">
      <w:bodyDiv w:val="1"/>
      <w:marLeft w:val="0"/>
      <w:marRight w:val="0"/>
      <w:marTop w:val="0"/>
      <w:marBottom w:val="0"/>
      <w:divBdr>
        <w:top w:val="none" w:sz="0" w:space="0" w:color="auto"/>
        <w:left w:val="none" w:sz="0" w:space="0" w:color="auto"/>
        <w:bottom w:val="none" w:sz="0" w:space="0" w:color="auto"/>
        <w:right w:val="none" w:sz="0" w:space="0" w:color="auto"/>
      </w:divBdr>
    </w:div>
    <w:div w:id="1346323159">
      <w:bodyDiv w:val="1"/>
      <w:marLeft w:val="0"/>
      <w:marRight w:val="0"/>
      <w:marTop w:val="0"/>
      <w:marBottom w:val="0"/>
      <w:divBdr>
        <w:top w:val="none" w:sz="0" w:space="0" w:color="auto"/>
        <w:left w:val="none" w:sz="0" w:space="0" w:color="auto"/>
        <w:bottom w:val="none" w:sz="0" w:space="0" w:color="auto"/>
        <w:right w:val="none" w:sz="0" w:space="0" w:color="auto"/>
      </w:divBdr>
    </w:div>
    <w:div w:id="1346401680">
      <w:bodyDiv w:val="1"/>
      <w:marLeft w:val="0"/>
      <w:marRight w:val="0"/>
      <w:marTop w:val="0"/>
      <w:marBottom w:val="0"/>
      <w:divBdr>
        <w:top w:val="none" w:sz="0" w:space="0" w:color="auto"/>
        <w:left w:val="none" w:sz="0" w:space="0" w:color="auto"/>
        <w:bottom w:val="none" w:sz="0" w:space="0" w:color="auto"/>
        <w:right w:val="none" w:sz="0" w:space="0" w:color="auto"/>
      </w:divBdr>
    </w:div>
    <w:div w:id="1352755161">
      <w:bodyDiv w:val="1"/>
      <w:marLeft w:val="0"/>
      <w:marRight w:val="0"/>
      <w:marTop w:val="0"/>
      <w:marBottom w:val="0"/>
      <w:divBdr>
        <w:top w:val="none" w:sz="0" w:space="0" w:color="auto"/>
        <w:left w:val="none" w:sz="0" w:space="0" w:color="auto"/>
        <w:bottom w:val="none" w:sz="0" w:space="0" w:color="auto"/>
        <w:right w:val="none" w:sz="0" w:space="0" w:color="auto"/>
      </w:divBdr>
    </w:div>
    <w:div w:id="1353145761">
      <w:bodyDiv w:val="1"/>
      <w:marLeft w:val="0"/>
      <w:marRight w:val="0"/>
      <w:marTop w:val="0"/>
      <w:marBottom w:val="0"/>
      <w:divBdr>
        <w:top w:val="none" w:sz="0" w:space="0" w:color="auto"/>
        <w:left w:val="none" w:sz="0" w:space="0" w:color="auto"/>
        <w:bottom w:val="none" w:sz="0" w:space="0" w:color="auto"/>
        <w:right w:val="none" w:sz="0" w:space="0" w:color="auto"/>
      </w:divBdr>
    </w:div>
    <w:div w:id="1353411193">
      <w:bodyDiv w:val="1"/>
      <w:marLeft w:val="0"/>
      <w:marRight w:val="0"/>
      <w:marTop w:val="0"/>
      <w:marBottom w:val="0"/>
      <w:divBdr>
        <w:top w:val="none" w:sz="0" w:space="0" w:color="auto"/>
        <w:left w:val="none" w:sz="0" w:space="0" w:color="auto"/>
        <w:bottom w:val="none" w:sz="0" w:space="0" w:color="auto"/>
        <w:right w:val="none" w:sz="0" w:space="0" w:color="auto"/>
      </w:divBdr>
    </w:div>
    <w:div w:id="1355809440">
      <w:bodyDiv w:val="1"/>
      <w:marLeft w:val="0"/>
      <w:marRight w:val="0"/>
      <w:marTop w:val="0"/>
      <w:marBottom w:val="0"/>
      <w:divBdr>
        <w:top w:val="none" w:sz="0" w:space="0" w:color="auto"/>
        <w:left w:val="none" w:sz="0" w:space="0" w:color="auto"/>
        <w:bottom w:val="none" w:sz="0" w:space="0" w:color="auto"/>
        <w:right w:val="none" w:sz="0" w:space="0" w:color="auto"/>
      </w:divBdr>
    </w:div>
    <w:div w:id="1355809758">
      <w:bodyDiv w:val="1"/>
      <w:marLeft w:val="0"/>
      <w:marRight w:val="0"/>
      <w:marTop w:val="0"/>
      <w:marBottom w:val="0"/>
      <w:divBdr>
        <w:top w:val="none" w:sz="0" w:space="0" w:color="auto"/>
        <w:left w:val="none" w:sz="0" w:space="0" w:color="auto"/>
        <w:bottom w:val="none" w:sz="0" w:space="0" w:color="auto"/>
        <w:right w:val="none" w:sz="0" w:space="0" w:color="auto"/>
      </w:divBdr>
    </w:div>
    <w:div w:id="1357199343">
      <w:bodyDiv w:val="1"/>
      <w:marLeft w:val="0"/>
      <w:marRight w:val="0"/>
      <w:marTop w:val="0"/>
      <w:marBottom w:val="0"/>
      <w:divBdr>
        <w:top w:val="none" w:sz="0" w:space="0" w:color="auto"/>
        <w:left w:val="none" w:sz="0" w:space="0" w:color="auto"/>
        <w:bottom w:val="none" w:sz="0" w:space="0" w:color="auto"/>
        <w:right w:val="none" w:sz="0" w:space="0" w:color="auto"/>
      </w:divBdr>
    </w:div>
    <w:div w:id="1358238694">
      <w:bodyDiv w:val="1"/>
      <w:marLeft w:val="0"/>
      <w:marRight w:val="0"/>
      <w:marTop w:val="0"/>
      <w:marBottom w:val="0"/>
      <w:divBdr>
        <w:top w:val="none" w:sz="0" w:space="0" w:color="auto"/>
        <w:left w:val="none" w:sz="0" w:space="0" w:color="auto"/>
        <w:bottom w:val="none" w:sz="0" w:space="0" w:color="auto"/>
        <w:right w:val="none" w:sz="0" w:space="0" w:color="auto"/>
      </w:divBdr>
    </w:div>
    <w:div w:id="1358240682">
      <w:bodyDiv w:val="1"/>
      <w:marLeft w:val="0"/>
      <w:marRight w:val="0"/>
      <w:marTop w:val="0"/>
      <w:marBottom w:val="0"/>
      <w:divBdr>
        <w:top w:val="none" w:sz="0" w:space="0" w:color="auto"/>
        <w:left w:val="none" w:sz="0" w:space="0" w:color="auto"/>
        <w:bottom w:val="none" w:sz="0" w:space="0" w:color="auto"/>
        <w:right w:val="none" w:sz="0" w:space="0" w:color="auto"/>
      </w:divBdr>
    </w:div>
    <w:div w:id="1358309647">
      <w:bodyDiv w:val="1"/>
      <w:marLeft w:val="0"/>
      <w:marRight w:val="0"/>
      <w:marTop w:val="0"/>
      <w:marBottom w:val="0"/>
      <w:divBdr>
        <w:top w:val="none" w:sz="0" w:space="0" w:color="auto"/>
        <w:left w:val="none" w:sz="0" w:space="0" w:color="auto"/>
        <w:bottom w:val="none" w:sz="0" w:space="0" w:color="auto"/>
        <w:right w:val="none" w:sz="0" w:space="0" w:color="auto"/>
      </w:divBdr>
    </w:div>
    <w:div w:id="1358460952">
      <w:bodyDiv w:val="1"/>
      <w:marLeft w:val="0"/>
      <w:marRight w:val="0"/>
      <w:marTop w:val="0"/>
      <w:marBottom w:val="0"/>
      <w:divBdr>
        <w:top w:val="none" w:sz="0" w:space="0" w:color="auto"/>
        <w:left w:val="none" w:sz="0" w:space="0" w:color="auto"/>
        <w:bottom w:val="none" w:sz="0" w:space="0" w:color="auto"/>
        <w:right w:val="none" w:sz="0" w:space="0" w:color="auto"/>
      </w:divBdr>
    </w:div>
    <w:div w:id="1363164889">
      <w:bodyDiv w:val="1"/>
      <w:marLeft w:val="0"/>
      <w:marRight w:val="0"/>
      <w:marTop w:val="0"/>
      <w:marBottom w:val="0"/>
      <w:divBdr>
        <w:top w:val="none" w:sz="0" w:space="0" w:color="auto"/>
        <w:left w:val="none" w:sz="0" w:space="0" w:color="auto"/>
        <w:bottom w:val="none" w:sz="0" w:space="0" w:color="auto"/>
        <w:right w:val="none" w:sz="0" w:space="0" w:color="auto"/>
      </w:divBdr>
    </w:div>
    <w:div w:id="1364478005">
      <w:bodyDiv w:val="1"/>
      <w:marLeft w:val="0"/>
      <w:marRight w:val="0"/>
      <w:marTop w:val="0"/>
      <w:marBottom w:val="0"/>
      <w:divBdr>
        <w:top w:val="none" w:sz="0" w:space="0" w:color="auto"/>
        <w:left w:val="none" w:sz="0" w:space="0" w:color="auto"/>
        <w:bottom w:val="none" w:sz="0" w:space="0" w:color="auto"/>
        <w:right w:val="none" w:sz="0" w:space="0" w:color="auto"/>
      </w:divBdr>
    </w:div>
    <w:div w:id="1364554409">
      <w:bodyDiv w:val="1"/>
      <w:marLeft w:val="0"/>
      <w:marRight w:val="0"/>
      <w:marTop w:val="0"/>
      <w:marBottom w:val="0"/>
      <w:divBdr>
        <w:top w:val="none" w:sz="0" w:space="0" w:color="auto"/>
        <w:left w:val="none" w:sz="0" w:space="0" w:color="auto"/>
        <w:bottom w:val="none" w:sz="0" w:space="0" w:color="auto"/>
        <w:right w:val="none" w:sz="0" w:space="0" w:color="auto"/>
      </w:divBdr>
    </w:div>
    <w:div w:id="1365250275">
      <w:bodyDiv w:val="1"/>
      <w:marLeft w:val="0"/>
      <w:marRight w:val="0"/>
      <w:marTop w:val="0"/>
      <w:marBottom w:val="0"/>
      <w:divBdr>
        <w:top w:val="none" w:sz="0" w:space="0" w:color="auto"/>
        <w:left w:val="none" w:sz="0" w:space="0" w:color="auto"/>
        <w:bottom w:val="none" w:sz="0" w:space="0" w:color="auto"/>
        <w:right w:val="none" w:sz="0" w:space="0" w:color="auto"/>
      </w:divBdr>
    </w:div>
    <w:div w:id="1366296245">
      <w:bodyDiv w:val="1"/>
      <w:marLeft w:val="0"/>
      <w:marRight w:val="0"/>
      <w:marTop w:val="0"/>
      <w:marBottom w:val="0"/>
      <w:divBdr>
        <w:top w:val="none" w:sz="0" w:space="0" w:color="auto"/>
        <w:left w:val="none" w:sz="0" w:space="0" w:color="auto"/>
        <w:bottom w:val="none" w:sz="0" w:space="0" w:color="auto"/>
        <w:right w:val="none" w:sz="0" w:space="0" w:color="auto"/>
      </w:divBdr>
    </w:div>
    <w:div w:id="1366365310">
      <w:bodyDiv w:val="1"/>
      <w:marLeft w:val="0"/>
      <w:marRight w:val="0"/>
      <w:marTop w:val="0"/>
      <w:marBottom w:val="0"/>
      <w:divBdr>
        <w:top w:val="none" w:sz="0" w:space="0" w:color="auto"/>
        <w:left w:val="none" w:sz="0" w:space="0" w:color="auto"/>
        <w:bottom w:val="none" w:sz="0" w:space="0" w:color="auto"/>
        <w:right w:val="none" w:sz="0" w:space="0" w:color="auto"/>
      </w:divBdr>
    </w:div>
    <w:div w:id="1368331872">
      <w:bodyDiv w:val="1"/>
      <w:marLeft w:val="0"/>
      <w:marRight w:val="0"/>
      <w:marTop w:val="0"/>
      <w:marBottom w:val="0"/>
      <w:divBdr>
        <w:top w:val="none" w:sz="0" w:space="0" w:color="auto"/>
        <w:left w:val="none" w:sz="0" w:space="0" w:color="auto"/>
        <w:bottom w:val="none" w:sz="0" w:space="0" w:color="auto"/>
        <w:right w:val="none" w:sz="0" w:space="0" w:color="auto"/>
      </w:divBdr>
    </w:div>
    <w:div w:id="1370641514">
      <w:bodyDiv w:val="1"/>
      <w:marLeft w:val="0"/>
      <w:marRight w:val="0"/>
      <w:marTop w:val="0"/>
      <w:marBottom w:val="0"/>
      <w:divBdr>
        <w:top w:val="none" w:sz="0" w:space="0" w:color="auto"/>
        <w:left w:val="none" w:sz="0" w:space="0" w:color="auto"/>
        <w:bottom w:val="none" w:sz="0" w:space="0" w:color="auto"/>
        <w:right w:val="none" w:sz="0" w:space="0" w:color="auto"/>
      </w:divBdr>
    </w:div>
    <w:div w:id="1371539579">
      <w:bodyDiv w:val="1"/>
      <w:marLeft w:val="0"/>
      <w:marRight w:val="0"/>
      <w:marTop w:val="0"/>
      <w:marBottom w:val="0"/>
      <w:divBdr>
        <w:top w:val="none" w:sz="0" w:space="0" w:color="auto"/>
        <w:left w:val="none" w:sz="0" w:space="0" w:color="auto"/>
        <w:bottom w:val="none" w:sz="0" w:space="0" w:color="auto"/>
        <w:right w:val="none" w:sz="0" w:space="0" w:color="auto"/>
      </w:divBdr>
    </w:div>
    <w:div w:id="1371953579">
      <w:bodyDiv w:val="1"/>
      <w:marLeft w:val="0"/>
      <w:marRight w:val="0"/>
      <w:marTop w:val="0"/>
      <w:marBottom w:val="0"/>
      <w:divBdr>
        <w:top w:val="none" w:sz="0" w:space="0" w:color="auto"/>
        <w:left w:val="none" w:sz="0" w:space="0" w:color="auto"/>
        <w:bottom w:val="none" w:sz="0" w:space="0" w:color="auto"/>
        <w:right w:val="none" w:sz="0" w:space="0" w:color="auto"/>
      </w:divBdr>
    </w:div>
    <w:div w:id="1372077671">
      <w:bodyDiv w:val="1"/>
      <w:marLeft w:val="0"/>
      <w:marRight w:val="0"/>
      <w:marTop w:val="0"/>
      <w:marBottom w:val="0"/>
      <w:divBdr>
        <w:top w:val="none" w:sz="0" w:space="0" w:color="auto"/>
        <w:left w:val="none" w:sz="0" w:space="0" w:color="auto"/>
        <w:bottom w:val="none" w:sz="0" w:space="0" w:color="auto"/>
        <w:right w:val="none" w:sz="0" w:space="0" w:color="auto"/>
      </w:divBdr>
    </w:div>
    <w:div w:id="1374574045">
      <w:bodyDiv w:val="1"/>
      <w:marLeft w:val="0"/>
      <w:marRight w:val="0"/>
      <w:marTop w:val="0"/>
      <w:marBottom w:val="0"/>
      <w:divBdr>
        <w:top w:val="none" w:sz="0" w:space="0" w:color="auto"/>
        <w:left w:val="none" w:sz="0" w:space="0" w:color="auto"/>
        <w:bottom w:val="none" w:sz="0" w:space="0" w:color="auto"/>
        <w:right w:val="none" w:sz="0" w:space="0" w:color="auto"/>
      </w:divBdr>
    </w:div>
    <w:div w:id="1376276050">
      <w:bodyDiv w:val="1"/>
      <w:marLeft w:val="0"/>
      <w:marRight w:val="0"/>
      <w:marTop w:val="0"/>
      <w:marBottom w:val="0"/>
      <w:divBdr>
        <w:top w:val="none" w:sz="0" w:space="0" w:color="auto"/>
        <w:left w:val="none" w:sz="0" w:space="0" w:color="auto"/>
        <w:bottom w:val="none" w:sz="0" w:space="0" w:color="auto"/>
        <w:right w:val="none" w:sz="0" w:space="0" w:color="auto"/>
      </w:divBdr>
    </w:div>
    <w:div w:id="1376807173">
      <w:bodyDiv w:val="1"/>
      <w:marLeft w:val="0"/>
      <w:marRight w:val="0"/>
      <w:marTop w:val="0"/>
      <w:marBottom w:val="0"/>
      <w:divBdr>
        <w:top w:val="none" w:sz="0" w:space="0" w:color="auto"/>
        <w:left w:val="none" w:sz="0" w:space="0" w:color="auto"/>
        <w:bottom w:val="none" w:sz="0" w:space="0" w:color="auto"/>
        <w:right w:val="none" w:sz="0" w:space="0" w:color="auto"/>
      </w:divBdr>
    </w:div>
    <w:div w:id="1377925643">
      <w:bodyDiv w:val="1"/>
      <w:marLeft w:val="0"/>
      <w:marRight w:val="0"/>
      <w:marTop w:val="0"/>
      <w:marBottom w:val="0"/>
      <w:divBdr>
        <w:top w:val="none" w:sz="0" w:space="0" w:color="auto"/>
        <w:left w:val="none" w:sz="0" w:space="0" w:color="auto"/>
        <w:bottom w:val="none" w:sz="0" w:space="0" w:color="auto"/>
        <w:right w:val="none" w:sz="0" w:space="0" w:color="auto"/>
      </w:divBdr>
    </w:div>
    <w:div w:id="1378121229">
      <w:bodyDiv w:val="1"/>
      <w:marLeft w:val="0"/>
      <w:marRight w:val="0"/>
      <w:marTop w:val="0"/>
      <w:marBottom w:val="0"/>
      <w:divBdr>
        <w:top w:val="none" w:sz="0" w:space="0" w:color="auto"/>
        <w:left w:val="none" w:sz="0" w:space="0" w:color="auto"/>
        <w:bottom w:val="none" w:sz="0" w:space="0" w:color="auto"/>
        <w:right w:val="none" w:sz="0" w:space="0" w:color="auto"/>
      </w:divBdr>
    </w:div>
    <w:div w:id="1381249932">
      <w:bodyDiv w:val="1"/>
      <w:marLeft w:val="0"/>
      <w:marRight w:val="0"/>
      <w:marTop w:val="0"/>
      <w:marBottom w:val="0"/>
      <w:divBdr>
        <w:top w:val="none" w:sz="0" w:space="0" w:color="auto"/>
        <w:left w:val="none" w:sz="0" w:space="0" w:color="auto"/>
        <w:bottom w:val="none" w:sz="0" w:space="0" w:color="auto"/>
        <w:right w:val="none" w:sz="0" w:space="0" w:color="auto"/>
      </w:divBdr>
    </w:div>
    <w:div w:id="1384868771">
      <w:bodyDiv w:val="1"/>
      <w:marLeft w:val="0"/>
      <w:marRight w:val="0"/>
      <w:marTop w:val="0"/>
      <w:marBottom w:val="0"/>
      <w:divBdr>
        <w:top w:val="none" w:sz="0" w:space="0" w:color="auto"/>
        <w:left w:val="none" w:sz="0" w:space="0" w:color="auto"/>
        <w:bottom w:val="none" w:sz="0" w:space="0" w:color="auto"/>
        <w:right w:val="none" w:sz="0" w:space="0" w:color="auto"/>
      </w:divBdr>
    </w:div>
    <w:div w:id="1386640694">
      <w:bodyDiv w:val="1"/>
      <w:marLeft w:val="0"/>
      <w:marRight w:val="0"/>
      <w:marTop w:val="0"/>
      <w:marBottom w:val="0"/>
      <w:divBdr>
        <w:top w:val="none" w:sz="0" w:space="0" w:color="auto"/>
        <w:left w:val="none" w:sz="0" w:space="0" w:color="auto"/>
        <w:bottom w:val="none" w:sz="0" w:space="0" w:color="auto"/>
        <w:right w:val="none" w:sz="0" w:space="0" w:color="auto"/>
      </w:divBdr>
    </w:div>
    <w:div w:id="1387214782">
      <w:bodyDiv w:val="1"/>
      <w:marLeft w:val="0"/>
      <w:marRight w:val="0"/>
      <w:marTop w:val="0"/>
      <w:marBottom w:val="0"/>
      <w:divBdr>
        <w:top w:val="none" w:sz="0" w:space="0" w:color="auto"/>
        <w:left w:val="none" w:sz="0" w:space="0" w:color="auto"/>
        <w:bottom w:val="none" w:sz="0" w:space="0" w:color="auto"/>
        <w:right w:val="none" w:sz="0" w:space="0" w:color="auto"/>
      </w:divBdr>
    </w:div>
    <w:div w:id="1387489390">
      <w:bodyDiv w:val="1"/>
      <w:marLeft w:val="0"/>
      <w:marRight w:val="0"/>
      <w:marTop w:val="0"/>
      <w:marBottom w:val="0"/>
      <w:divBdr>
        <w:top w:val="none" w:sz="0" w:space="0" w:color="auto"/>
        <w:left w:val="none" w:sz="0" w:space="0" w:color="auto"/>
        <w:bottom w:val="none" w:sz="0" w:space="0" w:color="auto"/>
        <w:right w:val="none" w:sz="0" w:space="0" w:color="auto"/>
      </w:divBdr>
    </w:div>
    <w:div w:id="1388456524">
      <w:bodyDiv w:val="1"/>
      <w:marLeft w:val="0"/>
      <w:marRight w:val="0"/>
      <w:marTop w:val="0"/>
      <w:marBottom w:val="0"/>
      <w:divBdr>
        <w:top w:val="none" w:sz="0" w:space="0" w:color="auto"/>
        <w:left w:val="none" w:sz="0" w:space="0" w:color="auto"/>
        <w:bottom w:val="none" w:sz="0" w:space="0" w:color="auto"/>
        <w:right w:val="none" w:sz="0" w:space="0" w:color="auto"/>
      </w:divBdr>
    </w:div>
    <w:div w:id="1389496643">
      <w:bodyDiv w:val="1"/>
      <w:marLeft w:val="0"/>
      <w:marRight w:val="0"/>
      <w:marTop w:val="0"/>
      <w:marBottom w:val="0"/>
      <w:divBdr>
        <w:top w:val="none" w:sz="0" w:space="0" w:color="auto"/>
        <w:left w:val="none" w:sz="0" w:space="0" w:color="auto"/>
        <w:bottom w:val="none" w:sz="0" w:space="0" w:color="auto"/>
        <w:right w:val="none" w:sz="0" w:space="0" w:color="auto"/>
      </w:divBdr>
    </w:div>
    <w:div w:id="1389842770">
      <w:bodyDiv w:val="1"/>
      <w:marLeft w:val="0"/>
      <w:marRight w:val="0"/>
      <w:marTop w:val="0"/>
      <w:marBottom w:val="0"/>
      <w:divBdr>
        <w:top w:val="none" w:sz="0" w:space="0" w:color="auto"/>
        <w:left w:val="none" w:sz="0" w:space="0" w:color="auto"/>
        <w:bottom w:val="none" w:sz="0" w:space="0" w:color="auto"/>
        <w:right w:val="none" w:sz="0" w:space="0" w:color="auto"/>
      </w:divBdr>
    </w:div>
    <w:div w:id="1391345809">
      <w:bodyDiv w:val="1"/>
      <w:marLeft w:val="0"/>
      <w:marRight w:val="0"/>
      <w:marTop w:val="0"/>
      <w:marBottom w:val="0"/>
      <w:divBdr>
        <w:top w:val="none" w:sz="0" w:space="0" w:color="auto"/>
        <w:left w:val="none" w:sz="0" w:space="0" w:color="auto"/>
        <w:bottom w:val="none" w:sz="0" w:space="0" w:color="auto"/>
        <w:right w:val="none" w:sz="0" w:space="0" w:color="auto"/>
      </w:divBdr>
    </w:div>
    <w:div w:id="1393233282">
      <w:bodyDiv w:val="1"/>
      <w:marLeft w:val="0"/>
      <w:marRight w:val="0"/>
      <w:marTop w:val="0"/>
      <w:marBottom w:val="0"/>
      <w:divBdr>
        <w:top w:val="none" w:sz="0" w:space="0" w:color="auto"/>
        <w:left w:val="none" w:sz="0" w:space="0" w:color="auto"/>
        <w:bottom w:val="none" w:sz="0" w:space="0" w:color="auto"/>
        <w:right w:val="none" w:sz="0" w:space="0" w:color="auto"/>
      </w:divBdr>
    </w:div>
    <w:div w:id="1394506120">
      <w:bodyDiv w:val="1"/>
      <w:marLeft w:val="0"/>
      <w:marRight w:val="0"/>
      <w:marTop w:val="0"/>
      <w:marBottom w:val="0"/>
      <w:divBdr>
        <w:top w:val="none" w:sz="0" w:space="0" w:color="auto"/>
        <w:left w:val="none" w:sz="0" w:space="0" w:color="auto"/>
        <w:bottom w:val="none" w:sz="0" w:space="0" w:color="auto"/>
        <w:right w:val="none" w:sz="0" w:space="0" w:color="auto"/>
      </w:divBdr>
    </w:div>
    <w:div w:id="1397628907">
      <w:bodyDiv w:val="1"/>
      <w:marLeft w:val="0"/>
      <w:marRight w:val="0"/>
      <w:marTop w:val="0"/>
      <w:marBottom w:val="0"/>
      <w:divBdr>
        <w:top w:val="none" w:sz="0" w:space="0" w:color="auto"/>
        <w:left w:val="none" w:sz="0" w:space="0" w:color="auto"/>
        <w:bottom w:val="none" w:sz="0" w:space="0" w:color="auto"/>
        <w:right w:val="none" w:sz="0" w:space="0" w:color="auto"/>
      </w:divBdr>
    </w:div>
    <w:div w:id="1397778671">
      <w:bodyDiv w:val="1"/>
      <w:marLeft w:val="0"/>
      <w:marRight w:val="0"/>
      <w:marTop w:val="0"/>
      <w:marBottom w:val="0"/>
      <w:divBdr>
        <w:top w:val="none" w:sz="0" w:space="0" w:color="auto"/>
        <w:left w:val="none" w:sz="0" w:space="0" w:color="auto"/>
        <w:bottom w:val="none" w:sz="0" w:space="0" w:color="auto"/>
        <w:right w:val="none" w:sz="0" w:space="0" w:color="auto"/>
      </w:divBdr>
    </w:div>
    <w:div w:id="1401948158">
      <w:bodyDiv w:val="1"/>
      <w:marLeft w:val="0"/>
      <w:marRight w:val="0"/>
      <w:marTop w:val="0"/>
      <w:marBottom w:val="0"/>
      <w:divBdr>
        <w:top w:val="none" w:sz="0" w:space="0" w:color="auto"/>
        <w:left w:val="none" w:sz="0" w:space="0" w:color="auto"/>
        <w:bottom w:val="none" w:sz="0" w:space="0" w:color="auto"/>
        <w:right w:val="none" w:sz="0" w:space="0" w:color="auto"/>
      </w:divBdr>
    </w:div>
    <w:div w:id="1402871820">
      <w:bodyDiv w:val="1"/>
      <w:marLeft w:val="0"/>
      <w:marRight w:val="0"/>
      <w:marTop w:val="0"/>
      <w:marBottom w:val="0"/>
      <w:divBdr>
        <w:top w:val="none" w:sz="0" w:space="0" w:color="auto"/>
        <w:left w:val="none" w:sz="0" w:space="0" w:color="auto"/>
        <w:bottom w:val="none" w:sz="0" w:space="0" w:color="auto"/>
        <w:right w:val="none" w:sz="0" w:space="0" w:color="auto"/>
      </w:divBdr>
    </w:div>
    <w:div w:id="1404258841">
      <w:bodyDiv w:val="1"/>
      <w:marLeft w:val="0"/>
      <w:marRight w:val="0"/>
      <w:marTop w:val="0"/>
      <w:marBottom w:val="0"/>
      <w:divBdr>
        <w:top w:val="none" w:sz="0" w:space="0" w:color="auto"/>
        <w:left w:val="none" w:sz="0" w:space="0" w:color="auto"/>
        <w:bottom w:val="none" w:sz="0" w:space="0" w:color="auto"/>
        <w:right w:val="none" w:sz="0" w:space="0" w:color="auto"/>
      </w:divBdr>
    </w:div>
    <w:div w:id="1405030810">
      <w:bodyDiv w:val="1"/>
      <w:marLeft w:val="0"/>
      <w:marRight w:val="0"/>
      <w:marTop w:val="0"/>
      <w:marBottom w:val="0"/>
      <w:divBdr>
        <w:top w:val="none" w:sz="0" w:space="0" w:color="auto"/>
        <w:left w:val="none" w:sz="0" w:space="0" w:color="auto"/>
        <w:bottom w:val="none" w:sz="0" w:space="0" w:color="auto"/>
        <w:right w:val="none" w:sz="0" w:space="0" w:color="auto"/>
      </w:divBdr>
    </w:div>
    <w:div w:id="1405487771">
      <w:bodyDiv w:val="1"/>
      <w:marLeft w:val="0"/>
      <w:marRight w:val="0"/>
      <w:marTop w:val="0"/>
      <w:marBottom w:val="0"/>
      <w:divBdr>
        <w:top w:val="none" w:sz="0" w:space="0" w:color="auto"/>
        <w:left w:val="none" w:sz="0" w:space="0" w:color="auto"/>
        <w:bottom w:val="none" w:sz="0" w:space="0" w:color="auto"/>
        <w:right w:val="none" w:sz="0" w:space="0" w:color="auto"/>
      </w:divBdr>
    </w:div>
    <w:div w:id="1405759318">
      <w:bodyDiv w:val="1"/>
      <w:marLeft w:val="0"/>
      <w:marRight w:val="0"/>
      <w:marTop w:val="0"/>
      <w:marBottom w:val="0"/>
      <w:divBdr>
        <w:top w:val="none" w:sz="0" w:space="0" w:color="auto"/>
        <w:left w:val="none" w:sz="0" w:space="0" w:color="auto"/>
        <w:bottom w:val="none" w:sz="0" w:space="0" w:color="auto"/>
        <w:right w:val="none" w:sz="0" w:space="0" w:color="auto"/>
      </w:divBdr>
    </w:div>
    <w:div w:id="1408068630">
      <w:bodyDiv w:val="1"/>
      <w:marLeft w:val="0"/>
      <w:marRight w:val="0"/>
      <w:marTop w:val="0"/>
      <w:marBottom w:val="0"/>
      <w:divBdr>
        <w:top w:val="none" w:sz="0" w:space="0" w:color="auto"/>
        <w:left w:val="none" w:sz="0" w:space="0" w:color="auto"/>
        <w:bottom w:val="none" w:sz="0" w:space="0" w:color="auto"/>
        <w:right w:val="none" w:sz="0" w:space="0" w:color="auto"/>
      </w:divBdr>
    </w:div>
    <w:div w:id="1408648650">
      <w:bodyDiv w:val="1"/>
      <w:marLeft w:val="0"/>
      <w:marRight w:val="0"/>
      <w:marTop w:val="0"/>
      <w:marBottom w:val="0"/>
      <w:divBdr>
        <w:top w:val="none" w:sz="0" w:space="0" w:color="auto"/>
        <w:left w:val="none" w:sz="0" w:space="0" w:color="auto"/>
        <w:bottom w:val="none" w:sz="0" w:space="0" w:color="auto"/>
        <w:right w:val="none" w:sz="0" w:space="0" w:color="auto"/>
      </w:divBdr>
    </w:div>
    <w:div w:id="1409111620">
      <w:bodyDiv w:val="1"/>
      <w:marLeft w:val="0"/>
      <w:marRight w:val="0"/>
      <w:marTop w:val="0"/>
      <w:marBottom w:val="0"/>
      <w:divBdr>
        <w:top w:val="none" w:sz="0" w:space="0" w:color="auto"/>
        <w:left w:val="none" w:sz="0" w:space="0" w:color="auto"/>
        <w:bottom w:val="none" w:sz="0" w:space="0" w:color="auto"/>
        <w:right w:val="none" w:sz="0" w:space="0" w:color="auto"/>
      </w:divBdr>
    </w:div>
    <w:div w:id="1410543112">
      <w:bodyDiv w:val="1"/>
      <w:marLeft w:val="0"/>
      <w:marRight w:val="0"/>
      <w:marTop w:val="0"/>
      <w:marBottom w:val="0"/>
      <w:divBdr>
        <w:top w:val="none" w:sz="0" w:space="0" w:color="auto"/>
        <w:left w:val="none" w:sz="0" w:space="0" w:color="auto"/>
        <w:bottom w:val="none" w:sz="0" w:space="0" w:color="auto"/>
        <w:right w:val="none" w:sz="0" w:space="0" w:color="auto"/>
      </w:divBdr>
    </w:div>
    <w:div w:id="1410884755">
      <w:bodyDiv w:val="1"/>
      <w:marLeft w:val="0"/>
      <w:marRight w:val="0"/>
      <w:marTop w:val="0"/>
      <w:marBottom w:val="0"/>
      <w:divBdr>
        <w:top w:val="none" w:sz="0" w:space="0" w:color="auto"/>
        <w:left w:val="none" w:sz="0" w:space="0" w:color="auto"/>
        <w:bottom w:val="none" w:sz="0" w:space="0" w:color="auto"/>
        <w:right w:val="none" w:sz="0" w:space="0" w:color="auto"/>
      </w:divBdr>
    </w:div>
    <w:div w:id="1411582496">
      <w:bodyDiv w:val="1"/>
      <w:marLeft w:val="0"/>
      <w:marRight w:val="0"/>
      <w:marTop w:val="0"/>
      <w:marBottom w:val="0"/>
      <w:divBdr>
        <w:top w:val="none" w:sz="0" w:space="0" w:color="auto"/>
        <w:left w:val="none" w:sz="0" w:space="0" w:color="auto"/>
        <w:bottom w:val="none" w:sz="0" w:space="0" w:color="auto"/>
        <w:right w:val="none" w:sz="0" w:space="0" w:color="auto"/>
      </w:divBdr>
    </w:div>
    <w:div w:id="1411777320">
      <w:bodyDiv w:val="1"/>
      <w:marLeft w:val="0"/>
      <w:marRight w:val="0"/>
      <w:marTop w:val="0"/>
      <w:marBottom w:val="0"/>
      <w:divBdr>
        <w:top w:val="none" w:sz="0" w:space="0" w:color="auto"/>
        <w:left w:val="none" w:sz="0" w:space="0" w:color="auto"/>
        <w:bottom w:val="none" w:sz="0" w:space="0" w:color="auto"/>
        <w:right w:val="none" w:sz="0" w:space="0" w:color="auto"/>
      </w:divBdr>
    </w:div>
    <w:div w:id="1412001302">
      <w:bodyDiv w:val="1"/>
      <w:marLeft w:val="0"/>
      <w:marRight w:val="0"/>
      <w:marTop w:val="0"/>
      <w:marBottom w:val="0"/>
      <w:divBdr>
        <w:top w:val="none" w:sz="0" w:space="0" w:color="auto"/>
        <w:left w:val="none" w:sz="0" w:space="0" w:color="auto"/>
        <w:bottom w:val="none" w:sz="0" w:space="0" w:color="auto"/>
        <w:right w:val="none" w:sz="0" w:space="0" w:color="auto"/>
      </w:divBdr>
    </w:div>
    <w:div w:id="1412652785">
      <w:bodyDiv w:val="1"/>
      <w:marLeft w:val="0"/>
      <w:marRight w:val="0"/>
      <w:marTop w:val="0"/>
      <w:marBottom w:val="0"/>
      <w:divBdr>
        <w:top w:val="none" w:sz="0" w:space="0" w:color="auto"/>
        <w:left w:val="none" w:sz="0" w:space="0" w:color="auto"/>
        <w:bottom w:val="none" w:sz="0" w:space="0" w:color="auto"/>
        <w:right w:val="none" w:sz="0" w:space="0" w:color="auto"/>
      </w:divBdr>
    </w:div>
    <w:div w:id="1413241197">
      <w:bodyDiv w:val="1"/>
      <w:marLeft w:val="0"/>
      <w:marRight w:val="0"/>
      <w:marTop w:val="0"/>
      <w:marBottom w:val="0"/>
      <w:divBdr>
        <w:top w:val="none" w:sz="0" w:space="0" w:color="auto"/>
        <w:left w:val="none" w:sz="0" w:space="0" w:color="auto"/>
        <w:bottom w:val="none" w:sz="0" w:space="0" w:color="auto"/>
        <w:right w:val="none" w:sz="0" w:space="0" w:color="auto"/>
      </w:divBdr>
    </w:div>
    <w:div w:id="1414812325">
      <w:bodyDiv w:val="1"/>
      <w:marLeft w:val="0"/>
      <w:marRight w:val="0"/>
      <w:marTop w:val="0"/>
      <w:marBottom w:val="0"/>
      <w:divBdr>
        <w:top w:val="none" w:sz="0" w:space="0" w:color="auto"/>
        <w:left w:val="none" w:sz="0" w:space="0" w:color="auto"/>
        <w:bottom w:val="none" w:sz="0" w:space="0" w:color="auto"/>
        <w:right w:val="none" w:sz="0" w:space="0" w:color="auto"/>
      </w:divBdr>
    </w:div>
    <w:div w:id="1415665236">
      <w:bodyDiv w:val="1"/>
      <w:marLeft w:val="0"/>
      <w:marRight w:val="0"/>
      <w:marTop w:val="0"/>
      <w:marBottom w:val="0"/>
      <w:divBdr>
        <w:top w:val="none" w:sz="0" w:space="0" w:color="auto"/>
        <w:left w:val="none" w:sz="0" w:space="0" w:color="auto"/>
        <w:bottom w:val="none" w:sz="0" w:space="0" w:color="auto"/>
        <w:right w:val="none" w:sz="0" w:space="0" w:color="auto"/>
      </w:divBdr>
    </w:div>
    <w:div w:id="1417285409">
      <w:bodyDiv w:val="1"/>
      <w:marLeft w:val="0"/>
      <w:marRight w:val="0"/>
      <w:marTop w:val="0"/>
      <w:marBottom w:val="0"/>
      <w:divBdr>
        <w:top w:val="none" w:sz="0" w:space="0" w:color="auto"/>
        <w:left w:val="none" w:sz="0" w:space="0" w:color="auto"/>
        <w:bottom w:val="none" w:sz="0" w:space="0" w:color="auto"/>
        <w:right w:val="none" w:sz="0" w:space="0" w:color="auto"/>
      </w:divBdr>
    </w:div>
    <w:div w:id="1417552028">
      <w:bodyDiv w:val="1"/>
      <w:marLeft w:val="0"/>
      <w:marRight w:val="0"/>
      <w:marTop w:val="0"/>
      <w:marBottom w:val="0"/>
      <w:divBdr>
        <w:top w:val="none" w:sz="0" w:space="0" w:color="auto"/>
        <w:left w:val="none" w:sz="0" w:space="0" w:color="auto"/>
        <w:bottom w:val="none" w:sz="0" w:space="0" w:color="auto"/>
        <w:right w:val="none" w:sz="0" w:space="0" w:color="auto"/>
      </w:divBdr>
    </w:div>
    <w:div w:id="1418746657">
      <w:bodyDiv w:val="1"/>
      <w:marLeft w:val="0"/>
      <w:marRight w:val="0"/>
      <w:marTop w:val="0"/>
      <w:marBottom w:val="0"/>
      <w:divBdr>
        <w:top w:val="none" w:sz="0" w:space="0" w:color="auto"/>
        <w:left w:val="none" w:sz="0" w:space="0" w:color="auto"/>
        <w:bottom w:val="none" w:sz="0" w:space="0" w:color="auto"/>
        <w:right w:val="none" w:sz="0" w:space="0" w:color="auto"/>
      </w:divBdr>
    </w:div>
    <w:div w:id="1419016877">
      <w:bodyDiv w:val="1"/>
      <w:marLeft w:val="0"/>
      <w:marRight w:val="0"/>
      <w:marTop w:val="0"/>
      <w:marBottom w:val="0"/>
      <w:divBdr>
        <w:top w:val="none" w:sz="0" w:space="0" w:color="auto"/>
        <w:left w:val="none" w:sz="0" w:space="0" w:color="auto"/>
        <w:bottom w:val="none" w:sz="0" w:space="0" w:color="auto"/>
        <w:right w:val="none" w:sz="0" w:space="0" w:color="auto"/>
      </w:divBdr>
    </w:div>
    <w:div w:id="1419250952">
      <w:bodyDiv w:val="1"/>
      <w:marLeft w:val="0"/>
      <w:marRight w:val="0"/>
      <w:marTop w:val="0"/>
      <w:marBottom w:val="0"/>
      <w:divBdr>
        <w:top w:val="none" w:sz="0" w:space="0" w:color="auto"/>
        <w:left w:val="none" w:sz="0" w:space="0" w:color="auto"/>
        <w:bottom w:val="none" w:sz="0" w:space="0" w:color="auto"/>
        <w:right w:val="none" w:sz="0" w:space="0" w:color="auto"/>
      </w:divBdr>
    </w:div>
    <w:div w:id="1422530608">
      <w:bodyDiv w:val="1"/>
      <w:marLeft w:val="0"/>
      <w:marRight w:val="0"/>
      <w:marTop w:val="0"/>
      <w:marBottom w:val="0"/>
      <w:divBdr>
        <w:top w:val="none" w:sz="0" w:space="0" w:color="auto"/>
        <w:left w:val="none" w:sz="0" w:space="0" w:color="auto"/>
        <w:bottom w:val="none" w:sz="0" w:space="0" w:color="auto"/>
        <w:right w:val="none" w:sz="0" w:space="0" w:color="auto"/>
      </w:divBdr>
    </w:div>
    <w:div w:id="1422607409">
      <w:bodyDiv w:val="1"/>
      <w:marLeft w:val="0"/>
      <w:marRight w:val="0"/>
      <w:marTop w:val="0"/>
      <w:marBottom w:val="0"/>
      <w:divBdr>
        <w:top w:val="none" w:sz="0" w:space="0" w:color="auto"/>
        <w:left w:val="none" w:sz="0" w:space="0" w:color="auto"/>
        <w:bottom w:val="none" w:sz="0" w:space="0" w:color="auto"/>
        <w:right w:val="none" w:sz="0" w:space="0" w:color="auto"/>
      </w:divBdr>
    </w:div>
    <w:div w:id="1422676517">
      <w:bodyDiv w:val="1"/>
      <w:marLeft w:val="0"/>
      <w:marRight w:val="0"/>
      <w:marTop w:val="0"/>
      <w:marBottom w:val="0"/>
      <w:divBdr>
        <w:top w:val="none" w:sz="0" w:space="0" w:color="auto"/>
        <w:left w:val="none" w:sz="0" w:space="0" w:color="auto"/>
        <w:bottom w:val="none" w:sz="0" w:space="0" w:color="auto"/>
        <w:right w:val="none" w:sz="0" w:space="0" w:color="auto"/>
      </w:divBdr>
    </w:div>
    <w:div w:id="1424063604">
      <w:bodyDiv w:val="1"/>
      <w:marLeft w:val="0"/>
      <w:marRight w:val="0"/>
      <w:marTop w:val="0"/>
      <w:marBottom w:val="0"/>
      <w:divBdr>
        <w:top w:val="none" w:sz="0" w:space="0" w:color="auto"/>
        <w:left w:val="none" w:sz="0" w:space="0" w:color="auto"/>
        <w:bottom w:val="none" w:sz="0" w:space="0" w:color="auto"/>
        <w:right w:val="none" w:sz="0" w:space="0" w:color="auto"/>
      </w:divBdr>
    </w:div>
    <w:div w:id="1424379703">
      <w:bodyDiv w:val="1"/>
      <w:marLeft w:val="0"/>
      <w:marRight w:val="0"/>
      <w:marTop w:val="0"/>
      <w:marBottom w:val="0"/>
      <w:divBdr>
        <w:top w:val="none" w:sz="0" w:space="0" w:color="auto"/>
        <w:left w:val="none" w:sz="0" w:space="0" w:color="auto"/>
        <w:bottom w:val="none" w:sz="0" w:space="0" w:color="auto"/>
        <w:right w:val="none" w:sz="0" w:space="0" w:color="auto"/>
      </w:divBdr>
    </w:div>
    <w:div w:id="1424759680">
      <w:bodyDiv w:val="1"/>
      <w:marLeft w:val="0"/>
      <w:marRight w:val="0"/>
      <w:marTop w:val="0"/>
      <w:marBottom w:val="0"/>
      <w:divBdr>
        <w:top w:val="none" w:sz="0" w:space="0" w:color="auto"/>
        <w:left w:val="none" w:sz="0" w:space="0" w:color="auto"/>
        <w:bottom w:val="none" w:sz="0" w:space="0" w:color="auto"/>
        <w:right w:val="none" w:sz="0" w:space="0" w:color="auto"/>
      </w:divBdr>
    </w:div>
    <w:div w:id="1429740200">
      <w:bodyDiv w:val="1"/>
      <w:marLeft w:val="0"/>
      <w:marRight w:val="0"/>
      <w:marTop w:val="0"/>
      <w:marBottom w:val="0"/>
      <w:divBdr>
        <w:top w:val="none" w:sz="0" w:space="0" w:color="auto"/>
        <w:left w:val="none" w:sz="0" w:space="0" w:color="auto"/>
        <w:bottom w:val="none" w:sz="0" w:space="0" w:color="auto"/>
        <w:right w:val="none" w:sz="0" w:space="0" w:color="auto"/>
      </w:divBdr>
    </w:div>
    <w:div w:id="1431196764">
      <w:bodyDiv w:val="1"/>
      <w:marLeft w:val="0"/>
      <w:marRight w:val="0"/>
      <w:marTop w:val="0"/>
      <w:marBottom w:val="0"/>
      <w:divBdr>
        <w:top w:val="none" w:sz="0" w:space="0" w:color="auto"/>
        <w:left w:val="none" w:sz="0" w:space="0" w:color="auto"/>
        <w:bottom w:val="none" w:sz="0" w:space="0" w:color="auto"/>
        <w:right w:val="none" w:sz="0" w:space="0" w:color="auto"/>
      </w:divBdr>
    </w:div>
    <w:div w:id="1431853786">
      <w:bodyDiv w:val="1"/>
      <w:marLeft w:val="0"/>
      <w:marRight w:val="0"/>
      <w:marTop w:val="0"/>
      <w:marBottom w:val="0"/>
      <w:divBdr>
        <w:top w:val="none" w:sz="0" w:space="0" w:color="auto"/>
        <w:left w:val="none" w:sz="0" w:space="0" w:color="auto"/>
        <w:bottom w:val="none" w:sz="0" w:space="0" w:color="auto"/>
        <w:right w:val="none" w:sz="0" w:space="0" w:color="auto"/>
      </w:divBdr>
    </w:div>
    <w:div w:id="1431968119">
      <w:bodyDiv w:val="1"/>
      <w:marLeft w:val="0"/>
      <w:marRight w:val="0"/>
      <w:marTop w:val="0"/>
      <w:marBottom w:val="0"/>
      <w:divBdr>
        <w:top w:val="none" w:sz="0" w:space="0" w:color="auto"/>
        <w:left w:val="none" w:sz="0" w:space="0" w:color="auto"/>
        <w:bottom w:val="none" w:sz="0" w:space="0" w:color="auto"/>
        <w:right w:val="none" w:sz="0" w:space="0" w:color="auto"/>
      </w:divBdr>
    </w:div>
    <w:div w:id="1431971482">
      <w:bodyDiv w:val="1"/>
      <w:marLeft w:val="0"/>
      <w:marRight w:val="0"/>
      <w:marTop w:val="0"/>
      <w:marBottom w:val="0"/>
      <w:divBdr>
        <w:top w:val="none" w:sz="0" w:space="0" w:color="auto"/>
        <w:left w:val="none" w:sz="0" w:space="0" w:color="auto"/>
        <w:bottom w:val="none" w:sz="0" w:space="0" w:color="auto"/>
        <w:right w:val="none" w:sz="0" w:space="0" w:color="auto"/>
      </w:divBdr>
    </w:div>
    <w:div w:id="1433739935">
      <w:bodyDiv w:val="1"/>
      <w:marLeft w:val="0"/>
      <w:marRight w:val="0"/>
      <w:marTop w:val="0"/>
      <w:marBottom w:val="0"/>
      <w:divBdr>
        <w:top w:val="none" w:sz="0" w:space="0" w:color="auto"/>
        <w:left w:val="none" w:sz="0" w:space="0" w:color="auto"/>
        <w:bottom w:val="none" w:sz="0" w:space="0" w:color="auto"/>
        <w:right w:val="none" w:sz="0" w:space="0" w:color="auto"/>
      </w:divBdr>
    </w:div>
    <w:div w:id="1434206612">
      <w:bodyDiv w:val="1"/>
      <w:marLeft w:val="0"/>
      <w:marRight w:val="0"/>
      <w:marTop w:val="0"/>
      <w:marBottom w:val="0"/>
      <w:divBdr>
        <w:top w:val="none" w:sz="0" w:space="0" w:color="auto"/>
        <w:left w:val="none" w:sz="0" w:space="0" w:color="auto"/>
        <w:bottom w:val="none" w:sz="0" w:space="0" w:color="auto"/>
        <w:right w:val="none" w:sz="0" w:space="0" w:color="auto"/>
      </w:divBdr>
    </w:div>
    <w:div w:id="1434208586">
      <w:bodyDiv w:val="1"/>
      <w:marLeft w:val="0"/>
      <w:marRight w:val="0"/>
      <w:marTop w:val="0"/>
      <w:marBottom w:val="0"/>
      <w:divBdr>
        <w:top w:val="none" w:sz="0" w:space="0" w:color="auto"/>
        <w:left w:val="none" w:sz="0" w:space="0" w:color="auto"/>
        <w:bottom w:val="none" w:sz="0" w:space="0" w:color="auto"/>
        <w:right w:val="none" w:sz="0" w:space="0" w:color="auto"/>
      </w:divBdr>
    </w:div>
    <w:div w:id="1434517972">
      <w:bodyDiv w:val="1"/>
      <w:marLeft w:val="0"/>
      <w:marRight w:val="0"/>
      <w:marTop w:val="0"/>
      <w:marBottom w:val="0"/>
      <w:divBdr>
        <w:top w:val="none" w:sz="0" w:space="0" w:color="auto"/>
        <w:left w:val="none" w:sz="0" w:space="0" w:color="auto"/>
        <w:bottom w:val="none" w:sz="0" w:space="0" w:color="auto"/>
        <w:right w:val="none" w:sz="0" w:space="0" w:color="auto"/>
      </w:divBdr>
    </w:div>
    <w:div w:id="1434862031">
      <w:bodyDiv w:val="1"/>
      <w:marLeft w:val="0"/>
      <w:marRight w:val="0"/>
      <w:marTop w:val="0"/>
      <w:marBottom w:val="0"/>
      <w:divBdr>
        <w:top w:val="none" w:sz="0" w:space="0" w:color="auto"/>
        <w:left w:val="none" w:sz="0" w:space="0" w:color="auto"/>
        <w:bottom w:val="none" w:sz="0" w:space="0" w:color="auto"/>
        <w:right w:val="none" w:sz="0" w:space="0" w:color="auto"/>
      </w:divBdr>
    </w:div>
    <w:div w:id="1435127739">
      <w:bodyDiv w:val="1"/>
      <w:marLeft w:val="0"/>
      <w:marRight w:val="0"/>
      <w:marTop w:val="0"/>
      <w:marBottom w:val="0"/>
      <w:divBdr>
        <w:top w:val="none" w:sz="0" w:space="0" w:color="auto"/>
        <w:left w:val="none" w:sz="0" w:space="0" w:color="auto"/>
        <w:bottom w:val="none" w:sz="0" w:space="0" w:color="auto"/>
        <w:right w:val="none" w:sz="0" w:space="0" w:color="auto"/>
      </w:divBdr>
    </w:div>
    <w:div w:id="1435589770">
      <w:bodyDiv w:val="1"/>
      <w:marLeft w:val="0"/>
      <w:marRight w:val="0"/>
      <w:marTop w:val="0"/>
      <w:marBottom w:val="0"/>
      <w:divBdr>
        <w:top w:val="none" w:sz="0" w:space="0" w:color="auto"/>
        <w:left w:val="none" w:sz="0" w:space="0" w:color="auto"/>
        <w:bottom w:val="none" w:sz="0" w:space="0" w:color="auto"/>
        <w:right w:val="none" w:sz="0" w:space="0" w:color="auto"/>
      </w:divBdr>
    </w:div>
    <w:div w:id="1436829546">
      <w:bodyDiv w:val="1"/>
      <w:marLeft w:val="0"/>
      <w:marRight w:val="0"/>
      <w:marTop w:val="0"/>
      <w:marBottom w:val="0"/>
      <w:divBdr>
        <w:top w:val="none" w:sz="0" w:space="0" w:color="auto"/>
        <w:left w:val="none" w:sz="0" w:space="0" w:color="auto"/>
        <w:bottom w:val="none" w:sz="0" w:space="0" w:color="auto"/>
        <w:right w:val="none" w:sz="0" w:space="0" w:color="auto"/>
      </w:divBdr>
    </w:div>
    <w:div w:id="1439333214">
      <w:bodyDiv w:val="1"/>
      <w:marLeft w:val="0"/>
      <w:marRight w:val="0"/>
      <w:marTop w:val="0"/>
      <w:marBottom w:val="0"/>
      <w:divBdr>
        <w:top w:val="none" w:sz="0" w:space="0" w:color="auto"/>
        <w:left w:val="none" w:sz="0" w:space="0" w:color="auto"/>
        <w:bottom w:val="none" w:sz="0" w:space="0" w:color="auto"/>
        <w:right w:val="none" w:sz="0" w:space="0" w:color="auto"/>
      </w:divBdr>
    </w:div>
    <w:div w:id="1439520825">
      <w:bodyDiv w:val="1"/>
      <w:marLeft w:val="0"/>
      <w:marRight w:val="0"/>
      <w:marTop w:val="0"/>
      <w:marBottom w:val="0"/>
      <w:divBdr>
        <w:top w:val="none" w:sz="0" w:space="0" w:color="auto"/>
        <w:left w:val="none" w:sz="0" w:space="0" w:color="auto"/>
        <w:bottom w:val="none" w:sz="0" w:space="0" w:color="auto"/>
        <w:right w:val="none" w:sz="0" w:space="0" w:color="auto"/>
      </w:divBdr>
    </w:div>
    <w:div w:id="1439567489">
      <w:bodyDiv w:val="1"/>
      <w:marLeft w:val="0"/>
      <w:marRight w:val="0"/>
      <w:marTop w:val="0"/>
      <w:marBottom w:val="0"/>
      <w:divBdr>
        <w:top w:val="none" w:sz="0" w:space="0" w:color="auto"/>
        <w:left w:val="none" w:sz="0" w:space="0" w:color="auto"/>
        <w:bottom w:val="none" w:sz="0" w:space="0" w:color="auto"/>
        <w:right w:val="none" w:sz="0" w:space="0" w:color="auto"/>
      </w:divBdr>
    </w:div>
    <w:div w:id="1441605970">
      <w:bodyDiv w:val="1"/>
      <w:marLeft w:val="0"/>
      <w:marRight w:val="0"/>
      <w:marTop w:val="0"/>
      <w:marBottom w:val="0"/>
      <w:divBdr>
        <w:top w:val="none" w:sz="0" w:space="0" w:color="auto"/>
        <w:left w:val="none" w:sz="0" w:space="0" w:color="auto"/>
        <w:bottom w:val="none" w:sz="0" w:space="0" w:color="auto"/>
        <w:right w:val="none" w:sz="0" w:space="0" w:color="auto"/>
      </w:divBdr>
    </w:div>
    <w:div w:id="1443960660">
      <w:bodyDiv w:val="1"/>
      <w:marLeft w:val="0"/>
      <w:marRight w:val="0"/>
      <w:marTop w:val="0"/>
      <w:marBottom w:val="0"/>
      <w:divBdr>
        <w:top w:val="none" w:sz="0" w:space="0" w:color="auto"/>
        <w:left w:val="none" w:sz="0" w:space="0" w:color="auto"/>
        <w:bottom w:val="none" w:sz="0" w:space="0" w:color="auto"/>
        <w:right w:val="none" w:sz="0" w:space="0" w:color="auto"/>
      </w:divBdr>
    </w:div>
    <w:div w:id="1444614233">
      <w:bodyDiv w:val="1"/>
      <w:marLeft w:val="0"/>
      <w:marRight w:val="0"/>
      <w:marTop w:val="0"/>
      <w:marBottom w:val="0"/>
      <w:divBdr>
        <w:top w:val="none" w:sz="0" w:space="0" w:color="auto"/>
        <w:left w:val="none" w:sz="0" w:space="0" w:color="auto"/>
        <w:bottom w:val="none" w:sz="0" w:space="0" w:color="auto"/>
        <w:right w:val="none" w:sz="0" w:space="0" w:color="auto"/>
      </w:divBdr>
    </w:div>
    <w:div w:id="1446651207">
      <w:bodyDiv w:val="1"/>
      <w:marLeft w:val="0"/>
      <w:marRight w:val="0"/>
      <w:marTop w:val="0"/>
      <w:marBottom w:val="0"/>
      <w:divBdr>
        <w:top w:val="none" w:sz="0" w:space="0" w:color="auto"/>
        <w:left w:val="none" w:sz="0" w:space="0" w:color="auto"/>
        <w:bottom w:val="none" w:sz="0" w:space="0" w:color="auto"/>
        <w:right w:val="none" w:sz="0" w:space="0" w:color="auto"/>
      </w:divBdr>
    </w:div>
    <w:div w:id="1447966332">
      <w:bodyDiv w:val="1"/>
      <w:marLeft w:val="0"/>
      <w:marRight w:val="0"/>
      <w:marTop w:val="0"/>
      <w:marBottom w:val="0"/>
      <w:divBdr>
        <w:top w:val="none" w:sz="0" w:space="0" w:color="auto"/>
        <w:left w:val="none" w:sz="0" w:space="0" w:color="auto"/>
        <w:bottom w:val="none" w:sz="0" w:space="0" w:color="auto"/>
        <w:right w:val="none" w:sz="0" w:space="0" w:color="auto"/>
      </w:divBdr>
    </w:div>
    <w:div w:id="1449735089">
      <w:bodyDiv w:val="1"/>
      <w:marLeft w:val="0"/>
      <w:marRight w:val="0"/>
      <w:marTop w:val="0"/>
      <w:marBottom w:val="0"/>
      <w:divBdr>
        <w:top w:val="none" w:sz="0" w:space="0" w:color="auto"/>
        <w:left w:val="none" w:sz="0" w:space="0" w:color="auto"/>
        <w:bottom w:val="none" w:sz="0" w:space="0" w:color="auto"/>
        <w:right w:val="none" w:sz="0" w:space="0" w:color="auto"/>
      </w:divBdr>
    </w:div>
    <w:div w:id="1450079857">
      <w:bodyDiv w:val="1"/>
      <w:marLeft w:val="0"/>
      <w:marRight w:val="0"/>
      <w:marTop w:val="0"/>
      <w:marBottom w:val="0"/>
      <w:divBdr>
        <w:top w:val="none" w:sz="0" w:space="0" w:color="auto"/>
        <w:left w:val="none" w:sz="0" w:space="0" w:color="auto"/>
        <w:bottom w:val="none" w:sz="0" w:space="0" w:color="auto"/>
        <w:right w:val="none" w:sz="0" w:space="0" w:color="auto"/>
      </w:divBdr>
    </w:div>
    <w:div w:id="1450199267">
      <w:bodyDiv w:val="1"/>
      <w:marLeft w:val="0"/>
      <w:marRight w:val="0"/>
      <w:marTop w:val="0"/>
      <w:marBottom w:val="0"/>
      <w:divBdr>
        <w:top w:val="none" w:sz="0" w:space="0" w:color="auto"/>
        <w:left w:val="none" w:sz="0" w:space="0" w:color="auto"/>
        <w:bottom w:val="none" w:sz="0" w:space="0" w:color="auto"/>
        <w:right w:val="none" w:sz="0" w:space="0" w:color="auto"/>
      </w:divBdr>
    </w:div>
    <w:div w:id="1451897628">
      <w:bodyDiv w:val="1"/>
      <w:marLeft w:val="0"/>
      <w:marRight w:val="0"/>
      <w:marTop w:val="0"/>
      <w:marBottom w:val="0"/>
      <w:divBdr>
        <w:top w:val="none" w:sz="0" w:space="0" w:color="auto"/>
        <w:left w:val="none" w:sz="0" w:space="0" w:color="auto"/>
        <w:bottom w:val="none" w:sz="0" w:space="0" w:color="auto"/>
        <w:right w:val="none" w:sz="0" w:space="0" w:color="auto"/>
      </w:divBdr>
    </w:div>
    <w:div w:id="1454328621">
      <w:bodyDiv w:val="1"/>
      <w:marLeft w:val="0"/>
      <w:marRight w:val="0"/>
      <w:marTop w:val="0"/>
      <w:marBottom w:val="0"/>
      <w:divBdr>
        <w:top w:val="none" w:sz="0" w:space="0" w:color="auto"/>
        <w:left w:val="none" w:sz="0" w:space="0" w:color="auto"/>
        <w:bottom w:val="none" w:sz="0" w:space="0" w:color="auto"/>
        <w:right w:val="none" w:sz="0" w:space="0" w:color="auto"/>
      </w:divBdr>
    </w:div>
    <w:div w:id="1456607653">
      <w:bodyDiv w:val="1"/>
      <w:marLeft w:val="0"/>
      <w:marRight w:val="0"/>
      <w:marTop w:val="0"/>
      <w:marBottom w:val="0"/>
      <w:divBdr>
        <w:top w:val="none" w:sz="0" w:space="0" w:color="auto"/>
        <w:left w:val="none" w:sz="0" w:space="0" w:color="auto"/>
        <w:bottom w:val="none" w:sz="0" w:space="0" w:color="auto"/>
        <w:right w:val="none" w:sz="0" w:space="0" w:color="auto"/>
      </w:divBdr>
    </w:div>
    <w:div w:id="1456831523">
      <w:bodyDiv w:val="1"/>
      <w:marLeft w:val="0"/>
      <w:marRight w:val="0"/>
      <w:marTop w:val="0"/>
      <w:marBottom w:val="0"/>
      <w:divBdr>
        <w:top w:val="none" w:sz="0" w:space="0" w:color="auto"/>
        <w:left w:val="none" w:sz="0" w:space="0" w:color="auto"/>
        <w:bottom w:val="none" w:sz="0" w:space="0" w:color="auto"/>
        <w:right w:val="none" w:sz="0" w:space="0" w:color="auto"/>
      </w:divBdr>
    </w:div>
    <w:div w:id="1456867737">
      <w:bodyDiv w:val="1"/>
      <w:marLeft w:val="0"/>
      <w:marRight w:val="0"/>
      <w:marTop w:val="0"/>
      <w:marBottom w:val="0"/>
      <w:divBdr>
        <w:top w:val="none" w:sz="0" w:space="0" w:color="auto"/>
        <w:left w:val="none" w:sz="0" w:space="0" w:color="auto"/>
        <w:bottom w:val="none" w:sz="0" w:space="0" w:color="auto"/>
        <w:right w:val="none" w:sz="0" w:space="0" w:color="auto"/>
      </w:divBdr>
    </w:div>
    <w:div w:id="1458376846">
      <w:bodyDiv w:val="1"/>
      <w:marLeft w:val="0"/>
      <w:marRight w:val="0"/>
      <w:marTop w:val="0"/>
      <w:marBottom w:val="0"/>
      <w:divBdr>
        <w:top w:val="none" w:sz="0" w:space="0" w:color="auto"/>
        <w:left w:val="none" w:sz="0" w:space="0" w:color="auto"/>
        <w:bottom w:val="none" w:sz="0" w:space="0" w:color="auto"/>
        <w:right w:val="none" w:sz="0" w:space="0" w:color="auto"/>
      </w:divBdr>
    </w:div>
    <w:div w:id="1458640295">
      <w:bodyDiv w:val="1"/>
      <w:marLeft w:val="0"/>
      <w:marRight w:val="0"/>
      <w:marTop w:val="0"/>
      <w:marBottom w:val="0"/>
      <w:divBdr>
        <w:top w:val="none" w:sz="0" w:space="0" w:color="auto"/>
        <w:left w:val="none" w:sz="0" w:space="0" w:color="auto"/>
        <w:bottom w:val="none" w:sz="0" w:space="0" w:color="auto"/>
        <w:right w:val="none" w:sz="0" w:space="0" w:color="auto"/>
      </w:divBdr>
    </w:div>
    <w:div w:id="1458913525">
      <w:bodyDiv w:val="1"/>
      <w:marLeft w:val="0"/>
      <w:marRight w:val="0"/>
      <w:marTop w:val="0"/>
      <w:marBottom w:val="0"/>
      <w:divBdr>
        <w:top w:val="none" w:sz="0" w:space="0" w:color="auto"/>
        <w:left w:val="none" w:sz="0" w:space="0" w:color="auto"/>
        <w:bottom w:val="none" w:sz="0" w:space="0" w:color="auto"/>
        <w:right w:val="none" w:sz="0" w:space="0" w:color="auto"/>
      </w:divBdr>
    </w:div>
    <w:div w:id="1459375501">
      <w:bodyDiv w:val="1"/>
      <w:marLeft w:val="0"/>
      <w:marRight w:val="0"/>
      <w:marTop w:val="0"/>
      <w:marBottom w:val="0"/>
      <w:divBdr>
        <w:top w:val="none" w:sz="0" w:space="0" w:color="auto"/>
        <w:left w:val="none" w:sz="0" w:space="0" w:color="auto"/>
        <w:bottom w:val="none" w:sz="0" w:space="0" w:color="auto"/>
        <w:right w:val="none" w:sz="0" w:space="0" w:color="auto"/>
      </w:divBdr>
    </w:div>
    <w:div w:id="1459377039">
      <w:bodyDiv w:val="1"/>
      <w:marLeft w:val="0"/>
      <w:marRight w:val="0"/>
      <w:marTop w:val="0"/>
      <w:marBottom w:val="0"/>
      <w:divBdr>
        <w:top w:val="none" w:sz="0" w:space="0" w:color="auto"/>
        <w:left w:val="none" w:sz="0" w:space="0" w:color="auto"/>
        <w:bottom w:val="none" w:sz="0" w:space="0" w:color="auto"/>
        <w:right w:val="none" w:sz="0" w:space="0" w:color="auto"/>
      </w:divBdr>
    </w:div>
    <w:div w:id="1459688050">
      <w:bodyDiv w:val="1"/>
      <w:marLeft w:val="0"/>
      <w:marRight w:val="0"/>
      <w:marTop w:val="0"/>
      <w:marBottom w:val="0"/>
      <w:divBdr>
        <w:top w:val="none" w:sz="0" w:space="0" w:color="auto"/>
        <w:left w:val="none" w:sz="0" w:space="0" w:color="auto"/>
        <w:bottom w:val="none" w:sz="0" w:space="0" w:color="auto"/>
        <w:right w:val="none" w:sz="0" w:space="0" w:color="auto"/>
      </w:divBdr>
    </w:div>
    <w:div w:id="1460033714">
      <w:bodyDiv w:val="1"/>
      <w:marLeft w:val="0"/>
      <w:marRight w:val="0"/>
      <w:marTop w:val="0"/>
      <w:marBottom w:val="0"/>
      <w:divBdr>
        <w:top w:val="none" w:sz="0" w:space="0" w:color="auto"/>
        <w:left w:val="none" w:sz="0" w:space="0" w:color="auto"/>
        <w:bottom w:val="none" w:sz="0" w:space="0" w:color="auto"/>
        <w:right w:val="none" w:sz="0" w:space="0" w:color="auto"/>
      </w:divBdr>
    </w:div>
    <w:div w:id="1460342918">
      <w:bodyDiv w:val="1"/>
      <w:marLeft w:val="0"/>
      <w:marRight w:val="0"/>
      <w:marTop w:val="0"/>
      <w:marBottom w:val="0"/>
      <w:divBdr>
        <w:top w:val="none" w:sz="0" w:space="0" w:color="auto"/>
        <w:left w:val="none" w:sz="0" w:space="0" w:color="auto"/>
        <w:bottom w:val="none" w:sz="0" w:space="0" w:color="auto"/>
        <w:right w:val="none" w:sz="0" w:space="0" w:color="auto"/>
      </w:divBdr>
    </w:div>
    <w:div w:id="1461343990">
      <w:bodyDiv w:val="1"/>
      <w:marLeft w:val="0"/>
      <w:marRight w:val="0"/>
      <w:marTop w:val="0"/>
      <w:marBottom w:val="0"/>
      <w:divBdr>
        <w:top w:val="none" w:sz="0" w:space="0" w:color="auto"/>
        <w:left w:val="none" w:sz="0" w:space="0" w:color="auto"/>
        <w:bottom w:val="none" w:sz="0" w:space="0" w:color="auto"/>
        <w:right w:val="none" w:sz="0" w:space="0" w:color="auto"/>
      </w:divBdr>
    </w:div>
    <w:div w:id="1461459297">
      <w:bodyDiv w:val="1"/>
      <w:marLeft w:val="0"/>
      <w:marRight w:val="0"/>
      <w:marTop w:val="0"/>
      <w:marBottom w:val="0"/>
      <w:divBdr>
        <w:top w:val="none" w:sz="0" w:space="0" w:color="auto"/>
        <w:left w:val="none" w:sz="0" w:space="0" w:color="auto"/>
        <w:bottom w:val="none" w:sz="0" w:space="0" w:color="auto"/>
        <w:right w:val="none" w:sz="0" w:space="0" w:color="auto"/>
      </w:divBdr>
    </w:div>
    <w:div w:id="1462189579">
      <w:bodyDiv w:val="1"/>
      <w:marLeft w:val="0"/>
      <w:marRight w:val="0"/>
      <w:marTop w:val="0"/>
      <w:marBottom w:val="0"/>
      <w:divBdr>
        <w:top w:val="none" w:sz="0" w:space="0" w:color="auto"/>
        <w:left w:val="none" w:sz="0" w:space="0" w:color="auto"/>
        <w:bottom w:val="none" w:sz="0" w:space="0" w:color="auto"/>
        <w:right w:val="none" w:sz="0" w:space="0" w:color="auto"/>
      </w:divBdr>
    </w:div>
    <w:div w:id="1462844545">
      <w:bodyDiv w:val="1"/>
      <w:marLeft w:val="0"/>
      <w:marRight w:val="0"/>
      <w:marTop w:val="0"/>
      <w:marBottom w:val="0"/>
      <w:divBdr>
        <w:top w:val="none" w:sz="0" w:space="0" w:color="auto"/>
        <w:left w:val="none" w:sz="0" w:space="0" w:color="auto"/>
        <w:bottom w:val="none" w:sz="0" w:space="0" w:color="auto"/>
        <w:right w:val="none" w:sz="0" w:space="0" w:color="auto"/>
      </w:divBdr>
    </w:div>
    <w:div w:id="1463958925">
      <w:bodyDiv w:val="1"/>
      <w:marLeft w:val="0"/>
      <w:marRight w:val="0"/>
      <w:marTop w:val="0"/>
      <w:marBottom w:val="0"/>
      <w:divBdr>
        <w:top w:val="none" w:sz="0" w:space="0" w:color="auto"/>
        <w:left w:val="none" w:sz="0" w:space="0" w:color="auto"/>
        <w:bottom w:val="none" w:sz="0" w:space="0" w:color="auto"/>
        <w:right w:val="none" w:sz="0" w:space="0" w:color="auto"/>
      </w:divBdr>
    </w:div>
    <w:div w:id="1465656916">
      <w:bodyDiv w:val="1"/>
      <w:marLeft w:val="0"/>
      <w:marRight w:val="0"/>
      <w:marTop w:val="0"/>
      <w:marBottom w:val="0"/>
      <w:divBdr>
        <w:top w:val="none" w:sz="0" w:space="0" w:color="auto"/>
        <w:left w:val="none" w:sz="0" w:space="0" w:color="auto"/>
        <w:bottom w:val="none" w:sz="0" w:space="0" w:color="auto"/>
        <w:right w:val="none" w:sz="0" w:space="0" w:color="auto"/>
      </w:divBdr>
    </w:div>
    <w:div w:id="1465925726">
      <w:bodyDiv w:val="1"/>
      <w:marLeft w:val="0"/>
      <w:marRight w:val="0"/>
      <w:marTop w:val="0"/>
      <w:marBottom w:val="0"/>
      <w:divBdr>
        <w:top w:val="none" w:sz="0" w:space="0" w:color="auto"/>
        <w:left w:val="none" w:sz="0" w:space="0" w:color="auto"/>
        <w:bottom w:val="none" w:sz="0" w:space="0" w:color="auto"/>
        <w:right w:val="none" w:sz="0" w:space="0" w:color="auto"/>
      </w:divBdr>
    </w:div>
    <w:div w:id="1466653480">
      <w:bodyDiv w:val="1"/>
      <w:marLeft w:val="0"/>
      <w:marRight w:val="0"/>
      <w:marTop w:val="0"/>
      <w:marBottom w:val="0"/>
      <w:divBdr>
        <w:top w:val="none" w:sz="0" w:space="0" w:color="auto"/>
        <w:left w:val="none" w:sz="0" w:space="0" w:color="auto"/>
        <w:bottom w:val="none" w:sz="0" w:space="0" w:color="auto"/>
        <w:right w:val="none" w:sz="0" w:space="0" w:color="auto"/>
      </w:divBdr>
    </w:div>
    <w:div w:id="1467041161">
      <w:bodyDiv w:val="1"/>
      <w:marLeft w:val="0"/>
      <w:marRight w:val="0"/>
      <w:marTop w:val="0"/>
      <w:marBottom w:val="0"/>
      <w:divBdr>
        <w:top w:val="none" w:sz="0" w:space="0" w:color="auto"/>
        <w:left w:val="none" w:sz="0" w:space="0" w:color="auto"/>
        <w:bottom w:val="none" w:sz="0" w:space="0" w:color="auto"/>
        <w:right w:val="none" w:sz="0" w:space="0" w:color="auto"/>
      </w:divBdr>
    </w:div>
    <w:div w:id="1467353723">
      <w:bodyDiv w:val="1"/>
      <w:marLeft w:val="0"/>
      <w:marRight w:val="0"/>
      <w:marTop w:val="0"/>
      <w:marBottom w:val="0"/>
      <w:divBdr>
        <w:top w:val="none" w:sz="0" w:space="0" w:color="auto"/>
        <w:left w:val="none" w:sz="0" w:space="0" w:color="auto"/>
        <w:bottom w:val="none" w:sz="0" w:space="0" w:color="auto"/>
        <w:right w:val="none" w:sz="0" w:space="0" w:color="auto"/>
      </w:divBdr>
    </w:div>
    <w:div w:id="1468235418">
      <w:bodyDiv w:val="1"/>
      <w:marLeft w:val="0"/>
      <w:marRight w:val="0"/>
      <w:marTop w:val="0"/>
      <w:marBottom w:val="0"/>
      <w:divBdr>
        <w:top w:val="none" w:sz="0" w:space="0" w:color="auto"/>
        <w:left w:val="none" w:sz="0" w:space="0" w:color="auto"/>
        <w:bottom w:val="none" w:sz="0" w:space="0" w:color="auto"/>
        <w:right w:val="none" w:sz="0" w:space="0" w:color="auto"/>
      </w:divBdr>
    </w:div>
    <w:div w:id="1468350767">
      <w:bodyDiv w:val="1"/>
      <w:marLeft w:val="0"/>
      <w:marRight w:val="0"/>
      <w:marTop w:val="0"/>
      <w:marBottom w:val="0"/>
      <w:divBdr>
        <w:top w:val="none" w:sz="0" w:space="0" w:color="auto"/>
        <w:left w:val="none" w:sz="0" w:space="0" w:color="auto"/>
        <w:bottom w:val="none" w:sz="0" w:space="0" w:color="auto"/>
        <w:right w:val="none" w:sz="0" w:space="0" w:color="auto"/>
      </w:divBdr>
    </w:div>
    <w:div w:id="1468744556">
      <w:bodyDiv w:val="1"/>
      <w:marLeft w:val="0"/>
      <w:marRight w:val="0"/>
      <w:marTop w:val="0"/>
      <w:marBottom w:val="0"/>
      <w:divBdr>
        <w:top w:val="none" w:sz="0" w:space="0" w:color="auto"/>
        <w:left w:val="none" w:sz="0" w:space="0" w:color="auto"/>
        <w:bottom w:val="none" w:sz="0" w:space="0" w:color="auto"/>
        <w:right w:val="none" w:sz="0" w:space="0" w:color="auto"/>
      </w:divBdr>
    </w:div>
    <w:div w:id="1469399275">
      <w:bodyDiv w:val="1"/>
      <w:marLeft w:val="0"/>
      <w:marRight w:val="0"/>
      <w:marTop w:val="0"/>
      <w:marBottom w:val="0"/>
      <w:divBdr>
        <w:top w:val="none" w:sz="0" w:space="0" w:color="auto"/>
        <w:left w:val="none" w:sz="0" w:space="0" w:color="auto"/>
        <w:bottom w:val="none" w:sz="0" w:space="0" w:color="auto"/>
        <w:right w:val="none" w:sz="0" w:space="0" w:color="auto"/>
      </w:divBdr>
    </w:div>
    <w:div w:id="1471434549">
      <w:bodyDiv w:val="1"/>
      <w:marLeft w:val="0"/>
      <w:marRight w:val="0"/>
      <w:marTop w:val="0"/>
      <w:marBottom w:val="0"/>
      <w:divBdr>
        <w:top w:val="none" w:sz="0" w:space="0" w:color="auto"/>
        <w:left w:val="none" w:sz="0" w:space="0" w:color="auto"/>
        <w:bottom w:val="none" w:sz="0" w:space="0" w:color="auto"/>
        <w:right w:val="none" w:sz="0" w:space="0" w:color="auto"/>
      </w:divBdr>
    </w:div>
    <w:div w:id="1471551401">
      <w:bodyDiv w:val="1"/>
      <w:marLeft w:val="0"/>
      <w:marRight w:val="0"/>
      <w:marTop w:val="0"/>
      <w:marBottom w:val="0"/>
      <w:divBdr>
        <w:top w:val="none" w:sz="0" w:space="0" w:color="auto"/>
        <w:left w:val="none" w:sz="0" w:space="0" w:color="auto"/>
        <w:bottom w:val="none" w:sz="0" w:space="0" w:color="auto"/>
        <w:right w:val="none" w:sz="0" w:space="0" w:color="auto"/>
      </w:divBdr>
    </w:div>
    <w:div w:id="1472208051">
      <w:bodyDiv w:val="1"/>
      <w:marLeft w:val="0"/>
      <w:marRight w:val="0"/>
      <w:marTop w:val="0"/>
      <w:marBottom w:val="0"/>
      <w:divBdr>
        <w:top w:val="none" w:sz="0" w:space="0" w:color="auto"/>
        <w:left w:val="none" w:sz="0" w:space="0" w:color="auto"/>
        <w:bottom w:val="none" w:sz="0" w:space="0" w:color="auto"/>
        <w:right w:val="none" w:sz="0" w:space="0" w:color="auto"/>
      </w:divBdr>
    </w:div>
    <w:div w:id="1472290511">
      <w:bodyDiv w:val="1"/>
      <w:marLeft w:val="0"/>
      <w:marRight w:val="0"/>
      <w:marTop w:val="0"/>
      <w:marBottom w:val="0"/>
      <w:divBdr>
        <w:top w:val="none" w:sz="0" w:space="0" w:color="auto"/>
        <w:left w:val="none" w:sz="0" w:space="0" w:color="auto"/>
        <w:bottom w:val="none" w:sz="0" w:space="0" w:color="auto"/>
        <w:right w:val="none" w:sz="0" w:space="0" w:color="auto"/>
      </w:divBdr>
    </w:div>
    <w:div w:id="1472478463">
      <w:bodyDiv w:val="1"/>
      <w:marLeft w:val="0"/>
      <w:marRight w:val="0"/>
      <w:marTop w:val="0"/>
      <w:marBottom w:val="0"/>
      <w:divBdr>
        <w:top w:val="none" w:sz="0" w:space="0" w:color="auto"/>
        <w:left w:val="none" w:sz="0" w:space="0" w:color="auto"/>
        <w:bottom w:val="none" w:sz="0" w:space="0" w:color="auto"/>
        <w:right w:val="none" w:sz="0" w:space="0" w:color="auto"/>
      </w:divBdr>
    </w:div>
    <w:div w:id="1473019054">
      <w:bodyDiv w:val="1"/>
      <w:marLeft w:val="0"/>
      <w:marRight w:val="0"/>
      <w:marTop w:val="0"/>
      <w:marBottom w:val="0"/>
      <w:divBdr>
        <w:top w:val="none" w:sz="0" w:space="0" w:color="auto"/>
        <w:left w:val="none" w:sz="0" w:space="0" w:color="auto"/>
        <w:bottom w:val="none" w:sz="0" w:space="0" w:color="auto"/>
        <w:right w:val="none" w:sz="0" w:space="0" w:color="auto"/>
      </w:divBdr>
    </w:div>
    <w:div w:id="1474837202">
      <w:bodyDiv w:val="1"/>
      <w:marLeft w:val="0"/>
      <w:marRight w:val="0"/>
      <w:marTop w:val="0"/>
      <w:marBottom w:val="0"/>
      <w:divBdr>
        <w:top w:val="none" w:sz="0" w:space="0" w:color="auto"/>
        <w:left w:val="none" w:sz="0" w:space="0" w:color="auto"/>
        <w:bottom w:val="none" w:sz="0" w:space="0" w:color="auto"/>
        <w:right w:val="none" w:sz="0" w:space="0" w:color="auto"/>
      </w:divBdr>
    </w:div>
    <w:div w:id="1475640877">
      <w:bodyDiv w:val="1"/>
      <w:marLeft w:val="0"/>
      <w:marRight w:val="0"/>
      <w:marTop w:val="0"/>
      <w:marBottom w:val="0"/>
      <w:divBdr>
        <w:top w:val="none" w:sz="0" w:space="0" w:color="auto"/>
        <w:left w:val="none" w:sz="0" w:space="0" w:color="auto"/>
        <w:bottom w:val="none" w:sz="0" w:space="0" w:color="auto"/>
        <w:right w:val="none" w:sz="0" w:space="0" w:color="auto"/>
      </w:divBdr>
    </w:div>
    <w:div w:id="1477143711">
      <w:bodyDiv w:val="1"/>
      <w:marLeft w:val="0"/>
      <w:marRight w:val="0"/>
      <w:marTop w:val="0"/>
      <w:marBottom w:val="0"/>
      <w:divBdr>
        <w:top w:val="none" w:sz="0" w:space="0" w:color="auto"/>
        <w:left w:val="none" w:sz="0" w:space="0" w:color="auto"/>
        <w:bottom w:val="none" w:sz="0" w:space="0" w:color="auto"/>
        <w:right w:val="none" w:sz="0" w:space="0" w:color="auto"/>
      </w:divBdr>
    </w:div>
    <w:div w:id="1480879909">
      <w:bodyDiv w:val="1"/>
      <w:marLeft w:val="0"/>
      <w:marRight w:val="0"/>
      <w:marTop w:val="0"/>
      <w:marBottom w:val="0"/>
      <w:divBdr>
        <w:top w:val="none" w:sz="0" w:space="0" w:color="auto"/>
        <w:left w:val="none" w:sz="0" w:space="0" w:color="auto"/>
        <w:bottom w:val="none" w:sz="0" w:space="0" w:color="auto"/>
        <w:right w:val="none" w:sz="0" w:space="0" w:color="auto"/>
      </w:divBdr>
    </w:div>
    <w:div w:id="1481073362">
      <w:bodyDiv w:val="1"/>
      <w:marLeft w:val="0"/>
      <w:marRight w:val="0"/>
      <w:marTop w:val="0"/>
      <w:marBottom w:val="0"/>
      <w:divBdr>
        <w:top w:val="none" w:sz="0" w:space="0" w:color="auto"/>
        <w:left w:val="none" w:sz="0" w:space="0" w:color="auto"/>
        <w:bottom w:val="none" w:sz="0" w:space="0" w:color="auto"/>
        <w:right w:val="none" w:sz="0" w:space="0" w:color="auto"/>
      </w:divBdr>
    </w:div>
    <w:div w:id="1482578395">
      <w:bodyDiv w:val="1"/>
      <w:marLeft w:val="0"/>
      <w:marRight w:val="0"/>
      <w:marTop w:val="0"/>
      <w:marBottom w:val="0"/>
      <w:divBdr>
        <w:top w:val="none" w:sz="0" w:space="0" w:color="auto"/>
        <w:left w:val="none" w:sz="0" w:space="0" w:color="auto"/>
        <w:bottom w:val="none" w:sz="0" w:space="0" w:color="auto"/>
        <w:right w:val="none" w:sz="0" w:space="0" w:color="auto"/>
      </w:divBdr>
    </w:div>
    <w:div w:id="1483544032">
      <w:bodyDiv w:val="1"/>
      <w:marLeft w:val="0"/>
      <w:marRight w:val="0"/>
      <w:marTop w:val="0"/>
      <w:marBottom w:val="0"/>
      <w:divBdr>
        <w:top w:val="none" w:sz="0" w:space="0" w:color="auto"/>
        <w:left w:val="none" w:sz="0" w:space="0" w:color="auto"/>
        <w:bottom w:val="none" w:sz="0" w:space="0" w:color="auto"/>
        <w:right w:val="none" w:sz="0" w:space="0" w:color="auto"/>
      </w:divBdr>
    </w:div>
    <w:div w:id="1484086089">
      <w:bodyDiv w:val="1"/>
      <w:marLeft w:val="0"/>
      <w:marRight w:val="0"/>
      <w:marTop w:val="0"/>
      <w:marBottom w:val="0"/>
      <w:divBdr>
        <w:top w:val="none" w:sz="0" w:space="0" w:color="auto"/>
        <w:left w:val="none" w:sz="0" w:space="0" w:color="auto"/>
        <w:bottom w:val="none" w:sz="0" w:space="0" w:color="auto"/>
        <w:right w:val="none" w:sz="0" w:space="0" w:color="auto"/>
      </w:divBdr>
    </w:div>
    <w:div w:id="1485245104">
      <w:bodyDiv w:val="1"/>
      <w:marLeft w:val="0"/>
      <w:marRight w:val="0"/>
      <w:marTop w:val="0"/>
      <w:marBottom w:val="0"/>
      <w:divBdr>
        <w:top w:val="none" w:sz="0" w:space="0" w:color="auto"/>
        <w:left w:val="none" w:sz="0" w:space="0" w:color="auto"/>
        <w:bottom w:val="none" w:sz="0" w:space="0" w:color="auto"/>
        <w:right w:val="none" w:sz="0" w:space="0" w:color="auto"/>
      </w:divBdr>
    </w:div>
    <w:div w:id="1486121176">
      <w:bodyDiv w:val="1"/>
      <w:marLeft w:val="0"/>
      <w:marRight w:val="0"/>
      <w:marTop w:val="0"/>
      <w:marBottom w:val="0"/>
      <w:divBdr>
        <w:top w:val="none" w:sz="0" w:space="0" w:color="auto"/>
        <w:left w:val="none" w:sz="0" w:space="0" w:color="auto"/>
        <w:bottom w:val="none" w:sz="0" w:space="0" w:color="auto"/>
        <w:right w:val="none" w:sz="0" w:space="0" w:color="auto"/>
      </w:divBdr>
    </w:div>
    <w:div w:id="1488085483">
      <w:bodyDiv w:val="1"/>
      <w:marLeft w:val="0"/>
      <w:marRight w:val="0"/>
      <w:marTop w:val="0"/>
      <w:marBottom w:val="0"/>
      <w:divBdr>
        <w:top w:val="none" w:sz="0" w:space="0" w:color="auto"/>
        <w:left w:val="none" w:sz="0" w:space="0" w:color="auto"/>
        <w:bottom w:val="none" w:sz="0" w:space="0" w:color="auto"/>
        <w:right w:val="none" w:sz="0" w:space="0" w:color="auto"/>
      </w:divBdr>
    </w:div>
    <w:div w:id="1488091348">
      <w:bodyDiv w:val="1"/>
      <w:marLeft w:val="0"/>
      <w:marRight w:val="0"/>
      <w:marTop w:val="0"/>
      <w:marBottom w:val="0"/>
      <w:divBdr>
        <w:top w:val="none" w:sz="0" w:space="0" w:color="auto"/>
        <w:left w:val="none" w:sz="0" w:space="0" w:color="auto"/>
        <w:bottom w:val="none" w:sz="0" w:space="0" w:color="auto"/>
        <w:right w:val="none" w:sz="0" w:space="0" w:color="auto"/>
      </w:divBdr>
    </w:div>
    <w:div w:id="1488131426">
      <w:bodyDiv w:val="1"/>
      <w:marLeft w:val="0"/>
      <w:marRight w:val="0"/>
      <w:marTop w:val="0"/>
      <w:marBottom w:val="0"/>
      <w:divBdr>
        <w:top w:val="none" w:sz="0" w:space="0" w:color="auto"/>
        <w:left w:val="none" w:sz="0" w:space="0" w:color="auto"/>
        <w:bottom w:val="none" w:sz="0" w:space="0" w:color="auto"/>
        <w:right w:val="none" w:sz="0" w:space="0" w:color="auto"/>
      </w:divBdr>
    </w:div>
    <w:div w:id="1488404330">
      <w:bodyDiv w:val="1"/>
      <w:marLeft w:val="0"/>
      <w:marRight w:val="0"/>
      <w:marTop w:val="0"/>
      <w:marBottom w:val="0"/>
      <w:divBdr>
        <w:top w:val="none" w:sz="0" w:space="0" w:color="auto"/>
        <w:left w:val="none" w:sz="0" w:space="0" w:color="auto"/>
        <w:bottom w:val="none" w:sz="0" w:space="0" w:color="auto"/>
        <w:right w:val="none" w:sz="0" w:space="0" w:color="auto"/>
      </w:divBdr>
    </w:div>
    <w:div w:id="1489319413">
      <w:bodyDiv w:val="1"/>
      <w:marLeft w:val="0"/>
      <w:marRight w:val="0"/>
      <w:marTop w:val="0"/>
      <w:marBottom w:val="0"/>
      <w:divBdr>
        <w:top w:val="none" w:sz="0" w:space="0" w:color="auto"/>
        <w:left w:val="none" w:sz="0" w:space="0" w:color="auto"/>
        <w:bottom w:val="none" w:sz="0" w:space="0" w:color="auto"/>
        <w:right w:val="none" w:sz="0" w:space="0" w:color="auto"/>
      </w:divBdr>
    </w:div>
    <w:div w:id="1489441387">
      <w:bodyDiv w:val="1"/>
      <w:marLeft w:val="0"/>
      <w:marRight w:val="0"/>
      <w:marTop w:val="0"/>
      <w:marBottom w:val="0"/>
      <w:divBdr>
        <w:top w:val="none" w:sz="0" w:space="0" w:color="auto"/>
        <w:left w:val="none" w:sz="0" w:space="0" w:color="auto"/>
        <w:bottom w:val="none" w:sz="0" w:space="0" w:color="auto"/>
        <w:right w:val="none" w:sz="0" w:space="0" w:color="auto"/>
      </w:divBdr>
    </w:div>
    <w:div w:id="1489831895">
      <w:bodyDiv w:val="1"/>
      <w:marLeft w:val="0"/>
      <w:marRight w:val="0"/>
      <w:marTop w:val="0"/>
      <w:marBottom w:val="0"/>
      <w:divBdr>
        <w:top w:val="none" w:sz="0" w:space="0" w:color="auto"/>
        <w:left w:val="none" w:sz="0" w:space="0" w:color="auto"/>
        <w:bottom w:val="none" w:sz="0" w:space="0" w:color="auto"/>
        <w:right w:val="none" w:sz="0" w:space="0" w:color="auto"/>
      </w:divBdr>
    </w:div>
    <w:div w:id="1491212582">
      <w:bodyDiv w:val="1"/>
      <w:marLeft w:val="0"/>
      <w:marRight w:val="0"/>
      <w:marTop w:val="0"/>
      <w:marBottom w:val="0"/>
      <w:divBdr>
        <w:top w:val="none" w:sz="0" w:space="0" w:color="auto"/>
        <w:left w:val="none" w:sz="0" w:space="0" w:color="auto"/>
        <w:bottom w:val="none" w:sz="0" w:space="0" w:color="auto"/>
        <w:right w:val="none" w:sz="0" w:space="0" w:color="auto"/>
      </w:divBdr>
    </w:div>
    <w:div w:id="1492523697">
      <w:bodyDiv w:val="1"/>
      <w:marLeft w:val="0"/>
      <w:marRight w:val="0"/>
      <w:marTop w:val="0"/>
      <w:marBottom w:val="0"/>
      <w:divBdr>
        <w:top w:val="none" w:sz="0" w:space="0" w:color="auto"/>
        <w:left w:val="none" w:sz="0" w:space="0" w:color="auto"/>
        <w:bottom w:val="none" w:sz="0" w:space="0" w:color="auto"/>
        <w:right w:val="none" w:sz="0" w:space="0" w:color="auto"/>
      </w:divBdr>
    </w:div>
    <w:div w:id="1495218251">
      <w:bodyDiv w:val="1"/>
      <w:marLeft w:val="0"/>
      <w:marRight w:val="0"/>
      <w:marTop w:val="0"/>
      <w:marBottom w:val="0"/>
      <w:divBdr>
        <w:top w:val="none" w:sz="0" w:space="0" w:color="auto"/>
        <w:left w:val="none" w:sz="0" w:space="0" w:color="auto"/>
        <w:bottom w:val="none" w:sz="0" w:space="0" w:color="auto"/>
        <w:right w:val="none" w:sz="0" w:space="0" w:color="auto"/>
      </w:divBdr>
    </w:div>
    <w:div w:id="1497921645">
      <w:bodyDiv w:val="1"/>
      <w:marLeft w:val="0"/>
      <w:marRight w:val="0"/>
      <w:marTop w:val="0"/>
      <w:marBottom w:val="0"/>
      <w:divBdr>
        <w:top w:val="none" w:sz="0" w:space="0" w:color="auto"/>
        <w:left w:val="none" w:sz="0" w:space="0" w:color="auto"/>
        <w:bottom w:val="none" w:sz="0" w:space="0" w:color="auto"/>
        <w:right w:val="none" w:sz="0" w:space="0" w:color="auto"/>
      </w:divBdr>
    </w:div>
    <w:div w:id="1499006468">
      <w:bodyDiv w:val="1"/>
      <w:marLeft w:val="0"/>
      <w:marRight w:val="0"/>
      <w:marTop w:val="0"/>
      <w:marBottom w:val="0"/>
      <w:divBdr>
        <w:top w:val="none" w:sz="0" w:space="0" w:color="auto"/>
        <w:left w:val="none" w:sz="0" w:space="0" w:color="auto"/>
        <w:bottom w:val="none" w:sz="0" w:space="0" w:color="auto"/>
        <w:right w:val="none" w:sz="0" w:space="0" w:color="auto"/>
      </w:divBdr>
    </w:div>
    <w:div w:id="1500805610">
      <w:bodyDiv w:val="1"/>
      <w:marLeft w:val="0"/>
      <w:marRight w:val="0"/>
      <w:marTop w:val="0"/>
      <w:marBottom w:val="0"/>
      <w:divBdr>
        <w:top w:val="none" w:sz="0" w:space="0" w:color="auto"/>
        <w:left w:val="none" w:sz="0" w:space="0" w:color="auto"/>
        <w:bottom w:val="none" w:sz="0" w:space="0" w:color="auto"/>
        <w:right w:val="none" w:sz="0" w:space="0" w:color="auto"/>
      </w:divBdr>
    </w:div>
    <w:div w:id="1501311947">
      <w:bodyDiv w:val="1"/>
      <w:marLeft w:val="0"/>
      <w:marRight w:val="0"/>
      <w:marTop w:val="0"/>
      <w:marBottom w:val="0"/>
      <w:divBdr>
        <w:top w:val="none" w:sz="0" w:space="0" w:color="auto"/>
        <w:left w:val="none" w:sz="0" w:space="0" w:color="auto"/>
        <w:bottom w:val="none" w:sz="0" w:space="0" w:color="auto"/>
        <w:right w:val="none" w:sz="0" w:space="0" w:color="auto"/>
      </w:divBdr>
    </w:div>
    <w:div w:id="1503425908">
      <w:bodyDiv w:val="1"/>
      <w:marLeft w:val="0"/>
      <w:marRight w:val="0"/>
      <w:marTop w:val="0"/>
      <w:marBottom w:val="0"/>
      <w:divBdr>
        <w:top w:val="none" w:sz="0" w:space="0" w:color="auto"/>
        <w:left w:val="none" w:sz="0" w:space="0" w:color="auto"/>
        <w:bottom w:val="none" w:sz="0" w:space="0" w:color="auto"/>
        <w:right w:val="none" w:sz="0" w:space="0" w:color="auto"/>
      </w:divBdr>
    </w:div>
    <w:div w:id="1504584829">
      <w:bodyDiv w:val="1"/>
      <w:marLeft w:val="0"/>
      <w:marRight w:val="0"/>
      <w:marTop w:val="0"/>
      <w:marBottom w:val="0"/>
      <w:divBdr>
        <w:top w:val="none" w:sz="0" w:space="0" w:color="auto"/>
        <w:left w:val="none" w:sz="0" w:space="0" w:color="auto"/>
        <w:bottom w:val="none" w:sz="0" w:space="0" w:color="auto"/>
        <w:right w:val="none" w:sz="0" w:space="0" w:color="auto"/>
      </w:divBdr>
    </w:div>
    <w:div w:id="1504585156">
      <w:bodyDiv w:val="1"/>
      <w:marLeft w:val="0"/>
      <w:marRight w:val="0"/>
      <w:marTop w:val="0"/>
      <w:marBottom w:val="0"/>
      <w:divBdr>
        <w:top w:val="none" w:sz="0" w:space="0" w:color="auto"/>
        <w:left w:val="none" w:sz="0" w:space="0" w:color="auto"/>
        <w:bottom w:val="none" w:sz="0" w:space="0" w:color="auto"/>
        <w:right w:val="none" w:sz="0" w:space="0" w:color="auto"/>
      </w:divBdr>
    </w:div>
    <w:div w:id="1505820992">
      <w:bodyDiv w:val="1"/>
      <w:marLeft w:val="0"/>
      <w:marRight w:val="0"/>
      <w:marTop w:val="0"/>
      <w:marBottom w:val="0"/>
      <w:divBdr>
        <w:top w:val="none" w:sz="0" w:space="0" w:color="auto"/>
        <w:left w:val="none" w:sz="0" w:space="0" w:color="auto"/>
        <w:bottom w:val="none" w:sz="0" w:space="0" w:color="auto"/>
        <w:right w:val="none" w:sz="0" w:space="0" w:color="auto"/>
      </w:divBdr>
    </w:div>
    <w:div w:id="1506018443">
      <w:bodyDiv w:val="1"/>
      <w:marLeft w:val="0"/>
      <w:marRight w:val="0"/>
      <w:marTop w:val="0"/>
      <w:marBottom w:val="0"/>
      <w:divBdr>
        <w:top w:val="none" w:sz="0" w:space="0" w:color="auto"/>
        <w:left w:val="none" w:sz="0" w:space="0" w:color="auto"/>
        <w:bottom w:val="none" w:sz="0" w:space="0" w:color="auto"/>
        <w:right w:val="none" w:sz="0" w:space="0" w:color="auto"/>
      </w:divBdr>
    </w:div>
    <w:div w:id="1506288302">
      <w:bodyDiv w:val="1"/>
      <w:marLeft w:val="0"/>
      <w:marRight w:val="0"/>
      <w:marTop w:val="0"/>
      <w:marBottom w:val="0"/>
      <w:divBdr>
        <w:top w:val="none" w:sz="0" w:space="0" w:color="auto"/>
        <w:left w:val="none" w:sz="0" w:space="0" w:color="auto"/>
        <w:bottom w:val="none" w:sz="0" w:space="0" w:color="auto"/>
        <w:right w:val="none" w:sz="0" w:space="0" w:color="auto"/>
      </w:divBdr>
    </w:div>
    <w:div w:id="1506824821">
      <w:bodyDiv w:val="1"/>
      <w:marLeft w:val="0"/>
      <w:marRight w:val="0"/>
      <w:marTop w:val="0"/>
      <w:marBottom w:val="0"/>
      <w:divBdr>
        <w:top w:val="none" w:sz="0" w:space="0" w:color="auto"/>
        <w:left w:val="none" w:sz="0" w:space="0" w:color="auto"/>
        <w:bottom w:val="none" w:sz="0" w:space="0" w:color="auto"/>
        <w:right w:val="none" w:sz="0" w:space="0" w:color="auto"/>
      </w:divBdr>
    </w:div>
    <w:div w:id="1506893118">
      <w:bodyDiv w:val="1"/>
      <w:marLeft w:val="0"/>
      <w:marRight w:val="0"/>
      <w:marTop w:val="0"/>
      <w:marBottom w:val="0"/>
      <w:divBdr>
        <w:top w:val="none" w:sz="0" w:space="0" w:color="auto"/>
        <w:left w:val="none" w:sz="0" w:space="0" w:color="auto"/>
        <w:bottom w:val="none" w:sz="0" w:space="0" w:color="auto"/>
        <w:right w:val="none" w:sz="0" w:space="0" w:color="auto"/>
      </w:divBdr>
    </w:div>
    <w:div w:id="1507862063">
      <w:bodyDiv w:val="1"/>
      <w:marLeft w:val="0"/>
      <w:marRight w:val="0"/>
      <w:marTop w:val="0"/>
      <w:marBottom w:val="0"/>
      <w:divBdr>
        <w:top w:val="none" w:sz="0" w:space="0" w:color="auto"/>
        <w:left w:val="none" w:sz="0" w:space="0" w:color="auto"/>
        <w:bottom w:val="none" w:sz="0" w:space="0" w:color="auto"/>
        <w:right w:val="none" w:sz="0" w:space="0" w:color="auto"/>
      </w:divBdr>
    </w:div>
    <w:div w:id="1508859909">
      <w:bodyDiv w:val="1"/>
      <w:marLeft w:val="0"/>
      <w:marRight w:val="0"/>
      <w:marTop w:val="0"/>
      <w:marBottom w:val="0"/>
      <w:divBdr>
        <w:top w:val="none" w:sz="0" w:space="0" w:color="auto"/>
        <w:left w:val="none" w:sz="0" w:space="0" w:color="auto"/>
        <w:bottom w:val="none" w:sz="0" w:space="0" w:color="auto"/>
        <w:right w:val="none" w:sz="0" w:space="0" w:color="auto"/>
      </w:divBdr>
    </w:div>
    <w:div w:id="1509833822">
      <w:bodyDiv w:val="1"/>
      <w:marLeft w:val="0"/>
      <w:marRight w:val="0"/>
      <w:marTop w:val="0"/>
      <w:marBottom w:val="0"/>
      <w:divBdr>
        <w:top w:val="none" w:sz="0" w:space="0" w:color="auto"/>
        <w:left w:val="none" w:sz="0" w:space="0" w:color="auto"/>
        <w:bottom w:val="none" w:sz="0" w:space="0" w:color="auto"/>
        <w:right w:val="none" w:sz="0" w:space="0" w:color="auto"/>
      </w:divBdr>
    </w:div>
    <w:div w:id="1511138269">
      <w:bodyDiv w:val="1"/>
      <w:marLeft w:val="0"/>
      <w:marRight w:val="0"/>
      <w:marTop w:val="0"/>
      <w:marBottom w:val="0"/>
      <w:divBdr>
        <w:top w:val="none" w:sz="0" w:space="0" w:color="auto"/>
        <w:left w:val="none" w:sz="0" w:space="0" w:color="auto"/>
        <w:bottom w:val="none" w:sz="0" w:space="0" w:color="auto"/>
        <w:right w:val="none" w:sz="0" w:space="0" w:color="auto"/>
      </w:divBdr>
    </w:div>
    <w:div w:id="1511874887">
      <w:bodyDiv w:val="1"/>
      <w:marLeft w:val="0"/>
      <w:marRight w:val="0"/>
      <w:marTop w:val="0"/>
      <w:marBottom w:val="0"/>
      <w:divBdr>
        <w:top w:val="none" w:sz="0" w:space="0" w:color="auto"/>
        <w:left w:val="none" w:sz="0" w:space="0" w:color="auto"/>
        <w:bottom w:val="none" w:sz="0" w:space="0" w:color="auto"/>
        <w:right w:val="none" w:sz="0" w:space="0" w:color="auto"/>
      </w:divBdr>
    </w:div>
    <w:div w:id="1515341085">
      <w:bodyDiv w:val="1"/>
      <w:marLeft w:val="0"/>
      <w:marRight w:val="0"/>
      <w:marTop w:val="0"/>
      <w:marBottom w:val="0"/>
      <w:divBdr>
        <w:top w:val="none" w:sz="0" w:space="0" w:color="auto"/>
        <w:left w:val="none" w:sz="0" w:space="0" w:color="auto"/>
        <w:bottom w:val="none" w:sz="0" w:space="0" w:color="auto"/>
        <w:right w:val="none" w:sz="0" w:space="0" w:color="auto"/>
      </w:divBdr>
    </w:div>
    <w:div w:id="1515651799">
      <w:bodyDiv w:val="1"/>
      <w:marLeft w:val="0"/>
      <w:marRight w:val="0"/>
      <w:marTop w:val="0"/>
      <w:marBottom w:val="0"/>
      <w:divBdr>
        <w:top w:val="none" w:sz="0" w:space="0" w:color="auto"/>
        <w:left w:val="none" w:sz="0" w:space="0" w:color="auto"/>
        <w:bottom w:val="none" w:sz="0" w:space="0" w:color="auto"/>
        <w:right w:val="none" w:sz="0" w:space="0" w:color="auto"/>
      </w:divBdr>
    </w:div>
    <w:div w:id="1516769941">
      <w:bodyDiv w:val="1"/>
      <w:marLeft w:val="0"/>
      <w:marRight w:val="0"/>
      <w:marTop w:val="0"/>
      <w:marBottom w:val="0"/>
      <w:divBdr>
        <w:top w:val="none" w:sz="0" w:space="0" w:color="auto"/>
        <w:left w:val="none" w:sz="0" w:space="0" w:color="auto"/>
        <w:bottom w:val="none" w:sz="0" w:space="0" w:color="auto"/>
        <w:right w:val="none" w:sz="0" w:space="0" w:color="auto"/>
      </w:divBdr>
    </w:div>
    <w:div w:id="1520894789">
      <w:bodyDiv w:val="1"/>
      <w:marLeft w:val="0"/>
      <w:marRight w:val="0"/>
      <w:marTop w:val="0"/>
      <w:marBottom w:val="0"/>
      <w:divBdr>
        <w:top w:val="none" w:sz="0" w:space="0" w:color="auto"/>
        <w:left w:val="none" w:sz="0" w:space="0" w:color="auto"/>
        <w:bottom w:val="none" w:sz="0" w:space="0" w:color="auto"/>
        <w:right w:val="none" w:sz="0" w:space="0" w:color="auto"/>
      </w:divBdr>
    </w:div>
    <w:div w:id="1522282303">
      <w:bodyDiv w:val="1"/>
      <w:marLeft w:val="0"/>
      <w:marRight w:val="0"/>
      <w:marTop w:val="0"/>
      <w:marBottom w:val="0"/>
      <w:divBdr>
        <w:top w:val="none" w:sz="0" w:space="0" w:color="auto"/>
        <w:left w:val="none" w:sz="0" w:space="0" w:color="auto"/>
        <w:bottom w:val="none" w:sz="0" w:space="0" w:color="auto"/>
        <w:right w:val="none" w:sz="0" w:space="0" w:color="auto"/>
      </w:divBdr>
    </w:div>
    <w:div w:id="1525945710">
      <w:bodyDiv w:val="1"/>
      <w:marLeft w:val="0"/>
      <w:marRight w:val="0"/>
      <w:marTop w:val="0"/>
      <w:marBottom w:val="0"/>
      <w:divBdr>
        <w:top w:val="none" w:sz="0" w:space="0" w:color="auto"/>
        <w:left w:val="none" w:sz="0" w:space="0" w:color="auto"/>
        <w:bottom w:val="none" w:sz="0" w:space="0" w:color="auto"/>
        <w:right w:val="none" w:sz="0" w:space="0" w:color="auto"/>
      </w:divBdr>
    </w:div>
    <w:div w:id="1529753694">
      <w:bodyDiv w:val="1"/>
      <w:marLeft w:val="0"/>
      <w:marRight w:val="0"/>
      <w:marTop w:val="0"/>
      <w:marBottom w:val="0"/>
      <w:divBdr>
        <w:top w:val="none" w:sz="0" w:space="0" w:color="auto"/>
        <w:left w:val="none" w:sz="0" w:space="0" w:color="auto"/>
        <w:bottom w:val="none" w:sz="0" w:space="0" w:color="auto"/>
        <w:right w:val="none" w:sz="0" w:space="0" w:color="auto"/>
      </w:divBdr>
    </w:div>
    <w:div w:id="1530028722">
      <w:bodyDiv w:val="1"/>
      <w:marLeft w:val="0"/>
      <w:marRight w:val="0"/>
      <w:marTop w:val="0"/>
      <w:marBottom w:val="0"/>
      <w:divBdr>
        <w:top w:val="none" w:sz="0" w:space="0" w:color="auto"/>
        <w:left w:val="none" w:sz="0" w:space="0" w:color="auto"/>
        <w:bottom w:val="none" w:sz="0" w:space="0" w:color="auto"/>
        <w:right w:val="none" w:sz="0" w:space="0" w:color="auto"/>
      </w:divBdr>
    </w:div>
    <w:div w:id="1531337201">
      <w:bodyDiv w:val="1"/>
      <w:marLeft w:val="0"/>
      <w:marRight w:val="0"/>
      <w:marTop w:val="0"/>
      <w:marBottom w:val="0"/>
      <w:divBdr>
        <w:top w:val="none" w:sz="0" w:space="0" w:color="auto"/>
        <w:left w:val="none" w:sz="0" w:space="0" w:color="auto"/>
        <w:bottom w:val="none" w:sz="0" w:space="0" w:color="auto"/>
        <w:right w:val="none" w:sz="0" w:space="0" w:color="auto"/>
      </w:divBdr>
    </w:div>
    <w:div w:id="1531802678">
      <w:bodyDiv w:val="1"/>
      <w:marLeft w:val="0"/>
      <w:marRight w:val="0"/>
      <w:marTop w:val="0"/>
      <w:marBottom w:val="0"/>
      <w:divBdr>
        <w:top w:val="none" w:sz="0" w:space="0" w:color="auto"/>
        <w:left w:val="none" w:sz="0" w:space="0" w:color="auto"/>
        <w:bottom w:val="none" w:sz="0" w:space="0" w:color="auto"/>
        <w:right w:val="none" w:sz="0" w:space="0" w:color="auto"/>
      </w:divBdr>
    </w:div>
    <w:div w:id="1532106584">
      <w:bodyDiv w:val="1"/>
      <w:marLeft w:val="0"/>
      <w:marRight w:val="0"/>
      <w:marTop w:val="0"/>
      <w:marBottom w:val="0"/>
      <w:divBdr>
        <w:top w:val="none" w:sz="0" w:space="0" w:color="auto"/>
        <w:left w:val="none" w:sz="0" w:space="0" w:color="auto"/>
        <w:bottom w:val="none" w:sz="0" w:space="0" w:color="auto"/>
        <w:right w:val="none" w:sz="0" w:space="0" w:color="auto"/>
      </w:divBdr>
    </w:div>
    <w:div w:id="1534267418">
      <w:bodyDiv w:val="1"/>
      <w:marLeft w:val="0"/>
      <w:marRight w:val="0"/>
      <w:marTop w:val="0"/>
      <w:marBottom w:val="0"/>
      <w:divBdr>
        <w:top w:val="none" w:sz="0" w:space="0" w:color="auto"/>
        <w:left w:val="none" w:sz="0" w:space="0" w:color="auto"/>
        <w:bottom w:val="none" w:sz="0" w:space="0" w:color="auto"/>
        <w:right w:val="none" w:sz="0" w:space="0" w:color="auto"/>
      </w:divBdr>
    </w:div>
    <w:div w:id="1534880761">
      <w:bodyDiv w:val="1"/>
      <w:marLeft w:val="0"/>
      <w:marRight w:val="0"/>
      <w:marTop w:val="0"/>
      <w:marBottom w:val="0"/>
      <w:divBdr>
        <w:top w:val="none" w:sz="0" w:space="0" w:color="auto"/>
        <w:left w:val="none" w:sz="0" w:space="0" w:color="auto"/>
        <w:bottom w:val="none" w:sz="0" w:space="0" w:color="auto"/>
        <w:right w:val="none" w:sz="0" w:space="0" w:color="auto"/>
      </w:divBdr>
    </w:div>
    <w:div w:id="1536382014">
      <w:bodyDiv w:val="1"/>
      <w:marLeft w:val="0"/>
      <w:marRight w:val="0"/>
      <w:marTop w:val="0"/>
      <w:marBottom w:val="0"/>
      <w:divBdr>
        <w:top w:val="none" w:sz="0" w:space="0" w:color="auto"/>
        <w:left w:val="none" w:sz="0" w:space="0" w:color="auto"/>
        <w:bottom w:val="none" w:sz="0" w:space="0" w:color="auto"/>
        <w:right w:val="none" w:sz="0" w:space="0" w:color="auto"/>
      </w:divBdr>
    </w:div>
    <w:div w:id="1536501602">
      <w:bodyDiv w:val="1"/>
      <w:marLeft w:val="0"/>
      <w:marRight w:val="0"/>
      <w:marTop w:val="0"/>
      <w:marBottom w:val="0"/>
      <w:divBdr>
        <w:top w:val="none" w:sz="0" w:space="0" w:color="auto"/>
        <w:left w:val="none" w:sz="0" w:space="0" w:color="auto"/>
        <w:bottom w:val="none" w:sz="0" w:space="0" w:color="auto"/>
        <w:right w:val="none" w:sz="0" w:space="0" w:color="auto"/>
      </w:divBdr>
    </w:div>
    <w:div w:id="1538079134">
      <w:bodyDiv w:val="1"/>
      <w:marLeft w:val="0"/>
      <w:marRight w:val="0"/>
      <w:marTop w:val="0"/>
      <w:marBottom w:val="0"/>
      <w:divBdr>
        <w:top w:val="none" w:sz="0" w:space="0" w:color="auto"/>
        <w:left w:val="none" w:sz="0" w:space="0" w:color="auto"/>
        <w:bottom w:val="none" w:sz="0" w:space="0" w:color="auto"/>
        <w:right w:val="none" w:sz="0" w:space="0" w:color="auto"/>
      </w:divBdr>
    </w:div>
    <w:div w:id="1539006677">
      <w:bodyDiv w:val="1"/>
      <w:marLeft w:val="0"/>
      <w:marRight w:val="0"/>
      <w:marTop w:val="0"/>
      <w:marBottom w:val="0"/>
      <w:divBdr>
        <w:top w:val="none" w:sz="0" w:space="0" w:color="auto"/>
        <w:left w:val="none" w:sz="0" w:space="0" w:color="auto"/>
        <w:bottom w:val="none" w:sz="0" w:space="0" w:color="auto"/>
        <w:right w:val="none" w:sz="0" w:space="0" w:color="auto"/>
      </w:divBdr>
    </w:div>
    <w:div w:id="1540700648">
      <w:bodyDiv w:val="1"/>
      <w:marLeft w:val="0"/>
      <w:marRight w:val="0"/>
      <w:marTop w:val="0"/>
      <w:marBottom w:val="0"/>
      <w:divBdr>
        <w:top w:val="none" w:sz="0" w:space="0" w:color="auto"/>
        <w:left w:val="none" w:sz="0" w:space="0" w:color="auto"/>
        <w:bottom w:val="none" w:sz="0" w:space="0" w:color="auto"/>
        <w:right w:val="none" w:sz="0" w:space="0" w:color="auto"/>
      </w:divBdr>
    </w:div>
    <w:div w:id="1541629606">
      <w:bodyDiv w:val="1"/>
      <w:marLeft w:val="0"/>
      <w:marRight w:val="0"/>
      <w:marTop w:val="0"/>
      <w:marBottom w:val="0"/>
      <w:divBdr>
        <w:top w:val="none" w:sz="0" w:space="0" w:color="auto"/>
        <w:left w:val="none" w:sz="0" w:space="0" w:color="auto"/>
        <w:bottom w:val="none" w:sz="0" w:space="0" w:color="auto"/>
        <w:right w:val="none" w:sz="0" w:space="0" w:color="auto"/>
      </w:divBdr>
    </w:div>
    <w:div w:id="1541669906">
      <w:bodyDiv w:val="1"/>
      <w:marLeft w:val="0"/>
      <w:marRight w:val="0"/>
      <w:marTop w:val="0"/>
      <w:marBottom w:val="0"/>
      <w:divBdr>
        <w:top w:val="none" w:sz="0" w:space="0" w:color="auto"/>
        <w:left w:val="none" w:sz="0" w:space="0" w:color="auto"/>
        <w:bottom w:val="none" w:sz="0" w:space="0" w:color="auto"/>
        <w:right w:val="none" w:sz="0" w:space="0" w:color="auto"/>
      </w:divBdr>
    </w:div>
    <w:div w:id="1542353064">
      <w:bodyDiv w:val="1"/>
      <w:marLeft w:val="0"/>
      <w:marRight w:val="0"/>
      <w:marTop w:val="0"/>
      <w:marBottom w:val="0"/>
      <w:divBdr>
        <w:top w:val="none" w:sz="0" w:space="0" w:color="auto"/>
        <w:left w:val="none" w:sz="0" w:space="0" w:color="auto"/>
        <w:bottom w:val="none" w:sz="0" w:space="0" w:color="auto"/>
        <w:right w:val="none" w:sz="0" w:space="0" w:color="auto"/>
      </w:divBdr>
    </w:div>
    <w:div w:id="1543595222">
      <w:bodyDiv w:val="1"/>
      <w:marLeft w:val="0"/>
      <w:marRight w:val="0"/>
      <w:marTop w:val="0"/>
      <w:marBottom w:val="0"/>
      <w:divBdr>
        <w:top w:val="none" w:sz="0" w:space="0" w:color="auto"/>
        <w:left w:val="none" w:sz="0" w:space="0" w:color="auto"/>
        <w:bottom w:val="none" w:sz="0" w:space="0" w:color="auto"/>
        <w:right w:val="none" w:sz="0" w:space="0" w:color="auto"/>
      </w:divBdr>
    </w:div>
    <w:div w:id="1544320033">
      <w:bodyDiv w:val="1"/>
      <w:marLeft w:val="0"/>
      <w:marRight w:val="0"/>
      <w:marTop w:val="0"/>
      <w:marBottom w:val="0"/>
      <w:divBdr>
        <w:top w:val="none" w:sz="0" w:space="0" w:color="auto"/>
        <w:left w:val="none" w:sz="0" w:space="0" w:color="auto"/>
        <w:bottom w:val="none" w:sz="0" w:space="0" w:color="auto"/>
        <w:right w:val="none" w:sz="0" w:space="0" w:color="auto"/>
      </w:divBdr>
    </w:div>
    <w:div w:id="1545215465">
      <w:bodyDiv w:val="1"/>
      <w:marLeft w:val="0"/>
      <w:marRight w:val="0"/>
      <w:marTop w:val="0"/>
      <w:marBottom w:val="0"/>
      <w:divBdr>
        <w:top w:val="none" w:sz="0" w:space="0" w:color="auto"/>
        <w:left w:val="none" w:sz="0" w:space="0" w:color="auto"/>
        <w:bottom w:val="none" w:sz="0" w:space="0" w:color="auto"/>
        <w:right w:val="none" w:sz="0" w:space="0" w:color="auto"/>
      </w:divBdr>
    </w:div>
    <w:div w:id="1545483760">
      <w:bodyDiv w:val="1"/>
      <w:marLeft w:val="0"/>
      <w:marRight w:val="0"/>
      <w:marTop w:val="0"/>
      <w:marBottom w:val="0"/>
      <w:divBdr>
        <w:top w:val="none" w:sz="0" w:space="0" w:color="auto"/>
        <w:left w:val="none" w:sz="0" w:space="0" w:color="auto"/>
        <w:bottom w:val="none" w:sz="0" w:space="0" w:color="auto"/>
        <w:right w:val="none" w:sz="0" w:space="0" w:color="auto"/>
      </w:divBdr>
    </w:div>
    <w:div w:id="1546481421">
      <w:bodyDiv w:val="1"/>
      <w:marLeft w:val="0"/>
      <w:marRight w:val="0"/>
      <w:marTop w:val="0"/>
      <w:marBottom w:val="0"/>
      <w:divBdr>
        <w:top w:val="none" w:sz="0" w:space="0" w:color="auto"/>
        <w:left w:val="none" w:sz="0" w:space="0" w:color="auto"/>
        <w:bottom w:val="none" w:sz="0" w:space="0" w:color="auto"/>
        <w:right w:val="none" w:sz="0" w:space="0" w:color="auto"/>
      </w:divBdr>
    </w:div>
    <w:div w:id="1547138435">
      <w:bodyDiv w:val="1"/>
      <w:marLeft w:val="0"/>
      <w:marRight w:val="0"/>
      <w:marTop w:val="0"/>
      <w:marBottom w:val="0"/>
      <w:divBdr>
        <w:top w:val="none" w:sz="0" w:space="0" w:color="auto"/>
        <w:left w:val="none" w:sz="0" w:space="0" w:color="auto"/>
        <w:bottom w:val="none" w:sz="0" w:space="0" w:color="auto"/>
        <w:right w:val="none" w:sz="0" w:space="0" w:color="auto"/>
      </w:divBdr>
    </w:div>
    <w:div w:id="1550533597">
      <w:bodyDiv w:val="1"/>
      <w:marLeft w:val="0"/>
      <w:marRight w:val="0"/>
      <w:marTop w:val="0"/>
      <w:marBottom w:val="0"/>
      <w:divBdr>
        <w:top w:val="none" w:sz="0" w:space="0" w:color="auto"/>
        <w:left w:val="none" w:sz="0" w:space="0" w:color="auto"/>
        <w:bottom w:val="none" w:sz="0" w:space="0" w:color="auto"/>
        <w:right w:val="none" w:sz="0" w:space="0" w:color="auto"/>
      </w:divBdr>
    </w:div>
    <w:div w:id="1551696384">
      <w:bodyDiv w:val="1"/>
      <w:marLeft w:val="0"/>
      <w:marRight w:val="0"/>
      <w:marTop w:val="0"/>
      <w:marBottom w:val="0"/>
      <w:divBdr>
        <w:top w:val="none" w:sz="0" w:space="0" w:color="auto"/>
        <w:left w:val="none" w:sz="0" w:space="0" w:color="auto"/>
        <w:bottom w:val="none" w:sz="0" w:space="0" w:color="auto"/>
        <w:right w:val="none" w:sz="0" w:space="0" w:color="auto"/>
      </w:divBdr>
    </w:div>
    <w:div w:id="1551767665">
      <w:bodyDiv w:val="1"/>
      <w:marLeft w:val="0"/>
      <w:marRight w:val="0"/>
      <w:marTop w:val="0"/>
      <w:marBottom w:val="0"/>
      <w:divBdr>
        <w:top w:val="none" w:sz="0" w:space="0" w:color="auto"/>
        <w:left w:val="none" w:sz="0" w:space="0" w:color="auto"/>
        <w:bottom w:val="none" w:sz="0" w:space="0" w:color="auto"/>
        <w:right w:val="none" w:sz="0" w:space="0" w:color="auto"/>
      </w:divBdr>
    </w:div>
    <w:div w:id="1553224923">
      <w:bodyDiv w:val="1"/>
      <w:marLeft w:val="0"/>
      <w:marRight w:val="0"/>
      <w:marTop w:val="0"/>
      <w:marBottom w:val="0"/>
      <w:divBdr>
        <w:top w:val="none" w:sz="0" w:space="0" w:color="auto"/>
        <w:left w:val="none" w:sz="0" w:space="0" w:color="auto"/>
        <w:bottom w:val="none" w:sz="0" w:space="0" w:color="auto"/>
        <w:right w:val="none" w:sz="0" w:space="0" w:color="auto"/>
      </w:divBdr>
    </w:div>
    <w:div w:id="1554610490">
      <w:bodyDiv w:val="1"/>
      <w:marLeft w:val="0"/>
      <w:marRight w:val="0"/>
      <w:marTop w:val="0"/>
      <w:marBottom w:val="0"/>
      <w:divBdr>
        <w:top w:val="none" w:sz="0" w:space="0" w:color="auto"/>
        <w:left w:val="none" w:sz="0" w:space="0" w:color="auto"/>
        <w:bottom w:val="none" w:sz="0" w:space="0" w:color="auto"/>
        <w:right w:val="none" w:sz="0" w:space="0" w:color="auto"/>
      </w:divBdr>
    </w:div>
    <w:div w:id="1554727956">
      <w:bodyDiv w:val="1"/>
      <w:marLeft w:val="0"/>
      <w:marRight w:val="0"/>
      <w:marTop w:val="0"/>
      <w:marBottom w:val="0"/>
      <w:divBdr>
        <w:top w:val="none" w:sz="0" w:space="0" w:color="auto"/>
        <w:left w:val="none" w:sz="0" w:space="0" w:color="auto"/>
        <w:bottom w:val="none" w:sz="0" w:space="0" w:color="auto"/>
        <w:right w:val="none" w:sz="0" w:space="0" w:color="auto"/>
      </w:divBdr>
    </w:div>
    <w:div w:id="1555897271">
      <w:bodyDiv w:val="1"/>
      <w:marLeft w:val="0"/>
      <w:marRight w:val="0"/>
      <w:marTop w:val="0"/>
      <w:marBottom w:val="0"/>
      <w:divBdr>
        <w:top w:val="none" w:sz="0" w:space="0" w:color="auto"/>
        <w:left w:val="none" w:sz="0" w:space="0" w:color="auto"/>
        <w:bottom w:val="none" w:sz="0" w:space="0" w:color="auto"/>
        <w:right w:val="none" w:sz="0" w:space="0" w:color="auto"/>
      </w:divBdr>
    </w:div>
    <w:div w:id="1556623345">
      <w:bodyDiv w:val="1"/>
      <w:marLeft w:val="0"/>
      <w:marRight w:val="0"/>
      <w:marTop w:val="0"/>
      <w:marBottom w:val="0"/>
      <w:divBdr>
        <w:top w:val="none" w:sz="0" w:space="0" w:color="auto"/>
        <w:left w:val="none" w:sz="0" w:space="0" w:color="auto"/>
        <w:bottom w:val="none" w:sz="0" w:space="0" w:color="auto"/>
        <w:right w:val="none" w:sz="0" w:space="0" w:color="auto"/>
      </w:divBdr>
    </w:div>
    <w:div w:id="1556774646">
      <w:bodyDiv w:val="1"/>
      <w:marLeft w:val="0"/>
      <w:marRight w:val="0"/>
      <w:marTop w:val="0"/>
      <w:marBottom w:val="0"/>
      <w:divBdr>
        <w:top w:val="none" w:sz="0" w:space="0" w:color="auto"/>
        <w:left w:val="none" w:sz="0" w:space="0" w:color="auto"/>
        <w:bottom w:val="none" w:sz="0" w:space="0" w:color="auto"/>
        <w:right w:val="none" w:sz="0" w:space="0" w:color="auto"/>
      </w:divBdr>
    </w:div>
    <w:div w:id="1558012740">
      <w:bodyDiv w:val="1"/>
      <w:marLeft w:val="0"/>
      <w:marRight w:val="0"/>
      <w:marTop w:val="0"/>
      <w:marBottom w:val="0"/>
      <w:divBdr>
        <w:top w:val="none" w:sz="0" w:space="0" w:color="auto"/>
        <w:left w:val="none" w:sz="0" w:space="0" w:color="auto"/>
        <w:bottom w:val="none" w:sz="0" w:space="0" w:color="auto"/>
        <w:right w:val="none" w:sz="0" w:space="0" w:color="auto"/>
      </w:divBdr>
    </w:div>
    <w:div w:id="1558663691">
      <w:bodyDiv w:val="1"/>
      <w:marLeft w:val="0"/>
      <w:marRight w:val="0"/>
      <w:marTop w:val="0"/>
      <w:marBottom w:val="0"/>
      <w:divBdr>
        <w:top w:val="none" w:sz="0" w:space="0" w:color="auto"/>
        <w:left w:val="none" w:sz="0" w:space="0" w:color="auto"/>
        <w:bottom w:val="none" w:sz="0" w:space="0" w:color="auto"/>
        <w:right w:val="none" w:sz="0" w:space="0" w:color="auto"/>
      </w:divBdr>
    </w:div>
    <w:div w:id="1559198507">
      <w:bodyDiv w:val="1"/>
      <w:marLeft w:val="0"/>
      <w:marRight w:val="0"/>
      <w:marTop w:val="0"/>
      <w:marBottom w:val="0"/>
      <w:divBdr>
        <w:top w:val="none" w:sz="0" w:space="0" w:color="auto"/>
        <w:left w:val="none" w:sz="0" w:space="0" w:color="auto"/>
        <w:bottom w:val="none" w:sz="0" w:space="0" w:color="auto"/>
        <w:right w:val="none" w:sz="0" w:space="0" w:color="auto"/>
      </w:divBdr>
    </w:div>
    <w:div w:id="1559899437">
      <w:bodyDiv w:val="1"/>
      <w:marLeft w:val="0"/>
      <w:marRight w:val="0"/>
      <w:marTop w:val="0"/>
      <w:marBottom w:val="0"/>
      <w:divBdr>
        <w:top w:val="none" w:sz="0" w:space="0" w:color="auto"/>
        <w:left w:val="none" w:sz="0" w:space="0" w:color="auto"/>
        <w:bottom w:val="none" w:sz="0" w:space="0" w:color="auto"/>
        <w:right w:val="none" w:sz="0" w:space="0" w:color="auto"/>
      </w:divBdr>
    </w:div>
    <w:div w:id="1560705434">
      <w:bodyDiv w:val="1"/>
      <w:marLeft w:val="0"/>
      <w:marRight w:val="0"/>
      <w:marTop w:val="0"/>
      <w:marBottom w:val="0"/>
      <w:divBdr>
        <w:top w:val="none" w:sz="0" w:space="0" w:color="auto"/>
        <w:left w:val="none" w:sz="0" w:space="0" w:color="auto"/>
        <w:bottom w:val="none" w:sz="0" w:space="0" w:color="auto"/>
        <w:right w:val="none" w:sz="0" w:space="0" w:color="auto"/>
      </w:divBdr>
    </w:div>
    <w:div w:id="1561358966">
      <w:bodyDiv w:val="1"/>
      <w:marLeft w:val="0"/>
      <w:marRight w:val="0"/>
      <w:marTop w:val="0"/>
      <w:marBottom w:val="0"/>
      <w:divBdr>
        <w:top w:val="none" w:sz="0" w:space="0" w:color="auto"/>
        <w:left w:val="none" w:sz="0" w:space="0" w:color="auto"/>
        <w:bottom w:val="none" w:sz="0" w:space="0" w:color="auto"/>
        <w:right w:val="none" w:sz="0" w:space="0" w:color="auto"/>
      </w:divBdr>
    </w:div>
    <w:div w:id="1563100688">
      <w:bodyDiv w:val="1"/>
      <w:marLeft w:val="0"/>
      <w:marRight w:val="0"/>
      <w:marTop w:val="0"/>
      <w:marBottom w:val="0"/>
      <w:divBdr>
        <w:top w:val="none" w:sz="0" w:space="0" w:color="auto"/>
        <w:left w:val="none" w:sz="0" w:space="0" w:color="auto"/>
        <w:bottom w:val="none" w:sz="0" w:space="0" w:color="auto"/>
        <w:right w:val="none" w:sz="0" w:space="0" w:color="auto"/>
      </w:divBdr>
    </w:div>
    <w:div w:id="1563979241">
      <w:bodyDiv w:val="1"/>
      <w:marLeft w:val="0"/>
      <w:marRight w:val="0"/>
      <w:marTop w:val="0"/>
      <w:marBottom w:val="0"/>
      <w:divBdr>
        <w:top w:val="none" w:sz="0" w:space="0" w:color="auto"/>
        <w:left w:val="none" w:sz="0" w:space="0" w:color="auto"/>
        <w:bottom w:val="none" w:sz="0" w:space="0" w:color="auto"/>
        <w:right w:val="none" w:sz="0" w:space="0" w:color="auto"/>
      </w:divBdr>
    </w:div>
    <w:div w:id="1564439070">
      <w:bodyDiv w:val="1"/>
      <w:marLeft w:val="0"/>
      <w:marRight w:val="0"/>
      <w:marTop w:val="0"/>
      <w:marBottom w:val="0"/>
      <w:divBdr>
        <w:top w:val="none" w:sz="0" w:space="0" w:color="auto"/>
        <w:left w:val="none" w:sz="0" w:space="0" w:color="auto"/>
        <w:bottom w:val="none" w:sz="0" w:space="0" w:color="auto"/>
        <w:right w:val="none" w:sz="0" w:space="0" w:color="auto"/>
      </w:divBdr>
    </w:div>
    <w:div w:id="1566717265">
      <w:bodyDiv w:val="1"/>
      <w:marLeft w:val="0"/>
      <w:marRight w:val="0"/>
      <w:marTop w:val="0"/>
      <w:marBottom w:val="0"/>
      <w:divBdr>
        <w:top w:val="none" w:sz="0" w:space="0" w:color="auto"/>
        <w:left w:val="none" w:sz="0" w:space="0" w:color="auto"/>
        <w:bottom w:val="none" w:sz="0" w:space="0" w:color="auto"/>
        <w:right w:val="none" w:sz="0" w:space="0" w:color="auto"/>
      </w:divBdr>
    </w:div>
    <w:div w:id="1567255343">
      <w:bodyDiv w:val="1"/>
      <w:marLeft w:val="0"/>
      <w:marRight w:val="0"/>
      <w:marTop w:val="0"/>
      <w:marBottom w:val="0"/>
      <w:divBdr>
        <w:top w:val="none" w:sz="0" w:space="0" w:color="auto"/>
        <w:left w:val="none" w:sz="0" w:space="0" w:color="auto"/>
        <w:bottom w:val="none" w:sz="0" w:space="0" w:color="auto"/>
        <w:right w:val="none" w:sz="0" w:space="0" w:color="auto"/>
      </w:divBdr>
    </w:div>
    <w:div w:id="1567303841">
      <w:bodyDiv w:val="1"/>
      <w:marLeft w:val="0"/>
      <w:marRight w:val="0"/>
      <w:marTop w:val="0"/>
      <w:marBottom w:val="0"/>
      <w:divBdr>
        <w:top w:val="none" w:sz="0" w:space="0" w:color="auto"/>
        <w:left w:val="none" w:sz="0" w:space="0" w:color="auto"/>
        <w:bottom w:val="none" w:sz="0" w:space="0" w:color="auto"/>
        <w:right w:val="none" w:sz="0" w:space="0" w:color="auto"/>
      </w:divBdr>
    </w:div>
    <w:div w:id="1569421855">
      <w:bodyDiv w:val="1"/>
      <w:marLeft w:val="0"/>
      <w:marRight w:val="0"/>
      <w:marTop w:val="0"/>
      <w:marBottom w:val="0"/>
      <w:divBdr>
        <w:top w:val="none" w:sz="0" w:space="0" w:color="auto"/>
        <w:left w:val="none" w:sz="0" w:space="0" w:color="auto"/>
        <w:bottom w:val="none" w:sz="0" w:space="0" w:color="auto"/>
        <w:right w:val="none" w:sz="0" w:space="0" w:color="auto"/>
      </w:divBdr>
    </w:div>
    <w:div w:id="1569993257">
      <w:bodyDiv w:val="1"/>
      <w:marLeft w:val="0"/>
      <w:marRight w:val="0"/>
      <w:marTop w:val="0"/>
      <w:marBottom w:val="0"/>
      <w:divBdr>
        <w:top w:val="none" w:sz="0" w:space="0" w:color="auto"/>
        <w:left w:val="none" w:sz="0" w:space="0" w:color="auto"/>
        <w:bottom w:val="none" w:sz="0" w:space="0" w:color="auto"/>
        <w:right w:val="none" w:sz="0" w:space="0" w:color="auto"/>
      </w:divBdr>
    </w:div>
    <w:div w:id="1572082107">
      <w:bodyDiv w:val="1"/>
      <w:marLeft w:val="0"/>
      <w:marRight w:val="0"/>
      <w:marTop w:val="0"/>
      <w:marBottom w:val="0"/>
      <w:divBdr>
        <w:top w:val="none" w:sz="0" w:space="0" w:color="auto"/>
        <w:left w:val="none" w:sz="0" w:space="0" w:color="auto"/>
        <w:bottom w:val="none" w:sz="0" w:space="0" w:color="auto"/>
        <w:right w:val="none" w:sz="0" w:space="0" w:color="auto"/>
      </w:divBdr>
    </w:div>
    <w:div w:id="1573538979">
      <w:bodyDiv w:val="1"/>
      <w:marLeft w:val="0"/>
      <w:marRight w:val="0"/>
      <w:marTop w:val="0"/>
      <w:marBottom w:val="0"/>
      <w:divBdr>
        <w:top w:val="none" w:sz="0" w:space="0" w:color="auto"/>
        <w:left w:val="none" w:sz="0" w:space="0" w:color="auto"/>
        <w:bottom w:val="none" w:sz="0" w:space="0" w:color="auto"/>
        <w:right w:val="none" w:sz="0" w:space="0" w:color="auto"/>
      </w:divBdr>
    </w:div>
    <w:div w:id="1573813207">
      <w:bodyDiv w:val="1"/>
      <w:marLeft w:val="0"/>
      <w:marRight w:val="0"/>
      <w:marTop w:val="0"/>
      <w:marBottom w:val="0"/>
      <w:divBdr>
        <w:top w:val="none" w:sz="0" w:space="0" w:color="auto"/>
        <w:left w:val="none" w:sz="0" w:space="0" w:color="auto"/>
        <w:bottom w:val="none" w:sz="0" w:space="0" w:color="auto"/>
        <w:right w:val="none" w:sz="0" w:space="0" w:color="auto"/>
      </w:divBdr>
    </w:div>
    <w:div w:id="1575823208">
      <w:bodyDiv w:val="1"/>
      <w:marLeft w:val="0"/>
      <w:marRight w:val="0"/>
      <w:marTop w:val="0"/>
      <w:marBottom w:val="0"/>
      <w:divBdr>
        <w:top w:val="none" w:sz="0" w:space="0" w:color="auto"/>
        <w:left w:val="none" w:sz="0" w:space="0" w:color="auto"/>
        <w:bottom w:val="none" w:sz="0" w:space="0" w:color="auto"/>
        <w:right w:val="none" w:sz="0" w:space="0" w:color="auto"/>
      </w:divBdr>
    </w:div>
    <w:div w:id="1576427344">
      <w:bodyDiv w:val="1"/>
      <w:marLeft w:val="0"/>
      <w:marRight w:val="0"/>
      <w:marTop w:val="0"/>
      <w:marBottom w:val="0"/>
      <w:divBdr>
        <w:top w:val="none" w:sz="0" w:space="0" w:color="auto"/>
        <w:left w:val="none" w:sz="0" w:space="0" w:color="auto"/>
        <w:bottom w:val="none" w:sz="0" w:space="0" w:color="auto"/>
        <w:right w:val="none" w:sz="0" w:space="0" w:color="auto"/>
      </w:divBdr>
    </w:div>
    <w:div w:id="1576623165">
      <w:bodyDiv w:val="1"/>
      <w:marLeft w:val="0"/>
      <w:marRight w:val="0"/>
      <w:marTop w:val="0"/>
      <w:marBottom w:val="0"/>
      <w:divBdr>
        <w:top w:val="none" w:sz="0" w:space="0" w:color="auto"/>
        <w:left w:val="none" w:sz="0" w:space="0" w:color="auto"/>
        <w:bottom w:val="none" w:sz="0" w:space="0" w:color="auto"/>
        <w:right w:val="none" w:sz="0" w:space="0" w:color="auto"/>
      </w:divBdr>
    </w:div>
    <w:div w:id="1578126511">
      <w:bodyDiv w:val="1"/>
      <w:marLeft w:val="0"/>
      <w:marRight w:val="0"/>
      <w:marTop w:val="0"/>
      <w:marBottom w:val="0"/>
      <w:divBdr>
        <w:top w:val="none" w:sz="0" w:space="0" w:color="auto"/>
        <w:left w:val="none" w:sz="0" w:space="0" w:color="auto"/>
        <w:bottom w:val="none" w:sz="0" w:space="0" w:color="auto"/>
        <w:right w:val="none" w:sz="0" w:space="0" w:color="auto"/>
      </w:divBdr>
    </w:div>
    <w:div w:id="1579513857">
      <w:bodyDiv w:val="1"/>
      <w:marLeft w:val="0"/>
      <w:marRight w:val="0"/>
      <w:marTop w:val="0"/>
      <w:marBottom w:val="0"/>
      <w:divBdr>
        <w:top w:val="none" w:sz="0" w:space="0" w:color="auto"/>
        <w:left w:val="none" w:sz="0" w:space="0" w:color="auto"/>
        <w:bottom w:val="none" w:sz="0" w:space="0" w:color="auto"/>
        <w:right w:val="none" w:sz="0" w:space="0" w:color="auto"/>
      </w:divBdr>
    </w:div>
    <w:div w:id="1581062565">
      <w:bodyDiv w:val="1"/>
      <w:marLeft w:val="0"/>
      <w:marRight w:val="0"/>
      <w:marTop w:val="0"/>
      <w:marBottom w:val="0"/>
      <w:divBdr>
        <w:top w:val="none" w:sz="0" w:space="0" w:color="auto"/>
        <w:left w:val="none" w:sz="0" w:space="0" w:color="auto"/>
        <w:bottom w:val="none" w:sz="0" w:space="0" w:color="auto"/>
        <w:right w:val="none" w:sz="0" w:space="0" w:color="auto"/>
      </w:divBdr>
    </w:div>
    <w:div w:id="1583946127">
      <w:bodyDiv w:val="1"/>
      <w:marLeft w:val="0"/>
      <w:marRight w:val="0"/>
      <w:marTop w:val="0"/>
      <w:marBottom w:val="0"/>
      <w:divBdr>
        <w:top w:val="none" w:sz="0" w:space="0" w:color="auto"/>
        <w:left w:val="none" w:sz="0" w:space="0" w:color="auto"/>
        <w:bottom w:val="none" w:sz="0" w:space="0" w:color="auto"/>
        <w:right w:val="none" w:sz="0" w:space="0" w:color="auto"/>
      </w:divBdr>
    </w:div>
    <w:div w:id="1585450298">
      <w:bodyDiv w:val="1"/>
      <w:marLeft w:val="0"/>
      <w:marRight w:val="0"/>
      <w:marTop w:val="0"/>
      <w:marBottom w:val="0"/>
      <w:divBdr>
        <w:top w:val="none" w:sz="0" w:space="0" w:color="auto"/>
        <w:left w:val="none" w:sz="0" w:space="0" w:color="auto"/>
        <w:bottom w:val="none" w:sz="0" w:space="0" w:color="auto"/>
        <w:right w:val="none" w:sz="0" w:space="0" w:color="auto"/>
      </w:divBdr>
    </w:div>
    <w:div w:id="1585722393">
      <w:bodyDiv w:val="1"/>
      <w:marLeft w:val="0"/>
      <w:marRight w:val="0"/>
      <w:marTop w:val="0"/>
      <w:marBottom w:val="0"/>
      <w:divBdr>
        <w:top w:val="none" w:sz="0" w:space="0" w:color="auto"/>
        <w:left w:val="none" w:sz="0" w:space="0" w:color="auto"/>
        <w:bottom w:val="none" w:sz="0" w:space="0" w:color="auto"/>
        <w:right w:val="none" w:sz="0" w:space="0" w:color="auto"/>
      </w:divBdr>
    </w:div>
    <w:div w:id="1587693819">
      <w:bodyDiv w:val="1"/>
      <w:marLeft w:val="0"/>
      <w:marRight w:val="0"/>
      <w:marTop w:val="0"/>
      <w:marBottom w:val="0"/>
      <w:divBdr>
        <w:top w:val="none" w:sz="0" w:space="0" w:color="auto"/>
        <w:left w:val="none" w:sz="0" w:space="0" w:color="auto"/>
        <w:bottom w:val="none" w:sz="0" w:space="0" w:color="auto"/>
        <w:right w:val="none" w:sz="0" w:space="0" w:color="auto"/>
      </w:divBdr>
    </w:div>
    <w:div w:id="1587836949">
      <w:bodyDiv w:val="1"/>
      <w:marLeft w:val="0"/>
      <w:marRight w:val="0"/>
      <w:marTop w:val="0"/>
      <w:marBottom w:val="0"/>
      <w:divBdr>
        <w:top w:val="none" w:sz="0" w:space="0" w:color="auto"/>
        <w:left w:val="none" w:sz="0" w:space="0" w:color="auto"/>
        <w:bottom w:val="none" w:sz="0" w:space="0" w:color="auto"/>
        <w:right w:val="none" w:sz="0" w:space="0" w:color="auto"/>
      </w:divBdr>
    </w:div>
    <w:div w:id="1588418404">
      <w:bodyDiv w:val="1"/>
      <w:marLeft w:val="0"/>
      <w:marRight w:val="0"/>
      <w:marTop w:val="0"/>
      <w:marBottom w:val="0"/>
      <w:divBdr>
        <w:top w:val="none" w:sz="0" w:space="0" w:color="auto"/>
        <w:left w:val="none" w:sz="0" w:space="0" w:color="auto"/>
        <w:bottom w:val="none" w:sz="0" w:space="0" w:color="auto"/>
        <w:right w:val="none" w:sz="0" w:space="0" w:color="auto"/>
      </w:divBdr>
    </w:div>
    <w:div w:id="1590849100">
      <w:bodyDiv w:val="1"/>
      <w:marLeft w:val="0"/>
      <w:marRight w:val="0"/>
      <w:marTop w:val="0"/>
      <w:marBottom w:val="0"/>
      <w:divBdr>
        <w:top w:val="none" w:sz="0" w:space="0" w:color="auto"/>
        <w:left w:val="none" w:sz="0" w:space="0" w:color="auto"/>
        <w:bottom w:val="none" w:sz="0" w:space="0" w:color="auto"/>
        <w:right w:val="none" w:sz="0" w:space="0" w:color="auto"/>
      </w:divBdr>
    </w:div>
    <w:div w:id="1593392145">
      <w:bodyDiv w:val="1"/>
      <w:marLeft w:val="0"/>
      <w:marRight w:val="0"/>
      <w:marTop w:val="0"/>
      <w:marBottom w:val="0"/>
      <w:divBdr>
        <w:top w:val="none" w:sz="0" w:space="0" w:color="auto"/>
        <w:left w:val="none" w:sz="0" w:space="0" w:color="auto"/>
        <w:bottom w:val="none" w:sz="0" w:space="0" w:color="auto"/>
        <w:right w:val="none" w:sz="0" w:space="0" w:color="auto"/>
      </w:divBdr>
    </w:div>
    <w:div w:id="1595553867">
      <w:bodyDiv w:val="1"/>
      <w:marLeft w:val="0"/>
      <w:marRight w:val="0"/>
      <w:marTop w:val="0"/>
      <w:marBottom w:val="0"/>
      <w:divBdr>
        <w:top w:val="none" w:sz="0" w:space="0" w:color="auto"/>
        <w:left w:val="none" w:sz="0" w:space="0" w:color="auto"/>
        <w:bottom w:val="none" w:sz="0" w:space="0" w:color="auto"/>
        <w:right w:val="none" w:sz="0" w:space="0" w:color="auto"/>
      </w:divBdr>
    </w:div>
    <w:div w:id="1595816695">
      <w:bodyDiv w:val="1"/>
      <w:marLeft w:val="0"/>
      <w:marRight w:val="0"/>
      <w:marTop w:val="0"/>
      <w:marBottom w:val="0"/>
      <w:divBdr>
        <w:top w:val="none" w:sz="0" w:space="0" w:color="auto"/>
        <w:left w:val="none" w:sz="0" w:space="0" w:color="auto"/>
        <w:bottom w:val="none" w:sz="0" w:space="0" w:color="auto"/>
        <w:right w:val="none" w:sz="0" w:space="0" w:color="auto"/>
      </w:divBdr>
    </w:div>
    <w:div w:id="1596326288">
      <w:bodyDiv w:val="1"/>
      <w:marLeft w:val="0"/>
      <w:marRight w:val="0"/>
      <w:marTop w:val="0"/>
      <w:marBottom w:val="0"/>
      <w:divBdr>
        <w:top w:val="none" w:sz="0" w:space="0" w:color="auto"/>
        <w:left w:val="none" w:sz="0" w:space="0" w:color="auto"/>
        <w:bottom w:val="none" w:sz="0" w:space="0" w:color="auto"/>
        <w:right w:val="none" w:sz="0" w:space="0" w:color="auto"/>
      </w:divBdr>
    </w:div>
    <w:div w:id="1596747605">
      <w:bodyDiv w:val="1"/>
      <w:marLeft w:val="0"/>
      <w:marRight w:val="0"/>
      <w:marTop w:val="0"/>
      <w:marBottom w:val="0"/>
      <w:divBdr>
        <w:top w:val="none" w:sz="0" w:space="0" w:color="auto"/>
        <w:left w:val="none" w:sz="0" w:space="0" w:color="auto"/>
        <w:bottom w:val="none" w:sz="0" w:space="0" w:color="auto"/>
        <w:right w:val="none" w:sz="0" w:space="0" w:color="auto"/>
      </w:divBdr>
    </w:div>
    <w:div w:id="1600136776">
      <w:bodyDiv w:val="1"/>
      <w:marLeft w:val="0"/>
      <w:marRight w:val="0"/>
      <w:marTop w:val="0"/>
      <w:marBottom w:val="0"/>
      <w:divBdr>
        <w:top w:val="none" w:sz="0" w:space="0" w:color="auto"/>
        <w:left w:val="none" w:sz="0" w:space="0" w:color="auto"/>
        <w:bottom w:val="none" w:sz="0" w:space="0" w:color="auto"/>
        <w:right w:val="none" w:sz="0" w:space="0" w:color="auto"/>
      </w:divBdr>
    </w:div>
    <w:div w:id="1601330284">
      <w:bodyDiv w:val="1"/>
      <w:marLeft w:val="0"/>
      <w:marRight w:val="0"/>
      <w:marTop w:val="0"/>
      <w:marBottom w:val="0"/>
      <w:divBdr>
        <w:top w:val="none" w:sz="0" w:space="0" w:color="auto"/>
        <w:left w:val="none" w:sz="0" w:space="0" w:color="auto"/>
        <w:bottom w:val="none" w:sz="0" w:space="0" w:color="auto"/>
        <w:right w:val="none" w:sz="0" w:space="0" w:color="auto"/>
      </w:divBdr>
    </w:div>
    <w:div w:id="1601837198">
      <w:bodyDiv w:val="1"/>
      <w:marLeft w:val="0"/>
      <w:marRight w:val="0"/>
      <w:marTop w:val="0"/>
      <w:marBottom w:val="0"/>
      <w:divBdr>
        <w:top w:val="none" w:sz="0" w:space="0" w:color="auto"/>
        <w:left w:val="none" w:sz="0" w:space="0" w:color="auto"/>
        <w:bottom w:val="none" w:sz="0" w:space="0" w:color="auto"/>
        <w:right w:val="none" w:sz="0" w:space="0" w:color="auto"/>
      </w:divBdr>
    </w:div>
    <w:div w:id="1602910557">
      <w:bodyDiv w:val="1"/>
      <w:marLeft w:val="0"/>
      <w:marRight w:val="0"/>
      <w:marTop w:val="0"/>
      <w:marBottom w:val="0"/>
      <w:divBdr>
        <w:top w:val="none" w:sz="0" w:space="0" w:color="auto"/>
        <w:left w:val="none" w:sz="0" w:space="0" w:color="auto"/>
        <w:bottom w:val="none" w:sz="0" w:space="0" w:color="auto"/>
        <w:right w:val="none" w:sz="0" w:space="0" w:color="auto"/>
      </w:divBdr>
    </w:div>
    <w:div w:id="1603613978">
      <w:bodyDiv w:val="1"/>
      <w:marLeft w:val="0"/>
      <w:marRight w:val="0"/>
      <w:marTop w:val="0"/>
      <w:marBottom w:val="0"/>
      <w:divBdr>
        <w:top w:val="none" w:sz="0" w:space="0" w:color="auto"/>
        <w:left w:val="none" w:sz="0" w:space="0" w:color="auto"/>
        <w:bottom w:val="none" w:sz="0" w:space="0" w:color="auto"/>
        <w:right w:val="none" w:sz="0" w:space="0" w:color="auto"/>
      </w:divBdr>
    </w:div>
    <w:div w:id="1604266204">
      <w:bodyDiv w:val="1"/>
      <w:marLeft w:val="0"/>
      <w:marRight w:val="0"/>
      <w:marTop w:val="0"/>
      <w:marBottom w:val="0"/>
      <w:divBdr>
        <w:top w:val="none" w:sz="0" w:space="0" w:color="auto"/>
        <w:left w:val="none" w:sz="0" w:space="0" w:color="auto"/>
        <w:bottom w:val="none" w:sz="0" w:space="0" w:color="auto"/>
        <w:right w:val="none" w:sz="0" w:space="0" w:color="auto"/>
      </w:divBdr>
    </w:div>
    <w:div w:id="1607037478">
      <w:bodyDiv w:val="1"/>
      <w:marLeft w:val="0"/>
      <w:marRight w:val="0"/>
      <w:marTop w:val="0"/>
      <w:marBottom w:val="0"/>
      <w:divBdr>
        <w:top w:val="none" w:sz="0" w:space="0" w:color="auto"/>
        <w:left w:val="none" w:sz="0" w:space="0" w:color="auto"/>
        <w:bottom w:val="none" w:sz="0" w:space="0" w:color="auto"/>
        <w:right w:val="none" w:sz="0" w:space="0" w:color="auto"/>
      </w:divBdr>
    </w:div>
    <w:div w:id="1608660505">
      <w:bodyDiv w:val="1"/>
      <w:marLeft w:val="0"/>
      <w:marRight w:val="0"/>
      <w:marTop w:val="0"/>
      <w:marBottom w:val="0"/>
      <w:divBdr>
        <w:top w:val="none" w:sz="0" w:space="0" w:color="auto"/>
        <w:left w:val="none" w:sz="0" w:space="0" w:color="auto"/>
        <w:bottom w:val="none" w:sz="0" w:space="0" w:color="auto"/>
        <w:right w:val="none" w:sz="0" w:space="0" w:color="auto"/>
      </w:divBdr>
    </w:div>
    <w:div w:id="1609389407">
      <w:bodyDiv w:val="1"/>
      <w:marLeft w:val="0"/>
      <w:marRight w:val="0"/>
      <w:marTop w:val="0"/>
      <w:marBottom w:val="0"/>
      <w:divBdr>
        <w:top w:val="none" w:sz="0" w:space="0" w:color="auto"/>
        <w:left w:val="none" w:sz="0" w:space="0" w:color="auto"/>
        <w:bottom w:val="none" w:sz="0" w:space="0" w:color="auto"/>
        <w:right w:val="none" w:sz="0" w:space="0" w:color="auto"/>
      </w:divBdr>
    </w:div>
    <w:div w:id="1610703607">
      <w:bodyDiv w:val="1"/>
      <w:marLeft w:val="0"/>
      <w:marRight w:val="0"/>
      <w:marTop w:val="0"/>
      <w:marBottom w:val="0"/>
      <w:divBdr>
        <w:top w:val="none" w:sz="0" w:space="0" w:color="auto"/>
        <w:left w:val="none" w:sz="0" w:space="0" w:color="auto"/>
        <w:bottom w:val="none" w:sz="0" w:space="0" w:color="auto"/>
        <w:right w:val="none" w:sz="0" w:space="0" w:color="auto"/>
      </w:divBdr>
    </w:div>
    <w:div w:id="1610773473">
      <w:bodyDiv w:val="1"/>
      <w:marLeft w:val="0"/>
      <w:marRight w:val="0"/>
      <w:marTop w:val="0"/>
      <w:marBottom w:val="0"/>
      <w:divBdr>
        <w:top w:val="none" w:sz="0" w:space="0" w:color="auto"/>
        <w:left w:val="none" w:sz="0" w:space="0" w:color="auto"/>
        <w:bottom w:val="none" w:sz="0" w:space="0" w:color="auto"/>
        <w:right w:val="none" w:sz="0" w:space="0" w:color="auto"/>
      </w:divBdr>
    </w:div>
    <w:div w:id="1613433686">
      <w:bodyDiv w:val="1"/>
      <w:marLeft w:val="0"/>
      <w:marRight w:val="0"/>
      <w:marTop w:val="0"/>
      <w:marBottom w:val="0"/>
      <w:divBdr>
        <w:top w:val="none" w:sz="0" w:space="0" w:color="auto"/>
        <w:left w:val="none" w:sz="0" w:space="0" w:color="auto"/>
        <w:bottom w:val="none" w:sz="0" w:space="0" w:color="auto"/>
        <w:right w:val="none" w:sz="0" w:space="0" w:color="auto"/>
      </w:divBdr>
    </w:div>
    <w:div w:id="1614511719">
      <w:bodyDiv w:val="1"/>
      <w:marLeft w:val="0"/>
      <w:marRight w:val="0"/>
      <w:marTop w:val="0"/>
      <w:marBottom w:val="0"/>
      <w:divBdr>
        <w:top w:val="none" w:sz="0" w:space="0" w:color="auto"/>
        <w:left w:val="none" w:sz="0" w:space="0" w:color="auto"/>
        <w:bottom w:val="none" w:sz="0" w:space="0" w:color="auto"/>
        <w:right w:val="none" w:sz="0" w:space="0" w:color="auto"/>
      </w:divBdr>
    </w:div>
    <w:div w:id="1617365314">
      <w:bodyDiv w:val="1"/>
      <w:marLeft w:val="0"/>
      <w:marRight w:val="0"/>
      <w:marTop w:val="0"/>
      <w:marBottom w:val="0"/>
      <w:divBdr>
        <w:top w:val="none" w:sz="0" w:space="0" w:color="auto"/>
        <w:left w:val="none" w:sz="0" w:space="0" w:color="auto"/>
        <w:bottom w:val="none" w:sz="0" w:space="0" w:color="auto"/>
        <w:right w:val="none" w:sz="0" w:space="0" w:color="auto"/>
      </w:divBdr>
    </w:div>
    <w:div w:id="1618368306">
      <w:bodyDiv w:val="1"/>
      <w:marLeft w:val="0"/>
      <w:marRight w:val="0"/>
      <w:marTop w:val="0"/>
      <w:marBottom w:val="0"/>
      <w:divBdr>
        <w:top w:val="none" w:sz="0" w:space="0" w:color="auto"/>
        <w:left w:val="none" w:sz="0" w:space="0" w:color="auto"/>
        <w:bottom w:val="none" w:sz="0" w:space="0" w:color="auto"/>
        <w:right w:val="none" w:sz="0" w:space="0" w:color="auto"/>
      </w:divBdr>
    </w:div>
    <w:div w:id="1618951266">
      <w:bodyDiv w:val="1"/>
      <w:marLeft w:val="0"/>
      <w:marRight w:val="0"/>
      <w:marTop w:val="0"/>
      <w:marBottom w:val="0"/>
      <w:divBdr>
        <w:top w:val="none" w:sz="0" w:space="0" w:color="auto"/>
        <w:left w:val="none" w:sz="0" w:space="0" w:color="auto"/>
        <w:bottom w:val="none" w:sz="0" w:space="0" w:color="auto"/>
        <w:right w:val="none" w:sz="0" w:space="0" w:color="auto"/>
      </w:divBdr>
    </w:div>
    <w:div w:id="1619024839">
      <w:bodyDiv w:val="1"/>
      <w:marLeft w:val="0"/>
      <w:marRight w:val="0"/>
      <w:marTop w:val="0"/>
      <w:marBottom w:val="0"/>
      <w:divBdr>
        <w:top w:val="none" w:sz="0" w:space="0" w:color="auto"/>
        <w:left w:val="none" w:sz="0" w:space="0" w:color="auto"/>
        <w:bottom w:val="none" w:sz="0" w:space="0" w:color="auto"/>
        <w:right w:val="none" w:sz="0" w:space="0" w:color="auto"/>
      </w:divBdr>
    </w:div>
    <w:div w:id="1619605468">
      <w:bodyDiv w:val="1"/>
      <w:marLeft w:val="0"/>
      <w:marRight w:val="0"/>
      <w:marTop w:val="0"/>
      <w:marBottom w:val="0"/>
      <w:divBdr>
        <w:top w:val="none" w:sz="0" w:space="0" w:color="auto"/>
        <w:left w:val="none" w:sz="0" w:space="0" w:color="auto"/>
        <w:bottom w:val="none" w:sz="0" w:space="0" w:color="auto"/>
        <w:right w:val="none" w:sz="0" w:space="0" w:color="auto"/>
      </w:divBdr>
    </w:div>
    <w:div w:id="1620186439">
      <w:bodyDiv w:val="1"/>
      <w:marLeft w:val="0"/>
      <w:marRight w:val="0"/>
      <w:marTop w:val="0"/>
      <w:marBottom w:val="0"/>
      <w:divBdr>
        <w:top w:val="none" w:sz="0" w:space="0" w:color="auto"/>
        <w:left w:val="none" w:sz="0" w:space="0" w:color="auto"/>
        <w:bottom w:val="none" w:sz="0" w:space="0" w:color="auto"/>
        <w:right w:val="none" w:sz="0" w:space="0" w:color="auto"/>
      </w:divBdr>
    </w:div>
    <w:div w:id="1620993411">
      <w:bodyDiv w:val="1"/>
      <w:marLeft w:val="0"/>
      <w:marRight w:val="0"/>
      <w:marTop w:val="0"/>
      <w:marBottom w:val="0"/>
      <w:divBdr>
        <w:top w:val="none" w:sz="0" w:space="0" w:color="auto"/>
        <w:left w:val="none" w:sz="0" w:space="0" w:color="auto"/>
        <w:bottom w:val="none" w:sz="0" w:space="0" w:color="auto"/>
        <w:right w:val="none" w:sz="0" w:space="0" w:color="auto"/>
      </w:divBdr>
    </w:div>
    <w:div w:id="1621258615">
      <w:bodyDiv w:val="1"/>
      <w:marLeft w:val="0"/>
      <w:marRight w:val="0"/>
      <w:marTop w:val="0"/>
      <w:marBottom w:val="0"/>
      <w:divBdr>
        <w:top w:val="none" w:sz="0" w:space="0" w:color="auto"/>
        <w:left w:val="none" w:sz="0" w:space="0" w:color="auto"/>
        <w:bottom w:val="none" w:sz="0" w:space="0" w:color="auto"/>
        <w:right w:val="none" w:sz="0" w:space="0" w:color="auto"/>
      </w:divBdr>
    </w:div>
    <w:div w:id="1622417117">
      <w:bodyDiv w:val="1"/>
      <w:marLeft w:val="0"/>
      <w:marRight w:val="0"/>
      <w:marTop w:val="0"/>
      <w:marBottom w:val="0"/>
      <w:divBdr>
        <w:top w:val="none" w:sz="0" w:space="0" w:color="auto"/>
        <w:left w:val="none" w:sz="0" w:space="0" w:color="auto"/>
        <w:bottom w:val="none" w:sz="0" w:space="0" w:color="auto"/>
        <w:right w:val="none" w:sz="0" w:space="0" w:color="auto"/>
      </w:divBdr>
    </w:div>
    <w:div w:id="1623152554">
      <w:bodyDiv w:val="1"/>
      <w:marLeft w:val="0"/>
      <w:marRight w:val="0"/>
      <w:marTop w:val="0"/>
      <w:marBottom w:val="0"/>
      <w:divBdr>
        <w:top w:val="none" w:sz="0" w:space="0" w:color="auto"/>
        <w:left w:val="none" w:sz="0" w:space="0" w:color="auto"/>
        <w:bottom w:val="none" w:sz="0" w:space="0" w:color="auto"/>
        <w:right w:val="none" w:sz="0" w:space="0" w:color="auto"/>
      </w:divBdr>
    </w:div>
    <w:div w:id="1624848178">
      <w:bodyDiv w:val="1"/>
      <w:marLeft w:val="0"/>
      <w:marRight w:val="0"/>
      <w:marTop w:val="0"/>
      <w:marBottom w:val="0"/>
      <w:divBdr>
        <w:top w:val="none" w:sz="0" w:space="0" w:color="auto"/>
        <w:left w:val="none" w:sz="0" w:space="0" w:color="auto"/>
        <w:bottom w:val="none" w:sz="0" w:space="0" w:color="auto"/>
        <w:right w:val="none" w:sz="0" w:space="0" w:color="auto"/>
      </w:divBdr>
    </w:div>
    <w:div w:id="1625044066">
      <w:bodyDiv w:val="1"/>
      <w:marLeft w:val="0"/>
      <w:marRight w:val="0"/>
      <w:marTop w:val="0"/>
      <w:marBottom w:val="0"/>
      <w:divBdr>
        <w:top w:val="none" w:sz="0" w:space="0" w:color="auto"/>
        <w:left w:val="none" w:sz="0" w:space="0" w:color="auto"/>
        <w:bottom w:val="none" w:sz="0" w:space="0" w:color="auto"/>
        <w:right w:val="none" w:sz="0" w:space="0" w:color="auto"/>
      </w:divBdr>
    </w:div>
    <w:div w:id="1625388258">
      <w:bodyDiv w:val="1"/>
      <w:marLeft w:val="0"/>
      <w:marRight w:val="0"/>
      <w:marTop w:val="0"/>
      <w:marBottom w:val="0"/>
      <w:divBdr>
        <w:top w:val="none" w:sz="0" w:space="0" w:color="auto"/>
        <w:left w:val="none" w:sz="0" w:space="0" w:color="auto"/>
        <w:bottom w:val="none" w:sz="0" w:space="0" w:color="auto"/>
        <w:right w:val="none" w:sz="0" w:space="0" w:color="auto"/>
      </w:divBdr>
    </w:div>
    <w:div w:id="1627272341">
      <w:bodyDiv w:val="1"/>
      <w:marLeft w:val="0"/>
      <w:marRight w:val="0"/>
      <w:marTop w:val="0"/>
      <w:marBottom w:val="0"/>
      <w:divBdr>
        <w:top w:val="none" w:sz="0" w:space="0" w:color="auto"/>
        <w:left w:val="none" w:sz="0" w:space="0" w:color="auto"/>
        <w:bottom w:val="none" w:sz="0" w:space="0" w:color="auto"/>
        <w:right w:val="none" w:sz="0" w:space="0" w:color="auto"/>
      </w:divBdr>
    </w:div>
    <w:div w:id="1627587503">
      <w:bodyDiv w:val="1"/>
      <w:marLeft w:val="0"/>
      <w:marRight w:val="0"/>
      <w:marTop w:val="0"/>
      <w:marBottom w:val="0"/>
      <w:divBdr>
        <w:top w:val="none" w:sz="0" w:space="0" w:color="auto"/>
        <w:left w:val="none" w:sz="0" w:space="0" w:color="auto"/>
        <w:bottom w:val="none" w:sz="0" w:space="0" w:color="auto"/>
        <w:right w:val="none" w:sz="0" w:space="0" w:color="auto"/>
      </w:divBdr>
    </w:div>
    <w:div w:id="1627589785">
      <w:bodyDiv w:val="1"/>
      <w:marLeft w:val="0"/>
      <w:marRight w:val="0"/>
      <w:marTop w:val="0"/>
      <w:marBottom w:val="0"/>
      <w:divBdr>
        <w:top w:val="none" w:sz="0" w:space="0" w:color="auto"/>
        <w:left w:val="none" w:sz="0" w:space="0" w:color="auto"/>
        <w:bottom w:val="none" w:sz="0" w:space="0" w:color="auto"/>
        <w:right w:val="none" w:sz="0" w:space="0" w:color="auto"/>
      </w:divBdr>
    </w:div>
    <w:div w:id="1631521232">
      <w:bodyDiv w:val="1"/>
      <w:marLeft w:val="0"/>
      <w:marRight w:val="0"/>
      <w:marTop w:val="0"/>
      <w:marBottom w:val="0"/>
      <w:divBdr>
        <w:top w:val="none" w:sz="0" w:space="0" w:color="auto"/>
        <w:left w:val="none" w:sz="0" w:space="0" w:color="auto"/>
        <w:bottom w:val="none" w:sz="0" w:space="0" w:color="auto"/>
        <w:right w:val="none" w:sz="0" w:space="0" w:color="auto"/>
      </w:divBdr>
    </w:div>
    <w:div w:id="1631665353">
      <w:bodyDiv w:val="1"/>
      <w:marLeft w:val="0"/>
      <w:marRight w:val="0"/>
      <w:marTop w:val="0"/>
      <w:marBottom w:val="0"/>
      <w:divBdr>
        <w:top w:val="none" w:sz="0" w:space="0" w:color="auto"/>
        <w:left w:val="none" w:sz="0" w:space="0" w:color="auto"/>
        <w:bottom w:val="none" w:sz="0" w:space="0" w:color="auto"/>
        <w:right w:val="none" w:sz="0" w:space="0" w:color="auto"/>
      </w:divBdr>
    </w:div>
    <w:div w:id="1633704545">
      <w:bodyDiv w:val="1"/>
      <w:marLeft w:val="0"/>
      <w:marRight w:val="0"/>
      <w:marTop w:val="0"/>
      <w:marBottom w:val="0"/>
      <w:divBdr>
        <w:top w:val="none" w:sz="0" w:space="0" w:color="auto"/>
        <w:left w:val="none" w:sz="0" w:space="0" w:color="auto"/>
        <w:bottom w:val="none" w:sz="0" w:space="0" w:color="auto"/>
        <w:right w:val="none" w:sz="0" w:space="0" w:color="auto"/>
      </w:divBdr>
    </w:div>
    <w:div w:id="1633827143">
      <w:bodyDiv w:val="1"/>
      <w:marLeft w:val="0"/>
      <w:marRight w:val="0"/>
      <w:marTop w:val="0"/>
      <w:marBottom w:val="0"/>
      <w:divBdr>
        <w:top w:val="none" w:sz="0" w:space="0" w:color="auto"/>
        <w:left w:val="none" w:sz="0" w:space="0" w:color="auto"/>
        <w:bottom w:val="none" w:sz="0" w:space="0" w:color="auto"/>
        <w:right w:val="none" w:sz="0" w:space="0" w:color="auto"/>
      </w:divBdr>
    </w:div>
    <w:div w:id="1634408492">
      <w:bodyDiv w:val="1"/>
      <w:marLeft w:val="0"/>
      <w:marRight w:val="0"/>
      <w:marTop w:val="0"/>
      <w:marBottom w:val="0"/>
      <w:divBdr>
        <w:top w:val="none" w:sz="0" w:space="0" w:color="auto"/>
        <w:left w:val="none" w:sz="0" w:space="0" w:color="auto"/>
        <w:bottom w:val="none" w:sz="0" w:space="0" w:color="auto"/>
        <w:right w:val="none" w:sz="0" w:space="0" w:color="auto"/>
      </w:divBdr>
    </w:div>
    <w:div w:id="1634871120">
      <w:bodyDiv w:val="1"/>
      <w:marLeft w:val="0"/>
      <w:marRight w:val="0"/>
      <w:marTop w:val="0"/>
      <w:marBottom w:val="0"/>
      <w:divBdr>
        <w:top w:val="none" w:sz="0" w:space="0" w:color="auto"/>
        <w:left w:val="none" w:sz="0" w:space="0" w:color="auto"/>
        <w:bottom w:val="none" w:sz="0" w:space="0" w:color="auto"/>
        <w:right w:val="none" w:sz="0" w:space="0" w:color="auto"/>
      </w:divBdr>
    </w:div>
    <w:div w:id="1634939214">
      <w:bodyDiv w:val="1"/>
      <w:marLeft w:val="0"/>
      <w:marRight w:val="0"/>
      <w:marTop w:val="0"/>
      <w:marBottom w:val="0"/>
      <w:divBdr>
        <w:top w:val="none" w:sz="0" w:space="0" w:color="auto"/>
        <w:left w:val="none" w:sz="0" w:space="0" w:color="auto"/>
        <w:bottom w:val="none" w:sz="0" w:space="0" w:color="auto"/>
        <w:right w:val="none" w:sz="0" w:space="0" w:color="auto"/>
      </w:divBdr>
    </w:div>
    <w:div w:id="1635868625">
      <w:bodyDiv w:val="1"/>
      <w:marLeft w:val="0"/>
      <w:marRight w:val="0"/>
      <w:marTop w:val="0"/>
      <w:marBottom w:val="0"/>
      <w:divBdr>
        <w:top w:val="none" w:sz="0" w:space="0" w:color="auto"/>
        <w:left w:val="none" w:sz="0" w:space="0" w:color="auto"/>
        <w:bottom w:val="none" w:sz="0" w:space="0" w:color="auto"/>
        <w:right w:val="none" w:sz="0" w:space="0" w:color="auto"/>
      </w:divBdr>
    </w:div>
    <w:div w:id="1635986202">
      <w:bodyDiv w:val="1"/>
      <w:marLeft w:val="0"/>
      <w:marRight w:val="0"/>
      <w:marTop w:val="0"/>
      <w:marBottom w:val="0"/>
      <w:divBdr>
        <w:top w:val="none" w:sz="0" w:space="0" w:color="auto"/>
        <w:left w:val="none" w:sz="0" w:space="0" w:color="auto"/>
        <w:bottom w:val="none" w:sz="0" w:space="0" w:color="auto"/>
        <w:right w:val="none" w:sz="0" w:space="0" w:color="auto"/>
      </w:divBdr>
    </w:div>
    <w:div w:id="1636137835">
      <w:bodyDiv w:val="1"/>
      <w:marLeft w:val="0"/>
      <w:marRight w:val="0"/>
      <w:marTop w:val="0"/>
      <w:marBottom w:val="0"/>
      <w:divBdr>
        <w:top w:val="none" w:sz="0" w:space="0" w:color="auto"/>
        <w:left w:val="none" w:sz="0" w:space="0" w:color="auto"/>
        <w:bottom w:val="none" w:sz="0" w:space="0" w:color="auto"/>
        <w:right w:val="none" w:sz="0" w:space="0" w:color="auto"/>
      </w:divBdr>
    </w:div>
    <w:div w:id="1636565885">
      <w:bodyDiv w:val="1"/>
      <w:marLeft w:val="0"/>
      <w:marRight w:val="0"/>
      <w:marTop w:val="0"/>
      <w:marBottom w:val="0"/>
      <w:divBdr>
        <w:top w:val="none" w:sz="0" w:space="0" w:color="auto"/>
        <w:left w:val="none" w:sz="0" w:space="0" w:color="auto"/>
        <w:bottom w:val="none" w:sz="0" w:space="0" w:color="auto"/>
        <w:right w:val="none" w:sz="0" w:space="0" w:color="auto"/>
      </w:divBdr>
    </w:div>
    <w:div w:id="1637250906">
      <w:bodyDiv w:val="1"/>
      <w:marLeft w:val="0"/>
      <w:marRight w:val="0"/>
      <w:marTop w:val="0"/>
      <w:marBottom w:val="0"/>
      <w:divBdr>
        <w:top w:val="none" w:sz="0" w:space="0" w:color="auto"/>
        <w:left w:val="none" w:sz="0" w:space="0" w:color="auto"/>
        <w:bottom w:val="none" w:sz="0" w:space="0" w:color="auto"/>
        <w:right w:val="none" w:sz="0" w:space="0" w:color="auto"/>
      </w:divBdr>
    </w:div>
    <w:div w:id="1637417210">
      <w:bodyDiv w:val="1"/>
      <w:marLeft w:val="0"/>
      <w:marRight w:val="0"/>
      <w:marTop w:val="0"/>
      <w:marBottom w:val="0"/>
      <w:divBdr>
        <w:top w:val="none" w:sz="0" w:space="0" w:color="auto"/>
        <w:left w:val="none" w:sz="0" w:space="0" w:color="auto"/>
        <w:bottom w:val="none" w:sz="0" w:space="0" w:color="auto"/>
        <w:right w:val="none" w:sz="0" w:space="0" w:color="auto"/>
      </w:divBdr>
    </w:div>
    <w:div w:id="1639532476">
      <w:bodyDiv w:val="1"/>
      <w:marLeft w:val="0"/>
      <w:marRight w:val="0"/>
      <w:marTop w:val="0"/>
      <w:marBottom w:val="0"/>
      <w:divBdr>
        <w:top w:val="none" w:sz="0" w:space="0" w:color="auto"/>
        <w:left w:val="none" w:sz="0" w:space="0" w:color="auto"/>
        <w:bottom w:val="none" w:sz="0" w:space="0" w:color="auto"/>
        <w:right w:val="none" w:sz="0" w:space="0" w:color="auto"/>
      </w:divBdr>
    </w:div>
    <w:div w:id="1640458926">
      <w:bodyDiv w:val="1"/>
      <w:marLeft w:val="0"/>
      <w:marRight w:val="0"/>
      <w:marTop w:val="0"/>
      <w:marBottom w:val="0"/>
      <w:divBdr>
        <w:top w:val="none" w:sz="0" w:space="0" w:color="auto"/>
        <w:left w:val="none" w:sz="0" w:space="0" w:color="auto"/>
        <w:bottom w:val="none" w:sz="0" w:space="0" w:color="auto"/>
        <w:right w:val="none" w:sz="0" w:space="0" w:color="auto"/>
      </w:divBdr>
    </w:div>
    <w:div w:id="1641811641">
      <w:bodyDiv w:val="1"/>
      <w:marLeft w:val="0"/>
      <w:marRight w:val="0"/>
      <w:marTop w:val="0"/>
      <w:marBottom w:val="0"/>
      <w:divBdr>
        <w:top w:val="none" w:sz="0" w:space="0" w:color="auto"/>
        <w:left w:val="none" w:sz="0" w:space="0" w:color="auto"/>
        <w:bottom w:val="none" w:sz="0" w:space="0" w:color="auto"/>
        <w:right w:val="none" w:sz="0" w:space="0" w:color="auto"/>
      </w:divBdr>
    </w:div>
    <w:div w:id="1643541003">
      <w:bodyDiv w:val="1"/>
      <w:marLeft w:val="0"/>
      <w:marRight w:val="0"/>
      <w:marTop w:val="0"/>
      <w:marBottom w:val="0"/>
      <w:divBdr>
        <w:top w:val="none" w:sz="0" w:space="0" w:color="auto"/>
        <w:left w:val="none" w:sz="0" w:space="0" w:color="auto"/>
        <w:bottom w:val="none" w:sz="0" w:space="0" w:color="auto"/>
        <w:right w:val="none" w:sz="0" w:space="0" w:color="auto"/>
      </w:divBdr>
    </w:div>
    <w:div w:id="1644381930">
      <w:bodyDiv w:val="1"/>
      <w:marLeft w:val="0"/>
      <w:marRight w:val="0"/>
      <w:marTop w:val="0"/>
      <w:marBottom w:val="0"/>
      <w:divBdr>
        <w:top w:val="none" w:sz="0" w:space="0" w:color="auto"/>
        <w:left w:val="none" w:sz="0" w:space="0" w:color="auto"/>
        <w:bottom w:val="none" w:sz="0" w:space="0" w:color="auto"/>
        <w:right w:val="none" w:sz="0" w:space="0" w:color="auto"/>
      </w:divBdr>
    </w:div>
    <w:div w:id="1645236700">
      <w:bodyDiv w:val="1"/>
      <w:marLeft w:val="0"/>
      <w:marRight w:val="0"/>
      <w:marTop w:val="0"/>
      <w:marBottom w:val="0"/>
      <w:divBdr>
        <w:top w:val="none" w:sz="0" w:space="0" w:color="auto"/>
        <w:left w:val="none" w:sz="0" w:space="0" w:color="auto"/>
        <w:bottom w:val="none" w:sz="0" w:space="0" w:color="auto"/>
        <w:right w:val="none" w:sz="0" w:space="0" w:color="auto"/>
      </w:divBdr>
    </w:div>
    <w:div w:id="1646546897">
      <w:bodyDiv w:val="1"/>
      <w:marLeft w:val="0"/>
      <w:marRight w:val="0"/>
      <w:marTop w:val="0"/>
      <w:marBottom w:val="0"/>
      <w:divBdr>
        <w:top w:val="none" w:sz="0" w:space="0" w:color="auto"/>
        <w:left w:val="none" w:sz="0" w:space="0" w:color="auto"/>
        <w:bottom w:val="none" w:sz="0" w:space="0" w:color="auto"/>
        <w:right w:val="none" w:sz="0" w:space="0" w:color="auto"/>
      </w:divBdr>
    </w:div>
    <w:div w:id="1646734072">
      <w:bodyDiv w:val="1"/>
      <w:marLeft w:val="0"/>
      <w:marRight w:val="0"/>
      <w:marTop w:val="0"/>
      <w:marBottom w:val="0"/>
      <w:divBdr>
        <w:top w:val="none" w:sz="0" w:space="0" w:color="auto"/>
        <w:left w:val="none" w:sz="0" w:space="0" w:color="auto"/>
        <w:bottom w:val="none" w:sz="0" w:space="0" w:color="auto"/>
        <w:right w:val="none" w:sz="0" w:space="0" w:color="auto"/>
      </w:divBdr>
    </w:div>
    <w:div w:id="1647314620">
      <w:bodyDiv w:val="1"/>
      <w:marLeft w:val="0"/>
      <w:marRight w:val="0"/>
      <w:marTop w:val="0"/>
      <w:marBottom w:val="0"/>
      <w:divBdr>
        <w:top w:val="none" w:sz="0" w:space="0" w:color="auto"/>
        <w:left w:val="none" w:sz="0" w:space="0" w:color="auto"/>
        <w:bottom w:val="none" w:sz="0" w:space="0" w:color="auto"/>
        <w:right w:val="none" w:sz="0" w:space="0" w:color="auto"/>
      </w:divBdr>
    </w:div>
    <w:div w:id="1647665033">
      <w:bodyDiv w:val="1"/>
      <w:marLeft w:val="0"/>
      <w:marRight w:val="0"/>
      <w:marTop w:val="0"/>
      <w:marBottom w:val="0"/>
      <w:divBdr>
        <w:top w:val="none" w:sz="0" w:space="0" w:color="auto"/>
        <w:left w:val="none" w:sz="0" w:space="0" w:color="auto"/>
        <w:bottom w:val="none" w:sz="0" w:space="0" w:color="auto"/>
        <w:right w:val="none" w:sz="0" w:space="0" w:color="auto"/>
      </w:divBdr>
    </w:div>
    <w:div w:id="1650859575">
      <w:bodyDiv w:val="1"/>
      <w:marLeft w:val="0"/>
      <w:marRight w:val="0"/>
      <w:marTop w:val="0"/>
      <w:marBottom w:val="0"/>
      <w:divBdr>
        <w:top w:val="none" w:sz="0" w:space="0" w:color="auto"/>
        <w:left w:val="none" w:sz="0" w:space="0" w:color="auto"/>
        <w:bottom w:val="none" w:sz="0" w:space="0" w:color="auto"/>
        <w:right w:val="none" w:sz="0" w:space="0" w:color="auto"/>
      </w:divBdr>
    </w:div>
    <w:div w:id="1651448367">
      <w:bodyDiv w:val="1"/>
      <w:marLeft w:val="0"/>
      <w:marRight w:val="0"/>
      <w:marTop w:val="0"/>
      <w:marBottom w:val="0"/>
      <w:divBdr>
        <w:top w:val="none" w:sz="0" w:space="0" w:color="auto"/>
        <w:left w:val="none" w:sz="0" w:space="0" w:color="auto"/>
        <w:bottom w:val="none" w:sz="0" w:space="0" w:color="auto"/>
        <w:right w:val="none" w:sz="0" w:space="0" w:color="auto"/>
      </w:divBdr>
    </w:div>
    <w:div w:id="1651789739">
      <w:bodyDiv w:val="1"/>
      <w:marLeft w:val="0"/>
      <w:marRight w:val="0"/>
      <w:marTop w:val="0"/>
      <w:marBottom w:val="0"/>
      <w:divBdr>
        <w:top w:val="none" w:sz="0" w:space="0" w:color="auto"/>
        <w:left w:val="none" w:sz="0" w:space="0" w:color="auto"/>
        <w:bottom w:val="none" w:sz="0" w:space="0" w:color="auto"/>
        <w:right w:val="none" w:sz="0" w:space="0" w:color="auto"/>
      </w:divBdr>
    </w:div>
    <w:div w:id="1651862232">
      <w:bodyDiv w:val="1"/>
      <w:marLeft w:val="0"/>
      <w:marRight w:val="0"/>
      <w:marTop w:val="0"/>
      <w:marBottom w:val="0"/>
      <w:divBdr>
        <w:top w:val="none" w:sz="0" w:space="0" w:color="auto"/>
        <w:left w:val="none" w:sz="0" w:space="0" w:color="auto"/>
        <w:bottom w:val="none" w:sz="0" w:space="0" w:color="auto"/>
        <w:right w:val="none" w:sz="0" w:space="0" w:color="auto"/>
      </w:divBdr>
    </w:div>
    <w:div w:id="1652251978">
      <w:bodyDiv w:val="1"/>
      <w:marLeft w:val="0"/>
      <w:marRight w:val="0"/>
      <w:marTop w:val="0"/>
      <w:marBottom w:val="0"/>
      <w:divBdr>
        <w:top w:val="none" w:sz="0" w:space="0" w:color="auto"/>
        <w:left w:val="none" w:sz="0" w:space="0" w:color="auto"/>
        <w:bottom w:val="none" w:sz="0" w:space="0" w:color="auto"/>
        <w:right w:val="none" w:sz="0" w:space="0" w:color="auto"/>
      </w:divBdr>
    </w:div>
    <w:div w:id="1653673927">
      <w:bodyDiv w:val="1"/>
      <w:marLeft w:val="0"/>
      <w:marRight w:val="0"/>
      <w:marTop w:val="0"/>
      <w:marBottom w:val="0"/>
      <w:divBdr>
        <w:top w:val="none" w:sz="0" w:space="0" w:color="auto"/>
        <w:left w:val="none" w:sz="0" w:space="0" w:color="auto"/>
        <w:bottom w:val="none" w:sz="0" w:space="0" w:color="auto"/>
        <w:right w:val="none" w:sz="0" w:space="0" w:color="auto"/>
      </w:divBdr>
    </w:div>
    <w:div w:id="1653831860">
      <w:bodyDiv w:val="1"/>
      <w:marLeft w:val="0"/>
      <w:marRight w:val="0"/>
      <w:marTop w:val="0"/>
      <w:marBottom w:val="0"/>
      <w:divBdr>
        <w:top w:val="none" w:sz="0" w:space="0" w:color="auto"/>
        <w:left w:val="none" w:sz="0" w:space="0" w:color="auto"/>
        <w:bottom w:val="none" w:sz="0" w:space="0" w:color="auto"/>
        <w:right w:val="none" w:sz="0" w:space="0" w:color="auto"/>
      </w:divBdr>
    </w:div>
    <w:div w:id="1653948830">
      <w:bodyDiv w:val="1"/>
      <w:marLeft w:val="0"/>
      <w:marRight w:val="0"/>
      <w:marTop w:val="0"/>
      <w:marBottom w:val="0"/>
      <w:divBdr>
        <w:top w:val="none" w:sz="0" w:space="0" w:color="auto"/>
        <w:left w:val="none" w:sz="0" w:space="0" w:color="auto"/>
        <w:bottom w:val="none" w:sz="0" w:space="0" w:color="auto"/>
        <w:right w:val="none" w:sz="0" w:space="0" w:color="auto"/>
      </w:divBdr>
    </w:div>
    <w:div w:id="1655601318">
      <w:bodyDiv w:val="1"/>
      <w:marLeft w:val="0"/>
      <w:marRight w:val="0"/>
      <w:marTop w:val="0"/>
      <w:marBottom w:val="0"/>
      <w:divBdr>
        <w:top w:val="none" w:sz="0" w:space="0" w:color="auto"/>
        <w:left w:val="none" w:sz="0" w:space="0" w:color="auto"/>
        <w:bottom w:val="none" w:sz="0" w:space="0" w:color="auto"/>
        <w:right w:val="none" w:sz="0" w:space="0" w:color="auto"/>
      </w:divBdr>
    </w:div>
    <w:div w:id="1656564086">
      <w:bodyDiv w:val="1"/>
      <w:marLeft w:val="0"/>
      <w:marRight w:val="0"/>
      <w:marTop w:val="0"/>
      <w:marBottom w:val="0"/>
      <w:divBdr>
        <w:top w:val="none" w:sz="0" w:space="0" w:color="auto"/>
        <w:left w:val="none" w:sz="0" w:space="0" w:color="auto"/>
        <w:bottom w:val="none" w:sz="0" w:space="0" w:color="auto"/>
        <w:right w:val="none" w:sz="0" w:space="0" w:color="auto"/>
      </w:divBdr>
    </w:div>
    <w:div w:id="1656645748">
      <w:bodyDiv w:val="1"/>
      <w:marLeft w:val="0"/>
      <w:marRight w:val="0"/>
      <w:marTop w:val="0"/>
      <w:marBottom w:val="0"/>
      <w:divBdr>
        <w:top w:val="none" w:sz="0" w:space="0" w:color="auto"/>
        <w:left w:val="none" w:sz="0" w:space="0" w:color="auto"/>
        <w:bottom w:val="none" w:sz="0" w:space="0" w:color="auto"/>
        <w:right w:val="none" w:sz="0" w:space="0" w:color="auto"/>
      </w:divBdr>
    </w:div>
    <w:div w:id="1657413254">
      <w:bodyDiv w:val="1"/>
      <w:marLeft w:val="0"/>
      <w:marRight w:val="0"/>
      <w:marTop w:val="0"/>
      <w:marBottom w:val="0"/>
      <w:divBdr>
        <w:top w:val="none" w:sz="0" w:space="0" w:color="auto"/>
        <w:left w:val="none" w:sz="0" w:space="0" w:color="auto"/>
        <w:bottom w:val="none" w:sz="0" w:space="0" w:color="auto"/>
        <w:right w:val="none" w:sz="0" w:space="0" w:color="auto"/>
      </w:divBdr>
    </w:div>
    <w:div w:id="1658653698">
      <w:bodyDiv w:val="1"/>
      <w:marLeft w:val="0"/>
      <w:marRight w:val="0"/>
      <w:marTop w:val="0"/>
      <w:marBottom w:val="0"/>
      <w:divBdr>
        <w:top w:val="none" w:sz="0" w:space="0" w:color="auto"/>
        <w:left w:val="none" w:sz="0" w:space="0" w:color="auto"/>
        <w:bottom w:val="none" w:sz="0" w:space="0" w:color="auto"/>
        <w:right w:val="none" w:sz="0" w:space="0" w:color="auto"/>
      </w:divBdr>
    </w:div>
    <w:div w:id="1659724316">
      <w:bodyDiv w:val="1"/>
      <w:marLeft w:val="0"/>
      <w:marRight w:val="0"/>
      <w:marTop w:val="0"/>
      <w:marBottom w:val="0"/>
      <w:divBdr>
        <w:top w:val="none" w:sz="0" w:space="0" w:color="auto"/>
        <w:left w:val="none" w:sz="0" w:space="0" w:color="auto"/>
        <w:bottom w:val="none" w:sz="0" w:space="0" w:color="auto"/>
        <w:right w:val="none" w:sz="0" w:space="0" w:color="auto"/>
      </w:divBdr>
    </w:div>
    <w:div w:id="1661931147">
      <w:bodyDiv w:val="1"/>
      <w:marLeft w:val="0"/>
      <w:marRight w:val="0"/>
      <w:marTop w:val="0"/>
      <w:marBottom w:val="0"/>
      <w:divBdr>
        <w:top w:val="none" w:sz="0" w:space="0" w:color="auto"/>
        <w:left w:val="none" w:sz="0" w:space="0" w:color="auto"/>
        <w:bottom w:val="none" w:sz="0" w:space="0" w:color="auto"/>
        <w:right w:val="none" w:sz="0" w:space="0" w:color="auto"/>
      </w:divBdr>
    </w:div>
    <w:div w:id="1662082098">
      <w:bodyDiv w:val="1"/>
      <w:marLeft w:val="0"/>
      <w:marRight w:val="0"/>
      <w:marTop w:val="0"/>
      <w:marBottom w:val="0"/>
      <w:divBdr>
        <w:top w:val="none" w:sz="0" w:space="0" w:color="auto"/>
        <w:left w:val="none" w:sz="0" w:space="0" w:color="auto"/>
        <w:bottom w:val="none" w:sz="0" w:space="0" w:color="auto"/>
        <w:right w:val="none" w:sz="0" w:space="0" w:color="auto"/>
      </w:divBdr>
    </w:div>
    <w:div w:id="1663848585">
      <w:bodyDiv w:val="1"/>
      <w:marLeft w:val="0"/>
      <w:marRight w:val="0"/>
      <w:marTop w:val="0"/>
      <w:marBottom w:val="0"/>
      <w:divBdr>
        <w:top w:val="none" w:sz="0" w:space="0" w:color="auto"/>
        <w:left w:val="none" w:sz="0" w:space="0" w:color="auto"/>
        <w:bottom w:val="none" w:sz="0" w:space="0" w:color="auto"/>
        <w:right w:val="none" w:sz="0" w:space="0" w:color="auto"/>
      </w:divBdr>
    </w:div>
    <w:div w:id="1666392140">
      <w:bodyDiv w:val="1"/>
      <w:marLeft w:val="0"/>
      <w:marRight w:val="0"/>
      <w:marTop w:val="0"/>
      <w:marBottom w:val="0"/>
      <w:divBdr>
        <w:top w:val="none" w:sz="0" w:space="0" w:color="auto"/>
        <w:left w:val="none" w:sz="0" w:space="0" w:color="auto"/>
        <w:bottom w:val="none" w:sz="0" w:space="0" w:color="auto"/>
        <w:right w:val="none" w:sz="0" w:space="0" w:color="auto"/>
      </w:divBdr>
    </w:div>
    <w:div w:id="1667128399">
      <w:bodyDiv w:val="1"/>
      <w:marLeft w:val="0"/>
      <w:marRight w:val="0"/>
      <w:marTop w:val="0"/>
      <w:marBottom w:val="0"/>
      <w:divBdr>
        <w:top w:val="none" w:sz="0" w:space="0" w:color="auto"/>
        <w:left w:val="none" w:sz="0" w:space="0" w:color="auto"/>
        <w:bottom w:val="none" w:sz="0" w:space="0" w:color="auto"/>
        <w:right w:val="none" w:sz="0" w:space="0" w:color="auto"/>
      </w:divBdr>
    </w:div>
    <w:div w:id="1667434288">
      <w:bodyDiv w:val="1"/>
      <w:marLeft w:val="0"/>
      <w:marRight w:val="0"/>
      <w:marTop w:val="0"/>
      <w:marBottom w:val="0"/>
      <w:divBdr>
        <w:top w:val="none" w:sz="0" w:space="0" w:color="auto"/>
        <w:left w:val="none" w:sz="0" w:space="0" w:color="auto"/>
        <w:bottom w:val="none" w:sz="0" w:space="0" w:color="auto"/>
        <w:right w:val="none" w:sz="0" w:space="0" w:color="auto"/>
      </w:divBdr>
    </w:div>
    <w:div w:id="1667980746">
      <w:bodyDiv w:val="1"/>
      <w:marLeft w:val="0"/>
      <w:marRight w:val="0"/>
      <w:marTop w:val="0"/>
      <w:marBottom w:val="0"/>
      <w:divBdr>
        <w:top w:val="none" w:sz="0" w:space="0" w:color="auto"/>
        <w:left w:val="none" w:sz="0" w:space="0" w:color="auto"/>
        <w:bottom w:val="none" w:sz="0" w:space="0" w:color="auto"/>
        <w:right w:val="none" w:sz="0" w:space="0" w:color="auto"/>
      </w:divBdr>
    </w:div>
    <w:div w:id="1669015047">
      <w:bodyDiv w:val="1"/>
      <w:marLeft w:val="0"/>
      <w:marRight w:val="0"/>
      <w:marTop w:val="0"/>
      <w:marBottom w:val="0"/>
      <w:divBdr>
        <w:top w:val="none" w:sz="0" w:space="0" w:color="auto"/>
        <w:left w:val="none" w:sz="0" w:space="0" w:color="auto"/>
        <w:bottom w:val="none" w:sz="0" w:space="0" w:color="auto"/>
        <w:right w:val="none" w:sz="0" w:space="0" w:color="auto"/>
      </w:divBdr>
    </w:div>
    <w:div w:id="1669938492">
      <w:bodyDiv w:val="1"/>
      <w:marLeft w:val="0"/>
      <w:marRight w:val="0"/>
      <w:marTop w:val="0"/>
      <w:marBottom w:val="0"/>
      <w:divBdr>
        <w:top w:val="none" w:sz="0" w:space="0" w:color="auto"/>
        <w:left w:val="none" w:sz="0" w:space="0" w:color="auto"/>
        <w:bottom w:val="none" w:sz="0" w:space="0" w:color="auto"/>
        <w:right w:val="none" w:sz="0" w:space="0" w:color="auto"/>
      </w:divBdr>
    </w:div>
    <w:div w:id="1670475458">
      <w:bodyDiv w:val="1"/>
      <w:marLeft w:val="0"/>
      <w:marRight w:val="0"/>
      <w:marTop w:val="0"/>
      <w:marBottom w:val="0"/>
      <w:divBdr>
        <w:top w:val="none" w:sz="0" w:space="0" w:color="auto"/>
        <w:left w:val="none" w:sz="0" w:space="0" w:color="auto"/>
        <w:bottom w:val="none" w:sz="0" w:space="0" w:color="auto"/>
        <w:right w:val="none" w:sz="0" w:space="0" w:color="auto"/>
      </w:divBdr>
    </w:div>
    <w:div w:id="1670524368">
      <w:bodyDiv w:val="1"/>
      <w:marLeft w:val="0"/>
      <w:marRight w:val="0"/>
      <w:marTop w:val="0"/>
      <w:marBottom w:val="0"/>
      <w:divBdr>
        <w:top w:val="none" w:sz="0" w:space="0" w:color="auto"/>
        <w:left w:val="none" w:sz="0" w:space="0" w:color="auto"/>
        <w:bottom w:val="none" w:sz="0" w:space="0" w:color="auto"/>
        <w:right w:val="none" w:sz="0" w:space="0" w:color="auto"/>
      </w:divBdr>
    </w:div>
    <w:div w:id="1670597386">
      <w:bodyDiv w:val="1"/>
      <w:marLeft w:val="0"/>
      <w:marRight w:val="0"/>
      <w:marTop w:val="0"/>
      <w:marBottom w:val="0"/>
      <w:divBdr>
        <w:top w:val="none" w:sz="0" w:space="0" w:color="auto"/>
        <w:left w:val="none" w:sz="0" w:space="0" w:color="auto"/>
        <w:bottom w:val="none" w:sz="0" w:space="0" w:color="auto"/>
        <w:right w:val="none" w:sz="0" w:space="0" w:color="auto"/>
      </w:divBdr>
    </w:div>
    <w:div w:id="1674532511">
      <w:bodyDiv w:val="1"/>
      <w:marLeft w:val="0"/>
      <w:marRight w:val="0"/>
      <w:marTop w:val="0"/>
      <w:marBottom w:val="0"/>
      <w:divBdr>
        <w:top w:val="none" w:sz="0" w:space="0" w:color="auto"/>
        <w:left w:val="none" w:sz="0" w:space="0" w:color="auto"/>
        <w:bottom w:val="none" w:sz="0" w:space="0" w:color="auto"/>
        <w:right w:val="none" w:sz="0" w:space="0" w:color="auto"/>
      </w:divBdr>
    </w:div>
    <w:div w:id="1675256363">
      <w:bodyDiv w:val="1"/>
      <w:marLeft w:val="0"/>
      <w:marRight w:val="0"/>
      <w:marTop w:val="0"/>
      <w:marBottom w:val="0"/>
      <w:divBdr>
        <w:top w:val="none" w:sz="0" w:space="0" w:color="auto"/>
        <w:left w:val="none" w:sz="0" w:space="0" w:color="auto"/>
        <w:bottom w:val="none" w:sz="0" w:space="0" w:color="auto"/>
        <w:right w:val="none" w:sz="0" w:space="0" w:color="auto"/>
      </w:divBdr>
    </w:div>
    <w:div w:id="1675258844">
      <w:bodyDiv w:val="1"/>
      <w:marLeft w:val="0"/>
      <w:marRight w:val="0"/>
      <w:marTop w:val="0"/>
      <w:marBottom w:val="0"/>
      <w:divBdr>
        <w:top w:val="none" w:sz="0" w:space="0" w:color="auto"/>
        <w:left w:val="none" w:sz="0" w:space="0" w:color="auto"/>
        <w:bottom w:val="none" w:sz="0" w:space="0" w:color="auto"/>
        <w:right w:val="none" w:sz="0" w:space="0" w:color="auto"/>
      </w:divBdr>
    </w:div>
    <w:div w:id="1675300851">
      <w:bodyDiv w:val="1"/>
      <w:marLeft w:val="0"/>
      <w:marRight w:val="0"/>
      <w:marTop w:val="0"/>
      <w:marBottom w:val="0"/>
      <w:divBdr>
        <w:top w:val="none" w:sz="0" w:space="0" w:color="auto"/>
        <w:left w:val="none" w:sz="0" w:space="0" w:color="auto"/>
        <w:bottom w:val="none" w:sz="0" w:space="0" w:color="auto"/>
        <w:right w:val="none" w:sz="0" w:space="0" w:color="auto"/>
      </w:divBdr>
    </w:div>
    <w:div w:id="1678731724">
      <w:bodyDiv w:val="1"/>
      <w:marLeft w:val="0"/>
      <w:marRight w:val="0"/>
      <w:marTop w:val="0"/>
      <w:marBottom w:val="0"/>
      <w:divBdr>
        <w:top w:val="none" w:sz="0" w:space="0" w:color="auto"/>
        <w:left w:val="none" w:sz="0" w:space="0" w:color="auto"/>
        <w:bottom w:val="none" w:sz="0" w:space="0" w:color="auto"/>
        <w:right w:val="none" w:sz="0" w:space="0" w:color="auto"/>
      </w:divBdr>
    </w:div>
    <w:div w:id="1680427125">
      <w:bodyDiv w:val="1"/>
      <w:marLeft w:val="0"/>
      <w:marRight w:val="0"/>
      <w:marTop w:val="0"/>
      <w:marBottom w:val="0"/>
      <w:divBdr>
        <w:top w:val="none" w:sz="0" w:space="0" w:color="auto"/>
        <w:left w:val="none" w:sz="0" w:space="0" w:color="auto"/>
        <w:bottom w:val="none" w:sz="0" w:space="0" w:color="auto"/>
        <w:right w:val="none" w:sz="0" w:space="0" w:color="auto"/>
      </w:divBdr>
    </w:div>
    <w:div w:id="1681273497">
      <w:bodyDiv w:val="1"/>
      <w:marLeft w:val="0"/>
      <w:marRight w:val="0"/>
      <w:marTop w:val="0"/>
      <w:marBottom w:val="0"/>
      <w:divBdr>
        <w:top w:val="none" w:sz="0" w:space="0" w:color="auto"/>
        <w:left w:val="none" w:sz="0" w:space="0" w:color="auto"/>
        <w:bottom w:val="none" w:sz="0" w:space="0" w:color="auto"/>
        <w:right w:val="none" w:sz="0" w:space="0" w:color="auto"/>
      </w:divBdr>
    </w:div>
    <w:div w:id="1681394676">
      <w:bodyDiv w:val="1"/>
      <w:marLeft w:val="0"/>
      <w:marRight w:val="0"/>
      <w:marTop w:val="0"/>
      <w:marBottom w:val="0"/>
      <w:divBdr>
        <w:top w:val="none" w:sz="0" w:space="0" w:color="auto"/>
        <w:left w:val="none" w:sz="0" w:space="0" w:color="auto"/>
        <w:bottom w:val="none" w:sz="0" w:space="0" w:color="auto"/>
        <w:right w:val="none" w:sz="0" w:space="0" w:color="auto"/>
      </w:divBdr>
    </w:div>
    <w:div w:id="1683163224">
      <w:bodyDiv w:val="1"/>
      <w:marLeft w:val="0"/>
      <w:marRight w:val="0"/>
      <w:marTop w:val="0"/>
      <w:marBottom w:val="0"/>
      <w:divBdr>
        <w:top w:val="none" w:sz="0" w:space="0" w:color="auto"/>
        <w:left w:val="none" w:sz="0" w:space="0" w:color="auto"/>
        <w:bottom w:val="none" w:sz="0" w:space="0" w:color="auto"/>
        <w:right w:val="none" w:sz="0" w:space="0" w:color="auto"/>
      </w:divBdr>
    </w:div>
    <w:div w:id="1683243033">
      <w:bodyDiv w:val="1"/>
      <w:marLeft w:val="0"/>
      <w:marRight w:val="0"/>
      <w:marTop w:val="0"/>
      <w:marBottom w:val="0"/>
      <w:divBdr>
        <w:top w:val="none" w:sz="0" w:space="0" w:color="auto"/>
        <w:left w:val="none" w:sz="0" w:space="0" w:color="auto"/>
        <w:bottom w:val="none" w:sz="0" w:space="0" w:color="auto"/>
        <w:right w:val="none" w:sz="0" w:space="0" w:color="auto"/>
      </w:divBdr>
    </w:div>
    <w:div w:id="1684627033">
      <w:bodyDiv w:val="1"/>
      <w:marLeft w:val="0"/>
      <w:marRight w:val="0"/>
      <w:marTop w:val="0"/>
      <w:marBottom w:val="0"/>
      <w:divBdr>
        <w:top w:val="none" w:sz="0" w:space="0" w:color="auto"/>
        <w:left w:val="none" w:sz="0" w:space="0" w:color="auto"/>
        <w:bottom w:val="none" w:sz="0" w:space="0" w:color="auto"/>
        <w:right w:val="none" w:sz="0" w:space="0" w:color="auto"/>
      </w:divBdr>
    </w:div>
    <w:div w:id="1685084073">
      <w:bodyDiv w:val="1"/>
      <w:marLeft w:val="0"/>
      <w:marRight w:val="0"/>
      <w:marTop w:val="0"/>
      <w:marBottom w:val="0"/>
      <w:divBdr>
        <w:top w:val="none" w:sz="0" w:space="0" w:color="auto"/>
        <w:left w:val="none" w:sz="0" w:space="0" w:color="auto"/>
        <w:bottom w:val="none" w:sz="0" w:space="0" w:color="auto"/>
        <w:right w:val="none" w:sz="0" w:space="0" w:color="auto"/>
      </w:divBdr>
    </w:div>
    <w:div w:id="1686441177">
      <w:bodyDiv w:val="1"/>
      <w:marLeft w:val="0"/>
      <w:marRight w:val="0"/>
      <w:marTop w:val="0"/>
      <w:marBottom w:val="0"/>
      <w:divBdr>
        <w:top w:val="none" w:sz="0" w:space="0" w:color="auto"/>
        <w:left w:val="none" w:sz="0" w:space="0" w:color="auto"/>
        <w:bottom w:val="none" w:sz="0" w:space="0" w:color="auto"/>
        <w:right w:val="none" w:sz="0" w:space="0" w:color="auto"/>
      </w:divBdr>
    </w:div>
    <w:div w:id="1687440866">
      <w:bodyDiv w:val="1"/>
      <w:marLeft w:val="0"/>
      <w:marRight w:val="0"/>
      <w:marTop w:val="0"/>
      <w:marBottom w:val="0"/>
      <w:divBdr>
        <w:top w:val="none" w:sz="0" w:space="0" w:color="auto"/>
        <w:left w:val="none" w:sz="0" w:space="0" w:color="auto"/>
        <w:bottom w:val="none" w:sz="0" w:space="0" w:color="auto"/>
        <w:right w:val="none" w:sz="0" w:space="0" w:color="auto"/>
      </w:divBdr>
    </w:div>
    <w:div w:id="1688363567">
      <w:bodyDiv w:val="1"/>
      <w:marLeft w:val="0"/>
      <w:marRight w:val="0"/>
      <w:marTop w:val="0"/>
      <w:marBottom w:val="0"/>
      <w:divBdr>
        <w:top w:val="none" w:sz="0" w:space="0" w:color="auto"/>
        <w:left w:val="none" w:sz="0" w:space="0" w:color="auto"/>
        <w:bottom w:val="none" w:sz="0" w:space="0" w:color="auto"/>
        <w:right w:val="none" w:sz="0" w:space="0" w:color="auto"/>
      </w:divBdr>
    </w:div>
    <w:div w:id="1689134038">
      <w:bodyDiv w:val="1"/>
      <w:marLeft w:val="0"/>
      <w:marRight w:val="0"/>
      <w:marTop w:val="0"/>
      <w:marBottom w:val="0"/>
      <w:divBdr>
        <w:top w:val="none" w:sz="0" w:space="0" w:color="auto"/>
        <w:left w:val="none" w:sz="0" w:space="0" w:color="auto"/>
        <w:bottom w:val="none" w:sz="0" w:space="0" w:color="auto"/>
        <w:right w:val="none" w:sz="0" w:space="0" w:color="auto"/>
      </w:divBdr>
    </w:div>
    <w:div w:id="1690520467">
      <w:bodyDiv w:val="1"/>
      <w:marLeft w:val="0"/>
      <w:marRight w:val="0"/>
      <w:marTop w:val="0"/>
      <w:marBottom w:val="0"/>
      <w:divBdr>
        <w:top w:val="none" w:sz="0" w:space="0" w:color="auto"/>
        <w:left w:val="none" w:sz="0" w:space="0" w:color="auto"/>
        <w:bottom w:val="none" w:sz="0" w:space="0" w:color="auto"/>
        <w:right w:val="none" w:sz="0" w:space="0" w:color="auto"/>
      </w:divBdr>
    </w:div>
    <w:div w:id="1691253223">
      <w:bodyDiv w:val="1"/>
      <w:marLeft w:val="0"/>
      <w:marRight w:val="0"/>
      <w:marTop w:val="0"/>
      <w:marBottom w:val="0"/>
      <w:divBdr>
        <w:top w:val="none" w:sz="0" w:space="0" w:color="auto"/>
        <w:left w:val="none" w:sz="0" w:space="0" w:color="auto"/>
        <w:bottom w:val="none" w:sz="0" w:space="0" w:color="auto"/>
        <w:right w:val="none" w:sz="0" w:space="0" w:color="auto"/>
      </w:divBdr>
    </w:div>
    <w:div w:id="1691569916">
      <w:bodyDiv w:val="1"/>
      <w:marLeft w:val="0"/>
      <w:marRight w:val="0"/>
      <w:marTop w:val="0"/>
      <w:marBottom w:val="0"/>
      <w:divBdr>
        <w:top w:val="none" w:sz="0" w:space="0" w:color="auto"/>
        <w:left w:val="none" w:sz="0" w:space="0" w:color="auto"/>
        <w:bottom w:val="none" w:sz="0" w:space="0" w:color="auto"/>
        <w:right w:val="none" w:sz="0" w:space="0" w:color="auto"/>
      </w:divBdr>
    </w:div>
    <w:div w:id="1694648207">
      <w:bodyDiv w:val="1"/>
      <w:marLeft w:val="0"/>
      <w:marRight w:val="0"/>
      <w:marTop w:val="0"/>
      <w:marBottom w:val="0"/>
      <w:divBdr>
        <w:top w:val="none" w:sz="0" w:space="0" w:color="auto"/>
        <w:left w:val="none" w:sz="0" w:space="0" w:color="auto"/>
        <w:bottom w:val="none" w:sz="0" w:space="0" w:color="auto"/>
        <w:right w:val="none" w:sz="0" w:space="0" w:color="auto"/>
      </w:divBdr>
    </w:div>
    <w:div w:id="1695305666">
      <w:bodyDiv w:val="1"/>
      <w:marLeft w:val="0"/>
      <w:marRight w:val="0"/>
      <w:marTop w:val="0"/>
      <w:marBottom w:val="0"/>
      <w:divBdr>
        <w:top w:val="none" w:sz="0" w:space="0" w:color="auto"/>
        <w:left w:val="none" w:sz="0" w:space="0" w:color="auto"/>
        <w:bottom w:val="none" w:sz="0" w:space="0" w:color="auto"/>
        <w:right w:val="none" w:sz="0" w:space="0" w:color="auto"/>
      </w:divBdr>
    </w:div>
    <w:div w:id="1695496708">
      <w:bodyDiv w:val="1"/>
      <w:marLeft w:val="0"/>
      <w:marRight w:val="0"/>
      <w:marTop w:val="0"/>
      <w:marBottom w:val="0"/>
      <w:divBdr>
        <w:top w:val="none" w:sz="0" w:space="0" w:color="auto"/>
        <w:left w:val="none" w:sz="0" w:space="0" w:color="auto"/>
        <w:bottom w:val="none" w:sz="0" w:space="0" w:color="auto"/>
        <w:right w:val="none" w:sz="0" w:space="0" w:color="auto"/>
      </w:divBdr>
    </w:div>
    <w:div w:id="1696078356">
      <w:bodyDiv w:val="1"/>
      <w:marLeft w:val="0"/>
      <w:marRight w:val="0"/>
      <w:marTop w:val="0"/>
      <w:marBottom w:val="0"/>
      <w:divBdr>
        <w:top w:val="none" w:sz="0" w:space="0" w:color="auto"/>
        <w:left w:val="none" w:sz="0" w:space="0" w:color="auto"/>
        <w:bottom w:val="none" w:sz="0" w:space="0" w:color="auto"/>
        <w:right w:val="none" w:sz="0" w:space="0" w:color="auto"/>
      </w:divBdr>
    </w:div>
    <w:div w:id="1698503625">
      <w:bodyDiv w:val="1"/>
      <w:marLeft w:val="0"/>
      <w:marRight w:val="0"/>
      <w:marTop w:val="0"/>
      <w:marBottom w:val="0"/>
      <w:divBdr>
        <w:top w:val="none" w:sz="0" w:space="0" w:color="auto"/>
        <w:left w:val="none" w:sz="0" w:space="0" w:color="auto"/>
        <w:bottom w:val="none" w:sz="0" w:space="0" w:color="auto"/>
        <w:right w:val="none" w:sz="0" w:space="0" w:color="auto"/>
      </w:divBdr>
    </w:div>
    <w:div w:id="1700467687">
      <w:bodyDiv w:val="1"/>
      <w:marLeft w:val="0"/>
      <w:marRight w:val="0"/>
      <w:marTop w:val="0"/>
      <w:marBottom w:val="0"/>
      <w:divBdr>
        <w:top w:val="none" w:sz="0" w:space="0" w:color="auto"/>
        <w:left w:val="none" w:sz="0" w:space="0" w:color="auto"/>
        <w:bottom w:val="none" w:sz="0" w:space="0" w:color="auto"/>
        <w:right w:val="none" w:sz="0" w:space="0" w:color="auto"/>
      </w:divBdr>
    </w:div>
    <w:div w:id="1700739237">
      <w:bodyDiv w:val="1"/>
      <w:marLeft w:val="0"/>
      <w:marRight w:val="0"/>
      <w:marTop w:val="0"/>
      <w:marBottom w:val="0"/>
      <w:divBdr>
        <w:top w:val="none" w:sz="0" w:space="0" w:color="auto"/>
        <w:left w:val="none" w:sz="0" w:space="0" w:color="auto"/>
        <w:bottom w:val="none" w:sz="0" w:space="0" w:color="auto"/>
        <w:right w:val="none" w:sz="0" w:space="0" w:color="auto"/>
      </w:divBdr>
    </w:div>
    <w:div w:id="1701398362">
      <w:bodyDiv w:val="1"/>
      <w:marLeft w:val="0"/>
      <w:marRight w:val="0"/>
      <w:marTop w:val="0"/>
      <w:marBottom w:val="0"/>
      <w:divBdr>
        <w:top w:val="none" w:sz="0" w:space="0" w:color="auto"/>
        <w:left w:val="none" w:sz="0" w:space="0" w:color="auto"/>
        <w:bottom w:val="none" w:sz="0" w:space="0" w:color="auto"/>
        <w:right w:val="none" w:sz="0" w:space="0" w:color="auto"/>
      </w:divBdr>
    </w:div>
    <w:div w:id="1703050477">
      <w:bodyDiv w:val="1"/>
      <w:marLeft w:val="0"/>
      <w:marRight w:val="0"/>
      <w:marTop w:val="0"/>
      <w:marBottom w:val="0"/>
      <w:divBdr>
        <w:top w:val="none" w:sz="0" w:space="0" w:color="auto"/>
        <w:left w:val="none" w:sz="0" w:space="0" w:color="auto"/>
        <w:bottom w:val="none" w:sz="0" w:space="0" w:color="auto"/>
        <w:right w:val="none" w:sz="0" w:space="0" w:color="auto"/>
      </w:divBdr>
    </w:div>
    <w:div w:id="1703165172">
      <w:bodyDiv w:val="1"/>
      <w:marLeft w:val="0"/>
      <w:marRight w:val="0"/>
      <w:marTop w:val="0"/>
      <w:marBottom w:val="0"/>
      <w:divBdr>
        <w:top w:val="none" w:sz="0" w:space="0" w:color="auto"/>
        <w:left w:val="none" w:sz="0" w:space="0" w:color="auto"/>
        <w:bottom w:val="none" w:sz="0" w:space="0" w:color="auto"/>
        <w:right w:val="none" w:sz="0" w:space="0" w:color="auto"/>
      </w:divBdr>
    </w:div>
    <w:div w:id="1703172229">
      <w:bodyDiv w:val="1"/>
      <w:marLeft w:val="0"/>
      <w:marRight w:val="0"/>
      <w:marTop w:val="0"/>
      <w:marBottom w:val="0"/>
      <w:divBdr>
        <w:top w:val="none" w:sz="0" w:space="0" w:color="auto"/>
        <w:left w:val="none" w:sz="0" w:space="0" w:color="auto"/>
        <w:bottom w:val="none" w:sz="0" w:space="0" w:color="auto"/>
        <w:right w:val="none" w:sz="0" w:space="0" w:color="auto"/>
      </w:divBdr>
    </w:div>
    <w:div w:id="1704791508">
      <w:bodyDiv w:val="1"/>
      <w:marLeft w:val="0"/>
      <w:marRight w:val="0"/>
      <w:marTop w:val="0"/>
      <w:marBottom w:val="0"/>
      <w:divBdr>
        <w:top w:val="none" w:sz="0" w:space="0" w:color="auto"/>
        <w:left w:val="none" w:sz="0" w:space="0" w:color="auto"/>
        <w:bottom w:val="none" w:sz="0" w:space="0" w:color="auto"/>
        <w:right w:val="none" w:sz="0" w:space="0" w:color="auto"/>
      </w:divBdr>
    </w:div>
    <w:div w:id="1706832877">
      <w:bodyDiv w:val="1"/>
      <w:marLeft w:val="0"/>
      <w:marRight w:val="0"/>
      <w:marTop w:val="0"/>
      <w:marBottom w:val="0"/>
      <w:divBdr>
        <w:top w:val="none" w:sz="0" w:space="0" w:color="auto"/>
        <w:left w:val="none" w:sz="0" w:space="0" w:color="auto"/>
        <w:bottom w:val="none" w:sz="0" w:space="0" w:color="auto"/>
        <w:right w:val="none" w:sz="0" w:space="0" w:color="auto"/>
      </w:divBdr>
    </w:div>
    <w:div w:id="1708330149">
      <w:bodyDiv w:val="1"/>
      <w:marLeft w:val="0"/>
      <w:marRight w:val="0"/>
      <w:marTop w:val="0"/>
      <w:marBottom w:val="0"/>
      <w:divBdr>
        <w:top w:val="none" w:sz="0" w:space="0" w:color="auto"/>
        <w:left w:val="none" w:sz="0" w:space="0" w:color="auto"/>
        <w:bottom w:val="none" w:sz="0" w:space="0" w:color="auto"/>
        <w:right w:val="none" w:sz="0" w:space="0" w:color="auto"/>
      </w:divBdr>
    </w:div>
    <w:div w:id="1708406404">
      <w:bodyDiv w:val="1"/>
      <w:marLeft w:val="0"/>
      <w:marRight w:val="0"/>
      <w:marTop w:val="0"/>
      <w:marBottom w:val="0"/>
      <w:divBdr>
        <w:top w:val="none" w:sz="0" w:space="0" w:color="auto"/>
        <w:left w:val="none" w:sz="0" w:space="0" w:color="auto"/>
        <w:bottom w:val="none" w:sz="0" w:space="0" w:color="auto"/>
        <w:right w:val="none" w:sz="0" w:space="0" w:color="auto"/>
      </w:divBdr>
    </w:div>
    <w:div w:id="1709180083">
      <w:bodyDiv w:val="1"/>
      <w:marLeft w:val="0"/>
      <w:marRight w:val="0"/>
      <w:marTop w:val="0"/>
      <w:marBottom w:val="0"/>
      <w:divBdr>
        <w:top w:val="none" w:sz="0" w:space="0" w:color="auto"/>
        <w:left w:val="none" w:sz="0" w:space="0" w:color="auto"/>
        <w:bottom w:val="none" w:sz="0" w:space="0" w:color="auto"/>
        <w:right w:val="none" w:sz="0" w:space="0" w:color="auto"/>
      </w:divBdr>
    </w:div>
    <w:div w:id="1710758327">
      <w:bodyDiv w:val="1"/>
      <w:marLeft w:val="0"/>
      <w:marRight w:val="0"/>
      <w:marTop w:val="0"/>
      <w:marBottom w:val="0"/>
      <w:divBdr>
        <w:top w:val="none" w:sz="0" w:space="0" w:color="auto"/>
        <w:left w:val="none" w:sz="0" w:space="0" w:color="auto"/>
        <w:bottom w:val="none" w:sz="0" w:space="0" w:color="auto"/>
        <w:right w:val="none" w:sz="0" w:space="0" w:color="auto"/>
      </w:divBdr>
    </w:div>
    <w:div w:id="1712265022">
      <w:bodyDiv w:val="1"/>
      <w:marLeft w:val="0"/>
      <w:marRight w:val="0"/>
      <w:marTop w:val="0"/>
      <w:marBottom w:val="0"/>
      <w:divBdr>
        <w:top w:val="none" w:sz="0" w:space="0" w:color="auto"/>
        <w:left w:val="none" w:sz="0" w:space="0" w:color="auto"/>
        <w:bottom w:val="none" w:sz="0" w:space="0" w:color="auto"/>
        <w:right w:val="none" w:sz="0" w:space="0" w:color="auto"/>
      </w:divBdr>
    </w:div>
    <w:div w:id="1712656901">
      <w:bodyDiv w:val="1"/>
      <w:marLeft w:val="0"/>
      <w:marRight w:val="0"/>
      <w:marTop w:val="0"/>
      <w:marBottom w:val="0"/>
      <w:divBdr>
        <w:top w:val="none" w:sz="0" w:space="0" w:color="auto"/>
        <w:left w:val="none" w:sz="0" w:space="0" w:color="auto"/>
        <w:bottom w:val="none" w:sz="0" w:space="0" w:color="auto"/>
        <w:right w:val="none" w:sz="0" w:space="0" w:color="auto"/>
      </w:divBdr>
    </w:div>
    <w:div w:id="1713967795">
      <w:bodyDiv w:val="1"/>
      <w:marLeft w:val="0"/>
      <w:marRight w:val="0"/>
      <w:marTop w:val="0"/>
      <w:marBottom w:val="0"/>
      <w:divBdr>
        <w:top w:val="none" w:sz="0" w:space="0" w:color="auto"/>
        <w:left w:val="none" w:sz="0" w:space="0" w:color="auto"/>
        <w:bottom w:val="none" w:sz="0" w:space="0" w:color="auto"/>
        <w:right w:val="none" w:sz="0" w:space="0" w:color="auto"/>
      </w:divBdr>
    </w:div>
    <w:div w:id="1713991586">
      <w:bodyDiv w:val="1"/>
      <w:marLeft w:val="0"/>
      <w:marRight w:val="0"/>
      <w:marTop w:val="0"/>
      <w:marBottom w:val="0"/>
      <w:divBdr>
        <w:top w:val="none" w:sz="0" w:space="0" w:color="auto"/>
        <w:left w:val="none" w:sz="0" w:space="0" w:color="auto"/>
        <w:bottom w:val="none" w:sz="0" w:space="0" w:color="auto"/>
        <w:right w:val="none" w:sz="0" w:space="0" w:color="auto"/>
      </w:divBdr>
    </w:div>
    <w:div w:id="1716848262">
      <w:bodyDiv w:val="1"/>
      <w:marLeft w:val="0"/>
      <w:marRight w:val="0"/>
      <w:marTop w:val="0"/>
      <w:marBottom w:val="0"/>
      <w:divBdr>
        <w:top w:val="none" w:sz="0" w:space="0" w:color="auto"/>
        <w:left w:val="none" w:sz="0" w:space="0" w:color="auto"/>
        <w:bottom w:val="none" w:sz="0" w:space="0" w:color="auto"/>
        <w:right w:val="none" w:sz="0" w:space="0" w:color="auto"/>
      </w:divBdr>
    </w:div>
    <w:div w:id="1718316245">
      <w:bodyDiv w:val="1"/>
      <w:marLeft w:val="0"/>
      <w:marRight w:val="0"/>
      <w:marTop w:val="0"/>
      <w:marBottom w:val="0"/>
      <w:divBdr>
        <w:top w:val="none" w:sz="0" w:space="0" w:color="auto"/>
        <w:left w:val="none" w:sz="0" w:space="0" w:color="auto"/>
        <w:bottom w:val="none" w:sz="0" w:space="0" w:color="auto"/>
        <w:right w:val="none" w:sz="0" w:space="0" w:color="auto"/>
      </w:divBdr>
    </w:div>
    <w:div w:id="1718553369">
      <w:bodyDiv w:val="1"/>
      <w:marLeft w:val="0"/>
      <w:marRight w:val="0"/>
      <w:marTop w:val="0"/>
      <w:marBottom w:val="0"/>
      <w:divBdr>
        <w:top w:val="none" w:sz="0" w:space="0" w:color="auto"/>
        <w:left w:val="none" w:sz="0" w:space="0" w:color="auto"/>
        <w:bottom w:val="none" w:sz="0" w:space="0" w:color="auto"/>
        <w:right w:val="none" w:sz="0" w:space="0" w:color="auto"/>
      </w:divBdr>
    </w:div>
    <w:div w:id="1719427257">
      <w:bodyDiv w:val="1"/>
      <w:marLeft w:val="0"/>
      <w:marRight w:val="0"/>
      <w:marTop w:val="0"/>
      <w:marBottom w:val="0"/>
      <w:divBdr>
        <w:top w:val="none" w:sz="0" w:space="0" w:color="auto"/>
        <w:left w:val="none" w:sz="0" w:space="0" w:color="auto"/>
        <w:bottom w:val="none" w:sz="0" w:space="0" w:color="auto"/>
        <w:right w:val="none" w:sz="0" w:space="0" w:color="auto"/>
      </w:divBdr>
    </w:div>
    <w:div w:id="1719625410">
      <w:bodyDiv w:val="1"/>
      <w:marLeft w:val="0"/>
      <w:marRight w:val="0"/>
      <w:marTop w:val="0"/>
      <w:marBottom w:val="0"/>
      <w:divBdr>
        <w:top w:val="none" w:sz="0" w:space="0" w:color="auto"/>
        <w:left w:val="none" w:sz="0" w:space="0" w:color="auto"/>
        <w:bottom w:val="none" w:sz="0" w:space="0" w:color="auto"/>
        <w:right w:val="none" w:sz="0" w:space="0" w:color="auto"/>
      </w:divBdr>
    </w:div>
    <w:div w:id="1720200891">
      <w:bodyDiv w:val="1"/>
      <w:marLeft w:val="0"/>
      <w:marRight w:val="0"/>
      <w:marTop w:val="0"/>
      <w:marBottom w:val="0"/>
      <w:divBdr>
        <w:top w:val="none" w:sz="0" w:space="0" w:color="auto"/>
        <w:left w:val="none" w:sz="0" w:space="0" w:color="auto"/>
        <w:bottom w:val="none" w:sz="0" w:space="0" w:color="auto"/>
        <w:right w:val="none" w:sz="0" w:space="0" w:color="auto"/>
      </w:divBdr>
    </w:div>
    <w:div w:id="1722166767">
      <w:bodyDiv w:val="1"/>
      <w:marLeft w:val="0"/>
      <w:marRight w:val="0"/>
      <w:marTop w:val="0"/>
      <w:marBottom w:val="0"/>
      <w:divBdr>
        <w:top w:val="none" w:sz="0" w:space="0" w:color="auto"/>
        <w:left w:val="none" w:sz="0" w:space="0" w:color="auto"/>
        <w:bottom w:val="none" w:sz="0" w:space="0" w:color="auto"/>
        <w:right w:val="none" w:sz="0" w:space="0" w:color="auto"/>
      </w:divBdr>
    </w:div>
    <w:div w:id="1722513831">
      <w:bodyDiv w:val="1"/>
      <w:marLeft w:val="0"/>
      <w:marRight w:val="0"/>
      <w:marTop w:val="0"/>
      <w:marBottom w:val="0"/>
      <w:divBdr>
        <w:top w:val="none" w:sz="0" w:space="0" w:color="auto"/>
        <w:left w:val="none" w:sz="0" w:space="0" w:color="auto"/>
        <w:bottom w:val="none" w:sz="0" w:space="0" w:color="auto"/>
        <w:right w:val="none" w:sz="0" w:space="0" w:color="auto"/>
      </w:divBdr>
    </w:div>
    <w:div w:id="1722705445">
      <w:bodyDiv w:val="1"/>
      <w:marLeft w:val="0"/>
      <w:marRight w:val="0"/>
      <w:marTop w:val="0"/>
      <w:marBottom w:val="0"/>
      <w:divBdr>
        <w:top w:val="none" w:sz="0" w:space="0" w:color="auto"/>
        <w:left w:val="none" w:sz="0" w:space="0" w:color="auto"/>
        <w:bottom w:val="none" w:sz="0" w:space="0" w:color="auto"/>
        <w:right w:val="none" w:sz="0" w:space="0" w:color="auto"/>
      </w:divBdr>
    </w:div>
    <w:div w:id="1722751930">
      <w:bodyDiv w:val="1"/>
      <w:marLeft w:val="0"/>
      <w:marRight w:val="0"/>
      <w:marTop w:val="0"/>
      <w:marBottom w:val="0"/>
      <w:divBdr>
        <w:top w:val="none" w:sz="0" w:space="0" w:color="auto"/>
        <w:left w:val="none" w:sz="0" w:space="0" w:color="auto"/>
        <w:bottom w:val="none" w:sz="0" w:space="0" w:color="auto"/>
        <w:right w:val="none" w:sz="0" w:space="0" w:color="auto"/>
      </w:divBdr>
    </w:div>
    <w:div w:id="1723795649">
      <w:bodyDiv w:val="1"/>
      <w:marLeft w:val="0"/>
      <w:marRight w:val="0"/>
      <w:marTop w:val="0"/>
      <w:marBottom w:val="0"/>
      <w:divBdr>
        <w:top w:val="none" w:sz="0" w:space="0" w:color="auto"/>
        <w:left w:val="none" w:sz="0" w:space="0" w:color="auto"/>
        <w:bottom w:val="none" w:sz="0" w:space="0" w:color="auto"/>
        <w:right w:val="none" w:sz="0" w:space="0" w:color="auto"/>
      </w:divBdr>
    </w:div>
    <w:div w:id="1726222376">
      <w:bodyDiv w:val="1"/>
      <w:marLeft w:val="0"/>
      <w:marRight w:val="0"/>
      <w:marTop w:val="0"/>
      <w:marBottom w:val="0"/>
      <w:divBdr>
        <w:top w:val="none" w:sz="0" w:space="0" w:color="auto"/>
        <w:left w:val="none" w:sz="0" w:space="0" w:color="auto"/>
        <w:bottom w:val="none" w:sz="0" w:space="0" w:color="auto"/>
        <w:right w:val="none" w:sz="0" w:space="0" w:color="auto"/>
      </w:divBdr>
    </w:div>
    <w:div w:id="1726371025">
      <w:bodyDiv w:val="1"/>
      <w:marLeft w:val="0"/>
      <w:marRight w:val="0"/>
      <w:marTop w:val="0"/>
      <w:marBottom w:val="0"/>
      <w:divBdr>
        <w:top w:val="none" w:sz="0" w:space="0" w:color="auto"/>
        <w:left w:val="none" w:sz="0" w:space="0" w:color="auto"/>
        <w:bottom w:val="none" w:sz="0" w:space="0" w:color="auto"/>
        <w:right w:val="none" w:sz="0" w:space="0" w:color="auto"/>
      </w:divBdr>
    </w:div>
    <w:div w:id="1727070831">
      <w:bodyDiv w:val="1"/>
      <w:marLeft w:val="0"/>
      <w:marRight w:val="0"/>
      <w:marTop w:val="0"/>
      <w:marBottom w:val="0"/>
      <w:divBdr>
        <w:top w:val="none" w:sz="0" w:space="0" w:color="auto"/>
        <w:left w:val="none" w:sz="0" w:space="0" w:color="auto"/>
        <w:bottom w:val="none" w:sz="0" w:space="0" w:color="auto"/>
        <w:right w:val="none" w:sz="0" w:space="0" w:color="auto"/>
      </w:divBdr>
    </w:div>
    <w:div w:id="1727218842">
      <w:bodyDiv w:val="1"/>
      <w:marLeft w:val="0"/>
      <w:marRight w:val="0"/>
      <w:marTop w:val="0"/>
      <w:marBottom w:val="0"/>
      <w:divBdr>
        <w:top w:val="none" w:sz="0" w:space="0" w:color="auto"/>
        <w:left w:val="none" w:sz="0" w:space="0" w:color="auto"/>
        <w:bottom w:val="none" w:sz="0" w:space="0" w:color="auto"/>
        <w:right w:val="none" w:sz="0" w:space="0" w:color="auto"/>
      </w:divBdr>
    </w:div>
    <w:div w:id="1729691970">
      <w:bodyDiv w:val="1"/>
      <w:marLeft w:val="0"/>
      <w:marRight w:val="0"/>
      <w:marTop w:val="0"/>
      <w:marBottom w:val="0"/>
      <w:divBdr>
        <w:top w:val="none" w:sz="0" w:space="0" w:color="auto"/>
        <w:left w:val="none" w:sz="0" w:space="0" w:color="auto"/>
        <w:bottom w:val="none" w:sz="0" w:space="0" w:color="auto"/>
        <w:right w:val="none" w:sz="0" w:space="0" w:color="auto"/>
      </w:divBdr>
    </w:div>
    <w:div w:id="1730299473">
      <w:bodyDiv w:val="1"/>
      <w:marLeft w:val="0"/>
      <w:marRight w:val="0"/>
      <w:marTop w:val="0"/>
      <w:marBottom w:val="0"/>
      <w:divBdr>
        <w:top w:val="none" w:sz="0" w:space="0" w:color="auto"/>
        <w:left w:val="none" w:sz="0" w:space="0" w:color="auto"/>
        <w:bottom w:val="none" w:sz="0" w:space="0" w:color="auto"/>
        <w:right w:val="none" w:sz="0" w:space="0" w:color="auto"/>
      </w:divBdr>
    </w:div>
    <w:div w:id="1730618037">
      <w:bodyDiv w:val="1"/>
      <w:marLeft w:val="0"/>
      <w:marRight w:val="0"/>
      <w:marTop w:val="0"/>
      <w:marBottom w:val="0"/>
      <w:divBdr>
        <w:top w:val="none" w:sz="0" w:space="0" w:color="auto"/>
        <w:left w:val="none" w:sz="0" w:space="0" w:color="auto"/>
        <w:bottom w:val="none" w:sz="0" w:space="0" w:color="auto"/>
        <w:right w:val="none" w:sz="0" w:space="0" w:color="auto"/>
      </w:divBdr>
    </w:div>
    <w:div w:id="1733499848">
      <w:bodyDiv w:val="1"/>
      <w:marLeft w:val="0"/>
      <w:marRight w:val="0"/>
      <w:marTop w:val="0"/>
      <w:marBottom w:val="0"/>
      <w:divBdr>
        <w:top w:val="none" w:sz="0" w:space="0" w:color="auto"/>
        <w:left w:val="none" w:sz="0" w:space="0" w:color="auto"/>
        <w:bottom w:val="none" w:sz="0" w:space="0" w:color="auto"/>
        <w:right w:val="none" w:sz="0" w:space="0" w:color="auto"/>
      </w:divBdr>
    </w:div>
    <w:div w:id="1735161180">
      <w:bodyDiv w:val="1"/>
      <w:marLeft w:val="0"/>
      <w:marRight w:val="0"/>
      <w:marTop w:val="0"/>
      <w:marBottom w:val="0"/>
      <w:divBdr>
        <w:top w:val="none" w:sz="0" w:space="0" w:color="auto"/>
        <w:left w:val="none" w:sz="0" w:space="0" w:color="auto"/>
        <w:bottom w:val="none" w:sz="0" w:space="0" w:color="auto"/>
        <w:right w:val="none" w:sz="0" w:space="0" w:color="auto"/>
      </w:divBdr>
    </w:div>
    <w:div w:id="1735615032">
      <w:bodyDiv w:val="1"/>
      <w:marLeft w:val="0"/>
      <w:marRight w:val="0"/>
      <w:marTop w:val="0"/>
      <w:marBottom w:val="0"/>
      <w:divBdr>
        <w:top w:val="none" w:sz="0" w:space="0" w:color="auto"/>
        <w:left w:val="none" w:sz="0" w:space="0" w:color="auto"/>
        <w:bottom w:val="none" w:sz="0" w:space="0" w:color="auto"/>
        <w:right w:val="none" w:sz="0" w:space="0" w:color="auto"/>
      </w:divBdr>
    </w:div>
    <w:div w:id="1736001646">
      <w:bodyDiv w:val="1"/>
      <w:marLeft w:val="0"/>
      <w:marRight w:val="0"/>
      <w:marTop w:val="0"/>
      <w:marBottom w:val="0"/>
      <w:divBdr>
        <w:top w:val="none" w:sz="0" w:space="0" w:color="auto"/>
        <w:left w:val="none" w:sz="0" w:space="0" w:color="auto"/>
        <w:bottom w:val="none" w:sz="0" w:space="0" w:color="auto"/>
        <w:right w:val="none" w:sz="0" w:space="0" w:color="auto"/>
      </w:divBdr>
    </w:div>
    <w:div w:id="1736120459">
      <w:bodyDiv w:val="1"/>
      <w:marLeft w:val="0"/>
      <w:marRight w:val="0"/>
      <w:marTop w:val="0"/>
      <w:marBottom w:val="0"/>
      <w:divBdr>
        <w:top w:val="none" w:sz="0" w:space="0" w:color="auto"/>
        <w:left w:val="none" w:sz="0" w:space="0" w:color="auto"/>
        <w:bottom w:val="none" w:sz="0" w:space="0" w:color="auto"/>
        <w:right w:val="none" w:sz="0" w:space="0" w:color="auto"/>
      </w:divBdr>
    </w:div>
    <w:div w:id="1737120748">
      <w:bodyDiv w:val="1"/>
      <w:marLeft w:val="0"/>
      <w:marRight w:val="0"/>
      <w:marTop w:val="0"/>
      <w:marBottom w:val="0"/>
      <w:divBdr>
        <w:top w:val="none" w:sz="0" w:space="0" w:color="auto"/>
        <w:left w:val="none" w:sz="0" w:space="0" w:color="auto"/>
        <w:bottom w:val="none" w:sz="0" w:space="0" w:color="auto"/>
        <w:right w:val="none" w:sz="0" w:space="0" w:color="auto"/>
      </w:divBdr>
      <w:divsChild>
        <w:div w:id="344670904">
          <w:marLeft w:val="0"/>
          <w:marRight w:val="0"/>
          <w:marTop w:val="0"/>
          <w:marBottom w:val="0"/>
          <w:divBdr>
            <w:top w:val="none" w:sz="0" w:space="0" w:color="auto"/>
            <w:left w:val="none" w:sz="0" w:space="0" w:color="auto"/>
            <w:bottom w:val="none" w:sz="0" w:space="0" w:color="auto"/>
            <w:right w:val="none" w:sz="0" w:space="0" w:color="auto"/>
          </w:divBdr>
        </w:div>
        <w:div w:id="419327382">
          <w:marLeft w:val="0"/>
          <w:marRight w:val="0"/>
          <w:marTop w:val="0"/>
          <w:marBottom w:val="0"/>
          <w:divBdr>
            <w:top w:val="none" w:sz="0" w:space="0" w:color="auto"/>
            <w:left w:val="none" w:sz="0" w:space="0" w:color="auto"/>
            <w:bottom w:val="none" w:sz="0" w:space="0" w:color="auto"/>
            <w:right w:val="none" w:sz="0" w:space="0" w:color="auto"/>
          </w:divBdr>
        </w:div>
        <w:div w:id="531310520">
          <w:marLeft w:val="0"/>
          <w:marRight w:val="0"/>
          <w:marTop w:val="0"/>
          <w:marBottom w:val="0"/>
          <w:divBdr>
            <w:top w:val="none" w:sz="0" w:space="0" w:color="auto"/>
            <w:left w:val="none" w:sz="0" w:space="0" w:color="auto"/>
            <w:bottom w:val="none" w:sz="0" w:space="0" w:color="auto"/>
            <w:right w:val="none" w:sz="0" w:space="0" w:color="auto"/>
          </w:divBdr>
        </w:div>
        <w:div w:id="908460325">
          <w:marLeft w:val="0"/>
          <w:marRight w:val="0"/>
          <w:marTop w:val="0"/>
          <w:marBottom w:val="0"/>
          <w:divBdr>
            <w:top w:val="none" w:sz="0" w:space="0" w:color="auto"/>
            <w:left w:val="none" w:sz="0" w:space="0" w:color="auto"/>
            <w:bottom w:val="none" w:sz="0" w:space="0" w:color="auto"/>
            <w:right w:val="none" w:sz="0" w:space="0" w:color="auto"/>
          </w:divBdr>
        </w:div>
        <w:div w:id="1290815910">
          <w:marLeft w:val="0"/>
          <w:marRight w:val="0"/>
          <w:marTop w:val="0"/>
          <w:marBottom w:val="0"/>
          <w:divBdr>
            <w:top w:val="none" w:sz="0" w:space="0" w:color="auto"/>
            <w:left w:val="none" w:sz="0" w:space="0" w:color="auto"/>
            <w:bottom w:val="none" w:sz="0" w:space="0" w:color="auto"/>
            <w:right w:val="none" w:sz="0" w:space="0" w:color="auto"/>
          </w:divBdr>
        </w:div>
        <w:div w:id="1705865103">
          <w:marLeft w:val="0"/>
          <w:marRight w:val="0"/>
          <w:marTop w:val="0"/>
          <w:marBottom w:val="0"/>
          <w:divBdr>
            <w:top w:val="none" w:sz="0" w:space="0" w:color="auto"/>
            <w:left w:val="none" w:sz="0" w:space="0" w:color="auto"/>
            <w:bottom w:val="none" w:sz="0" w:space="0" w:color="auto"/>
            <w:right w:val="none" w:sz="0" w:space="0" w:color="auto"/>
          </w:divBdr>
        </w:div>
        <w:div w:id="1790851547">
          <w:marLeft w:val="0"/>
          <w:marRight w:val="0"/>
          <w:marTop w:val="0"/>
          <w:marBottom w:val="0"/>
          <w:divBdr>
            <w:top w:val="none" w:sz="0" w:space="0" w:color="auto"/>
            <w:left w:val="none" w:sz="0" w:space="0" w:color="auto"/>
            <w:bottom w:val="none" w:sz="0" w:space="0" w:color="auto"/>
            <w:right w:val="none" w:sz="0" w:space="0" w:color="auto"/>
          </w:divBdr>
        </w:div>
      </w:divsChild>
    </w:div>
    <w:div w:id="1738624238">
      <w:bodyDiv w:val="1"/>
      <w:marLeft w:val="0"/>
      <w:marRight w:val="0"/>
      <w:marTop w:val="0"/>
      <w:marBottom w:val="0"/>
      <w:divBdr>
        <w:top w:val="none" w:sz="0" w:space="0" w:color="auto"/>
        <w:left w:val="none" w:sz="0" w:space="0" w:color="auto"/>
        <w:bottom w:val="none" w:sz="0" w:space="0" w:color="auto"/>
        <w:right w:val="none" w:sz="0" w:space="0" w:color="auto"/>
      </w:divBdr>
    </w:div>
    <w:div w:id="1739788364">
      <w:bodyDiv w:val="1"/>
      <w:marLeft w:val="0"/>
      <w:marRight w:val="0"/>
      <w:marTop w:val="0"/>
      <w:marBottom w:val="0"/>
      <w:divBdr>
        <w:top w:val="none" w:sz="0" w:space="0" w:color="auto"/>
        <w:left w:val="none" w:sz="0" w:space="0" w:color="auto"/>
        <w:bottom w:val="none" w:sz="0" w:space="0" w:color="auto"/>
        <w:right w:val="none" w:sz="0" w:space="0" w:color="auto"/>
      </w:divBdr>
    </w:div>
    <w:div w:id="1742287034">
      <w:bodyDiv w:val="1"/>
      <w:marLeft w:val="0"/>
      <w:marRight w:val="0"/>
      <w:marTop w:val="0"/>
      <w:marBottom w:val="0"/>
      <w:divBdr>
        <w:top w:val="none" w:sz="0" w:space="0" w:color="auto"/>
        <w:left w:val="none" w:sz="0" w:space="0" w:color="auto"/>
        <w:bottom w:val="none" w:sz="0" w:space="0" w:color="auto"/>
        <w:right w:val="none" w:sz="0" w:space="0" w:color="auto"/>
      </w:divBdr>
    </w:div>
    <w:div w:id="1742874223">
      <w:bodyDiv w:val="1"/>
      <w:marLeft w:val="0"/>
      <w:marRight w:val="0"/>
      <w:marTop w:val="0"/>
      <w:marBottom w:val="0"/>
      <w:divBdr>
        <w:top w:val="none" w:sz="0" w:space="0" w:color="auto"/>
        <w:left w:val="none" w:sz="0" w:space="0" w:color="auto"/>
        <w:bottom w:val="none" w:sz="0" w:space="0" w:color="auto"/>
        <w:right w:val="none" w:sz="0" w:space="0" w:color="auto"/>
      </w:divBdr>
    </w:div>
    <w:div w:id="1743141827">
      <w:bodyDiv w:val="1"/>
      <w:marLeft w:val="0"/>
      <w:marRight w:val="0"/>
      <w:marTop w:val="0"/>
      <w:marBottom w:val="0"/>
      <w:divBdr>
        <w:top w:val="none" w:sz="0" w:space="0" w:color="auto"/>
        <w:left w:val="none" w:sz="0" w:space="0" w:color="auto"/>
        <w:bottom w:val="none" w:sz="0" w:space="0" w:color="auto"/>
        <w:right w:val="none" w:sz="0" w:space="0" w:color="auto"/>
      </w:divBdr>
    </w:div>
    <w:div w:id="1743914379">
      <w:bodyDiv w:val="1"/>
      <w:marLeft w:val="0"/>
      <w:marRight w:val="0"/>
      <w:marTop w:val="0"/>
      <w:marBottom w:val="0"/>
      <w:divBdr>
        <w:top w:val="none" w:sz="0" w:space="0" w:color="auto"/>
        <w:left w:val="none" w:sz="0" w:space="0" w:color="auto"/>
        <w:bottom w:val="none" w:sz="0" w:space="0" w:color="auto"/>
        <w:right w:val="none" w:sz="0" w:space="0" w:color="auto"/>
      </w:divBdr>
    </w:div>
    <w:div w:id="1744185040">
      <w:bodyDiv w:val="1"/>
      <w:marLeft w:val="0"/>
      <w:marRight w:val="0"/>
      <w:marTop w:val="0"/>
      <w:marBottom w:val="0"/>
      <w:divBdr>
        <w:top w:val="none" w:sz="0" w:space="0" w:color="auto"/>
        <w:left w:val="none" w:sz="0" w:space="0" w:color="auto"/>
        <w:bottom w:val="none" w:sz="0" w:space="0" w:color="auto"/>
        <w:right w:val="none" w:sz="0" w:space="0" w:color="auto"/>
      </w:divBdr>
    </w:div>
    <w:div w:id="1744326871">
      <w:bodyDiv w:val="1"/>
      <w:marLeft w:val="0"/>
      <w:marRight w:val="0"/>
      <w:marTop w:val="0"/>
      <w:marBottom w:val="0"/>
      <w:divBdr>
        <w:top w:val="none" w:sz="0" w:space="0" w:color="auto"/>
        <w:left w:val="none" w:sz="0" w:space="0" w:color="auto"/>
        <w:bottom w:val="none" w:sz="0" w:space="0" w:color="auto"/>
        <w:right w:val="none" w:sz="0" w:space="0" w:color="auto"/>
      </w:divBdr>
    </w:div>
    <w:div w:id="1745831201">
      <w:bodyDiv w:val="1"/>
      <w:marLeft w:val="0"/>
      <w:marRight w:val="0"/>
      <w:marTop w:val="0"/>
      <w:marBottom w:val="0"/>
      <w:divBdr>
        <w:top w:val="none" w:sz="0" w:space="0" w:color="auto"/>
        <w:left w:val="none" w:sz="0" w:space="0" w:color="auto"/>
        <w:bottom w:val="none" w:sz="0" w:space="0" w:color="auto"/>
        <w:right w:val="none" w:sz="0" w:space="0" w:color="auto"/>
      </w:divBdr>
    </w:div>
    <w:div w:id="1748264899">
      <w:bodyDiv w:val="1"/>
      <w:marLeft w:val="0"/>
      <w:marRight w:val="0"/>
      <w:marTop w:val="0"/>
      <w:marBottom w:val="0"/>
      <w:divBdr>
        <w:top w:val="none" w:sz="0" w:space="0" w:color="auto"/>
        <w:left w:val="none" w:sz="0" w:space="0" w:color="auto"/>
        <w:bottom w:val="none" w:sz="0" w:space="0" w:color="auto"/>
        <w:right w:val="none" w:sz="0" w:space="0" w:color="auto"/>
      </w:divBdr>
    </w:div>
    <w:div w:id="1750422152">
      <w:bodyDiv w:val="1"/>
      <w:marLeft w:val="0"/>
      <w:marRight w:val="0"/>
      <w:marTop w:val="0"/>
      <w:marBottom w:val="0"/>
      <w:divBdr>
        <w:top w:val="none" w:sz="0" w:space="0" w:color="auto"/>
        <w:left w:val="none" w:sz="0" w:space="0" w:color="auto"/>
        <w:bottom w:val="none" w:sz="0" w:space="0" w:color="auto"/>
        <w:right w:val="none" w:sz="0" w:space="0" w:color="auto"/>
      </w:divBdr>
    </w:div>
    <w:div w:id="1751342936">
      <w:bodyDiv w:val="1"/>
      <w:marLeft w:val="0"/>
      <w:marRight w:val="0"/>
      <w:marTop w:val="0"/>
      <w:marBottom w:val="0"/>
      <w:divBdr>
        <w:top w:val="none" w:sz="0" w:space="0" w:color="auto"/>
        <w:left w:val="none" w:sz="0" w:space="0" w:color="auto"/>
        <w:bottom w:val="none" w:sz="0" w:space="0" w:color="auto"/>
        <w:right w:val="none" w:sz="0" w:space="0" w:color="auto"/>
      </w:divBdr>
    </w:div>
    <w:div w:id="1758093502">
      <w:bodyDiv w:val="1"/>
      <w:marLeft w:val="0"/>
      <w:marRight w:val="0"/>
      <w:marTop w:val="0"/>
      <w:marBottom w:val="0"/>
      <w:divBdr>
        <w:top w:val="none" w:sz="0" w:space="0" w:color="auto"/>
        <w:left w:val="none" w:sz="0" w:space="0" w:color="auto"/>
        <w:bottom w:val="none" w:sz="0" w:space="0" w:color="auto"/>
        <w:right w:val="none" w:sz="0" w:space="0" w:color="auto"/>
      </w:divBdr>
    </w:div>
    <w:div w:id="1758094733">
      <w:bodyDiv w:val="1"/>
      <w:marLeft w:val="0"/>
      <w:marRight w:val="0"/>
      <w:marTop w:val="0"/>
      <w:marBottom w:val="0"/>
      <w:divBdr>
        <w:top w:val="none" w:sz="0" w:space="0" w:color="auto"/>
        <w:left w:val="none" w:sz="0" w:space="0" w:color="auto"/>
        <w:bottom w:val="none" w:sz="0" w:space="0" w:color="auto"/>
        <w:right w:val="none" w:sz="0" w:space="0" w:color="auto"/>
      </w:divBdr>
    </w:div>
    <w:div w:id="1762069349">
      <w:bodyDiv w:val="1"/>
      <w:marLeft w:val="0"/>
      <w:marRight w:val="0"/>
      <w:marTop w:val="0"/>
      <w:marBottom w:val="0"/>
      <w:divBdr>
        <w:top w:val="none" w:sz="0" w:space="0" w:color="auto"/>
        <w:left w:val="none" w:sz="0" w:space="0" w:color="auto"/>
        <w:bottom w:val="none" w:sz="0" w:space="0" w:color="auto"/>
        <w:right w:val="none" w:sz="0" w:space="0" w:color="auto"/>
      </w:divBdr>
    </w:div>
    <w:div w:id="1762095033">
      <w:bodyDiv w:val="1"/>
      <w:marLeft w:val="0"/>
      <w:marRight w:val="0"/>
      <w:marTop w:val="0"/>
      <w:marBottom w:val="0"/>
      <w:divBdr>
        <w:top w:val="none" w:sz="0" w:space="0" w:color="auto"/>
        <w:left w:val="none" w:sz="0" w:space="0" w:color="auto"/>
        <w:bottom w:val="none" w:sz="0" w:space="0" w:color="auto"/>
        <w:right w:val="none" w:sz="0" w:space="0" w:color="auto"/>
      </w:divBdr>
    </w:div>
    <w:div w:id="1764297952">
      <w:bodyDiv w:val="1"/>
      <w:marLeft w:val="0"/>
      <w:marRight w:val="0"/>
      <w:marTop w:val="0"/>
      <w:marBottom w:val="0"/>
      <w:divBdr>
        <w:top w:val="none" w:sz="0" w:space="0" w:color="auto"/>
        <w:left w:val="none" w:sz="0" w:space="0" w:color="auto"/>
        <w:bottom w:val="none" w:sz="0" w:space="0" w:color="auto"/>
        <w:right w:val="none" w:sz="0" w:space="0" w:color="auto"/>
      </w:divBdr>
    </w:div>
    <w:div w:id="1765226227">
      <w:bodyDiv w:val="1"/>
      <w:marLeft w:val="0"/>
      <w:marRight w:val="0"/>
      <w:marTop w:val="0"/>
      <w:marBottom w:val="0"/>
      <w:divBdr>
        <w:top w:val="none" w:sz="0" w:space="0" w:color="auto"/>
        <w:left w:val="none" w:sz="0" w:space="0" w:color="auto"/>
        <w:bottom w:val="none" w:sz="0" w:space="0" w:color="auto"/>
        <w:right w:val="none" w:sz="0" w:space="0" w:color="auto"/>
      </w:divBdr>
    </w:div>
    <w:div w:id="1765413580">
      <w:bodyDiv w:val="1"/>
      <w:marLeft w:val="0"/>
      <w:marRight w:val="0"/>
      <w:marTop w:val="0"/>
      <w:marBottom w:val="0"/>
      <w:divBdr>
        <w:top w:val="none" w:sz="0" w:space="0" w:color="auto"/>
        <w:left w:val="none" w:sz="0" w:space="0" w:color="auto"/>
        <w:bottom w:val="none" w:sz="0" w:space="0" w:color="auto"/>
        <w:right w:val="none" w:sz="0" w:space="0" w:color="auto"/>
      </w:divBdr>
    </w:div>
    <w:div w:id="1766030238">
      <w:bodyDiv w:val="1"/>
      <w:marLeft w:val="0"/>
      <w:marRight w:val="0"/>
      <w:marTop w:val="0"/>
      <w:marBottom w:val="0"/>
      <w:divBdr>
        <w:top w:val="none" w:sz="0" w:space="0" w:color="auto"/>
        <w:left w:val="none" w:sz="0" w:space="0" w:color="auto"/>
        <w:bottom w:val="none" w:sz="0" w:space="0" w:color="auto"/>
        <w:right w:val="none" w:sz="0" w:space="0" w:color="auto"/>
      </w:divBdr>
    </w:div>
    <w:div w:id="1766263032">
      <w:bodyDiv w:val="1"/>
      <w:marLeft w:val="0"/>
      <w:marRight w:val="0"/>
      <w:marTop w:val="0"/>
      <w:marBottom w:val="0"/>
      <w:divBdr>
        <w:top w:val="none" w:sz="0" w:space="0" w:color="auto"/>
        <w:left w:val="none" w:sz="0" w:space="0" w:color="auto"/>
        <w:bottom w:val="none" w:sz="0" w:space="0" w:color="auto"/>
        <w:right w:val="none" w:sz="0" w:space="0" w:color="auto"/>
      </w:divBdr>
    </w:div>
    <w:div w:id="1768847033">
      <w:bodyDiv w:val="1"/>
      <w:marLeft w:val="0"/>
      <w:marRight w:val="0"/>
      <w:marTop w:val="0"/>
      <w:marBottom w:val="0"/>
      <w:divBdr>
        <w:top w:val="none" w:sz="0" w:space="0" w:color="auto"/>
        <w:left w:val="none" w:sz="0" w:space="0" w:color="auto"/>
        <w:bottom w:val="none" w:sz="0" w:space="0" w:color="auto"/>
        <w:right w:val="none" w:sz="0" w:space="0" w:color="auto"/>
      </w:divBdr>
    </w:div>
    <w:div w:id="1770349709">
      <w:bodyDiv w:val="1"/>
      <w:marLeft w:val="0"/>
      <w:marRight w:val="0"/>
      <w:marTop w:val="0"/>
      <w:marBottom w:val="0"/>
      <w:divBdr>
        <w:top w:val="none" w:sz="0" w:space="0" w:color="auto"/>
        <w:left w:val="none" w:sz="0" w:space="0" w:color="auto"/>
        <w:bottom w:val="none" w:sz="0" w:space="0" w:color="auto"/>
        <w:right w:val="none" w:sz="0" w:space="0" w:color="auto"/>
      </w:divBdr>
    </w:div>
    <w:div w:id="1770661346">
      <w:bodyDiv w:val="1"/>
      <w:marLeft w:val="0"/>
      <w:marRight w:val="0"/>
      <w:marTop w:val="0"/>
      <w:marBottom w:val="0"/>
      <w:divBdr>
        <w:top w:val="none" w:sz="0" w:space="0" w:color="auto"/>
        <w:left w:val="none" w:sz="0" w:space="0" w:color="auto"/>
        <w:bottom w:val="none" w:sz="0" w:space="0" w:color="auto"/>
        <w:right w:val="none" w:sz="0" w:space="0" w:color="auto"/>
      </w:divBdr>
    </w:div>
    <w:div w:id="1771199677">
      <w:bodyDiv w:val="1"/>
      <w:marLeft w:val="0"/>
      <w:marRight w:val="0"/>
      <w:marTop w:val="0"/>
      <w:marBottom w:val="0"/>
      <w:divBdr>
        <w:top w:val="none" w:sz="0" w:space="0" w:color="auto"/>
        <w:left w:val="none" w:sz="0" w:space="0" w:color="auto"/>
        <w:bottom w:val="none" w:sz="0" w:space="0" w:color="auto"/>
        <w:right w:val="none" w:sz="0" w:space="0" w:color="auto"/>
      </w:divBdr>
    </w:div>
    <w:div w:id="1772235009">
      <w:bodyDiv w:val="1"/>
      <w:marLeft w:val="0"/>
      <w:marRight w:val="0"/>
      <w:marTop w:val="0"/>
      <w:marBottom w:val="0"/>
      <w:divBdr>
        <w:top w:val="none" w:sz="0" w:space="0" w:color="auto"/>
        <w:left w:val="none" w:sz="0" w:space="0" w:color="auto"/>
        <w:bottom w:val="none" w:sz="0" w:space="0" w:color="auto"/>
        <w:right w:val="none" w:sz="0" w:space="0" w:color="auto"/>
      </w:divBdr>
    </w:div>
    <w:div w:id="1772581099">
      <w:bodyDiv w:val="1"/>
      <w:marLeft w:val="0"/>
      <w:marRight w:val="0"/>
      <w:marTop w:val="0"/>
      <w:marBottom w:val="0"/>
      <w:divBdr>
        <w:top w:val="none" w:sz="0" w:space="0" w:color="auto"/>
        <w:left w:val="none" w:sz="0" w:space="0" w:color="auto"/>
        <w:bottom w:val="none" w:sz="0" w:space="0" w:color="auto"/>
        <w:right w:val="none" w:sz="0" w:space="0" w:color="auto"/>
      </w:divBdr>
    </w:div>
    <w:div w:id="1775127419">
      <w:bodyDiv w:val="1"/>
      <w:marLeft w:val="0"/>
      <w:marRight w:val="0"/>
      <w:marTop w:val="0"/>
      <w:marBottom w:val="0"/>
      <w:divBdr>
        <w:top w:val="none" w:sz="0" w:space="0" w:color="auto"/>
        <w:left w:val="none" w:sz="0" w:space="0" w:color="auto"/>
        <w:bottom w:val="none" w:sz="0" w:space="0" w:color="auto"/>
        <w:right w:val="none" w:sz="0" w:space="0" w:color="auto"/>
      </w:divBdr>
    </w:div>
    <w:div w:id="1778794049">
      <w:bodyDiv w:val="1"/>
      <w:marLeft w:val="0"/>
      <w:marRight w:val="0"/>
      <w:marTop w:val="0"/>
      <w:marBottom w:val="0"/>
      <w:divBdr>
        <w:top w:val="none" w:sz="0" w:space="0" w:color="auto"/>
        <w:left w:val="none" w:sz="0" w:space="0" w:color="auto"/>
        <w:bottom w:val="none" w:sz="0" w:space="0" w:color="auto"/>
        <w:right w:val="none" w:sz="0" w:space="0" w:color="auto"/>
      </w:divBdr>
    </w:div>
    <w:div w:id="1779444429">
      <w:bodyDiv w:val="1"/>
      <w:marLeft w:val="0"/>
      <w:marRight w:val="0"/>
      <w:marTop w:val="0"/>
      <w:marBottom w:val="0"/>
      <w:divBdr>
        <w:top w:val="none" w:sz="0" w:space="0" w:color="auto"/>
        <w:left w:val="none" w:sz="0" w:space="0" w:color="auto"/>
        <w:bottom w:val="none" w:sz="0" w:space="0" w:color="auto"/>
        <w:right w:val="none" w:sz="0" w:space="0" w:color="auto"/>
      </w:divBdr>
    </w:div>
    <w:div w:id="1779793743">
      <w:bodyDiv w:val="1"/>
      <w:marLeft w:val="0"/>
      <w:marRight w:val="0"/>
      <w:marTop w:val="0"/>
      <w:marBottom w:val="0"/>
      <w:divBdr>
        <w:top w:val="none" w:sz="0" w:space="0" w:color="auto"/>
        <w:left w:val="none" w:sz="0" w:space="0" w:color="auto"/>
        <w:bottom w:val="none" w:sz="0" w:space="0" w:color="auto"/>
        <w:right w:val="none" w:sz="0" w:space="0" w:color="auto"/>
      </w:divBdr>
    </w:div>
    <w:div w:id="1781148132">
      <w:bodyDiv w:val="1"/>
      <w:marLeft w:val="0"/>
      <w:marRight w:val="0"/>
      <w:marTop w:val="0"/>
      <w:marBottom w:val="0"/>
      <w:divBdr>
        <w:top w:val="none" w:sz="0" w:space="0" w:color="auto"/>
        <w:left w:val="none" w:sz="0" w:space="0" w:color="auto"/>
        <w:bottom w:val="none" w:sz="0" w:space="0" w:color="auto"/>
        <w:right w:val="none" w:sz="0" w:space="0" w:color="auto"/>
      </w:divBdr>
    </w:div>
    <w:div w:id="1781683795">
      <w:bodyDiv w:val="1"/>
      <w:marLeft w:val="0"/>
      <w:marRight w:val="0"/>
      <w:marTop w:val="0"/>
      <w:marBottom w:val="0"/>
      <w:divBdr>
        <w:top w:val="none" w:sz="0" w:space="0" w:color="auto"/>
        <w:left w:val="none" w:sz="0" w:space="0" w:color="auto"/>
        <w:bottom w:val="none" w:sz="0" w:space="0" w:color="auto"/>
        <w:right w:val="none" w:sz="0" w:space="0" w:color="auto"/>
      </w:divBdr>
    </w:div>
    <w:div w:id="1781759994">
      <w:bodyDiv w:val="1"/>
      <w:marLeft w:val="0"/>
      <w:marRight w:val="0"/>
      <w:marTop w:val="0"/>
      <w:marBottom w:val="0"/>
      <w:divBdr>
        <w:top w:val="none" w:sz="0" w:space="0" w:color="auto"/>
        <w:left w:val="none" w:sz="0" w:space="0" w:color="auto"/>
        <w:bottom w:val="none" w:sz="0" w:space="0" w:color="auto"/>
        <w:right w:val="none" w:sz="0" w:space="0" w:color="auto"/>
      </w:divBdr>
    </w:div>
    <w:div w:id="1783114715">
      <w:bodyDiv w:val="1"/>
      <w:marLeft w:val="0"/>
      <w:marRight w:val="0"/>
      <w:marTop w:val="0"/>
      <w:marBottom w:val="0"/>
      <w:divBdr>
        <w:top w:val="none" w:sz="0" w:space="0" w:color="auto"/>
        <w:left w:val="none" w:sz="0" w:space="0" w:color="auto"/>
        <w:bottom w:val="none" w:sz="0" w:space="0" w:color="auto"/>
        <w:right w:val="none" w:sz="0" w:space="0" w:color="auto"/>
      </w:divBdr>
    </w:div>
    <w:div w:id="1786119302">
      <w:bodyDiv w:val="1"/>
      <w:marLeft w:val="0"/>
      <w:marRight w:val="0"/>
      <w:marTop w:val="0"/>
      <w:marBottom w:val="0"/>
      <w:divBdr>
        <w:top w:val="none" w:sz="0" w:space="0" w:color="auto"/>
        <w:left w:val="none" w:sz="0" w:space="0" w:color="auto"/>
        <w:bottom w:val="none" w:sz="0" w:space="0" w:color="auto"/>
        <w:right w:val="none" w:sz="0" w:space="0" w:color="auto"/>
      </w:divBdr>
    </w:div>
    <w:div w:id="1786578802">
      <w:bodyDiv w:val="1"/>
      <w:marLeft w:val="0"/>
      <w:marRight w:val="0"/>
      <w:marTop w:val="0"/>
      <w:marBottom w:val="0"/>
      <w:divBdr>
        <w:top w:val="none" w:sz="0" w:space="0" w:color="auto"/>
        <w:left w:val="none" w:sz="0" w:space="0" w:color="auto"/>
        <w:bottom w:val="none" w:sz="0" w:space="0" w:color="auto"/>
        <w:right w:val="none" w:sz="0" w:space="0" w:color="auto"/>
      </w:divBdr>
    </w:div>
    <w:div w:id="1788046001">
      <w:bodyDiv w:val="1"/>
      <w:marLeft w:val="0"/>
      <w:marRight w:val="0"/>
      <w:marTop w:val="0"/>
      <w:marBottom w:val="0"/>
      <w:divBdr>
        <w:top w:val="none" w:sz="0" w:space="0" w:color="auto"/>
        <w:left w:val="none" w:sz="0" w:space="0" w:color="auto"/>
        <w:bottom w:val="none" w:sz="0" w:space="0" w:color="auto"/>
        <w:right w:val="none" w:sz="0" w:space="0" w:color="auto"/>
      </w:divBdr>
    </w:div>
    <w:div w:id="1788696980">
      <w:bodyDiv w:val="1"/>
      <w:marLeft w:val="0"/>
      <w:marRight w:val="0"/>
      <w:marTop w:val="0"/>
      <w:marBottom w:val="0"/>
      <w:divBdr>
        <w:top w:val="none" w:sz="0" w:space="0" w:color="auto"/>
        <w:left w:val="none" w:sz="0" w:space="0" w:color="auto"/>
        <w:bottom w:val="none" w:sz="0" w:space="0" w:color="auto"/>
        <w:right w:val="none" w:sz="0" w:space="0" w:color="auto"/>
      </w:divBdr>
    </w:div>
    <w:div w:id="1790735122">
      <w:bodyDiv w:val="1"/>
      <w:marLeft w:val="0"/>
      <w:marRight w:val="0"/>
      <w:marTop w:val="0"/>
      <w:marBottom w:val="0"/>
      <w:divBdr>
        <w:top w:val="none" w:sz="0" w:space="0" w:color="auto"/>
        <w:left w:val="none" w:sz="0" w:space="0" w:color="auto"/>
        <w:bottom w:val="none" w:sz="0" w:space="0" w:color="auto"/>
        <w:right w:val="none" w:sz="0" w:space="0" w:color="auto"/>
      </w:divBdr>
    </w:div>
    <w:div w:id="1791781404">
      <w:bodyDiv w:val="1"/>
      <w:marLeft w:val="0"/>
      <w:marRight w:val="0"/>
      <w:marTop w:val="0"/>
      <w:marBottom w:val="0"/>
      <w:divBdr>
        <w:top w:val="none" w:sz="0" w:space="0" w:color="auto"/>
        <w:left w:val="none" w:sz="0" w:space="0" w:color="auto"/>
        <w:bottom w:val="none" w:sz="0" w:space="0" w:color="auto"/>
        <w:right w:val="none" w:sz="0" w:space="0" w:color="auto"/>
      </w:divBdr>
    </w:div>
    <w:div w:id="1792016400">
      <w:bodyDiv w:val="1"/>
      <w:marLeft w:val="0"/>
      <w:marRight w:val="0"/>
      <w:marTop w:val="0"/>
      <w:marBottom w:val="0"/>
      <w:divBdr>
        <w:top w:val="none" w:sz="0" w:space="0" w:color="auto"/>
        <w:left w:val="none" w:sz="0" w:space="0" w:color="auto"/>
        <w:bottom w:val="none" w:sz="0" w:space="0" w:color="auto"/>
        <w:right w:val="none" w:sz="0" w:space="0" w:color="auto"/>
      </w:divBdr>
    </w:div>
    <w:div w:id="1792086147">
      <w:bodyDiv w:val="1"/>
      <w:marLeft w:val="0"/>
      <w:marRight w:val="0"/>
      <w:marTop w:val="0"/>
      <w:marBottom w:val="0"/>
      <w:divBdr>
        <w:top w:val="none" w:sz="0" w:space="0" w:color="auto"/>
        <w:left w:val="none" w:sz="0" w:space="0" w:color="auto"/>
        <w:bottom w:val="none" w:sz="0" w:space="0" w:color="auto"/>
        <w:right w:val="none" w:sz="0" w:space="0" w:color="auto"/>
      </w:divBdr>
    </w:div>
    <w:div w:id="1794245710">
      <w:bodyDiv w:val="1"/>
      <w:marLeft w:val="0"/>
      <w:marRight w:val="0"/>
      <w:marTop w:val="0"/>
      <w:marBottom w:val="0"/>
      <w:divBdr>
        <w:top w:val="none" w:sz="0" w:space="0" w:color="auto"/>
        <w:left w:val="none" w:sz="0" w:space="0" w:color="auto"/>
        <w:bottom w:val="none" w:sz="0" w:space="0" w:color="auto"/>
        <w:right w:val="none" w:sz="0" w:space="0" w:color="auto"/>
      </w:divBdr>
    </w:div>
    <w:div w:id="1795051749">
      <w:bodyDiv w:val="1"/>
      <w:marLeft w:val="0"/>
      <w:marRight w:val="0"/>
      <w:marTop w:val="0"/>
      <w:marBottom w:val="0"/>
      <w:divBdr>
        <w:top w:val="none" w:sz="0" w:space="0" w:color="auto"/>
        <w:left w:val="none" w:sz="0" w:space="0" w:color="auto"/>
        <w:bottom w:val="none" w:sz="0" w:space="0" w:color="auto"/>
        <w:right w:val="none" w:sz="0" w:space="0" w:color="auto"/>
      </w:divBdr>
    </w:div>
    <w:div w:id="1795830989">
      <w:bodyDiv w:val="1"/>
      <w:marLeft w:val="0"/>
      <w:marRight w:val="0"/>
      <w:marTop w:val="0"/>
      <w:marBottom w:val="0"/>
      <w:divBdr>
        <w:top w:val="none" w:sz="0" w:space="0" w:color="auto"/>
        <w:left w:val="none" w:sz="0" w:space="0" w:color="auto"/>
        <w:bottom w:val="none" w:sz="0" w:space="0" w:color="auto"/>
        <w:right w:val="none" w:sz="0" w:space="0" w:color="auto"/>
      </w:divBdr>
    </w:div>
    <w:div w:id="1795980915">
      <w:bodyDiv w:val="1"/>
      <w:marLeft w:val="0"/>
      <w:marRight w:val="0"/>
      <w:marTop w:val="0"/>
      <w:marBottom w:val="0"/>
      <w:divBdr>
        <w:top w:val="none" w:sz="0" w:space="0" w:color="auto"/>
        <w:left w:val="none" w:sz="0" w:space="0" w:color="auto"/>
        <w:bottom w:val="none" w:sz="0" w:space="0" w:color="auto"/>
        <w:right w:val="none" w:sz="0" w:space="0" w:color="auto"/>
      </w:divBdr>
    </w:div>
    <w:div w:id="1797795232">
      <w:bodyDiv w:val="1"/>
      <w:marLeft w:val="0"/>
      <w:marRight w:val="0"/>
      <w:marTop w:val="0"/>
      <w:marBottom w:val="0"/>
      <w:divBdr>
        <w:top w:val="none" w:sz="0" w:space="0" w:color="auto"/>
        <w:left w:val="none" w:sz="0" w:space="0" w:color="auto"/>
        <w:bottom w:val="none" w:sz="0" w:space="0" w:color="auto"/>
        <w:right w:val="none" w:sz="0" w:space="0" w:color="auto"/>
      </w:divBdr>
    </w:div>
    <w:div w:id="1798143068">
      <w:bodyDiv w:val="1"/>
      <w:marLeft w:val="0"/>
      <w:marRight w:val="0"/>
      <w:marTop w:val="0"/>
      <w:marBottom w:val="0"/>
      <w:divBdr>
        <w:top w:val="none" w:sz="0" w:space="0" w:color="auto"/>
        <w:left w:val="none" w:sz="0" w:space="0" w:color="auto"/>
        <w:bottom w:val="none" w:sz="0" w:space="0" w:color="auto"/>
        <w:right w:val="none" w:sz="0" w:space="0" w:color="auto"/>
      </w:divBdr>
    </w:div>
    <w:div w:id="1798841080">
      <w:bodyDiv w:val="1"/>
      <w:marLeft w:val="0"/>
      <w:marRight w:val="0"/>
      <w:marTop w:val="0"/>
      <w:marBottom w:val="0"/>
      <w:divBdr>
        <w:top w:val="none" w:sz="0" w:space="0" w:color="auto"/>
        <w:left w:val="none" w:sz="0" w:space="0" w:color="auto"/>
        <w:bottom w:val="none" w:sz="0" w:space="0" w:color="auto"/>
        <w:right w:val="none" w:sz="0" w:space="0" w:color="auto"/>
      </w:divBdr>
    </w:div>
    <w:div w:id="1799374760">
      <w:bodyDiv w:val="1"/>
      <w:marLeft w:val="0"/>
      <w:marRight w:val="0"/>
      <w:marTop w:val="0"/>
      <w:marBottom w:val="0"/>
      <w:divBdr>
        <w:top w:val="none" w:sz="0" w:space="0" w:color="auto"/>
        <w:left w:val="none" w:sz="0" w:space="0" w:color="auto"/>
        <w:bottom w:val="none" w:sz="0" w:space="0" w:color="auto"/>
        <w:right w:val="none" w:sz="0" w:space="0" w:color="auto"/>
      </w:divBdr>
    </w:div>
    <w:div w:id="1800607264">
      <w:bodyDiv w:val="1"/>
      <w:marLeft w:val="0"/>
      <w:marRight w:val="0"/>
      <w:marTop w:val="0"/>
      <w:marBottom w:val="0"/>
      <w:divBdr>
        <w:top w:val="none" w:sz="0" w:space="0" w:color="auto"/>
        <w:left w:val="none" w:sz="0" w:space="0" w:color="auto"/>
        <w:bottom w:val="none" w:sz="0" w:space="0" w:color="auto"/>
        <w:right w:val="none" w:sz="0" w:space="0" w:color="auto"/>
      </w:divBdr>
    </w:div>
    <w:div w:id="1801921932">
      <w:bodyDiv w:val="1"/>
      <w:marLeft w:val="0"/>
      <w:marRight w:val="0"/>
      <w:marTop w:val="0"/>
      <w:marBottom w:val="0"/>
      <w:divBdr>
        <w:top w:val="none" w:sz="0" w:space="0" w:color="auto"/>
        <w:left w:val="none" w:sz="0" w:space="0" w:color="auto"/>
        <w:bottom w:val="none" w:sz="0" w:space="0" w:color="auto"/>
        <w:right w:val="none" w:sz="0" w:space="0" w:color="auto"/>
      </w:divBdr>
    </w:div>
    <w:div w:id="1803496274">
      <w:bodyDiv w:val="1"/>
      <w:marLeft w:val="0"/>
      <w:marRight w:val="0"/>
      <w:marTop w:val="0"/>
      <w:marBottom w:val="0"/>
      <w:divBdr>
        <w:top w:val="none" w:sz="0" w:space="0" w:color="auto"/>
        <w:left w:val="none" w:sz="0" w:space="0" w:color="auto"/>
        <w:bottom w:val="none" w:sz="0" w:space="0" w:color="auto"/>
        <w:right w:val="none" w:sz="0" w:space="0" w:color="auto"/>
      </w:divBdr>
    </w:div>
    <w:div w:id="1804152822">
      <w:bodyDiv w:val="1"/>
      <w:marLeft w:val="0"/>
      <w:marRight w:val="0"/>
      <w:marTop w:val="0"/>
      <w:marBottom w:val="0"/>
      <w:divBdr>
        <w:top w:val="none" w:sz="0" w:space="0" w:color="auto"/>
        <w:left w:val="none" w:sz="0" w:space="0" w:color="auto"/>
        <w:bottom w:val="none" w:sz="0" w:space="0" w:color="auto"/>
        <w:right w:val="none" w:sz="0" w:space="0" w:color="auto"/>
      </w:divBdr>
    </w:div>
    <w:div w:id="1804274778">
      <w:bodyDiv w:val="1"/>
      <w:marLeft w:val="0"/>
      <w:marRight w:val="0"/>
      <w:marTop w:val="0"/>
      <w:marBottom w:val="0"/>
      <w:divBdr>
        <w:top w:val="none" w:sz="0" w:space="0" w:color="auto"/>
        <w:left w:val="none" w:sz="0" w:space="0" w:color="auto"/>
        <w:bottom w:val="none" w:sz="0" w:space="0" w:color="auto"/>
        <w:right w:val="none" w:sz="0" w:space="0" w:color="auto"/>
      </w:divBdr>
    </w:div>
    <w:div w:id="1804351124">
      <w:bodyDiv w:val="1"/>
      <w:marLeft w:val="0"/>
      <w:marRight w:val="0"/>
      <w:marTop w:val="0"/>
      <w:marBottom w:val="0"/>
      <w:divBdr>
        <w:top w:val="none" w:sz="0" w:space="0" w:color="auto"/>
        <w:left w:val="none" w:sz="0" w:space="0" w:color="auto"/>
        <w:bottom w:val="none" w:sz="0" w:space="0" w:color="auto"/>
        <w:right w:val="none" w:sz="0" w:space="0" w:color="auto"/>
      </w:divBdr>
    </w:div>
    <w:div w:id="1807746128">
      <w:bodyDiv w:val="1"/>
      <w:marLeft w:val="0"/>
      <w:marRight w:val="0"/>
      <w:marTop w:val="0"/>
      <w:marBottom w:val="0"/>
      <w:divBdr>
        <w:top w:val="none" w:sz="0" w:space="0" w:color="auto"/>
        <w:left w:val="none" w:sz="0" w:space="0" w:color="auto"/>
        <w:bottom w:val="none" w:sz="0" w:space="0" w:color="auto"/>
        <w:right w:val="none" w:sz="0" w:space="0" w:color="auto"/>
      </w:divBdr>
    </w:div>
    <w:div w:id="1810246345">
      <w:bodyDiv w:val="1"/>
      <w:marLeft w:val="0"/>
      <w:marRight w:val="0"/>
      <w:marTop w:val="0"/>
      <w:marBottom w:val="0"/>
      <w:divBdr>
        <w:top w:val="none" w:sz="0" w:space="0" w:color="auto"/>
        <w:left w:val="none" w:sz="0" w:space="0" w:color="auto"/>
        <w:bottom w:val="none" w:sz="0" w:space="0" w:color="auto"/>
        <w:right w:val="none" w:sz="0" w:space="0" w:color="auto"/>
      </w:divBdr>
    </w:div>
    <w:div w:id="1810398417">
      <w:bodyDiv w:val="1"/>
      <w:marLeft w:val="0"/>
      <w:marRight w:val="0"/>
      <w:marTop w:val="0"/>
      <w:marBottom w:val="0"/>
      <w:divBdr>
        <w:top w:val="none" w:sz="0" w:space="0" w:color="auto"/>
        <w:left w:val="none" w:sz="0" w:space="0" w:color="auto"/>
        <w:bottom w:val="none" w:sz="0" w:space="0" w:color="auto"/>
        <w:right w:val="none" w:sz="0" w:space="0" w:color="auto"/>
      </w:divBdr>
      <w:divsChild>
        <w:div w:id="1729185923">
          <w:marLeft w:val="0"/>
          <w:marRight w:val="0"/>
          <w:marTop w:val="0"/>
          <w:marBottom w:val="0"/>
          <w:divBdr>
            <w:top w:val="none" w:sz="0" w:space="0" w:color="auto"/>
            <w:left w:val="none" w:sz="0" w:space="0" w:color="auto"/>
            <w:bottom w:val="none" w:sz="0" w:space="0" w:color="auto"/>
            <w:right w:val="none" w:sz="0" w:space="0" w:color="auto"/>
          </w:divBdr>
          <w:divsChild>
            <w:div w:id="335809873">
              <w:marLeft w:val="0"/>
              <w:marRight w:val="0"/>
              <w:marTop w:val="0"/>
              <w:marBottom w:val="0"/>
              <w:divBdr>
                <w:top w:val="none" w:sz="0" w:space="0" w:color="auto"/>
                <w:left w:val="none" w:sz="0" w:space="0" w:color="auto"/>
                <w:bottom w:val="none" w:sz="0" w:space="0" w:color="auto"/>
                <w:right w:val="none" w:sz="0" w:space="0" w:color="auto"/>
              </w:divBdr>
              <w:divsChild>
                <w:div w:id="1031342433">
                  <w:marLeft w:val="0"/>
                  <w:marRight w:val="0"/>
                  <w:marTop w:val="0"/>
                  <w:marBottom w:val="0"/>
                  <w:divBdr>
                    <w:top w:val="none" w:sz="0" w:space="0" w:color="auto"/>
                    <w:left w:val="none" w:sz="0" w:space="0" w:color="auto"/>
                    <w:bottom w:val="none" w:sz="0" w:space="0" w:color="auto"/>
                    <w:right w:val="none" w:sz="0" w:space="0" w:color="auto"/>
                  </w:divBdr>
                </w:div>
                <w:div w:id="1459832764">
                  <w:marLeft w:val="0"/>
                  <w:marRight w:val="0"/>
                  <w:marTop w:val="0"/>
                  <w:marBottom w:val="0"/>
                  <w:divBdr>
                    <w:top w:val="none" w:sz="0" w:space="0" w:color="auto"/>
                    <w:left w:val="none" w:sz="0" w:space="0" w:color="auto"/>
                    <w:bottom w:val="none" w:sz="0" w:space="0" w:color="auto"/>
                    <w:right w:val="none" w:sz="0" w:space="0" w:color="auto"/>
                  </w:divBdr>
                </w:div>
              </w:divsChild>
            </w:div>
            <w:div w:id="525216678">
              <w:marLeft w:val="0"/>
              <w:marRight w:val="0"/>
              <w:marTop w:val="0"/>
              <w:marBottom w:val="0"/>
              <w:divBdr>
                <w:top w:val="none" w:sz="0" w:space="0" w:color="auto"/>
                <w:left w:val="none" w:sz="0" w:space="0" w:color="auto"/>
                <w:bottom w:val="none" w:sz="0" w:space="0" w:color="auto"/>
                <w:right w:val="none" w:sz="0" w:space="0" w:color="auto"/>
              </w:divBdr>
              <w:divsChild>
                <w:div w:id="311448869">
                  <w:marLeft w:val="0"/>
                  <w:marRight w:val="0"/>
                  <w:marTop w:val="0"/>
                  <w:marBottom w:val="0"/>
                  <w:divBdr>
                    <w:top w:val="none" w:sz="0" w:space="0" w:color="auto"/>
                    <w:left w:val="none" w:sz="0" w:space="0" w:color="auto"/>
                    <w:bottom w:val="none" w:sz="0" w:space="0" w:color="auto"/>
                    <w:right w:val="none" w:sz="0" w:space="0" w:color="auto"/>
                  </w:divBdr>
                </w:div>
                <w:div w:id="1103068346">
                  <w:marLeft w:val="0"/>
                  <w:marRight w:val="0"/>
                  <w:marTop w:val="0"/>
                  <w:marBottom w:val="0"/>
                  <w:divBdr>
                    <w:top w:val="none" w:sz="0" w:space="0" w:color="auto"/>
                    <w:left w:val="none" w:sz="0" w:space="0" w:color="auto"/>
                    <w:bottom w:val="none" w:sz="0" w:space="0" w:color="auto"/>
                    <w:right w:val="none" w:sz="0" w:space="0" w:color="auto"/>
                  </w:divBdr>
                </w:div>
              </w:divsChild>
            </w:div>
            <w:div w:id="541677660">
              <w:marLeft w:val="0"/>
              <w:marRight w:val="0"/>
              <w:marTop w:val="0"/>
              <w:marBottom w:val="0"/>
              <w:divBdr>
                <w:top w:val="none" w:sz="0" w:space="0" w:color="auto"/>
                <w:left w:val="none" w:sz="0" w:space="0" w:color="auto"/>
                <w:bottom w:val="none" w:sz="0" w:space="0" w:color="auto"/>
                <w:right w:val="none" w:sz="0" w:space="0" w:color="auto"/>
              </w:divBdr>
              <w:divsChild>
                <w:div w:id="531381700">
                  <w:marLeft w:val="0"/>
                  <w:marRight w:val="0"/>
                  <w:marTop w:val="0"/>
                  <w:marBottom w:val="0"/>
                  <w:divBdr>
                    <w:top w:val="none" w:sz="0" w:space="0" w:color="auto"/>
                    <w:left w:val="none" w:sz="0" w:space="0" w:color="auto"/>
                    <w:bottom w:val="none" w:sz="0" w:space="0" w:color="auto"/>
                    <w:right w:val="none" w:sz="0" w:space="0" w:color="auto"/>
                  </w:divBdr>
                </w:div>
                <w:div w:id="746656773">
                  <w:marLeft w:val="0"/>
                  <w:marRight w:val="0"/>
                  <w:marTop w:val="0"/>
                  <w:marBottom w:val="0"/>
                  <w:divBdr>
                    <w:top w:val="none" w:sz="0" w:space="0" w:color="auto"/>
                    <w:left w:val="none" w:sz="0" w:space="0" w:color="auto"/>
                    <w:bottom w:val="none" w:sz="0" w:space="0" w:color="auto"/>
                    <w:right w:val="none" w:sz="0" w:space="0" w:color="auto"/>
                  </w:divBdr>
                </w:div>
              </w:divsChild>
            </w:div>
            <w:div w:id="670450806">
              <w:marLeft w:val="0"/>
              <w:marRight w:val="0"/>
              <w:marTop w:val="0"/>
              <w:marBottom w:val="0"/>
              <w:divBdr>
                <w:top w:val="none" w:sz="0" w:space="0" w:color="auto"/>
                <w:left w:val="none" w:sz="0" w:space="0" w:color="auto"/>
                <w:bottom w:val="none" w:sz="0" w:space="0" w:color="auto"/>
                <w:right w:val="none" w:sz="0" w:space="0" w:color="auto"/>
              </w:divBdr>
              <w:divsChild>
                <w:div w:id="592278907">
                  <w:marLeft w:val="0"/>
                  <w:marRight w:val="0"/>
                  <w:marTop w:val="0"/>
                  <w:marBottom w:val="0"/>
                  <w:divBdr>
                    <w:top w:val="none" w:sz="0" w:space="0" w:color="auto"/>
                    <w:left w:val="none" w:sz="0" w:space="0" w:color="auto"/>
                    <w:bottom w:val="none" w:sz="0" w:space="0" w:color="auto"/>
                    <w:right w:val="none" w:sz="0" w:space="0" w:color="auto"/>
                  </w:divBdr>
                </w:div>
                <w:div w:id="1067074399">
                  <w:marLeft w:val="0"/>
                  <w:marRight w:val="0"/>
                  <w:marTop w:val="0"/>
                  <w:marBottom w:val="0"/>
                  <w:divBdr>
                    <w:top w:val="none" w:sz="0" w:space="0" w:color="auto"/>
                    <w:left w:val="none" w:sz="0" w:space="0" w:color="auto"/>
                    <w:bottom w:val="none" w:sz="0" w:space="0" w:color="auto"/>
                    <w:right w:val="none" w:sz="0" w:space="0" w:color="auto"/>
                  </w:divBdr>
                </w:div>
              </w:divsChild>
            </w:div>
            <w:div w:id="683868490">
              <w:marLeft w:val="0"/>
              <w:marRight w:val="0"/>
              <w:marTop w:val="0"/>
              <w:marBottom w:val="0"/>
              <w:divBdr>
                <w:top w:val="none" w:sz="0" w:space="0" w:color="auto"/>
                <w:left w:val="none" w:sz="0" w:space="0" w:color="auto"/>
                <w:bottom w:val="none" w:sz="0" w:space="0" w:color="auto"/>
                <w:right w:val="none" w:sz="0" w:space="0" w:color="auto"/>
              </w:divBdr>
              <w:divsChild>
                <w:div w:id="401661">
                  <w:marLeft w:val="0"/>
                  <w:marRight w:val="0"/>
                  <w:marTop w:val="0"/>
                  <w:marBottom w:val="0"/>
                  <w:divBdr>
                    <w:top w:val="none" w:sz="0" w:space="0" w:color="auto"/>
                    <w:left w:val="none" w:sz="0" w:space="0" w:color="auto"/>
                    <w:bottom w:val="none" w:sz="0" w:space="0" w:color="auto"/>
                    <w:right w:val="none" w:sz="0" w:space="0" w:color="auto"/>
                  </w:divBdr>
                </w:div>
                <w:div w:id="1678071821">
                  <w:marLeft w:val="0"/>
                  <w:marRight w:val="0"/>
                  <w:marTop w:val="0"/>
                  <w:marBottom w:val="0"/>
                  <w:divBdr>
                    <w:top w:val="none" w:sz="0" w:space="0" w:color="auto"/>
                    <w:left w:val="none" w:sz="0" w:space="0" w:color="auto"/>
                    <w:bottom w:val="none" w:sz="0" w:space="0" w:color="auto"/>
                    <w:right w:val="none" w:sz="0" w:space="0" w:color="auto"/>
                  </w:divBdr>
                </w:div>
              </w:divsChild>
            </w:div>
            <w:div w:id="757019700">
              <w:marLeft w:val="0"/>
              <w:marRight w:val="0"/>
              <w:marTop w:val="0"/>
              <w:marBottom w:val="0"/>
              <w:divBdr>
                <w:top w:val="none" w:sz="0" w:space="0" w:color="auto"/>
                <w:left w:val="none" w:sz="0" w:space="0" w:color="auto"/>
                <w:bottom w:val="none" w:sz="0" w:space="0" w:color="auto"/>
                <w:right w:val="none" w:sz="0" w:space="0" w:color="auto"/>
              </w:divBdr>
              <w:divsChild>
                <w:div w:id="1207449870">
                  <w:marLeft w:val="0"/>
                  <w:marRight w:val="0"/>
                  <w:marTop w:val="0"/>
                  <w:marBottom w:val="0"/>
                  <w:divBdr>
                    <w:top w:val="none" w:sz="0" w:space="0" w:color="auto"/>
                    <w:left w:val="none" w:sz="0" w:space="0" w:color="auto"/>
                    <w:bottom w:val="none" w:sz="0" w:space="0" w:color="auto"/>
                    <w:right w:val="none" w:sz="0" w:space="0" w:color="auto"/>
                  </w:divBdr>
                </w:div>
                <w:div w:id="1511288941">
                  <w:marLeft w:val="0"/>
                  <w:marRight w:val="0"/>
                  <w:marTop w:val="0"/>
                  <w:marBottom w:val="0"/>
                  <w:divBdr>
                    <w:top w:val="none" w:sz="0" w:space="0" w:color="auto"/>
                    <w:left w:val="none" w:sz="0" w:space="0" w:color="auto"/>
                    <w:bottom w:val="none" w:sz="0" w:space="0" w:color="auto"/>
                    <w:right w:val="none" w:sz="0" w:space="0" w:color="auto"/>
                  </w:divBdr>
                </w:div>
              </w:divsChild>
            </w:div>
            <w:div w:id="767234439">
              <w:marLeft w:val="0"/>
              <w:marRight w:val="0"/>
              <w:marTop w:val="0"/>
              <w:marBottom w:val="0"/>
              <w:divBdr>
                <w:top w:val="none" w:sz="0" w:space="0" w:color="auto"/>
                <w:left w:val="none" w:sz="0" w:space="0" w:color="auto"/>
                <w:bottom w:val="none" w:sz="0" w:space="0" w:color="auto"/>
                <w:right w:val="none" w:sz="0" w:space="0" w:color="auto"/>
              </w:divBdr>
              <w:divsChild>
                <w:div w:id="108352903">
                  <w:marLeft w:val="0"/>
                  <w:marRight w:val="0"/>
                  <w:marTop w:val="0"/>
                  <w:marBottom w:val="0"/>
                  <w:divBdr>
                    <w:top w:val="none" w:sz="0" w:space="0" w:color="auto"/>
                    <w:left w:val="none" w:sz="0" w:space="0" w:color="auto"/>
                    <w:bottom w:val="none" w:sz="0" w:space="0" w:color="auto"/>
                    <w:right w:val="none" w:sz="0" w:space="0" w:color="auto"/>
                  </w:divBdr>
                </w:div>
                <w:div w:id="1336809398">
                  <w:marLeft w:val="0"/>
                  <w:marRight w:val="0"/>
                  <w:marTop w:val="0"/>
                  <w:marBottom w:val="0"/>
                  <w:divBdr>
                    <w:top w:val="none" w:sz="0" w:space="0" w:color="auto"/>
                    <w:left w:val="none" w:sz="0" w:space="0" w:color="auto"/>
                    <w:bottom w:val="none" w:sz="0" w:space="0" w:color="auto"/>
                    <w:right w:val="none" w:sz="0" w:space="0" w:color="auto"/>
                  </w:divBdr>
                </w:div>
              </w:divsChild>
            </w:div>
            <w:div w:id="780030686">
              <w:marLeft w:val="0"/>
              <w:marRight w:val="0"/>
              <w:marTop w:val="0"/>
              <w:marBottom w:val="0"/>
              <w:divBdr>
                <w:top w:val="none" w:sz="0" w:space="0" w:color="auto"/>
                <w:left w:val="none" w:sz="0" w:space="0" w:color="auto"/>
                <w:bottom w:val="none" w:sz="0" w:space="0" w:color="auto"/>
                <w:right w:val="none" w:sz="0" w:space="0" w:color="auto"/>
              </w:divBdr>
              <w:divsChild>
                <w:div w:id="12386652">
                  <w:marLeft w:val="0"/>
                  <w:marRight w:val="0"/>
                  <w:marTop w:val="0"/>
                  <w:marBottom w:val="0"/>
                  <w:divBdr>
                    <w:top w:val="none" w:sz="0" w:space="0" w:color="auto"/>
                    <w:left w:val="none" w:sz="0" w:space="0" w:color="auto"/>
                    <w:bottom w:val="none" w:sz="0" w:space="0" w:color="auto"/>
                    <w:right w:val="none" w:sz="0" w:space="0" w:color="auto"/>
                  </w:divBdr>
                </w:div>
                <w:div w:id="786318628">
                  <w:marLeft w:val="0"/>
                  <w:marRight w:val="0"/>
                  <w:marTop w:val="0"/>
                  <w:marBottom w:val="0"/>
                  <w:divBdr>
                    <w:top w:val="none" w:sz="0" w:space="0" w:color="auto"/>
                    <w:left w:val="none" w:sz="0" w:space="0" w:color="auto"/>
                    <w:bottom w:val="none" w:sz="0" w:space="0" w:color="auto"/>
                    <w:right w:val="none" w:sz="0" w:space="0" w:color="auto"/>
                  </w:divBdr>
                </w:div>
              </w:divsChild>
            </w:div>
            <w:div w:id="887644866">
              <w:marLeft w:val="0"/>
              <w:marRight w:val="0"/>
              <w:marTop w:val="0"/>
              <w:marBottom w:val="0"/>
              <w:divBdr>
                <w:top w:val="none" w:sz="0" w:space="0" w:color="auto"/>
                <w:left w:val="none" w:sz="0" w:space="0" w:color="auto"/>
                <w:bottom w:val="none" w:sz="0" w:space="0" w:color="auto"/>
                <w:right w:val="none" w:sz="0" w:space="0" w:color="auto"/>
              </w:divBdr>
              <w:divsChild>
                <w:div w:id="43145402">
                  <w:marLeft w:val="0"/>
                  <w:marRight w:val="0"/>
                  <w:marTop w:val="0"/>
                  <w:marBottom w:val="0"/>
                  <w:divBdr>
                    <w:top w:val="none" w:sz="0" w:space="0" w:color="auto"/>
                    <w:left w:val="none" w:sz="0" w:space="0" w:color="auto"/>
                    <w:bottom w:val="none" w:sz="0" w:space="0" w:color="auto"/>
                    <w:right w:val="none" w:sz="0" w:space="0" w:color="auto"/>
                  </w:divBdr>
                </w:div>
                <w:div w:id="197009361">
                  <w:marLeft w:val="0"/>
                  <w:marRight w:val="0"/>
                  <w:marTop w:val="0"/>
                  <w:marBottom w:val="0"/>
                  <w:divBdr>
                    <w:top w:val="none" w:sz="0" w:space="0" w:color="auto"/>
                    <w:left w:val="none" w:sz="0" w:space="0" w:color="auto"/>
                    <w:bottom w:val="none" w:sz="0" w:space="0" w:color="auto"/>
                    <w:right w:val="none" w:sz="0" w:space="0" w:color="auto"/>
                  </w:divBdr>
                </w:div>
              </w:divsChild>
            </w:div>
            <w:div w:id="1068922360">
              <w:marLeft w:val="0"/>
              <w:marRight w:val="0"/>
              <w:marTop w:val="0"/>
              <w:marBottom w:val="0"/>
              <w:divBdr>
                <w:top w:val="none" w:sz="0" w:space="0" w:color="auto"/>
                <w:left w:val="none" w:sz="0" w:space="0" w:color="auto"/>
                <w:bottom w:val="none" w:sz="0" w:space="0" w:color="auto"/>
                <w:right w:val="none" w:sz="0" w:space="0" w:color="auto"/>
              </w:divBdr>
              <w:divsChild>
                <w:div w:id="764375600">
                  <w:marLeft w:val="0"/>
                  <w:marRight w:val="0"/>
                  <w:marTop w:val="0"/>
                  <w:marBottom w:val="0"/>
                  <w:divBdr>
                    <w:top w:val="none" w:sz="0" w:space="0" w:color="auto"/>
                    <w:left w:val="none" w:sz="0" w:space="0" w:color="auto"/>
                    <w:bottom w:val="none" w:sz="0" w:space="0" w:color="auto"/>
                    <w:right w:val="none" w:sz="0" w:space="0" w:color="auto"/>
                  </w:divBdr>
                </w:div>
                <w:div w:id="1850101933">
                  <w:marLeft w:val="0"/>
                  <w:marRight w:val="0"/>
                  <w:marTop w:val="0"/>
                  <w:marBottom w:val="0"/>
                  <w:divBdr>
                    <w:top w:val="none" w:sz="0" w:space="0" w:color="auto"/>
                    <w:left w:val="none" w:sz="0" w:space="0" w:color="auto"/>
                    <w:bottom w:val="none" w:sz="0" w:space="0" w:color="auto"/>
                    <w:right w:val="none" w:sz="0" w:space="0" w:color="auto"/>
                  </w:divBdr>
                </w:div>
              </w:divsChild>
            </w:div>
            <w:div w:id="1172374987">
              <w:marLeft w:val="0"/>
              <w:marRight w:val="0"/>
              <w:marTop w:val="0"/>
              <w:marBottom w:val="0"/>
              <w:divBdr>
                <w:top w:val="none" w:sz="0" w:space="0" w:color="auto"/>
                <w:left w:val="none" w:sz="0" w:space="0" w:color="auto"/>
                <w:bottom w:val="none" w:sz="0" w:space="0" w:color="auto"/>
                <w:right w:val="none" w:sz="0" w:space="0" w:color="auto"/>
              </w:divBdr>
              <w:divsChild>
                <w:div w:id="1554928249">
                  <w:marLeft w:val="0"/>
                  <w:marRight w:val="0"/>
                  <w:marTop w:val="0"/>
                  <w:marBottom w:val="0"/>
                  <w:divBdr>
                    <w:top w:val="none" w:sz="0" w:space="0" w:color="auto"/>
                    <w:left w:val="none" w:sz="0" w:space="0" w:color="auto"/>
                    <w:bottom w:val="none" w:sz="0" w:space="0" w:color="auto"/>
                    <w:right w:val="none" w:sz="0" w:space="0" w:color="auto"/>
                  </w:divBdr>
                </w:div>
                <w:div w:id="2127771066">
                  <w:marLeft w:val="0"/>
                  <w:marRight w:val="0"/>
                  <w:marTop w:val="0"/>
                  <w:marBottom w:val="0"/>
                  <w:divBdr>
                    <w:top w:val="none" w:sz="0" w:space="0" w:color="auto"/>
                    <w:left w:val="none" w:sz="0" w:space="0" w:color="auto"/>
                    <w:bottom w:val="none" w:sz="0" w:space="0" w:color="auto"/>
                    <w:right w:val="none" w:sz="0" w:space="0" w:color="auto"/>
                  </w:divBdr>
                </w:div>
              </w:divsChild>
            </w:div>
            <w:div w:id="1217158999">
              <w:marLeft w:val="0"/>
              <w:marRight w:val="0"/>
              <w:marTop w:val="0"/>
              <w:marBottom w:val="0"/>
              <w:divBdr>
                <w:top w:val="none" w:sz="0" w:space="0" w:color="auto"/>
                <w:left w:val="none" w:sz="0" w:space="0" w:color="auto"/>
                <w:bottom w:val="none" w:sz="0" w:space="0" w:color="auto"/>
                <w:right w:val="none" w:sz="0" w:space="0" w:color="auto"/>
              </w:divBdr>
              <w:divsChild>
                <w:div w:id="749355079">
                  <w:marLeft w:val="0"/>
                  <w:marRight w:val="0"/>
                  <w:marTop w:val="0"/>
                  <w:marBottom w:val="0"/>
                  <w:divBdr>
                    <w:top w:val="none" w:sz="0" w:space="0" w:color="auto"/>
                    <w:left w:val="none" w:sz="0" w:space="0" w:color="auto"/>
                    <w:bottom w:val="none" w:sz="0" w:space="0" w:color="auto"/>
                    <w:right w:val="none" w:sz="0" w:space="0" w:color="auto"/>
                  </w:divBdr>
                </w:div>
                <w:div w:id="2053457196">
                  <w:marLeft w:val="0"/>
                  <w:marRight w:val="0"/>
                  <w:marTop w:val="0"/>
                  <w:marBottom w:val="0"/>
                  <w:divBdr>
                    <w:top w:val="none" w:sz="0" w:space="0" w:color="auto"/>
                    <w:left w:val="none" w:sz="0" w:space="0" w:color="auto"/>
                    <w:bottom w:val="none" w:sz="0" w:space="0" w:color="auto"/>
                    <w:right w:val="none" w:sz="0" w:space="0" w:color="auto"/>
                  </w:divBdr>
                </w:div>
              </w:divsChild>
            </w:div>
            <w:div w:id="1223060024">
              <w:marLeft w:val="0"/>
              <w:marRight w:val="0"/>
              <w:marTop w:val="0"/>
              <w:marBottom w:val="0"/>
              <w:divBdr>
                <w:top w:val="none" w:sz="0" w:space="0" w:color="auto"/>
                <w:left w:val="none" w:sz="0" w:space="0" w:color="auto"/>
                <w:bottom w:val="none" w:sz="0" w:space="0" w:color="auto"/>
                <w:right w:val="none" w:sz="0" w:space="0" w:color="auto"/>
              </w:divBdr>
              <w:divsChild>
                <w:div w:id="1181578373">
                  <w:marLeft w:val="0"/>
                  <w:marRight w:val="0"/>
                  <w:marTop w:val="0"/>
                  <w:marBottom w:val="0"/>
                  <w:divBdr>
                    <w:top w:val="none" w:sz="0" w:space="0" w:color="auto"/>
                    <w:left w:val="none" w:sz="0" w:space="0" w:color="auto"/>
                    <w:bottom w:val="none" w:sz="0" w:space="0" w:color="auto"/>
                    <w:right w:val="none" w:sz="0" w:space="0" w:color="auto"/>
                  </w:divBdr>
                </w:div>
                <w:div w:id="1696465738">
                  <w:marLeft w:val="0"/>
                  <w:marRight w:val="0"/>
                  <w:marTop w:val="0"/>
                  <w:marBottom w:val="0"/>
                  <w:divBdr>
                    <w:top w:val="none" w:sz="0" w:space="0" w:color="auto"/>
                    <w:left w:val="none" w:sz="0" w:space="0" w:color="auto"/>
                    <w:bottom w:val="none" w:sz="0" w:space="0" w:color="auto"/>
                    <w:right w:val="none" w:sz="0" w:space="0" w:color="auto"/>
                  </w:divBdr>
                </w:div>
              </w:divsChild>
            </w:div>
            <w:div w:id="1244143006">
              <w:marLeft w:val="0"/>
              <w:marRight w:val="0"/>
              <w:marTop w:val="0"/>
              <w:marBottom w:val="0"/>
              <w:divBdr>
                <w:top w:val="none" w:sz="0" w:space="0" w:color="auto"/>
                <w:left w:val="none" w:sz="0" w:space="0" w:color="auto"/>
                <w:bottom w:val="none" w:sz="0" w:space="0" w:color="auto"/>
                <w:right w:val="none" w:sz="0" w:space="0" w:color="auto"/>
              </w:divBdr>
              <w:divsChild>
                <w:div w:id="515464594">
                  <w:marLeft w:val="0"/>
                  <w:marRight w:val="0"/>
                  <w:marTop w:val="0"/>
                  <w:marBottom w:val="0"/>
                  <w:divBdr>
                    <w:top w:val="none" w:sz="0" w:space="0" w:color="auto"/>
                    <w:left w:val="none" w:sz="0" w:space="0" w:color="auto"/>
                    <w:bottom w:val="none" w:sz="0" w:space="0" w:color="auto"/>
                    <w:right w:val="none" w:sz="0" w:space="0" w:color="auto"/>
                  </w:divBdr>
                </w:div>
                <w:div w:id="719549859">
                  <w:marLeft w:val="0"/>
                  <w:marRight w:val="0"/>
                  <w:marTop w:val="0"/>
                  <w:marBottom w:val="0"/>
                  <w:divBdr>
                    <w:top w:val="none" w:sz="0" w:space="0" w:color="auto"/>
                    <w:left w:val="none" w:sz="0" w:space="0" w:color="auto"/>
                    <w:bottom w:val="none" w:sz="0" w:space="0" w:color="auto"/>
                    <w:right w:val="none" w:sz="0" w:space="0" w:color="auto"/>
                  </w:divBdr>
                </w:div>
              </w:divsChild>
            </w:div>
            <w:div w:id="1383602697">
              <w:marLeft w:val="0"/>
              <w:marRight w:val="0"/>
              <w:marTop w:val="0"/>
              <w:marBottom w:val="0"/>
              <w:divBdr>
                <w:top w:val="none" w:sz="0" w:space="0" w:color="auto"/>
                <w:left w:val="none" w:sz="0" w:space="0" w:color="auto"/>
                <w:bottom w:val="none" w:sz="0" w:space="0" w:color="auto"/>
                <w:right w:val="none" w:sz="0" w:space="0" w:color="auto"/>
              </w:divBdr>
              <w:divsChild>
                <w:div w:id="370307773">
                  <w:marLeft w:val="0"/>
                  <w:marRight w:val="0"/>
                  <w:marTop w:val="0"/>
                  <w:marBottom w:val="0"/>
                  <w:divBdr>
                    <w:top w:val="none" w:sz="0" w:space="0" w:color="auto"/>
                    <w:left w:val="none" w:sz="0" w:space="0" w:color="auto"/>
                    <w:bottom w:val="none" w:sz="0" w:space="0" w:color="auto"/>
                    <w:right w:val="none" w:sz="0" w:space="0" w:color="auto"/>
                  </w:divBdr>
                </w:div>
                <w:div w:id="1876499750">
                  <w:marLeft w:val="0"/>
                  <w:marRight w:val="0"/>
                  <w:marTop w:val="0"/>
                  <w:marBottom w:val="0"/>
                  <w:divBdr>
                    <w:top w:val="none" w:sz="0" w:space="0" w:color="auto"/>
                    <w:left w:val="none" w:sz="0" w:space="0" w:color="auto"/>
                    <w:bottom w:val="none" w:sz="0" w:space="0" w:color="auto"/>
                    <w:right w:val="none" w:sz="0" w:space="0" w:color="auto"/>
                  </w:divBdr>
                </w:div>
              </w:divsChild>
            </w:div>
            <w:div w:id="1508055954">
              <w:marLeft w:val="0"/>
              <w:marRight w:val="0"/>
              <w:marTop w:val="0"/>
              <w:marBottom w:val="0"/>
              <w:divBdr>
                <w:top w:val="none" w:sz="0" w:space="0" w:color="auto"/>
                <w:left w:val="none" w:sz="0" w:space="0" w:color="auto"/>
                <w:bottom w:val="none" w:sz="0" w:space="0" w:color="auto"/>
                <w:right w:val="none" w:sz="0" w:space="0" w:color="auto"/>
              </w:divBdr>
              <w:divsChild>
                <w:div w:id="1526792598">
                  <w:marLeft w:val="0"/>
                  <w:marRight w:val="0"/>
                  <w:marTop w:val="0"/>
                  <w:marBottom w:val="0"/>
                  <w:divBdr>
                    <w:top w:val="none" w:sz="0" w:space="0" w:color="auto"/>
                    <w:left w:val="none" w:sz="0" w:space="0" w:color="auto"/>
                    <w:bottom w:val="none" w:sz="0" w:space="0" w:color="auto"/>
                    <w:right w:val="none" w:sz="0" w:space="0" w:color="auto"/>
                  </w:divBdr>
                </w:div>
                <w:div w:id="1983003628">
                  <w:marLeft w:val="0"/>
                  <w:marRight w:val="0"/>
                  <w:marTop w:val="0"/>
                  <w:marBottom w:val="0"/>
                  <w:divBdr>
                    <w:top w:val="none" w:sz="0" w:space="0" w:color="auto"/>
                    <w:left w:val="none" w:sz="0" w:space="0" w:color="auto"/>
                    <w:bottom w:val="none" w:sz="0" w:space="0" w:color="auto"/>
                    <w:right w:val="none" w:sz="0" w:space="0" w:color="auto"/>
                  </w:divBdr>
                </w:div>
              </w:divsChild>
            </w:div>
            <w:div w:id="1600915588">
              <w:marLeft w:val="0"/>
              <w:marRight w:val="0"/>
              <w:marTop w:val="0"/>
              <w:marBottom w:val="0"/>
              <w:divBdr>
                <w:top w:val="none" w:sz="0" w:space="0" w:color="auto"/>
                <w:left w:val="none" w:sz="0" w:space="0" w:color="auto"/>
                <w:bottom w:val="none" w:sz="0" w:space="0" w:color="auto"/>
                <w:right w:val="none" w:sz="0" w:space="0" w:color="auto"/>
              </w:divBdr>
              <w:divsChild>
                <w:div w:id="1512334379">
                  <w:marLeft w:val="0"/>
                  <w:marRight w:val="0"/>
                  <w:marTop w:val="0"/>
                  <w:marBottom w:val="0"/>
                  <w:divBdr>
                    <w:top w:val="none" w:sz="0" w:space="0" w:color="auto"/>
                    <w:left w:val="none" w:sz="0" w:space="0" w:color="auto"/>
                    <w:bottom w:val="none" w:sz="0" w:space="0" w:color="auto"/>
                    <w:right w:val="none" w:sz="0" w:space="0" w:color="auto"/>
                  </w:divBdr>
                </w:div>
                <w:div w:id="1618414485">
                  <w:marLeft w:val="0"/>
                  <w:marRight w:val="0"/>
                  <w:marTop w:val="0"/>
                  <w:marBottom w:val="0"/>
                  <w:divBdr>
                    <w:top w:val="none" w:sz="0" w:space="0" w:color="auto"/>
                    <w:left w:val="none" w:sz="0" w:space="0" w:color="auto"/>
                    <w:bottom w:val="none" w:sz="0" w:space="0" w:color="auto"/>
                    <w:right w:val="none" w:sz="0" w:space="0" w:color="auto"/>
                  </w:divBdr>
                </w:div>
              </w:divsChild>
            </w:div>
            <w:div w:id="1604151107">
              <w:marLeft w:val="0"/>
              <w:marRight w:val="0"/>
              <w:marTop w:val="0"/>
              <w:marBottom w:val="0"/>
              <w:divBdr>
                <w:top w:val="none" w:sz="0" w:space="0" w:color="auto"/>
                <w:left w:val="none" w:sz="0" w:space="0" w:color="auto"/>
                <w:bottom w:val="none" w:sz="0" w:space="0" w:color="auto"/>
                <w:right w:val="none" w:sz="0" w:space="0" w:color="auto"/>
              </w:divBdr>
              <w:divsChild>
                <w:div w:id="112793164">
                  <w:marLeft w:val="0"/>
                  <w:marRight w:val="0"/>
                  <w:marTop w:val="0"/>
                  <w:marBottom w:val="0"/>
                  <w:divBdr>
                    <w:top w:val="none" w:sz="0" w:space="0" w:color="auto"/>
                    <w:left w:val="none" w:sz="0" w:space="0" w:color="auto"/>
                    <w:bottom w:val="none" w:sz="0" w:space="0" w:color="auto"/>
                    <w:right w:val="none" w:sz="0" w:space="0" w:color="auto"/>
                  </w:divBdr>
                </w:div>
                <w:div w:id="1732849383">
                  <w:marLeft w:val="0"/>
                  <w:marRight w:val="0"/>
                  <w:marTop w:val="0"/>
                  <w:marBottom w:val="0"/>
                  <w:divBdr>
                    <w:top w:val="none" w:sz="0" w:space="0" w:color="auto"/>
                    <w:left w:val="none" w:sz="0" w:space="0" w:color="auto"/>
                    <w:bottom w:val="none" w:sz="0" w:space="0" w:color="auto"/>
                    <w:right w:val="none" w:sz="0" w:space="0" w:color="auto"/>
                  </w:divBdr>
                </w:div>
              </w:divsChild>
            </w:div>
            <w:div w:id="1711106175">
              <w:marLeft w:val="0"/>
              <w:marRight w:val="0"/>
              <w:marTop w:val="0"/>
              <w:marBottom w:val="0"/>
              <w:divBdr>
                <w:top w:val="none" w:sz="0" w:space="0" w:color="auto"/>
                <w:left w:val="none" w:sz="0" w:space="0" w:color="auto"/>
                <w:bottom w:val="none" w:sz="0" w:space="0" w:color="auto"/>
                <w:right w:val="none" w:sz="0" w:space="0" w:color="auto"/>
              </w:divBdr>
              <w:divsChild>
                <w:div w:id="262685296">
                  <w:marLeft w:val="0"/>
                  <w:marRight w:val="0"/>
                  <w:marTop w:val="0"/>
                  <w:marBottom w:val="0"/>
                  <w:divBdr>
                    <w:top w:val="none" w:sz="0" w:space="0" w:color="auto"/>
                    <w:left w:val="none" w:sz="0" w:space="0" w:color="auto"/>
                    <w:bottom w:val="none" w:sz="0" w:space="0" w:color="auto"/>
                    <w:right w:val="none" w:sz="0" w:space="0" w:color="auto"/>
                  </w:divBdr>
                </w:div>
                <w:div w:id="2134206839">
                  <w:marLeft w:val="0"/>
                  <w:marRight w:val="0"/>
                  <w:marTop w:val="0"/>
                  <w:marBottom w:val="0"/>
                  <w:divBdr>
                    <w:top w:val="none" w:sz="0" w:space="0" w:color="auto"/>
                    <w:left w:val="none" w:sz="0" w:space="0" w:color="auto"/>
                    <w:bottom w:val="none" w:sz="0" w:space="0" w:color="auto"/>
                    <w:right w:val="none" w:sz="0" w:space="0" w:color="auto"/>
                  </w:divBdr>
                </w:div>
              </w:divsChild>
            </w:div>
            <w:div w:id="1784035306">
              <w:marLeft w:val="0"/>
              <w:marRight w:val="0"/>
              <w:marTop w:val="0"/>
              <w:marBottom w:val="0"/>
              <w:divBdr>
                <w:top w:val="none" w:sz="0" w:space="0" w:color="auto"/>
                <w:left w:val="none" w:sz="0" w:space="0" w:color="auto"/>
                <w:bottom w:val="none" w:sz="0" w:space="0" w:color="auto"/>
                <w:right w:val="none" w:sz="0" w:space="0" w:color="auto"/>
              </w:divBdr>
              <w:divsChild>
                <w:div w:id="402723994">
                  <w:marLeft w:val="0"/>
                  <w:marRight w:val="0"/>
                  <w:marTop w:val="0"/>
                  <w:marBottom w:val="0"/>
                  <w:divBdr>
                    <w:top w:val="none" w:sz="0" w:space="0" w:color="auto"/>
                    <w:left w:val="none" w:sz="0" w:space="0" w:color="auto"/>
                    <w:bottom w:val="none" w:sz="0" w:space="0" w:color="auto"/>
                    <w:right w:val="none" w:sz="0" w:space="0" w:color="auto"/>
                  </w:divBdr>
                </w:div>
                <w:div w:id="1130511451">
                  <w:marLeft w:val="0"/>
                  <w:marRight w:val="0"/>
                  <w:marTop w:val="0"/>
                  <w:marBottom w:val="0"/>
                  <w:divBdr>
                    <w:top w:val="none" w:sz="0" w:space="0" w:color="auto"/>
                    <w:left w:val="none" w:sz="0" w:space="0" w:color="auto"/>
                    <w:bottom w:val="none" w:sz="0" w:space="0" w:color="auto"/>
                    <w:right w:val="none" w:sz="0" w:space="0" w:color="auto"/>
                  </w:divBdr>
                </w:div>
              </w:divsChild>
            </w:div>
            <w:div w:id="1907064400">
              <w:marLeft w:val="0"/>
              <w:marRight w:val="0"/>
              <w:marTop w:val="0"/>
              <w:marBottom w:val="0"/>
              <w:divBdr>
                <w:top w:val="none" w:sz="0" w:space="0" w:color="auto"/>
                <w:left w:val="none" w:sz="0" w:space="0" w:color="auto"/>
                <w:bottom w:val="none" w:sz="0" w:space="0" w:color="auto"/>
                <w:right w:val="none" w:sz="0" w:space="0" w:color="auto"/>
              </w:divBdr>
              <w:divsChild>
                <w:div w:id="283778284">
                  <w:marLeft w:val="0"/>
                  <w:marRight w:val="0"/>
                  <w:marTop w:val="0"/>
                  <w:marBottom w:val="0"/>
                  <w:divBdr>
                    <w:top w:val="none" w:sz="0" w:space="0" w:color="auto"/>
                    <w:left w:val="none" w:sz="0" w:space="0" w:color="auto"/>
                    <w:bottom w:val="none" w:sz="0" w:space="0" w:color="auto"/>
                    <w:right w:val="none" w:sz="0" w:space="0" w:color="auto"/>
                  </w:divBdr>
                  <w:divsChild>
                    <w:div w:id="2043819917">
                      <w:marLeft w:val="0"/>
                      <w:marRight w:val="0"/>
                      <w:marTop w:val="0"/>
                      <w:marBottom w:val="0"/>
                      <w:divBdr>
                        <w:top w:val="none" w:sz="0" w:space="0" w:color="auto"/>
                        <w:left w:val="none" w:sz="0" w:space="0" w:color="auto"/>
                        <w:bottom w:val="none" w:sz="0" w:space="0" w:color="auto"/>
                        <w:right w:val="none" w:sz="0" w:space="0" w:color="auto"/>
                      </w:divBdr>
                      <w:divsChild>
                        <w:div w:id="2103837809">
                          <w:marLeft w:val="0"/>
                          <w:marRight w:val="0"/>
                          <w:marTop w:val="0"/>
                          <w:marBottom w:val="0"/>
                          <w:divBdr>
                            <w:top w:val="none" w:sz="0" w:space="0" w:color="auto"/>
                            <w:left w:val="none" w:sz="0" w:space="0" w:color="auto"/>
                            <w:bottom w:val="none" w:sz="0" w:space="0" w:color="auto"/>
                            <w:right w:val="none" w:sz="0" w:space="0" w:color="auto"/>
                          </w:divBdr>
                          <w:divsChild>
                            <w:div w:id="105775176">
                              <w:marLeft w:val="0"/>
                              <w:marRight w:val="0"/>
                              <w:marTop w:val="0"/>
                              <w:marBottom w:val="0"/>
                              <w:divBdr>
                                <w:top w:val="none" w:sz="0" w:space="0" w:color="auto"/>
                                <w:left w:val="none" w:sz="0" w:space="0" w:color="auto"/>
                                <w:bottom w:val="none" w:sz="0" w:space="0" w:color="auto"/>
                                <w:right w:val="none" w:sz="0" w:space="0" w:color="auto"/>
                              </w:divBdr>
                              <w:divsChild>
                                <w:div w:id="806508425">
                                  <w:marLeft w:val="0"/>
                                  <w:marRight w:val="0"/>
                                  <w:marTop w:val="0"/>
                                  <w:marBottom w:val="0"/>
                                  <w:divBdr>
                                    <w:top w:val="none" w:sz="0" w:space="0" w:color="auto"/>
                                    <w:left w:val="none" w:sz="0" w:space="0" w:color="auto"/>
                                    <w:bottom w:val="none" w:sz="0" w:space="0" w:color="auto"/>
                                    <w:right w:val="none" w:sz="0" w:space="0" w:color="auto"/>
                                  </w:divBdr>
                                </w:div>
                                <w:div w:id="1070083802">
                                  <w:marLeft w:val="0"/>
                                  <w:marRight w:val="0"/>
                                  <w:marTop w:val="0"/>
                                  <w:marBottom w:val="0"/>
                                  <w:divBdr>
                                    <w:top w:val="none" w:sz="0" w:space="0" w:color="auto"/>
                                    <w:left w:val="none" w:sz="0" w:space="0" w:color="auto"/>
                                    <w:bottom w:val="none" w:sz="0" w:space="0" w:color="auto"/>
                                    <w:right w:val="none" w:sz="0" w:space="0" w:color="auto"/>
                                  </w:divBdr>
                                </w:div>
                              </w:divsChild>
                            </w:div>
                            <w:div w:id="168840059">
                              <w:marLeft w:val="0"/>
                              <w:marRight w:val="0"/>
                              <w:marTop w:val="0"/>
                              <w:marBottom w:val="0"/>
                              <w:divBdr>
                                <w:top w:val="none" w:sz="0" w:space="0" w:color="auto"/>
                                <w:left w:val="none" w:sz="0" w:space="0" w:color="auto"/>
                                <w:bottom w:val="none" w:sz="0" w:space="0" w:color="auto"/>
                                <w:right w:val="none" w:sz="0" w:space="0" w:color="auto"/>
                              </w:divBdr>
                              <w:divsChild>
                                <w:div w:id="1090004144">
                                  <w:marLeft w:val="0"/>
                                  <w:marRight w:val="0"/>
                                  <w:marTop w:val="0"/>
                                  <w:marBottom w:val="0"/>
                                  <w:divBdr>
                                    <w:top w:val="none" w:sz="0" w:space="0" w:color="auto"/>
                                    <w:left w:val="none" w:sz="0" w:space="0" w:color="auto"/>
                                    <w:bottom w:val="none" w:sz="0" w:space="0" w:color="auto"/>
                                    <w:right w:val="none" w:sz="0" w:space="0" w:color="auto"/>
                                  </w:divBdr>
                                </w:div>
                                <w:div w:id="2014338752">
                                  <w:marLeft w:val="0"/>
                                  <w:marRight w:val="0"/>
                                  <w:marTop w:val="0"/>
                                  <w:marBottom w:val="0"/>
                                  <w:divBdr>
                                    <w:top w:val="none" w:sz="0" w:space="0" w:color="auto"/>
                                    <w:left w:val="none" w:sz="0" w:space="0" w:color="auto"/>
                                    <w:bottom w:val="none" w:sz="0" w:space="0" w:color="auto"/>
                                    <w:right w:val="none" w:sz="0" w:space="0" w:color="auto"/>
                                  </w:divBdr>
                                </w:div>
                              </w:divsChild>
                            </w:div>
                            <w:div w:id="393968968">
                              <w:marLeft w:val="0"/>
                              <w:marRight w:val="0"/>
                              <w:marTop w:val="0"/>
                              <w:marBottom w:val="0"/>
                              <w:divBdr>
                                <w:top w:val="none" w:sz="0" w:space="0" w:color="auto"/>
                                <w:left w:val="none" w:sz="0" w:space="0" w:color="auto"/>
                                <w:bottom w:val="none" w:sz="0" w:space="0" w:color="auto"/>
                                <w:right w:val="none" w:sz="0" w:space="0" w:color="auto"/>
                              </w:divBdr>
                              <w:divsChild>
                                <w:div w:id="701395730">
                                  <w:marLeft w:val="0"/>
                                  <w:marRight w:val="0"/>
                                  <w:marTop w:val="0"/>
                                  <w:marBottom w:val="0"/>
                                  <w:divBdr>
                                    <w:top w:val="none" w:sz="0" w:space="0" w:color="auto"/>
                                    <w:left w:val="none" w:sz="0" w:space="0" w:color="auto"/>
                                    <w:bottom w:val="none" w:sz="0" w:space="0" w:color="auto"/>
                                    <w:right w:val="none" w:sz="0" w:space="0" w:color="auto"/>
                                  </w:divBdr>
                                </w:div>
                                <w:div w:id="1355308630">
                                  <w:marLeft w:val="0"/>
                                  <w:marRight w:val="0"/>
                                  <w:marTop w:val="0"/>
                                  <w:marBottom w:val="0"/>
                                  <w:divBdr>
                                    <w:top w:val="none" w:sz="0" w:space="0" w:color="auto"/>
                                    <w:left w:val="none" w:sz="0" w:space="0" w:color="auto"/>
                                    <w:bottom w:val="none" w:sz="0" w:space="0" w:color="auto"/>
                                    <w:right w:val="none" w:sz="0" w:space="0" w:color="auto"/>
                                  </w:divBdr>
                                </w:div>
                              </w:divsChild>
                            </w:div>
                            <w:div w:id="474612974">
                              <w:marLeft w:val="0"/>
                              <w:marRight w:val="0"/>
                              <w:marTop w:val="0"/>
                              <w:marBottom w:val="0"/>
                              <w:divBdr>
                                <w:top w:val="none" w:sz="0" w:space="0" w:color="auto"/>
                                <w:left w:val="none" w:sz="0" w:space="0" w:color="auto"/>
                                <w:bottom w:val="none" w:sz="0" w:space="0" w:color="auto"/>
                                <w:right w:val="none" w:sz="0" w:space="0" w:color="auto"/>
                              </w:divBdr>
                              <w:divsChild>
                                <w:div w:id="741947553">
                                  <w:marLeft w:val="0"/>
                                  <w:marRight w:val="0"/>
                                  <w:marTop w:val="0"/>
                                  <w:marBottom w:val="0"/>
                                  <w:divBdr>
                                    <w:top w:val="none" w:sz="0" w:space="0" w:color="auto"/>
                                    <w:left w:val="none" w:sz="0" w:space="0" w:color="auto"/>
                                    <w:bottom w:val="none" w:sz="0" w:space="0" w:color="auto"/>
                                    <w:right w:val="none" w:sz="0" w:space="0" w:color="auto"/>
                                  </w:divBdr>
                                </w:div>
                                <w:div w:id="1131941023">
                                  <w:marLeft w:val="0"/>
                                  <w:marRight w:val="0"/>
                                  <w:marTop w:val="0"/>
                                  <w:marBottom w:val="0"/>
                                  <w:divBdr>
                                    <w:top w:val="none" w:sz="0" w:space="0" w:color="auto"/>
                                    <w:left w:val="none" w:sz="0" w:space="0" w:color="auto"/>
                                    <w:bottom w:val="none" w:sz="0" w:space="0" w:color="auto"/>
                                    <w:right w:val="none" w:sz="0" w:space="0" w:color="auto"/>
                                  </w:divBdr>
                                </w:div>
                              </w:divsChild>
                            </w:div>
                            <w:div w:id="482628371">
                              <w:marLeft w:val="0"/>
                              <w:marRight w:val="0"/>
                              <w:marTop w:val="0"/>
                              <w:marBottom w:val="0"/>
                              <w:divBdr>
                                <w:top w:val="none" w:sz="0" w:space="0" w:color="auto"/>
                                <w:left w:val="none" w:sz="0" w:space="0" w:color="auto"/>
                                <w:bottom w:val="none" w:sz="0" w:space="0" w:color="auto"/>
                                <w:right w:val="none" w:sz="0" w:space="0" w:color="auto"/>
                              </w:divBdr>
                              <w:divsChild>
                                <w:div w:id="1028916190">
                                  <w:marLeft w:val="0"/>
                                  <w:marRight w:val="0"/>
                                  <w:marTop w:val="0"/>
                                  <w:marBottom w:val="0"/>
                                  <w:divBdr>
                                    <w:top w:val="none" w:sz="0" w:space="0" w:color="auto"/>
                                    <w:left w:val="none" w:sz="0" w:space="0" w:color="auto"/>
                                    <w:bottom w:val="none" w:sz="0" w:space="0" w:color="auto"/>
                                    <w:right w:val="none" w:sz="0" w:space="0" w:color="auto"/>
                                  </w:divBdr>
                                </w:div>
                                <w:div w:id="1540432459">
                                  <w:marLeft w:val="0"/>
                                  <w:marRight w:val="0"/>
                                  <w:marTop w:val="0"/>
                                  <w:marBottom w:val="0"/>
                                  <w:divBdr>
                                    <w:top w:val="none" w:sz="0" w:space="0" w:color="auto"/>
                                    <w:left w:val="none" w:sz="0" w:space="0" w:color="auto"/>
                                    <w:bottom w:val="none" w:sz="0" w:space="0" w:color="auto"/>
                                    <w:right w:val="none" w:sz="0" w:space="0" w:color="auto"/>
                                  </w:divBdr>
                                </w:div>
                              </w:divsChild>
                            </w:div>
                            <w:div w:id="633799285">
                              <w:marLeft w:val="0"/>
                              <w:marRight w:val="0"/>
                              <w:marTop w:val="0"/>
                              <w:marBottom w:val="0"/>
                              <w:divBdr>
                                <w:top w:val="none" w:sz="0" w:space="0" w:color="auto"/>
                                <w:left w:val="none" w:sz="0" w:space="0" w:color="auto"/>
                                <w:bottom w:val="none" w:sz="0" w:space="0" w:color="auto"/>
                                <w:right w:val="none" w:sz="0" w:space="0" w:color="auto"/>
                              </w:divBdr>
                              <w:divsChild>
                                <w:div w:id="910113547">
                                  <w:marLeft w:val="0"/>
                                  <w:marRight w:val="0"/>
                                  <w:marTop w:val="0"/>
                                  <w:marBottom w:val="0"/>
                                  <w:divBdr>
                                    <w:top w:val="none" w:sz="0" w:space="0" w:color="auto"/>
                                    <w:left w:val="none" w:sz="0" w:space="0" w:color="auto"/>
                                    <w:bottom w:val="none" w:sz="0" w:space="0" w:color="auto"/>
                                    <w:right w:val="none" w:sz="0" w:space="0" w:color="auto"/>
                                  </w:divBdr>
                                </w:div>
                                <w:div w:id="1208684817">
                                  <w:marLeft w:val="0"/>
                                  <w:marRight w:val="0"/>
                                  <w:marTop w:val="0"/>
                                  <w:marBottom w:val="0"/>
                                  <w:divBdr>
                                    <w:top w:val="none" w:sz="0" w:space="0" w:color="auto"/>
                                    <w:left w:val="none" w:sz="0" w:space="0" w:color="auto"/>
                                    <w:bottom w:val="none" w:sz="0" w:space="0" w:color="auto"/>
                                    <w:right w:val="none" w:sz="0" w:space="0" w:color="auto"/>
                                  </w:divBdr>
                                </w:div>
                              </w:divsChild>
                            </w:div>
                            <w:div w:id="680089283">
                              <w:marLeft w:val="0"/>
                              <w:marRight w:val="0"/>
                              <w:marTop w:val="0"/>
                              <w:marBottom w:val="0"/>
                              <w:divBdr>
                                <w:top w:val="none" w:sz="0" w:space="0" w:color="auto"/>
                                <w:left w:val="none" w:sz="0" w:space="0" w:color="auto"/>
                                <w:bottom w:val="none" w:sz="0" w:space="0" w:color="auto"/>
                                <w:right w:val="none" w:sz="0" w:space="0" w:color="auto"/>
                              </w:divBdr>
                              <w:divsChild>
                                <w:div w:id="46414088">
                                  <w:marLeft w:val="0"/>
                                  <w:marRight w:val="0"/>
                                  <w:marTop w:val="0"/>
                                  <w:marBottom w:val="0"/>
                                  <w:divBdr>
                                    <w:top w:val="none" w:sz="0" w:space="0" w:color="auto"/>
                                    <w:left w:val="none" w:sz="0" w:space="0" w:color="auto"/>
                                    <w:bottom w:val="none" w:sz="0" w:space="0" w:color="auto"/>
                                    <w:right w:val="none" w:sz="0" w:space="0" w:color="auto"/>
                                  </w:divBdr>
                                </w:div>
                                <w:div w:id="187984067">
                                  <w:marLeft w:val="0"/>
                                  <w:marRight w:val="0"/>
                                  <w:marTop w:val="0"/>
                                  <w:marBottom w:val="0"/>
                                  <w:divBdr>
                                    <w:top w:val="none" w:sz="0" w:space="0" w:color="auto"/>
                                    <w:left w:val="none" w:sz="0" w:space="0" w:color="auto"/>
                                    <w:bottom w:val="none" w:sz="0" w:space="0" w:color="auto"/>
                                    <w:right w:val="none" w:sz="0" w:space="0" w:color="auto"/>
                                  </w:divBdr>
                                </w:div>
                              </w:divsChild>
                            </w:div>
                            <w:div w:id="726100874">
                              <w:marLeft w:val="0"/>
                              <w:marRight w:val="0"/>
                              <w:marTop w:val="0"/>
                              <w:marBottom w:val="0"/>
                              <w:divBdr>
                                <w:top w:val="none" w:sz="0" w:space="0" w:color="auto"/>
                                <w:left w:val="none" w:sz="0" w:space="0" w:color="auto"/>
                                <w:bottom w:val="none" w:sz="0" w:space="0" w:color="auto"/>
                                <w:right w:val="none" w:sz="0" w:space="0" w:color="auto"/>
                              </w:divBdr>
                              <w:divsChild>
                                <w:div w:id="1809007587">
                                  <w:marLeft w:val="0"/>
                                  <w:marRight w:val="0"/>
                                  <w:marTop w:val="0"/>
                                  <w:marBottom w:val="0"/>
                                  <w:divBdr>
                                    <w:top w:val="none" w:sz="0" w:space="0" w:color="auto"/>
                                    <w:left w:val="none" w:sz="0" w:space="0" w:color="auto"/>
                                    <w:bottom w:val="none" w:sz="0" w:space="0" w:color="auto"/>
                                    <w:right w:val="none" w:sz="0" w:space="0" w:color="auto"/>
                                  </w:divBdr>
                                </w:div>
                                <w:div w:id="1859005584">
                                  <w:marLeft w:val="0"/>
                                  <w:marRight w:val="0"/>
                                  <w:marTop w:val="0"/>
                                  <w:marBottom w:val="0"/>
                                  <w:divBdr>
                                    <w:top w:val="none" w:sz="0" w:space="0" w:color="auto"/>
                                    <w:left w:val="none" w:sz="0" w:space="0" w:color="auto"/>
                                    <w:bottom w:val="none" w:sz="0" w:space="0" w:color="auto"/>
                                    <w:right w:val="none" w:sz="0" w:space="0" w:color="auto"/>
                                  </w:divBdr>
                                </w:div>
                              </w:divsChild>
                            </w:div>
                            <w:div w:id="901872146">
                              <w:marLeft w:val="0"/>
                              <w:marRight w:val="0"/>
                              <w:marTop w:val="0"/>
                              <w:marBottom w:val="0"/>
                              <w:divBdr>
                                <w:top w:val="none" w:sz="0" w:space="0" w:color="auto"/>
                                <w:left w:val="none" w:sz="0" w:space="0" w:color="auto"/>
                                <w:bottom w:val="none" w:sz="0" w:space="0" w:color="auto"/>
                                <w:right w:val="none" w:sz="0" w:space="0" w:color="auto"/>
                              </w:divBdr>
                              <w:divsChild>
                                <w:div w:id="163789316">
                                  <w:marLeft w:val="0"/>
                                  <w:marRight w:val="0"/>
                                  <w:marTop w:val="0"/>
                                  <w:marBottom w:val="0"/>
                                  <w:divBdr>
                                    <w:top w:val="none" w:sz="0" w:space="0" w:color="auto"/>
                                    <w:left w:val="none" w:sz="0" w:space="0" w:color="auto"/>
                                    <w:bottom w:val="none" w:sz="0" w:space="0" w:color="auto"/>
                                    <w:right w:val="none" w:sz="0" w:space="0" w:color="auto"/>
                                  </w:divBdr>
                                </w:div>
                                <w:div w:id="1860461512">
                                  <w:marLeft w:val="0"/>
                                  <w:marRight w:val="0"/>
                                  <w:marTop w:val="0"/>
                                  <w:marBottom w:val="0"/>
                                  <w:divBdr>
                                    <w:top w:val="none" w:sz="0" w:space="0" w:color="auto"/>
                                    <w:left w:val="none" w:sz="0" w:space="0" w:color="auto"/>
                                    <w:bottom w:val="none" w:sz="0" w:space="0" w:color="auto"/>
                                    <w:right w:val="none" w:sz="0" w:space="0" w:color="auto"/>
                                  </w:divBdr>
                                </w:div>
                              </w:divsChild>
                            </w:div>
                            <w:div w:id="913855689">
                              <w:marLeft w:val="0"/>
                              <w:marRight w:val="0"/>
                              <w:marTop w:val="0"/>
                              <w:marBottom w:val="0"/>
                              <w:divBdr>
                                <w:top w:val="none" w:sz="0" w:space="0" w:color="auto"/>
                                <w:left w:val="none" w:sz="0" w:space="0" w:color="auto"/>
                                <w:bottom w:val="none" w:sz="0" w:space="0" w:color="auto"/>
                                <w:right w:val="none" w:sz="0" w:space="0" w:color="auto"/>
                              </w:divBdr>
                              <w:divsChild>
                                <w:div w:id="201982198">
                                  <w:marLeft w:val="0"/>
                                  <w:marRight w:val="0"/>
                                  <w:marTop w:val="0"/>
                                  <w:marBottom w:val="0"/>
                                  <w:divBdr>
                                    <w:top w:val="none" w:sz="0" w:space="0" w:color="auto"/>
                                    <w:left w:val="none" w:sz="0" w:space="0" w:color="auto"/>
                                    <w:bottom w:val="none" w:sz="0" w:space="0" w:color="auto"/>
                                    <w:right w:val="none" w:sz="0" w:space="0" w:color="auto"/>
                                  </w:divBdr>
                                </w:div>
                                <w:div w:id="1533616789">
                                  <w:marLeft w:val="0"/>
                                  <w:marRight w:val="0"/>
                                  <w:marTop w:val="0"/>
                                  <w:marBottom w:val="0"/>
                                  <w:divBdr>
                                    <w:top w:val="none" w:sz="0" w:space="0" w:color="auto"/>
                                    <w:left w:val="none" w:sz="0" w:space="0" w:color="auto"/>
                                    <w:bottom w:val="none" w:sz="0" w:space="0" w:color="auto"/>
                                    <w:right w:val="none" w:sz="0" w:space="0" w:color="auto"/>
                                  </w:divBdr>
                                </w:div>
                              </w:divsChild>
                            </w:div>
                            <w:div w:id="1077051091">
                              <w:marLeft w:val="0"/>
                              <w:marRight w:val="0"/>
                              <w:marTop w:val="0"/>
                              <w:marBottom w:val="0"/>
                              <w:divBdr>
                                <w:top w:val="none" w:sz="0" w:space="0" w:color="auto"/>
                                <w:left w:val="none" w:sz="0" w:space="0" w:color="auto"/>
                                <w:bottom w:val="none" w:sz="0" w:space="0" w:color="auto"/>
                                <w:right w:val="none" w:sz="0" w:space="0" w:color="auto"/>
                              </w:divBdr>
                              <w:divsChild>
                                <w:div w:id="497573065">
                                  <w:marLeft w:val="0"/>
                                  <w:marRight w:val="0"/>
                                  <w:marTop w:val="0"/>
                                  <w:marBottom w:val="0"/>
                                  <w:divBdr>
                                    <w:top w:val="none" w:sz="0" w:space="0" w:color="auto"/>
                                    <w:left w:val="none" w:sz="0" w:space="0" w:color="auto"/>
                                    <w:bottom w:val="none" w:sz="0" w:space="0" w:color="auto"/>
                                    <w:right w:val="none" w:sz="0" w:space="0" w:color="auto"/>
                                  </w:divBdr>
                                </w:div>
                                <w:div w:id="1171993241">
                                  <w:marLeft w:val="0"/>
                                  <w:marRight w:val="0"/>
                                  <w:marTop w:val="0"/>
                                  <w:marBottom w:val="0"/>
                                  <w:divBdr>
                                    <w:top w:val="none" w:sz="0" w:space="0" w:color="auto"/>
                                    <w:left w:val="none" w:sz="0" w:space="0" w:color="auto"/>
                                    <w:bottom w:val="none" w:sz="0" w:space="0" w:color="auto"/>
                                    <w:right w:val="none" w:sz="0" w:space="0" w:color="auto"/>
                                  </w:divBdr>
                                </w:div>
                              </w:divsChild>
                            </w:div>
                            <w:div w:id="1092435145">
                              <w:marLeft w:val="0"/>
                              <w:marRight w:val="0"/>
                              <w:marTop w:val="0"/>
                              <w:marBottom w:val="0"/>
                              <w:divBdr>
                                <w:top w:val="none" w:sz="0" w:space="0" w:color="auto"/>
                                <w:left w:val="none" w:sz="0" w:space="0" w:color="auto"/>
                                <w:bottom w:val="none" w:sz="0" w:space="0" w:color="auto"/>
                                <w:right w:val="none" w:sz="0" w:space="0" w:color="auto"/>
                              </w:divBdr>
                              <w:divsChild>
                                <w:div w:id="634022789">
                                  <w:marLeft w:val="0"/>
                                  <w:marRight w:val="0"/>
                                  <w:marTop w:val="0"/>
                                  <w:marBottom w:val="0"/>
                                  <w:divBdr>
                                    <w:top w:val="none" w:sz="0" w:space="0" w:color="auto"/>
                                    <w:left w:val="none" w:sz="0" w:space="0" w:color="auto"/>
                                    <w:bottom w:val="none" w:sz="0" w:space="0" w:color="auto"/>
                                    <w:right w:val="none" w:sz="0" w:space="0" w:color="auto"/>
                                  </w:divBdr>
                                </w:div>
                                <w:div w:id="1929997725">
                                  <w:marLeft w:val="0"/>
                                  <w:marRight w:val="0"/>
                                  <w:marTop w:val="0"/>
                                  <w:marBottom w:val="0"/>
                                  <w:divBdr>
                                    <w:top w:val="none" w:sz="0" w:space="0" w:color="auto"/>
                                    <w:left w:val="none" w:sz="0" w:space="0" w:color="auto"/>
                                    <w:bottom w:val="none" w:sz="0" w:space="0" w:color="auto"/>
                                    <w:right w:val="none" w:sz="0" w:space="0" w:color="auto"/>
                                  </w:divBdr>
                                </w:div>
                              </w:divsChild>
                            </w:div>
                            <w:div w:id="1149247609">
                              <w:marLeft w:val="0"/>
                              <w:marRight w:val="0"/>
                              <w:marTop w:val="0"/>
                              <w:marBottom w:val="0"/>
                              <w:divBdr>
                                <w:top w:val="none" w:sz="0" w:space="0" w:color="auto"/>
                                <w:left w:val="none" w:sz="0" w:space="0" w:color="auto"/>
                                <w:bottom w:val="none" w:sz="0" w:space="0" w:color="auto"/>
                                <w:right w:val="none" w:sz="0" w:space="0" w:color="auto"/>
                              </w:divBdr>
                              <w:divsChild>
                                <w:div w:id="155607422">
                                  <w:marLeft w:val="0"/>
                                  <w:marRight w:val="0"/>
                                  <w:marTop w:val="0"/>
                                  <w:marBottom w:val="0"/>
                                  <w:divBdr>
                                    <w:top w:val="none" w:sz="0" w:space="0" w:color="auto"/>
                                    <w:left w:val="none" w:sz="0" w:space="0" w:color="auto"/>
                                    <w:bottom w:val="none" w:sz="0" w:space="0" w:color="auto"/>
                                    <w:right w:val="none" w:sz="0" w:space="0" w:color="auto"/>
                                  </w:divBdr>
                                </w:div>
                                <w:div w:id="196554392">
                                  <w:marLeft w:val="0"/>
                                  <w:marRight w:val="0"/>
                                  <w:marTop w:val="0"/>
                                  <w:marBottom w:val="0"/>
                                  <w:divBdr>
                                    <w:top w:val="none" w:sz="0" w:space="0" w:color="auto"/>
                                    <w:left w:val="none" w:sz="0" w:space="0" w:color="auto"/>
                                    <w:bottom w:val="none" w:sz="0" w:space="0" w:color="auto"/>
                                    <w:right w:val="none" w:sz="0" w:space="0" w:color="auto"/>
                                  </w:divBdr>
                                </w:div>
                              </w:divsChild>
                            </w:div>
                            <w:div w:id="1234581133">
                              <w:marLeft w:val="0"/>
                              <w:marRight w:val="0"/>
                              <w:marTop w:val="0"/>
                              <w:marBottom w:val="0"/>
                              <w:divBdr>
                                <w:top w:val="none" w:sz="0" w:space="0" w:color="auto"/>
                                <w:left w:val="none" w:sz="0" w:space="0" w:color="auto"/>
                                <w:bottom w:val="none" w:sz="0" w:space="0" w:color="auto"/>
                                <w:right w:val="none" w:sz="0" w:space="0" w:color="auto"/>
                              </w:divBdr>
                              <w:divsChild>
                                <w:div w:id="234753136">
                                  <w:marLeft w:val="0"/>
                                  <w:marRight w:val="0"/>
                                  <w:marTop w:val="0"/>
                                  <w:marBottom w:val="0"/>
                                  <w:divBdr>
                                    <w:top w:val="none" w:sz="0" w:space="0" w:color="auto"/>
                                    <w:left w:val="none" w:sz="0" w:space="0" w:color="auto"/>
                                    <w:bottom w:val="none" w:sz="0" w:space="0" w:color="auto"/>
                                    <w:right w:val="none" w:sz="0" w:space="0" w:color="auto"/>
                                  </w:divBdr>
                                </w:div>
                                <w:div w:id="940186734">
                                  <w:marLeft w:val="0"/>
                                  <w:marRight w:val="0"/>
                                  <w:marTop w:val="0"/>
                                  <w:marBottom w:val="0"/>
                                  <w:divBdr>
                                    <w:top w:val="none" w:sz="0" w:space="0" w:color="auto"/>
                                    <w:left w:val="none" w:sz="0" w:space="0" w:color="auto"/>
                                    <w:bottom w:val="none" w:sz="0" w:space="0" w:color="auto"/>
                                    <w:right w:val="none" w:sz="0" w:space="0" w:color="auto"/>
                                  </w:divBdr>
                                </w:div>
                              </w:divsChild>
                            </w:div>
                            <w:div w:id="1451625101">
                              <w:marLeft w:val="0"/>
                              <w:marRight w:val="0"/>
                              <w:marTop w:val="0"/>
                              <w:marBottom w:val="0"/>
                              <w:divBdr>
                                <w:top w:val="none" w:sz="0" w:space="0" w:color="auto"/>
                                <w:left w:val="none" w:sz="0" w:space="0" w:color="auto"/>
                                <w:bottom w:val="none" w:sz="0" w:space="0" w:color="auto"/>
                                <w:right w:val="none" w:sz="0" w:space="0" w:color="auto"/>
                              </w:divBdr>
                              <w:divsChild>
                                <w:div w:id="1271351106">
                                  <w:marLeft w:val="0"/>
                                  <w:marRight w:val="0"/>
                                  <w:marTop w:val="0"/>
                                  <w:marBottom w:val="0"/>
                                  <w:divBdr>
                                    <w:top w:val="none" w:sz="0" w:space="0" w:color="auto"/>
                                    <w:left w:val="none" w:sz="0" w:space="0" w:color="auto"/>
                                    <w:bottom w:val="none" w:sz="0" w:space="0" w:color="auto"/>
                                    <w:right w:val="none" w:sz="0" w:space="0" w:color="auto"/>
                                  </w:divBdr>
                                </w:div>
                                <w:div w:id="1307320321">
                                  <w:marLeft w:val="0"/>
                                  <w:marRight w:val="0"/>
                                  <w:marTop w:val="0"/>
                                  <w:marBottom w:val="0"/>
                                  <w:divBdr>
                                    <w:top w:val="none" w:sz="0" w:space="0" w:color="auto"/>
                                    <w:left w:val="none" w:sz="0" w:space="0" w:color="auto"/>
                                    <w:bottom w:val="none" w:sz="0" w:space="0" w:color="auto"/>
                                    <w:right w:val="none" w:sz="0" w:space="0" w:color="auto"/>
                                  </w:divBdr>
                                </w:div>
                              </w:divsChild>
                            </w:div>
                            <w:div w:id="1659118551">
                              <w:marLeft w:val="0"/>
                              <w:marRight w:val="0"/>
                              <w:marTop w:val="0"/>
                              <w:marBottom w:val="0"/>
                              <w:divBdr>
                                <w:top w:val="none" w:sz="0" w:space="0" w:color="auto"/>
                                <w:left w:val="none" w:sz="0" w:space="0" w:color="auto"/>
                                <w:bottom w:val="none" w:sz="0" w:space="0" w:color="auto"/>
                                <w:right w:val="none" w:sz="0" w:space="0" w:color="auto"/>
                              </w:divBdr>
                              <w:divsChild>
                                <w:div w:id="132797254">
                                  <w:marLeft w:val="0"/>
                                  <w:marRight w:val="0"/>
                                  <w:marTop w:val="0"/>
                                  <w:marBottom w:val="0"/>
                                  <w:divBdr>
                                    <w:top w:val="none" w:sz="0" w:space="0" w:color="auto"/>
                                    <w:left w:val="none" w:sz="0" w:space="0" w:color="auto"/>
                                    <w:bottom w:val="none" w:sz="0" w:space="0" w:color="auto"/>
                                    <w:right w:val="none" w:sz="0" w:space="0" w:color="auto"/>
                                  </w:divBdr>
                                </w:div>
                                <w:div w:id="937297039">
                                  <w:marLeft w:val="0"/>
                                  <w:marRight w:val="0"/>
                                  <w:marTop w:val="0"/>
                                  <w:marBottom w:val="0"/>
                                  <w:divBdr>
                                    <w:top w:val="none" w:sz="0" w:space="0" w:color="auto"/>
                                    <w:left w:val="none" w:sz="0" w:space="0" w:color="auto"/>
                                    <w:bottom w:val="none" w:sz="0" w:space="0" w:color="auto"/>
                                    <w:right w:val="none" w:sz="0" w:space="0" w:color="auto"/>
                                  </w:divBdr>
                                </w:div>
                              </w:divsChild>
                            </w:div>
                            <w:div w:id="1675498508">
                              <w:marLeft w:val="0"/>
                              <w:marRight w:val="0"/>
                              <w:marTop w:val="0"/>
                              <w:marBottom w:val="0"/>
                              <w:divBdr>
                                <w:top w:val="none" w:sz="0" w:space="0" w:color="auto"/>
                                <w:left w:val="none" w:sz="0" w:space="0" w:color="auto"/>
                                <w:bottom w:val="none" w:sz="0" w:space="0" w:color="auto"/>
                                <w:right w:val="none" w:sz="0" w:space="0" w:color="auto"/>
                              </w:divBdr>
                              <w:divsChild>
                                <w:div w:id="231962575">
                                  <w:marLeft w:val="0"/>
                                  <w:marRight w:val="0"/>
                                  <w:marTop w:val="0"/>
                                  <w:marBottom w:val="0"/>
                                  <w:divBdr>
                                    <w:top w:val="none" w:sz="0" w:space="0" w:color="auto"/>
                                    <w:left w:val="none" w:sz="0" w:space="0" w:color="auto"/>
                                    <w:bottom w:val="none" w:sz="0" w:space="0" w:color="auto"/>
                                    <w:right w:val="none" w:sz="0" w:space="0" w:color="auto"/>
                                  </w:divBdr>
                                </w:div>
                                <w:div w:id="1985113733">
                                  <w:marLeft w:val="0"/>
                                  <w:marRight w:val="0"/>
                                  <w:marTop w:val="0"/>
                                  <w:marBottom w:val="0"/>
                                  <w:divBdr>
                                    <w:top w:val="none" w:sz="0" w:space="0" w:color="auto"/>
                                    <w:left w:val="none" w:sz="0" w:space="0" w:color="auto"/>
                                    <w:bottom w:val="none" w:sz="0" w:space="0" w:color="auto"/>
                                    <w:right w:val="none" w:sz="0" w:space="0" w:color="auto"/>
                                  </w:divBdr>
                                </w:div>
                              </w:divsChild>
                            </w:div>
                            <w:div w:id="1751149631">
                              <w:marLeft w:val="0"/>
                              <w:marRight w:val="0"/>
                              <w:marTop w:val="0"/>
                              <w:marBottom w:val="0"/>
                              <w:divBdr>
                                <w:top w:val="none" w:sz="0" w:space="0" w:color="auto"/>
                                <w:left w:val="none" w:sz="0" w:space="0" w:color="auto"/>
                                <w:bottom w:val="none" w:sz="0" w:space="0" w:color="auto"/>
                                <w:right w:val="none" w:sz="0" w:space="0" w:color="auto"/>
                              </w:divBdr>
                              <w:divsChild>
                                <w:div w:id="975716916">
                                  <w:marLeft w:val="0"/>
                                  <w:marRight w:val="0"/>
                                  <w:marTop w:val="0"/>
                                  <w:marBottom w:val="0"/>
                                  <w:divBdr>
                                    <w:top w:val="none" w:sz="0" w:space="0" w:color="auto"/>
                                    <w:left w:val="none" w:sz="0" w:space="0" w:color="auto"/>
                                    <w:bottom w:val="none" w:sz="0" w:space="0" w:color="auto"/>
                                    <w:right w:val="none" w:sz="0" w:space="0" w:color="auto"/>
                                  </w:divBdr>
                                </w:div>
                                <w:div w:id="1314214163">
                                  <w:marLeft w:val="0"/>
                                  <w:marRight w:val="0"/>
                                  <w:marTop w:val="0"/>
                                  <w:marBottom w:val="0"/>
                                  <w:divBdr>
                                    <w:top w:val="none" w:sz="0" w:space="0" w:color="auto"/>
                                    <w:left w:val="none" w:sz="0" w:space="0" w:color="auto"/>
                                    <w:bottom w:val="none" w:sz="0" w:space="0" w:color="auto"/>
                                    <w:right w:val="none" w:sz="0" w:space="0" w:color="auto"/>
                                  </w:divBdr>
                                </w:div>
                              </w:divsChild>
                            </w:div>
                            <w:div w:id="1767651868">
                              <w:marLeft w:val="0"/>
                              <w:marRight w:val="0"/>
                              <w:marTop w:val="0"/>
                              <w:marBottom w:val="0"/>
                              <w:divBdr>
                                <w:top w:val="none" w:sz="0" w:space="0" w:color="auto"/>
                                <w:left w:val="none" w:sz="0" w:space="0" w:color="auto"/>
                                <w:bottom w:val="none" w:sz="0" w:space="0" w:color="auto"/>
                                <w:right w:val="none" w:sz="0" w:space="0" w:color="auto"/>
                              </w:divBdr>
                              <w:divsChild>
                                <w:div w:id="245841293">
                                  <w:marLeft w:val="0"/>
                                  <w:marRight w:val="0"/>
                                  <w:marTop w:val="0"/>
                                  <w:marBottom w:val="0"/>
                                  <w:divBdr>
                                    <w:top w:val="none" w:sz="0" w:space="0" w:color="auto"/>
                                    <w:left w:val="none" w:sz="0" w:space="0" w:color="auto"/>
                                    <w:bottom w:val="none" w:sz="0" w:space="0" w:color="auto"/>
                                    <w:right w:val="none" w:sz="0" w:space="0" w:color="auto"/>
                                  </w:divBdr>
                                </w:div>
                                <w:div w:id="1607611403">
                                  <w:marLeft w:val="0"/>
                                  <w:marRight w:val="0"/>
                                  <w:marTop w:val="0"/>
                                  <w:marBottom w:val="0"/>
                                  <w:divBdr>
                                    <w:top w:val="none" w:sz="0" w:space="0" w:color="auto"/>
                                    <w:left w:val="none" w:sz="0" w:space="0" w:color="auto"/>
                                    <w:bottom w:val="none" w:sz="0" w:space="0" w:color="auto"/>
                                    <w:right w:val="none" w:sz="0" w:space="0" w:color="auto"/>
                                  </w:divBdr>
                                </w:div>
                              </w:divsChild>
                            </w:div>
                            <w:div w:id="1913849086">
                              <w:marLeft w:val="0"/>
                              <w:marRight w:val="0"/>
                              <w:marTop w:val="0"/>
                              <w:marBottom w:val="0"/>
                              <w:divBdr>
                                <w:top w:val="none" w:sz="0" w:space="0" w:color="auto"/>
                                <w:left w:val="none" w:sz="0" w:space="0" w:color="auto"/>
                                <w:bottom w:val="none" w:sz="0" w:space="0" w:color="auto"/>
                                <w:right w:val="none" w:sz="0" w:space="0" w:color="auto"/>
                              </w:divBdr>
                              <w:divsChild>
                                <w:div w:id="168108324">
                                  <w:marLeft w:val="0"/>
                                  <w:marRight w:val="0"/>
                                  <w:marTop w:val="0"/>
                                  <w:marBottom w:val="0"/>
                                  <w:divBdr>
                                    <w:top w:val="none" w:sz="0" w:space="0" w:color="auto"/>
                                    <w:left w:val="none" w:sz="0" w:space="0" w:color="auto"/>
                                    <w:bottom w:val="none" w:sz="0" w:space="0" w:color="auto"/>
                                    <w:right w:val="none" w:sz="0" w:space="0" w:color="auto"/>
                                  </w:divBdr>
                                </w:div>
                                <w:div w:id="1491629044">
                                  <w:marLeft w:val="0"/>
                                  <w:marRight w:val="0"/>
                                  <w:marTop w:val="0"/>
                                  <w:marBottom w:val="0"/>
                                  <w:divBdr>
                                    <w:top w:val="none" w:sz="0" w:space="0" w:color="auto"/>
                                    <w:left w:val="none" w:sz="0" w:space="0" w:color="auto"/>
                                    <w:bottom w:val="none" w:sz="0" w:space="0" w:color="auto"/>
                                    <w:right w:val="none" w:sz="0" w:space="0" w:color="auto"/>
                                  </w:divBdr>
                                </w:div>
                              </w:divsChild>
                            </w:div>
                            <w:div w:id="2012759351">
                              <w:marLeft w:val="0"/>
                              <w:marRight w:val="0"/>
                              <w:marTop w:val="0"/>
                              <w:marBottom w:val="0"/>
                              <w:divBdr>
                                <w:top w:val="none" w:sz="0" w:space="0" w:color="auto"/>
                                <w:left w:val="none" w:sz="0" w:space="0" w:color="auto"/>
                                <w:bottom w:val="none" w:sz="0" w:space="0" w:color="auto"/>
                                <w:right w:val="none" w:sz="0" w:space="0" w:color="auto"/>
                              </w:divBdr>
                              <w:divsChild>
                                <w:div w:id="828060639">
                                  <w:marLeft w:val="0"/>
                                  <w:marRight w:val="0"/>
                                  <w:marTop w:val="0"/>
                                  <w:marBottom w:val="0"/>
                                  <w:divBdr>
                                    <w:top w:val="none" w:sz="0" w:space="0" w:color="auto"/>
                                    <w:left w:val="none" w:sz="0" w:space="0" w:color="auto"/>
                                    <w:bottom w:val="none" w:sz="0" w:space="0" w:color="auto"/>
                                    <w:right w:val="none" w:sz="0" w:space="0" w:color="auto"/>
                                  </w:divBdr>
                                </w:div>
                                <w:div w:id="838235909">
                                  <w:marLeft w:val="0"/>
                                  <w:marRight w:val="0"/>
                                  <w:marTop w:val="0"/>
                                  <w:marBottom w:val="0"/>
                                  <w:divBdr>
                                    <w:top w:val="none" w:sz="0" w:space="0" w:color="auto"/>
                                    <w:left w:val="none" w:sz="0" w:space="0" w:color="auto"/>
                                    <w:bottom w:val="none" w:sz="0" w:space="0" w:color="auto"/>
                                    <w:right w:val="none" w:sz="0" w:space="0" w:color="auto"/>
                                  </w:divBdr>
                                  <w:divsChild>
                                    <w:div w:id="1675913555">
                                      <w:marLeft w:val="0"/>
                                      <w:marRight w:val="0"/>
                                      <w:marTop w:val="0"/>
                                      <w:marBottom w:val="0"/>
                                      <w:divBdr>
                                        <w:top w:val="none" w:sz="0" w:space="0" w:color="auto"/>
                                        <w:left w:val="none" w:sz="0" w:space="0" w:color="auto"/>
                                        <w:bottom w:val="none" w:sz="0" w:space="0" w:color="auto"/>
                                        <w:right w:val="none" w:sz="0" w:space="0" w:color="auto"/>
                                      </w:divBdr>
                                      <w:divsChild>
                                        <w:div w:id="1135416814">
                                          <w:marLeft w:val="0"/>
                                          <w:marRight w:val="0"/>
                                          <w:marTop w:val="0"/>
                                          <w:marBottom w:val="0"/>
                                          <w:divBdr>
                                            <w:top w:val="none" w:sz="0" w:space="0" w:color="auto"/>
                                            <w:left w:val="none" w:sz="0" w:space="0" w:color="auto"/>
                                            <w:bottom w:val="none" w:sz="0" w:space="0" w:color="auto"/>
                                            <w:right w:val="none" w:sz="0" w:space="0" w:color="auto"/>
                                          </w:divBdr>
                                          <w:divsChild>
                                            <w:div w:id="127556747">
                                              <w:marLeft w:val="0"/>
                                              <w:marRight w:val="0"/>
                                              <w:marTop w:val="0"/>
                                              <w:marBottom w:val="0"/>
                                              <w:divBdr>
                                                <w:top w:val="none" w:sz="0" w:space="0" w:color="auto"/>
                                                <w:left w:val="none" w:sz="0" w:space="0" w:color="auto"/>
                                                <w:bottom w:val="none" w:sz="0" w:space="0" w:color="auto"/>
                                                <w:right w:val="none" w:sz="0" w:space="0" w:color="auto"/>
                                              </w:divBdr>
                                              <w:divsChild>
                                                <w:div w:id="561720854">
                                                  <w:marLeft w:val="0"/>
                                                  <w:marRight w:val="0"/>
                                                  <w:marTop w:val="0"/>
                                                  <w:marBottom w:val="0"/>
                                                  <w:divBdr>
                                                    <w:top w:val="none" w:sz="0" w:space="0" w:color="auto"/>
                                                    <w:left w:val="none" w:sz="0" w:space="0" w:color="auto"/>
                                                    <w:bottom w:val="none" w:sz="0" w:space="0" w:color="auto"/>
                                                    <w:right w:val="none" w:sz="0" w:space="0" w:color="auto"/>
                                                  </w:divBdr>
                                                </w:div>
                                                <w:div w:id="652639678">
                                                  <w:marLeft w:val="0"/>
                                                  <w:marRight w:val="0"/>
                                                  <w:marTop w:val="0"/>
                                                  <w:marBottom w:val="0"/>
                                                  <w:divBdr>
                                                    <w:top w:val="none" w:sz="0" w:space="0" w:color="auto"/>
                                                    <w:left w:val="none" w:sz="0" w:space="0" w:color="auto"/>
                                                    <w:bottom w:val="none" w:sz="0" w:space="0" w:color="auto"/>
                                                    <w:right w:val="none" w:sz="0" w:space="0" w:color="auto"/>
                                                  </w:divBdr>
                                                </w:div>
                                              </w:divsChild>
                                            </w:div>
                                            <w:div w:id="150414567">
                                              <w:marLeft w:val="0"/>
                                              <w:marRight w:val="0"/>
                                              <w:marTop w:val="0"/>
                                              <w:marBottom w:val="0"/>
                                              <w:divBdr>
                                                <w:top w:val="none" w:sz="0" w:space="0" w:color="auto"/>
                                                <w:left w:val="none" w:sz="0" w:space="0" w:color="auto"/>
                                                <w:bottom w:val="none" w:sz="0" w:space="0" w:color="auto"/>
                                                <w:right w:val="none" w:sz="0" w:space="0" w:color="auto"/>
                                              </w:divBdr>
                                              <w:divsChild>
                                                <w:div w:id="1432360277">
                                                  <w:marLeft w:val="0"/>
                                                  <w:marRight w:val="0"/>
                                                  <w:marTop w:val="0"/>
                                                  <w:marBottom w:val="0"/>
                                                  <w:divBdr>
                                                    <w:top w:val="none" w:sz="0" w:space="0" w:color="auto"/>
                                                    <w:left w:val="none" w:sz="0" w:space="0" w:color="auto"/>
                                                    <w:bottom w:val="none" w:sz="0" w:space="0" w:color="auto"/>
                                                    <w:right w:val="none" w:sz="0" w:space="0" w:color="auto"/>
                                                  </w:divBdr>
                                                </w:div>
                                                <w:div w:id="1596859314">
                                                  <w:marLeft w:val="0"/>
                                                  <w:marRight w:val="0"/>
                                                  <w:marTop w:val="0"/>
                                                  <w:marBottom w:val="0"/>
                                                  <w:divBdr>
                                                    <w:top w:val="none" w:sz="0" w:space="0" w:color="auto"/>
                                                    <w:left w:val="none" w:sz="0" w:space="0" w:color="auto"/>
                                                    <w:bottom w:val="none" w:sz="0" w:space="0" w:color="auto"/>
                                                    <w:right w:val="none" w:sz="0" w:space="0" w:color="auto"/>
                                                  </w:divBdr>
                                                </w:div>
                                              </w:divsChild>
                                            </w:div>
                                            <w:div w:id="173112683">
                                              <w:marLeft w:val="0"/>
                                              <w:marRight w:val="0"/>
                                              <w:marTop w:val="0"/>
                                              <w:marBottom w:val="0"/>
                                              <w:divBdr>
                                                <w:top w:val="none" w:sz="0" w:space="0" w:color="auto"/>
                                                <w:left w:val="none" w:sz="0" w:space="0" w:color="auto"/>
                                                <w:bottom w:val="none" w:sz="0" w:space="0" w:color="auto"/>
                                                <w:right w:val="none" w:sz="0" w:space="0" w:color="auto"/>
                                              </w:divBdr>
                                              <w:divsChild>
                                                <w:div w:id="1706178493">
                                                  <w:marLeft w:val="0"/>
                                                  <w:marRight w:val="0"/>
                                                  <w:marTop w:val="0"/>
                                                  <w:marBottom w:val="0"/>
                                                  <w:divBdr>
                                                    <w:top w:val="none" w:sz="0" w:space="0" w:color="auto"/>
                                                    <w:left w:val="none" w:sz="0" w:space="0" w:color="auto"/>
                                                    <w:bottom w:val="none" w:sz="0" w:space="0" w:color="auto"/>
                                                    <w:right w:val="none" w:sz="0" w:space="0" w:color="auto"/>
                                                  </w:divBdr>
                                                </w:div>
                                                <w:div w:id="1928004158">
                                                  <w:marLeft w:val="0"/>
                                                  <w:marRight w:val="0"/>
                                                  <w:marTop w:val="0"/>
                                                  <w:marBottom w:val="0"/>
                                                  <w:divBdr>
                                                    <w:top w:val="none" w:sz="0" w:space="0" w:color="auto"/>
                                                    <w:left w:val="none" w:sz="0" w:space="0" w:color="auto"/>
                                                    <w:bottom w:val="none" w:sz="0" w:space="0" w:color="auto"/>
                                                    <w:right w:val="none" w:sz="0" w:space="0" w:color="auto"/>
                                                  </w:divBdr>
                                                </w:div>
                                              </w:divsChild>
                                            </w:div>
                                            <w:div w:id="183328543">
                                              <w:marLeft w:val="0"/>
                                              <w:marRight w:val="0"/>
                                              <w:marTop w:val="0"/>
                                              <w:marBottom w:val="0"/>
                                              <w:divBdr>
                                                <w:top w:val="none" w:sz="0" w:space="0" w:color="auto"/>
                                                <w:left w:val="none" w:sz="0" w:space="0" w:color="auto"/>
                                                <w:bottom w:val="none" w:sz="0" w:space="0" w:color="auto"/>
                                                <w:right w:val="none" w:sz="0" w:space="0" w:color="auto"/>
                                              </w:divBdr>
                                              <w:divsChild>
                                                <w:div w:id="1098986290">
                                                  <w:marLeft w:val="0"/>
                                                  <w:marRight w:val="0"/>
                                                  <w:marTop w:val="0"/>
                                                  <w:marBottom w:val="0"/>
                                                  <w:divBdr>
                                                    <w:top w:val="none" w:sz="0" w:space="0" w:color="auto"/>
                                                    <w:left w:val="none" w:sz="0" w:space="0" w:color="auto"/>
                                                    <w:bottom w:val="none" w:sz="0" w:space="0" w:color="auto"/>
                                                    <w:right w:val="none" w:sz="0" w:space="0" w:color="auto"/>
                                                  </w:divBdr>
                                                </w:div>
                                                <w:div w:id="2095973134">
                                                  <w:marLeft w:val="0"/>
                                                  <w:marRight w:val="0"/>
                                                  <w:marTop w:val="0"/>
                                                  <w:marBottom w:val="0"/>
                                                  <w:divBdr>
                                                    <w:top w:val="none" w:sz="0" w:space="0" w:color="auto"/>
                                                    <w:left w:val="none" w:sz="0" w:space="0" w:color="auto"/>
                                                    <w:bottom w:val="none" w:sz="0" w:space="0" w:color="auto"/>
                                                    <w:right w:val="none" w:sz="0" w:space="0" w:color="auto"/>
                                                  </w:divBdr>
                                                </w:div>
                                              </w:divsChild>
                                            </w:div>
                                            <w:div w:id="186063026">
                                              <w:marLeft w:val="0"/>
                                              <w:marRight w:val="0"/>
                                              <w:marTop w:val="0"/>
                                              <w:marBottom w:val="0"/>
                                              <w:divBdr>
                                                <w:top w:val="none" w:sz="0" w:space="0" w:color="auto"/>
                                                <w:left w:val="none" w:sz="0" w:space="0" w:color="auto"/>
                                                <w:bottom w:val="none" w:sz="0" w:space="0" w:color="auto"/>
                                                <w:right w:val="none" w:sz="0" w:space="0" w:color="auto"/>
                                              </w:divBdr>
                                              <w:divsChild>
                                                <w:div w:id="180164900">
                                                  <w:marLeft w:val="0"/>
                                                  <w:marRight w:val="0"/>
                                                  <w:marTop w:val="0"/>
                                                  <w:marBottom w:val="0"/>
                                                  <w:divBdr>
                                                    <w:top w:val="none" w:sz="0" w:space="0" w:color="auto"/>
                                                    <w:left w:val="none" w:sz="0" w:space="0" w:color="auto"/>
                                                    <w:bottom w:val="none" w:sz="0" w:space="0" w:color="auto"/>
                                                    <w:right w:val="none" w:sz="0" w:space="0" w:color="auto"/>
                                                  </w:divBdr>
                                                </w:div>
                                                <w:div w:id="182330394">
                                                  <w:marLeft w:val="0"/>
                                                  <w:marRight w:val="0"/>
                                                  <w:marTop w:val="0"/>
                                                  <w:marBottom w:val="0"/>
                                                  <w:divBdr>
                                                    <w:top w:val="none" w:sz="0" w:space="0" w:color="auto"/>
                                                    <w:left w:val="none" w:sz="0" w:space="0" w:color="auto"/>
                                                    <w:bottom w:val="none" w:sz="0" w:space="0" w:color="auto"/>
                                                    <w:right w:val="none" w:sz="0" w:space="0" w:color="auto"/>
                                                  </w:divBdr>
                                                </w:div>
                                              </w:divsChild>
                                            </w:div>
                                            <w:div w:id="352850541">
                                              <w:marLeft w:val="0"/>
                                              <w:marRight w:val="0"/>
                                              <w:marTop w:val="0"/>
                                              <w:marBottom w:val="0"/>
                                              <w:divBdr>
                                                <w:top w:val="none" w:sz="0" w:space="0" w:color="auto"/>
                                                <w:left w:val="none" w:sz="0" w:space="0" w:color="auto"/>
                                                <w:bottom w:val="none" w:sz="0" w:space="0" w:color="auto"/>
                                                <w:right w:val="none" w:sz="0" w:space="0" w:color="auto"/>
                                              </w:divBdr>
                                              <w:divsChild>
                                                <w:div w:id="1036156660">
                                                  <w:marLeft w:val="0"/>
                                                  <w:marRight w:val="0"/>
                                                  <w:marTop w:val="0"/>
                                                  <w:marBottom w:val="0"/>
                                                  <w:divBdr>
                                                    <w:top w:val="none" w:sz="0" w:space="0" w:color="auto"/>
                                                    <w:left w:val="none" w:sz="0" w:space="0" w:color="auto"/>
                                                    <w:bottom w:val="none" w:sz="0" w:space="0" w:color="auto"/>
                                                    <w:right w:val="none" w:sz="0" w:space="0" w:color="auto"/>
                                                  </w:divBdr>
                                                </w:div>
                                                <w:div w:id="2079473876">
                                                  <w:marLeft w:val="0"/>
                                                  <w:marRight w:val="0"/>
                                                  <w:marTop w:val="0"/>
                                                  <w:marBottom w:val="0"/>
                                                  <w:divBdr>
                                                    <w:top w:val="none" w:sz="0" w:space="0" w:color="auto"/>
                                                    <w:left w:val="none" w:sz="0" w:space="0" w:color="auto"/>
                                                    <w:bottom w:val="none" w:sz="0" w:space="0" w:color="auto"/>
                                                    <w:right w:val="none" w:sz="0" w:space="0" w:color="auto"/>
                                                  </w:divBdr>
                                                </w:div>
                                              </w:divsChild>
                                            </w:div>
                                            <w:div w:id="408574899">
                                              <w:marLeft w:val="0"/>
                                              <w:marRight w:val="0"/>
                                              <w:marTop w:val="0"/>
                                              <w:marBottom w:val="0"/>
                                              <w:divBdr>
                                                <w:top w:val="none" w:sz="0" w:space="0" w:color="auto"/>
                                                <w:left w:val="none" w:sz="0" w:space="0" w:color="auto"/>
                                                <w:bottom w:val="none" w:sz="0" w:space="0" w:color="auto"/>
                                                <w:right w:val="none" w:sz="0" w:space="0" w:color="auto"/>
                                              </w:divBdr>
                                              <w:divsChild>
                                                <w:div w:id="991520802">
                                                  <w:marLeft w:val="0"/>
                                                  <w:marRight w:val="0"/>
                                                  <w:marTop w:val="0"/>
                                                  <w:marBottom w:val="0"/>
                                                  <w:divBdr>
                                                    <w:top w:val="none" w:sz="0" w:space="0" w:color="auto"/>
                                                    <w:left w:val="none" w:sz="0" w:space="0" w:color="auto"/>
                                                    <w:bottom w:val="none" w:sz="0" w:space="0" w:color="auto"/>
                                                    <w:right w:val="none" w:sz="0" w:space="0" w:color="auto"/>
                                                  </w:divBdr>
                                                </w:div>
                                                <w:div w:id="1728919687">
                                                  <w:marLeft w:val="0"/>
                                                  <w:marRight w:val="0"/>
                                                  <w:marTop w:val="0"/>
                                                  <w:marBottom w:val="0"/>
                                                  <w:divBdr>
                                                    <w:top w:val="none" w:sz="0" w:space="0" w:color="auto"/>
                                                    <w:left w:val="none" w:sz="0" w:space="0" w:color="auto"/>
                                                    <w:bottom w:val="none" w:sz="0" w:space="0" w:color="auto"/>
                                                    <w:right w:val="none" w:sz="0" w:space="0" w:color="auto"/>
                                                  </w:divBdr>
                                                </w:div>
                                              </w:divsChild>
                                            </w:div>
                                            <w:div w:id="473642709">
                                              <w:marLeft w:val="0"/>
                                              <w:marRight w:val="0"/>
                                              <w:marTop w:val="0"/>
                                              <w:marBottom w:val="0"/>
                                              <w:divBdr>
                                                <w:top w:val="none" w:sz="0" w:space="0" w:color="auto"/>
                                                <w:left w:val="none" w:sz="0" w:space="0" w:color="auto"/>
                                                <w:bottom w:val="none" w:sz="0" w:space="0" w:color="auto"/>
                                                <w:right w:val="none" w:sz="0" w:space="0" w:color="auto"/>
                                              </w:divBdr>
                                              <w:divsChild>
                                                <w:div w:id="1100877872">
                                                  <w:marLeft w:val="0"/>
                                                  <w:marRight w:val="0"/>
                                                  <w:marTop w:val="0"/>
                                                  <w:marBottom w:val="0"/>
                                                  <w:divBdr>
                                                    <w:top w:val="none" w:sz="0" w:space="0" w:color="auto"/>
                                                    <w:left w:val="none" w:sz="0" w:space="0" w:color="auto"/>
                                                    <w:bottom w:val="none" w:sz="0" w:space="0" w:color="auto"/>
                                                    <w:right w:val="none" w:sz="0" w:space="0" w:color="auto"/>
                                                  </w:divBdr>
                                                </w:div>
                                                <w:div w:id="2001080326">
                                                  <w:marLeft w:val="0"/>
                                                  <w:marRight w:val="0"/>
                                                  <w:marTop w:val="0"/>
                                                  <w:marBottom w:val="0"/>
                                                  <w:divBdr>
                                                    <w:top w:val="none" w:sz="0" w:space="0" w:color="auto"/>
                                                    <w:left w:val="none" w:sz="0" w:space="0" w:color="auto"/>
                                                    <w:bottom w:val="none" w:sz="0" w:space="0" w:color="auto"/>
                                                    <w:right w:val="none" w:sz="0" w:space="0" w:color="auto"/>
                                                  </w:divBdr>
                                                </w:div>
                                              </w:divsChild>
                                            </w:div>
                                            <w:div w:id="488712861">
                                              <w:marLeft w:val="0"/>
                                              <w:marRight w:val="0"/>
                                              <w:marTop w:val="0"/>
                                              <w:marBottom w:val="0"/>
                                              <w:divBdr>
                                                <w:top w:val="none" w:sz="0" w:space="0" w:color="auto"/>
                                                <w:left w:val="none" w:sz="0" w:space="0" w:color="auto"/>
                                                <w:bottom w:val="none" w:sz="0" w:space="0" w:color="auto"/>
                                                <w:right w:val="none" w:sz="0" w:space="0" w:color="auto"/>
                                              </w:divBdr>
                                              <w:divsChild>
                                                <w:div w:id="562910455">
                                                  <w:marLeft w:val="0"/>
                                                  <w:marRight w:val="0"/>
                                                  <w:marTop w:val="0"/>
                                                  <w:marBottom w:val="0"/>
                                                  <w:divBdr>
                                                    <w:top w:val="none" w:sz="0" w:space="0" w:color="auto"/>
                                                    <w:left w:val="none" w:sz="0" w:space="0" w:color="auto"/>
                                                    <w:bottom w:val="none" w:sz="0" w:space="0" w:color="auto"/>
                                                    <w:right w:val="none" w:sz="0" w:space="0" w:color="auto"/>
                                                  </w:divBdr>
                                                </w:div>
                                                <w:div w:id="1492134399">
                                                  <w:marLeft w:val="0"/>
                                                  <w:marRight w:val="0"/>
                                                  <w:marTop w:val="0"/>
                                                  <w:marBottom w:val="0"/>
                                                  <w:divBdr>
                                                    <w:top w:val="none" w:sz="0" w:space="0" w:color="auto"/>
                                                    <w:left w:val="none" w:sz="0" w:space="0" w:color="auto"/>
                                                    <w:bottom w:val="none" w:sz="0" w:space="0" w:color="auto"/>
                                                    <w:right w:val="none" w:sz="0" w:space="0" w:color="auto"/>
                                                  </w:divBdr>
                                                </w:div>
                                              </w:divsChild>
                                            </w:div>
                                            <w:div w:id="504440196">
                                              <w:marLeft w:val="0"/>
                                              <w:marRight w:val="0"/>
                                              <w:marTop w:val="0"/>
                                              <w:marBottom w:val="0"/>
                                              <w:divBdr>
                                                <w:top w:val="none" w:sz="0" w:space="0" w:color="auto"/>
                                                <w:left w:val="none" w:sz="0" w:space="0" w:color="auto"/>
                                                <w:bottom w:val="none" w:sz="0" w:space="0" w:color="auto"/>
                                                <w:right w:val="none" w:sz="0" w:space="0" w:color="auto"/>
                                              </w:divBdr>
                                              <w:divsChild>
                                                <w:div w:id="335114313">
                                                  <w:marLeft w:val="0"/>
                                                  <w:marRight w:val="0"/>
                                                  <w:marTop w:val="0"/>
                                                  <w:marBottom w:val="0"/>
                                                  <w:divBdr>
                                                    <w:top w:val="none" w:sz="0" w:space="0" w:color="auto"/>
                                                    <w:left w:val="none" w:sz="0" w:space="0" w:color="auto"/>
                                                    <w:bottom w:val="none" w:sz="0" w:space="0" w:color="auto"/>
                                                    <w:right w:val="none" w:sz="0" w:space="0" w:color="auto"/>
                                                  </w:divBdr>
                                                </w:div>
                                                <w:div w:id="1458840316">
                                                  <w:marLeft w:val="0"/>
                                                  <w:marRight w:val="0"/>
                                                  <w:marTop w:val="0"/>
                                                  <w:marBottom w:val="0"/>
                                                  <w:divBdr>
                                                    <w:top w:val="none" w:sz="0" w:space="0" w:color="auto"/>
                                                    <w:left w:val="none" w:sz="0" w:space="0" w:color="auto"/>
                                                    <w:bottom w:val="none" w:sz="0" w:space="0" w:color="auto"/>
                                                    <w:right w:val="none" w:sz="0" w:space="0" w:color="auto"/>
                                                  </w:divBdr>
                                                </w:div>
                                              </w:divsChild>
                                            </w:div>
                                            <w:div w:id="644168920">
                                              <w:marLeft w:val="0"/>
                                              <w:marRight w:val="0"/>
                                              <w:marTop w:val="0"/>
                                              <w:marBottom w:val="0"/>
                                              <w:divBdr>
                                                <w:top w:val="none" w:sz="0" w:space="0" w:color="auto"/>
                                                <w:left w:val="none" w:sz="0" w:space="0" w:color="auto"/>
                                                <w:bottom w:val="none" w:sz="0" w:space="0" w:color="auto"/>
                                                <w:right w:val="none" w:sz="0" w:space="0" w:color="auto"/>
                                              </w:divBdr>
                                              <w:divsChild>
                                                <w:div w:id="829253373">
                                                  <w:marLeft w:val="0"/>
                                                  <w:marRight w:val="0"/>
                                                  <w:marTop w:val="0"/>
                                                  <w:marBottom w:val="0"/>
                                                  <w:divBdr>
                                                    <w:top w:val="none" w:sz="0" w:space="0" w:color="auto"/>
                                                    <w:left w:val="none" w:sz="0" w:space="0" w:color="auto"/>
                                                    <w:bottom w:val="none" w:sz="0" w:space="0" w:color="auto"/>
                                                    <w:right w:val="none" w:sz="0" w:space="0" w:color="auto"/>
                                                  </w:divBdr>
                                                </w:div>
                                                <w:div w:id="886527433">
                                                  <w:marLeft w:val="0"/>
                                                  <w:marRight w:val="0"/>
                                                  <w:marTop w:val="0"/>
                                                  <w:marBottom w:val="0"/>
                                                  <w:divBdr>
                                                    <w:top w:val="none" w:sz="0" w:space="0" w:color="auto"/>
                                                    <w:left w:val="none" w:sz="0" w:space="0" w:color="auto"/>
                                                    <w:bottom w:val="none" w:sz="0" w:space="0" w:color="auto"/>
                                                    <w:right w:val="none" w:sz="0" w:space="0" w:color="auto"/>
                                                  </w:divBdr>
                                                </w:div>
                                              </w:divsChild>
                                            </w:div>
                                            <w:div w:id="933974966">
                                              <w:marLeft w:val="0"/>
                                              <w:marRight w:val="0"/>
                                              <w:marTop w:val="0"/>
                                              <w:marBottom w:val="0"/>
                                              <w:divBdr>
                                                <w:top w:val="none" w:sz="0" w:space="0" w:color="auto"/>
                                                <w:left w:val="none" w:sz="0" w:space="0" w:color="auto"/>
                                                <w:bottom w:val="none" w:sz="0" w:space="0" w:color="auto"/>
                                                <w:right w:val="none" w:sz="0" w:space="0" w:color="auto"/>
                                              </w:divBdr>
                                              <w:divsChild>
                                                <w:div w:id="1115902893">
                                                  <w:marLeft w:val="0"/>
                                                  <w:marRight w:val="0"/>
                                                  <w:marTop w:val="0"/>
                                                  <w:marBottom w:val="0"/>
                                                  <w:divBdr>
                                                    <w:top w:val="none" w:sz="0" w:space="0" w:color="auto"/>
                                                    <w:left w:val="none" w:sz="0" w:space="0" w:color="auto"/>
                                                    <w:bottom w:val="none" w:sz="0" w:space="0" w:color="auto"/>
                                                    <w:right w:val="none" w:sz="0" w:space="0" w:color="auto"/>
                                                  </w:divBdr>
                                                </w:div>
                                                <w:div w:id="1279797516">
                                                  <w:marLeft w:val="0"/>
                                                  <w:marRight w:val="0"/>
                                                  <w:marTop w:val="0"/>
                                                  <w:marBottom w:val="0"/>
                                                  <w:divBdr>
                                                    <w:top w:val="none" w:sz="0" w:space="0" w:color="auto"/>
                                                    <w:left w:val="none" w:sz="0" w:space="0" w:color="auto"/>
                                                    <w:bottom w:val="none" w:sz="0" w:space="0" w:color="auto"/>
                                                    <w:right w:val="none" w:sz="0" w:space="0" w:color="auto"/>
                                                  </w:divBdr>
                                                </w:div>
                                              </w:divsChild>
                                            </w:div>
                                            <w:div w:id="1119911554">
                                              <w:marLeft w:val="0"/>
                                              <w:marRight w:val="0"/>
                                              <w:marTop w:val="0"/>
                                              <w:marBottom w:val="0"/>
                                              <w:divBdr>
                                                <w:top w:val="none" w:sz="0" w:space="0" w:color="auto"/>
                                                <w:left w:val="none" w:sz="0" w:space="0" w:color="auto"/>
                                                <w:bottom w:val="none" w:sz="0" w:space="0" w:color="auto"/>
                                                <w:right w:val="none" w:sz="0" w:space="0" w:color="auto"/>
                                              </w:divBdr>
                                              <w:divsChild>
                                                <w:div w:id="407270203">
                                                  <w:marLeft w:val="0"/>
                                                  <w:marRight w:val="0"/>
                                                  <w:marTop w:val="0"/>
                                                  <w:marBottom w:val="0"/>
                                                  <w:divBdr>
                                                    <w:top w:val="none" w:sz="0" w:space="0" w:color="auto"/>
                                                    <w:left w:val="none" w:sz="0" w:space="0" w:color="auto"/>
                                                    <w:bottom w:val="none" w:sz="0" w:space="0" w:color="auto"/>
                                                    <w:right w:val="none" w:sz="0" w:space="0" w:color="auto"/>
                                                  </w:divBdr>
                                                </w:div>
                                                <w:div w:id="1187599751">
                                                  <w:marLeft w:val="0"/>
                                                  <w:marRight w:val="0"/>
                                                  <w:marTop w:val="0"/>
                                                  <w:marBottom w:val="0"/>
                                                  <w:divBdr>
                                                    <w:top w:val="none" w:sz="0" w:space="0" w:color="auto"/>
                                                    <w:left w:val="none" w:sz="0" w:space="0" w:color="auto"/>
                                                    <w:bottom w:val="none" w:sz="0" w:space="0" w:color="auto"/>
                                                    <w:right w:val="none" w:sz="0" w:space="0" w:color="auto"/>
                                                  </w:divBdr>
                                                </w:div>
                                              </w:divsChild>
                                            </w:div>
                                            <w:div w:id="1343168949">
                                              <w:marLeft w:val="0"/>
                                              <w:marRight w:val="0"/>
                                              <w:marTop w:val="0"/>
                                              <w:marBottom w:val="0"/>
                                              <w:divBdr>
                                                <w:top w:val="none" w:sz="0" w:space="0" w:color="auto"/>
                                                <w:left w:val="none" w:sz="0" w:space="0" w:color="auto"/>
                                                <w:bottom w:val="none" w:sz="0" w:space="0" w:color="auto"/>
                                                <w:right w:val="none" w:sz="0" w:space="0" w:color="auto"/>
                                              </w:divBdr>
                                              <w:divsChild>
                                                <w:div w:id="1530333390">
                                                  <w:marLeft w:val="0"/>
                                                  <w:marRight w:val="0"/>
                                                  <w:marTop w:val="0"/>
                                                  <w:marBottom w:val="0"/>
                                                  <w:divBdr>
                                                    <w:top w:val="none" w:sz="0" w:space="0" w:color="auto"/>
                                                    <w:left w:val="none" w:sz="0" w:space="0" w:color="auto"/>
                                                    <w:bottom w:val="none" w:sz="0" w:space="0" w:color="auto"/>
                                                    <w:right w:val="none" w:sz="0" w:space="0" w:color="auto"/>
                                                  </w:divBdr>
                                                </w:div>
                                                <w:div w:id="1825198215">
                                                  <w:marLeft w:val="0"/>
                                                  <w:marRight w:val="0"/>
                                                  <w:marTop w:val="0"/>
                                                  <w:marBottom w:val="0"/>
                                                  <w:divBdr>
                                                    <w:top w:val="none" w:sz="0" w:space="0" w:color="auto"/>
                                                    <w:left w:val="none" w:sz="0" w:space="0" w:color="auto"/>
                                                    <w:bottom w:val="none" w:sz="0" w:space="0" w:color="auto"/>
                                                    <w:right w:val="none" w:sz="0" w:space="0" w:color="auto"/>
                                                  </w:divBdr>
                                                </w:div>
                                              </w:divsChild>
                                            </w:div>
                                            <w:div w:id="1393504563">
                                              <w:marLeft w:val="0"/>
                                              <w:marRight w:val="0"/>
                                              <w:marTop w:val="0"/>
                                              <w:marBottom w:val="0"/>
                                              <w:divBdr>
                                                <w:top w:val="none" w:sz="0" w:space="0" w:color="auto"/>
                                                <w:left w:val="none" w:sz="0" w:space="0" w:color="auto"/>
                                                <w:bottom w:val="none" w:sz="0" w:space="0" w:color="auto"/>
                                                <w:right w:val="none" w:sz="0" w:space="0" w:color="auto"/>
                                              </w:divBdr>
                                              <w:divsChild>
                                                <w:div w:id="947928320">
                                                  <w:marLeft w:val="0"/>
                                                  <w:marRight w:val="0"/>
                                                  <w:marTop w:val="0"/>
                                                  <w:marBottom w:val="0"/>
                                                  <w:divBdr>
                                                    <w:top w:val="none" w:sz="0" w:space="0" w:color="auto"/>
                                                    <w:left w:val="none" w:sz="0" w:space="0" w:color="auto"/>
                                                    <w:bottom w:val="none" w:sz="0" w:space="0" w:color="auto"/>
                                                    <w:right w:val="none" w:sz="0" w:space="0" w:color="auto"/>
                                                  </w:divBdr>
                                                </w:div>
                                                <w:div w:id="1104614786">
                                                  <w:marLeft w:val="0"/>
                                                  <w:marRight w:val="0"/>
                                                  <w:marTop w:val="0"/>
                                                  <w:marBottom w:val="0"/>
                                                  <w:divBdr>
                                                    <w:top w:val="none" w:sz="0" w:space="0" w:color="auto"/>
                                                    <w:left w:val="none" w:sz="0" w:space="0" w:color="auto"/>
                                                    <w:bottom w:val="none" w:sz="0" w:space="0" w:color="auto"/>
                                                    <w:right w:val="none" w:sz="0" w:space="0" w:color="auto"/>
                                                  </w:divBdr>
                                                </w:div>
                                              </w:divsChild>
                                            </w:div>
                                            <w:div w:id="1431509803">
                                              <w:marLeft w:val="0"/>
                                              <w:marRight w:val="0"/>
                                              <w:marTop w:val="0"/>
                                              <w:marBottom w:val="0"/>
                                              <w:divBdr>
                                                <w:top w:val="none" w:sz="0" w:space="0" w:color="auto"/>
                                                <w:left w:val="none" w:sz="0" w:space="0" w:color="auto"/>
                                                <w:bottom w:val="none" w:sz="0" w:space="0" w:color="auto"/>
                                                <w:right w:val="none" w:sz="0" w:space="0" w:color="auto"/>
                                              </w:divBdr>
                                              <w:divsChild>
                                                <w:div w:id="1569653899">
                                                  <w:marLeft w:val="0"/>
                                                  <w:marRight w:val="0"/>
                                                  <w:marTop w:val="0"/>
                                                  <w:marBottom w:val="0"/>
                                                  <w:divBdr>
                                                    <w:top w:val="none" w:sz="0" w:space="0" w:color="auto"/>
                                                    <w:left w:val="none" w:sz="0" w:space="0" w:color="auto"/>
                                                    <w:bottom w:val="none" w:sz="0" w:space="0" w:color="auto"/>
                                                    <w:right w:val="none" w:sz="0" w:space="0" w:color="auto"/>
                                                  </w:divBdr>
                                                </w:div>
                                                <w:div w:id="1877158016">
                                                  <w:marLeft w:val="0"/>
                                                  <w:marRight w:val="0"/>
                                                  <w:marTop w:val="0"/>
                                                  <w:marBottom w:val="0"/>
                                                  <w:divBdr>
                                                    <w:top w:val="none" w:sz="0" w:space="0" w:color="auto"/>
                                                    <w:left w:val="none" w:sz="0" w:space="0" w:color="auto"/>
                                                    <w:bottom w:val="none" w:sz="0" w:space="0" w:color="auto"/>
                                                    <w:right w:val="none" w:sz="0" w:space="0" w:color="auto"/>
                                                  </w:divBdr>
                                                </w:div>
                                              </w:divsChild>
                                            </w:div>
                                            <w:div w:id="1585189182">
                                              <w:marLeft w:val="0"/>
                                              <w:marRight w:val="0"/>
                                              <w:marTop w:val="0"/>
                                              <w:marBottom w:val="0"/>
                                              <w:divBdr>
                                                <w:top w:val="none" w:sz="0" w:space="0" w:color="auto"/>
                                                <w:left w:val="none" w:sz="0" w:space="0" w:color="auto"/>
                                                <w:bottom w:val="none" w:sz="0" w:space="0" w:color="auto"/>
                                                <w:right w:val="none" w:sz="0" w:space="0" w:color="auto"/>
                                              </w:divBdr>
                                              <w:divsChild>
                                                <w:div w:id="821434992">
                                                  <w:marLeft w:val="0"/>
                                                  <w:marRight w:val="0"/>
                                                  <w:marTop w:val="0"/>
                                                  <w:marBottom w:val="0"/>
                                                  <w:divBdr>
                                                    <w:top w:val="none" w:sz="0" w:space="0" w:color="auto"/>
                                                    <w:left w:val="none" w:sz="0" w:space="0" w:color="auto"/>
                                                    <w:bottom w:val="none" w:sz="0" w:space="0" w:color="auto"/>
                                                    <w:right w:val="none" w:sz="0" w:space="0" w:color="auto"/>
                                                  </w:divBdr>
                                                </w:div>
                                                <w:div w:id="991985288">
                                                  <w:marLeft w:val="0"/>
                                                  <w:marRight w:val="0"/>
                                                  <w:marTop w:val="0"/>
                                                  <w:marBottom w:val="0"/>
                                                  <w:divBdr>
                                                    <w:top w:val="none" w:sz="0" w:space="0" w:color="auto"/>
                                                    <w:left w:val="none" w:sz="0" w:space="0" w:color="auto"/>
                                                    <w:bottom w:val="none" w:sz="0" w:space="0" w:color="auto"/>
                                                    <w:right w:val="none" w:sz="0" w:space="0" w:color="auto"/>
                                                  </w:divBdr>
                                                </w:div>
                                              </w:divsChild>
                                            </w:div>
                                            <w:div w:id="1624262293">
                                              <w:marLeft w:val="0"/>
                                              <w:marRight w:val="0"/>
                                              <w:marTop w:val="0"/>
                                              <w:marBottom w:val="0"/>
                                              <w:divBdr>
                                                <w:top w:val="none" w:sz="0" w:space="0" w:color="auto"/>
                                                <w:left w:val="none" w:sz="0" w:space="0" w:color="auto"/>
                                                <w:bottom w:val="none" w:sz="0" w:space="0" w:color="auto"/>
                                                <w:right w:val="none" w:sz="0" w:space="0" w:color="auto"/>
                                              </w:divBdr>
                                              <w:divsChild>
                                                <w:div w:id="873929112">
                                                  <w:marLeft w:val="0"/>
                                                  <w:marRight w:val="0"/>
                                                  <w:marTop w:val="0"/>
                                                  <w:marBottom w:val="0"/>
                                                  <w:divBdr>
                                                    <w:top w:val="none" w:sz="0" w:space="0" w:color="auto"/>
                                                    <w:left w:val="none" w:sz="0" w:space="0" w:color="auto"/>
                                                    <w:bottom w:val="none" w:sz="0" w:space="0" w:color="auto"/>
                                                    <w:right w:val="none" w:sz="0" w:space="0" w:color="auto"/>
                                                  </w:divBdr>
                                                </w:div>
                                                <w:div w:id="1477064405">
                                                  <w:marLeft w:val="0"/>
                                                  <w:marRight w:val="0"/>
                                                  <w:marTop w:val="0"/>
                                                  <w:marBottom w:val="0"/>
                                                  <w:divBdr>
                                                    <w:top w:val="none" w:sz="0" w:space="0" w:color="auto"/>
                                                    <w:left w:val="none" w:sz="0" w:space="0" w:color="auto"/>
                                                    <w:bottom w:val="none" w:sz="0" w:space="0" w:color="auto"/>
                                                    <w:right w:val="none" w:sz="0" w:space="0" w:color="auto"/>
                                                  </w:divBdr>
                                                </w:div>
                                              </w:divsChild>
                                            </w:div>
                                            <w:div w:id="1639845524">
                                              <w:marLeft w:val="0"/>
                                              <w:marRight w:val="0"/>
                                              <w:marTop w:val="0"/>
                                              <w:marBottom w:val="0"/>
                                              <w:divBdr>
                                                <w:top w:val="none" w:sz="0" w:space="0" w:color="auto"/>
                                                <w:left w:val="none" w:sz="0" w:space="0" w:color="auto"/>
                                                <w:bottom w:val="none" w:sz="0" w:space="0" w:color="auto"/>
                                                <w:right w:val="none" w:sz="0" w:space="0" w:color="auto"/>
                                              </w:divBdr>
                                              <w:divsChild>
                                                <w:div w:id="410156225">
                                                  <w:marLeft w:val="0"/>
                                                  <w:marRight w:val="0"/>
                                                  <w:marTop w:val="0"/>
                                                  <w:marBottom w:val="0"/>
                                                  <w:divBdr>
                                                    <w:top w:val="none" w:sz="0" w:space="0" w:color="auto"/>
                                                    <w:left w:val="none" w:sz="0" w:space="0" w:color="auto"/>
                                                    <w:bottom w:val="none" w:sz="0" w:space="0" w:color="auto"/>
                                                    <w:right w:val="none" w:sz="0" w:space="0" w:color="auto"/>
                                                  </w:divBdr>
                                                </w:div>
                                                <w:div w:id="467940001">
                                                  <w:marLeft w:val="0"/>
                                                  <w:marRight w:val="0"/>
                                                  <w:marTop w:val="0"/>
                                                  <w:marBottom w:val="0"/>
                                                  <w:divBdr>
                                                    <w:top w:val="none" w:sz="0" w:space="0" w:color="auto"/>
                                                    <w:left w:val="none" w:sz="0" w:space="0" w:color="auto"/>
                                                    <w:bottom w:val="none" w:sz="0" w:space="0" w:color="auto"/>
                                                    <w:right w:val="none" w:sz="0" w:space="0" w:color="auto"/>
                                                  </w:divBdr>
                                                </w:div>
                                              </w:divsChild>
                                            </w:div>
                                            <w:div w:id="1954289971">
                                              <w:marLeft w:val="0"/>
                                              <w:marRight w:val="0"/>
                                              <w:marTop w:val="0"/>
                                              <w:marBottom w:val="0"/>
                                              <w:divBdr>
                                                <w:top w:val="none" w:sz="0" w:space="0" w:color="auto"/>
                                                <w:left w:val="none" w:sz="0" w:space="0" w:color="auto"/>
                                                <w:bottom w:val="none" w:sz="0" w:space="0" w:color="auto"/>
                                                <w:right w:val="none" w:sz="0" w:space="0" w:color="auto"/>
                                              </w:divBdr>
                                              <w:divsChild>
                                                <w:div w:id="1628704048">
                                                  <w:marLeft w:val="0"/>
                                                  <w:marRight w:val="0"/>
                                                  <w:marTop w:val="0"/>
                                                  <w:marBottom w:val="0"/>
                                                  <w:divBdr>
                                                    <w:top w:val="none" w:sz="0" w:space="0" w:color="auto"/>
                                                    <w:left w:val="none" w:sz="0" w:space="0" w:color="auto"/>
                                                    <w:bottom w:val="none" w:sz="0" w:space="0" w:color="auto"/>
                                                    <w:right w:val="none" w:sz="0" w:space="0" w:color="auto"/>
                                                  </w:divBdr>
                                                </w:div>
                                                <w:div w:id="1968198321">
                                                  <w:marLeft w:val="0"/>
                                                  <w:marRight w:val="0"/>
                                                  <w:marTop w:val="0"/>
                                                  <w:marBottom w:val="0"/>
                                                  <w:divBdr>
                                                    <w:top w:val="none" w:sz="0" w:space="0" w:color="auto"/>
                                                    <w:left w:val="none" w:sz="0" w:space="0" w:color="auto"/>
                                                    <w:bottom w:val="none" w:sz="0" w:space="0" w:color="auto"/>
                                                    <w:right w:val="none" w:sz="0" w:space="0" w:color="auto"/>
                                                  </w:divBdr>
                                                </w:div>
                                              </w:divsChild>
                                            </w:div>
                                            <w:div w:id="2113082616">
                                              <w:marLeft w:val="0"/>
                                              <w:marRight w:val="0"/>
                                              <w:marTop w:val="0"/>
                                              <w:marBottom w:val="0"/>
                                              <w:divBdr>
                                                <w:top w:val="none" w:sz="0" w:space="0" w:color="auto"/>
                                                <w:left w:val="none" w:sz="0" w:space="0" w:color="auto"/>
                                                <w:bottom w:val="none" w:sz="0" w:space="0" w:color="auto"/>
                                                <w:right w:val="none" w:sz="0" w:space="0" w:color="auto"/>
                                              </w:divBdr>
                                              <w:divsChild>
                                                <w:div w:id="354698255">
                                                  <w:marLeft w:val="0"/>
                                                  <w:marRight w:val="0"/>
                                                  <w:marTop w:val="0"/>
                                                  <w:marBottom w:val="0"/>
                                                  <w:divBdr>
                                                    <w:top w:val="none" w:sz="0" w:space="0" w:color="auto"/>
                                                    <w:left w:val="none" w:sz="0" w:space="0" w:color="auto"/>
                                                    <w:bottom w:val="none" w:sz="0" w:space="0" w:color="auto"/>
                                                    <w:right w:val="none" w:sz="0" w:space="0" w:color="auto"/>
                                                  </w:divBdr>
                                                </w:div>
                                                <w:div w:id="14201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8612">
                                      <w:marLeft w:val="0"/>
                                      <w:marRight w:val="0"/>
                                      <w:marTop w:val="0"/>
                                      <w:marBottom w:val="0"/>
                                      <w:divBdr>
                                        <w:top w:val="none" w:sz="0" w:space="0" w:color="auto"/>
                                        <w:left w:val="none" w:sz="0" w:space="0" w:color="auto"/>
                                        <w:bottom w:val="none" w:sz="0" w:space="0" w:color="auto"/>
                                        <w:right w:val="none" w:sz="0" w:space="0" w:color="auto"/>
                                      </w:divBdr>
                                      <w:divsChild>
                                        <w:div w:id="1155220948">
                                          <w:marLeft w:val="0"/>
                                          <w:marRight w:val="0"/>
                                          <w:marTop w:val="0"/>
                                          <w:marBottom w:val="0"/>
                                          <w:divBdr>
                                            <w:top w:val="none" w:sz="0" w:space="0" w:color="auto"/>
                                            <w:left w:val="none" w:sz="0" w:space="0" w:color="auto"/>
                                            <w:bottom w:val="none" w:sz="0" w:space="0" w:color="auto"/>
                                            <w:right w:val="none" w:sz="0" w:space="0" w:color="auto"/>
                                          </w:divBdr>
                                          <w:divsChild>
                                            <w:div w:id="2048408">
                                              <w:marLeft w:val="0"/>
                                              <w:marRight w:val="0"/>
                                              <w:marTop w:val="0"/>
                                              <w:marBottom w:val="0"/>
                                              <w:divBdr>
                                                <w:top w:val="none" w:sz="0" w:space="0" w:color="auto"/>
                                                <w:left w:val="none" w:sz="0" w:space="0" w:color="auto"/>
                                                <w:bottom w:val="none" w:sz="0" w:space="0" w:color="auto"/>
                                                <w:right w:val="none" w:sz="0" w:space="0" w:color="auto"/>
                                              </w:divBdr>
                                              <w:divsChild>
                                                <w:div w:id="193228104">
                                                  <w:marLeft w:val="0"/>
                                                  <w:marRight w:val="0"/>
                                                  <w:marTop w:val="0"/>
                                                  <w:marBottom w:val="0"/>
                                                  <w:divBdr>
                                                    <w:top w:val="none" w:sz="0" w:space="0" w:color="auto"/>
                                                    <w:left w:val="none" w:sz="0" w:space="0" w:color="auto"/>
                                                    <w:bottom w:val="none" w:sz="0" w:space="0" w:color="auto"/>
                                                    <w:right w:val="none" w:sz="0" w:space="0" w:color="auto"/>
                                                  </w:divBdr>
                                                </w:div>
                                                <w:div w:id="234123619">
                                                  <w:marLeft w:val="0"/>
                                                  <w:marRight w:val="0"/>
                                                  <w:marTop w:val="0"/>
                                                  <w:marBottom w:val="0"/>
                                                  <w:divBdr>
                                                    <w:top w:val="none" w:sz="0" w:space="0" w:color="auto"/>
                                                    <w:left w:val="none" w:sz="0" w:space="0" w:color="auto"/>
                                                    <w:bottom w:val="none" w:sz="0" w:space="0" w:color="auto"/>
                                                    <w:right w:val="none" w:sz="0" w:space="0" w:color="auto"/>
                                                  </w:divBdr>
                                                </w:div>
                                              </w:divsChild>
                                            </w:div>
                                            <w:div w:id="71440577">
                                              <w:marLeft w:val="0"/>
                                              <w:marRight w:val="0"/>
                                              <w:marTop w:val="0"/>
                                              <w:marBottom w:val="0"/>
                                              <w:divBdr>
                                                <w:top w:val="none" w:sz="0" w:space="0" w:color="auto"/>
                                                <w:left w:val="none" w:sz="0" w:space="0" w:color="auto"/>
                                                <w:bottom w:val="none" w:sz="0" w:space="0" w:color="auto"/>
                                                <w:right w:val="none" w:sz="0" w:space="0" w:color="auto"/>
                                              </w:divBdr>
                                              <w:divsChild>
                                                <w:div w:id="164327476">
                                                  <w:marLeft w:val="0"/>
                                                  <w:marRight w:val="0"/>
                                                  <w:marTop w:val="0"/>
                                                  <w:marBottom w:val="0"/>
                                                  <w:divBdr>
                                                    <w:top w:val="none" w:sz="0" w:space="0" w:color="auto"/>
                                                    <w:left w:val="none" w:sz="0" w:space="0" w:color="auto"/>
                                                    <w:bottom w:val="none" w:sz="0" w:space="0" w:color="auto"/>
                                                    <w:right w:val="none" w:sz="0" w:space="0" w:color="auto"/>
                                                  </w:divBdr>
                                                </w:div>
                                                <w:div w:id="671228066">
                                                  <w:marLeft w:val="0"/>
                                                  <w:marRight w:val="0"/>
                                                  <w:marTop w:val="0"/>
                                                  <w:marBottom w:val="0"/>
                                                  <w:divBdr>
                                                    <w:top w:val="none" w:sz="0" w:space="0" w:color="auto"/>
                                                    <w:left w:val="none" w:sz="0" w:space="0" w:color="auto"/>
                                                    <w:bottom w:val="none" w:sz="0" w:space="0" w:color="auto"/>
                                                    <w:right w:val="none" w:sz="0" w:space="0" w:color="auto"/>
                                                  </w:divBdr>
                                                </w:div>
                                              </w:divsChild>
                                            </w:div>
                                            <w:div w:id="167211546">
                                              <w:marLeft w:val="0"/>
                                              <w:marRight w:val="0"/>
                                              <w:marTop w:val="0"/>
                                              <w:marBottom w:val="0"/>
                                              <w:divBdr>
                                                <w:top w:val="none" w:sz="0" w:space="0" w:color="auto"/>
                                                <w:left w:val="none" w:sz="0" w:space="0" w:color="auto"/>
                                                <w:bottom w:val="none" w:sz="0" w:space="0" w:color="auto"/>
                                                <w:right w:val="none" w:sz="0" w:space="0" w:color="auto"/>
                                              </w:divBdr>
                                              <w:divsChild>
                                                <w:div w:id="334041109">
                                                  <w:marLeft w:val="0"/>
                                                  <w:marRight w:val="0"/>
                                                  <w:marTop w:val="0"/>
                                                  <w:marBottom w:val="0"/>
                                                  <w:divBdr>
                                                    <w:top w:val="none" w:sz="0" w:space="0" w:color="auto"/>
                                                    <w:left w:val="none" w:sz="0" w:space="0" w:color="auto"/>
                                                    <w:bottom w:val="none" w:sz="0" w:space="0" w:color="auto"/>
                                                    <w:right w:val="none" w:sz="0" w:space="0" w:color="auto"/>
                                                  </w:divBdr>
                                                </w:div>
                                                <w:div w:id="1526676755">
                                                  <w:marLeft w:val="0"/>
                                                  <w:marRight w:val="0"/>
                                                  <w:marTop w:val="0"/>
                                                  <w:marBottom w:val="0"/>
                                                  <w:divBdr>
                                                    <w:top w:val="none" w:sz="0" w:space="0" w:color="auto"/>
                                                    <w:left w:val="none" w:sz="0" w:space="0" w:color="auto"/>
                                                    <w:bottom w:val="none" w:sz="0" w:space="0" w:color="auto"/>
                                                    <w:right w:val="none" w:sz="0" w:space="0" w:color="auto"/>
                                                  </w:divBdr>
                                                </w:div>
                                              </w:divsChild>
                                            </w:div>
                                            <w:div w:id="343017277">
                                              <w:marLeft w:val="0"/>
                                              <w:marRight w:val="0"/>
                                              <w:marTop w:val="0"/>
                                              <w:marBottom w:val="0"/>
                                              <w:divBdr>
                                                <w:top w:val="none" w:sz="0" w:space="0" w:color="auto"/>
                                                <w:left w:val="none" w:sz="0" w:space="0" w:color="auto"/>
                                                <w:bottom w:val="none" w:sz="0" w:space="0" w:color="auto"/>
                                                <w:right w:val="none" w:sz="0" w:space="0" w:color="auto"/>
                                              </w:divBdr>
                                              <w:divsChild>
                                                <w:div w:id="646665517">
                                                  <w:marLeft w:val="0"/>
                                                  <w:marRight w:val="0"/>
                                                  <w:marTop w:val="0"/>
                                                  <w:marBottom w:val="0"/>
                                                  <w:divBdr>
                                                    <w:top w:val="none" w:sz="0" w:space="0" w:color="auto"/>
                                                    <w:left w:val="none" w:sz="0" w:space="0" w:color="auto"/>
                                                    <w:bottom w:val="none" w:sz="0" w:space="0" w:color="auto"/>
                                                    <w:right w:val="none" w:sz="0" w:space="0" w:color="auto"/>
                                                  </w:divBdr>
                                                </w:div>
                                                <w:div w:id="1280796173">
                                                  <w:marLeft w:val="0"/>
                                                  <w:marRight w:val="0"/>
                                                  <w:marTop w:val="0"/>
                                                  <w:marBottom w:val="0"/>
                                                  <w:divBdr>
                                                    <w:top w:val="none" w:sz="0" w:space="0" w:color="auto"/>
                                                    <w:left w:val="none" w:sz="0" w:space="0" w:color="auto"/>
                                                    <w:bottom w:val="none" w:sz="0" w:space="0" w:color="auto"/>
                                                    <w:right w:val="none" w:sz="0" w:space="0" w:color="auto"/>
                                                  </w:divBdr>
                                                </w:div>
                                              </w:divsChild>
                                            </w:div>
                                            <w:div w:id="515272456">
                                              <w:marLeft w:val="0"/>
                                              <w:marRight w:val="0"/>
                                              <w:marTop w:val="0"/>
                                              <w:marBottom w:val="0"/>
                                              <w:divBdr>
                                                <w:top w:val="none" w:sz="0" w:space="0" w:color="auto"/>
                                                <w:left w:val="none" w:sz="0" w:space="0" w:color="auto"/>
                                                <w:bottom w:val="none" w:sz="0" w:space="0" w:color="auto"/>
                                                <w:right w:val="none" w:sz="0" w:space="0" w:color="auto"/>
                                              </w:divBdr>
                                              <w:divsChild>
                                                <w:div w:id="610358746">
                                                  <w:marLeft w:val="0"/>
                                                  <w:marRight w:val="0"/>
                                                  <w:marTop w:val="0"/>
                                                  <w:marBottom w:val="0"/>
                                                  <w:divBdr>
                                                    <w:top w:val="none" w:sz="0" w:space="0" w:color="auto"/>
                                                    <w:left w:val="none" w:sz="0" w:space="0" w:color="auto"/>
                                                    <w:bottom w:val="none" w:sz="0" w:space="0" w:color="auto"/>
                                                    <w:right w:val="none" w:sz="0" w:space="0" w:color="auto"/>
                                                  </w:divBdr>
                                                </w:div>
                                                <w:div w:id="1696155227">
                                                  <w:marLeft w:val="0"/>
                                                  <w:marRight w:val="0"/>
                                                  <w:marTop w:val="0"/>
                                                  <w:marBottom w:val="0"/>
                                                  <w:divBdr>
                                                    <w:top w:val="none" w:sz="0" w:space="0" w:color="auto"/>
                                                    <w:left w:val="none" w:sz="0" w:space="0" w:color="auto"/>
                                                    <w:bottom w:val="none" w:sz="0" w:space="0" w:color="auto"/>
                                                    <w:right w:val="none" w:sz="0" w:space="0" w:color="auto"/>
                                                  </w:divBdr>
                                                </w:div>
                                              </w:divsChild>
                                            </w:div>
                                            <w:div w:id="560671784">
                                              <w:marLeft w:val="0"/>
                                              <w:marRight w:val="0"/>
                                              <w:marTop w:val="0"/>
                                              <w:marBottom w:val="0"/>
                                              <w:divBdr>
                                                <w:top w:val="none" w:sz="0" w:space="0" w:color="auto"/>
                                                <w:left w:val="none" w:sz="0" w:space="0" w:color="auto"/>
                                                <w:bottom w:val="none" w:sz="0" w:space="0" w:color="auto"/>
                                                <w:right w:val="none" w:sz="0" w:space="0" w:color="auto"/>
                                              </w:divBdr>
                                              <w:divsChild>
                                                <w:div w:id="933629366">
                                                  <w:marLeft w:val="0"/>
                                                  <w:marRight w:val="0"/>
                                                  <w:marTop w:val="0"/>
                                                  <w:marBottom w:val="0"/>
                                                  <w:divBdr>
                                                    <w:top w:val="none" w:sz="0" w:space="0" w:color="auto"/>
                                                    <w:left w:val="none" w:sz="0" w:space="0" w:color="auto"/>
                                                    <w:bottom w:val="none" w:sz="0" w:space="0" w:color="auto"/>
                                                    <w:right w:val="none" w:sz="0" w:space="0" w:color="auto"/>
                                                  </w:divBdr>
                                                </w:div>
                                                <w:div w:id="2107192978">
                                                  <w:marLeft w:val="0"/>
                                                  <w:marRight w:val="0"/>
                                                  <w:marTop w:val="0"/>
                                                  <w:marBottom w:val="0"/>
                                                  <w:divBdr>
                                                    <w:top w:val="none" w:sz="0" w:space="0" w:color="auto"/>
                                                    <w:left w:val="none" w:sz="0" w:space="0" w:color="auto"/>
                                                    <w:bottom w:val="none" w:sz="0" w:space="0" w:color="auto"/>
                                                    <w:right w:val="none" w:sz="0" w:space="0" w:color="auto"/>
                                                  </w:divBdr>
                                                </w:div>
                                              </w:divsChild>
                                            </w:div>
                                            <w:div w:id="593787319">
                                              <w:marLeft w:val="0"/>
                                              <w:marRight w:val="0"/>
                                              <w:marTop w:val="0"/>
                                              <w:marBottom w:val="0"/>
                                              <w:divBdr>
                                                <w:top w:val="none" w:sz="0" w:space="0" w:color="auto"/>
                                                <w:left w:val="none" w:sz="0" w:space="0" w:color="auto"/>
                                                <w:bottom w:val="none" w:sz="0" w:space="0" w:color="auto"/>
                                                <w:right w:val="none" w:sz="0" w:space="0" w:color="auto"/>
                                              </w:divBdr>
                                              <w:divsChild>
                                                <w:div w:id="868492988">
                                                  <w:marLeft w:val="0"/>
                                                  <w:marRight w:val="0"/>
                                                  <w:marTop w:val="0"/>
                                                  <w:marBottom w:val="0"/>
                                                  <w:divBdr>
                                                    <w:top w:val="none" w:sz="0" w:space="0" w:color="auto"/>
                                                    <w:left w:val="none" w:sz="0" w:space="0" w:color="auto"/>
                                                    <w:bottom w:val="none" w:sz="0" w:space="0" w:color="auto"/>
                                                    <w:right w:val="none" w:sz="0" w:space="0" w:color="auto"/>
                                                  </w:divBdr>
                                                </w:div>
                                                <w:div w:id="2129811359">
                                                  <w:marLeft w:val="0"/>
                                                  <w:marRight w:val="0"/>
                                                  <w:marTop w:val="0"/>
                                                  <w:marBottom w:val="0"/>
                                                  <w:divBdr>
                                                    <w:top w:val="none" w:sz="0" w:space="0" w:color="auto"/>
                                                    <w:left w:val="none" w:sz="0" w:space="0" w:color="auto"/>
                                                    <w:bottom w:val="none" w:sz="0" w:space="0" w:color="auto"/>
                                                    <w:right w:val="none" w:sz="0" w:space="0" w:color="auto"/>
                                                  </w:divBdr>
                                                </w:div>
                                              </w:divsChild>
                                            </w:div>
                                            <w:div w:id="642657779">
                                              <w:marLeft w:val="0"/>
                                              <w:marRight w:val="0"/>
                                              <w:marTop w:val="0"/>
                                              <w:marBottom w:val="0"/>
                                              <w:divBdr>
                                                <w:top w:val="none" w:sz="0" w:space="0" w:color="auto"/>
                                                <w:left w:val="none" w:sz="0" w:space="0" w:color="auto"/>
                                                <w:bottom w:val="none" w:sz="0" w:space="0" w:color="auto"/>
                                                <w:right w:val="none" w:sz="0" w:space="0" w:color="auto"/>
                                              </w:divBdr>
                                              <w:divsChild>
                                                <w:div w:id="1034426697">
                                                  <w:marLeft w:val="0"/>
                                                  <w:marRight w:val="0"/>
                                                  <w:marTop w:val="0"/>
                                                  <w:marBottom w:val="0"/>
                                                  <w:divBdr>
                                                    <w:top w:val="none" w:sz="0" w:space="0" w:color="auto"/>
                                                    <w:left w:val="none" w:sz="0" w:space="0" w:color="auto"/>
                                                    <w:bottom w:val="none" w:sz="0" w:space="0" w:color="auto"/>
                                                    <w:right w:val="none" w:sz="0" w:space="0" w:color="auto"/>
                                                  </w:divBdr>
                                                </w:div>
                                                <w:div w:id="1847400685">
                                                  <w:marLeft w:val="0"/>
                                                  <w:marRight w:val="0"/>
                                                  <w:marTop w:val="0"/>
                                                  <w:marBottom w:val="0"/>
                                                  <w:divBdr>
                                                    <w:top w:val="none" w:sz="0" w:space="0" w:color="auto"/>
                                                    <w:left w:val="none" w:sz="0" w:space="0" w:color="auto"/>
                                                    <w:bottom w:val="none" w:sz="0" w:space="0" w:color="auto"/>
                                                    <w:right w:val="none" w:sz="0" w:space="0" w:color="auto"/>
                                                  </w:divBdr>
                                                </w:div>
                                              </w:divsChild>
                                            </w:div>
                                            <w:div w:id="888616820">
                                              <w:marLeft w:val="0"/>
                                              <w:marRight w:val="0"/>
                                              <w:marTop w:val="0"/>
                                              <w:marBottom w:val="0"/>
                                              <w:divBdr>
                                                <w:top w:val="none" w:sz="0" w:space="0" w:color="auto"/>
                                                <w:left w:val="none" w:sz="0" w:space="0" w:color="auto"/>
                                                <w:bottom w:val="none" w:sz="0" w:space="0" w:color="auto"/>
                                                <w:right w:val="none" w:sz="0" w:space="0" w:color="auto"/>
                                              </w:divBdr>
                                              <w:divsChild>
                                                <w:div w:id="813059841">
                                                  <w:marLeft w:val="0"/>
                                                  <w:marRight w:val="0"/>
                                                  <w:marTop w:val="0"/>
                                                  <w:marBottom w:val="0"/>
                                                  <w:divBdr>
                                                    <w:top w:val="none" w:sz="0" w:space="0" w:color="auto"/>
                                                    <w:left w:val="none" w:sz="0" w:space="0" w:color="auto"/>
                                                    <w:bottom w:val="none" w:sz="0" w:space="0" w:color="auto"/>
                                                    <w:right w:val="none" w:sz="0" w:space="0" w:color="auto"/>
                                                  </w:divBdr>
                                                </w:div>
                                                <w:div w:id="1853758544">
                                                  <w:marLeft w:val="0"/>
                                                  <w:marRight w:val="0"/>
                                                  <w:marTop w:val="0"/>
                                                  <w:marBottom w:val="0"/>
                                                  <w:divBdr>
                                                    <w:top w:val="none" w:sz="0" w:space="0" w:color="auto"/>
                                                    <w:left w:val="none" w:sz="0" w:space="0" w:color="auto"/>
                                                    <w:bottom w:val="none" w:sz="0" w:space="0" w:color="auto"/>
                                                    <w:right w:val="none" w:sz="0" w:space="0" w:color="auto"/>
                                                  </w:divBdr>
                                                </w:div>
                                              </w:divsChild>
                                            </w:div>
                                            <w:div w:id="1014113564">
                                              <w:marLeft w:val="0"/>
                                              <w:marRight w:val="0"/>
                                              <w:marTop w:val="0"/>
                                              <w:marBottom w:val="0"/>
                                              <w:divBdr>
                                                <w:top w:val="none" w:sz="0" w:space="0" w:color="auto"/>
                                                <w:left w:val="none" w:sz="0" w:space="0" w:color="auto"/>
                                                <w:bottom w:val="none" w:sz="0" w:space="0" w:color="auto"/>
                                                <w:right w:val="none" w:sz="0" w:space="0" w:color="auto"/>
                                              </w:divBdr>
                                              <w:divsChild>
                                                <w:div w:id="291055573">
                                                  <w:marLeft w:val="0"/>
                                                  <w:marRight w:val="0"/>
                                                  <w:marTop w:val="0"/>
                                                  <w:marBottom w:val="0"/>
                                                  <w:divBdr>
                                                    <w:top w:val="none" w:sz="0" w:space="0" w:color="auto"/>
                                                    <w:left w:val="none" w:sz="0" w:space="0" w:color="auto"/>
                                                    <w:bottom w:val="none" w:sz="0" w:space="0" w:color="auto"/>
                                                    <w:right w:val="none" w:sz="0" w:space="0" w:color="auto"/>
                                                  </w:divBdr>
                                                </w:div>
                                                <w:div w:id="1909219195">
                                                  <w:marLeft w:val="0"/>
                                                  <w:marRight w:val="0"/>
                                                  <w:marTop w:val="0"/>
                                                  <w:marBottom w:val="0"/>
                                                  <w:divBdr>
                                                    <w:top w:val="none" w:sz="0" w:space="0" w:color="auto"/>
                                                    <w:left w:val="none" w:sz="0" w:space="0" w:color="auto"/>
                                                    <w:bottom w:val="none" w:sz="0" w:space="0" w:color="auto"/>
                                                    <w:right w:val="none" w:sz="0" w:space="0" w:color="auto"/>
                                                  </w:divBdr>
                                                </w:div>
                                              </w:divsChild>
                                            </w:div>
                                            <w:div w:id="1087769809">
                                              <w:marLeft w:val="0"/>
                                              <w:marRight w:val="0"/>
                                              <w:marTop w:val="0"/>
                                              <w:marBottom w:val="0"/>
                                              <w:divBdr>
                                                <w:top w:val="none" w:sz="0" w:space="0" w:color="auto"/>
                                                <w:left w:val="none" w:sz="0" w:space="0" w:color="auto"/>
                                                <w:bottom w:val="none" w:sz="0" w:space="0" w:color="auto"/>
                                                <w:right w:val="none" w:sz="0" w:space="0" w:color="auto"/>
                                              </w:divBdr>
                                              <w:divsChild>
                                                <w:div w:id="251281327">
                                                  <w:marLeft w:val="0"/>
                                                  <w:marRight w:val="0"/>
                                                  <w:marTop w:val="0"/>
                                                  <w:marBottom w:val="0"/>
                                                  <w:divBdr>
                                                    <w:top w:val="none" w:sz="0" w:space="0" w:color="auto"/>
                                                    <w:left w:val="none" w:sz="0" w:space="0" w:color="auto"/>
                                                    <w:bottom w:val="none" w:sz="0" w:space="0" w:color="auto"/>
                                                    <w:right w:val="none" w:sz="0" w:space="0" w:color="auto"/>
                                                  </w:divBdr>
                                                </w:div>
                                                <w:div w:id="718211444">
                                                  <w:marLeft w:val="0"/>
                                                  <w:marRight w:val="0"/>
                                                  <w:marTop w:val="0"/>
                                                  <w:marBottom w:val="0"/>
                                                  <w:divBdr>
                                                    <w:top w:val="none" w:sz="0" w:space="0" w:color="auto"/>
                                                    <w:left w:val="none" w:sz="0" w:space="0" w:color="auto"/>
                                                    <w:bottom w:val="none" w:sz="0" w:space="0" w:color="auto"/>
                                                    <w:right w:val="none" w:sz="0" w:space="0" w:color="auto"/>
                                                  </w:divBdr>
                                                </w:div>
                                              </w:divsChild>
                                            </w:div>
                                            <w:div w:id="1438258141">
                                              <w:marLeft w:val="0"/>
                                              <w:marRight w:val="0"/>
                                              <w:marTop w:val="0"/>
                                              <w:marBottom w:val="0"/>
                                              <w:divBdr>
                                                <w:top w:val="none" w:sz="0" w:space="0" w:color="auto"/>
                                                <w:left w:val="none" w:sz="0" w:space="0" w:color="auto"/>
                                                <w:bottom w:val="none" w:sz="0" w:space="0" w:color="auto"/>
                                                <w:right w:val="none" w:sz="0" w:space="0" w:color="auto"/>
                                              </w:divBdr>
                                              <w:divsChild>
                                                <w:div w:id="1203399277">
                                                  <w:marLeft w:val="0"/>
                                                  <w:marRight w:val="0"/>
                                                  <w:marTop w:val="0"/>
                                                  <w:marBottom w:val="0"/>
                                                  <w:divBdr>
                                                    <w:top w:val="none" w:sz="0" w:space="0" w:color="auto"/>
                                                    <w:left w:val="none" w:sz="0" w:space="0" w:color="auto"/>
                                                    <w:bottom w:val="none" w:sz="0" w:space="0" w:color="auto"/>
                                                    <w:right w:val="none" w:sz="0" w:space="0" w:color="auto"/>
                                                  </w:divBdr>
                                                </w:div>
                                                <w:div w:id="1859388508">
                                                  <w:marLeft w:val="0"/>
                                                  <w:marRight w:val="0"/>
                                                  <w:marTop w:val="0"/>
                                                  <w:marBottom w:val="0"/>
                                                  <w:divBdr>
                                                    <w:top w:val="none" w:sz="0" w:space="0" w:color="auto"/>
                                                    <w:left w:val="none" w:sz="0" w:space="0" w:color="auto"/>
                                                    <w:bottom w:val="none" w:sz="0" w:space="0" w:color="auto"/>
                                                    <w:right w:val="none" w:sz="0" w:space="0" w:color="auto"/>
                                                  </w:divBdr>
                                                </w:div>
                                              </w:divsChild>
                                            </w:div>
                                            <w:div w:id="1521237324">
                                              <w:marLeft w:val="0"/>
                                              <w:marRight w:val="0"/>
                                              <w:marTop w:val="0"/>
                                              <w:marBottom w:val="0"/>
                                              <w:divBdr>
                                                <w:top w:val="none" w:sz="0" w:space="0" w:color="auto"/>
                                                <w:left w:val="none" w:sz="0" w:space="0" w:color="auto"/>
                                                <w:bottom w:val="none" w:sz="0" w:space="0" w:color="auto"/>
                                                <w:right w:val="none" w:sz="0" w:space="0" w:color="auto"/>
                                              </w:divBdr>
                                              <w:divsChild>
                                                <w:div w:id="130559464">
                                                  <w:marLeft w:val="0"/>
                                                  <w:marRight w:val="0"/>
                                                  <w:marTop w:val="0"/>
                                                  <w:marBottom w:val="0"/>
                                                  <w:divBdr>
                                                    <w:top w:val="none" w:sz="0" w:space="0" w:color="auto"/>
                                                    <w:left w:val="none" w:sz="0" w:space="0" w:color="auto"/>
                                                    <w:bottom w:val="none" w:sz="0" w:space="0" w:color="auto"/>
                                                    <w:right w:val="none" w:sz="0" w:space="0" w:color="auto"/>
                                                  </w:divBdr>
                                                </w:div>
                                                <w:div w:id="1022560325">
                                                  <w:marLeft w:val="0"/>
                                                  <w:marRight w:val="0"/>
                                                  <w:marTop w:val="0"/>
                                                  <w:marBottom w:val="0"/>
                                                  <w:divBdr>
                                                    <w:top w:val="none" w:sz="0" w:space="0" w:color="auto"/>
                                                    <w:left w:val="none" w:sz="0" w:space="0" w:color="auto"/>
                                                    <w:bottom w:val="none" w:sz="0" w:space="0" w:color="auto"/>
                                                    <w:right w:val="none" w:sz="0" w:space="0" w:color="auto"/>
                                                  </w:divBdr>
                                                </w:div>
                                              </w:divsChild>
                                            </w:div>
                                            <w:div w:id="1553804125">
                                              <w:marLeft w:val="0"/>
                                              <w:marRight w:val="0"/>
                                              <w:marTop w:val="0"/>
                                              <w:marBottom w:val="0"/>
                                              <w:divBdr>
                                                <w:top w:val="none" w:sz="0" w:space="0" w:color="auto"/>
                                                <w:left w:val="none" w:sz="0" w:space="0" w:color="auto"/>
                                                <w:bottom w:val="none" w:sz="0" w:space="0" w:color="auto"/>
                                                <w:right w:val="none" w:sz="0" w:space="0" w:color="auto"/>
                                              </w:divBdr>
                                              <w:divsChild>
                                                <w:div w:id="305745781">
                                                  <w:marLeft w:val="0"/>
                                                  <w:marRight w:val="0"/>
                                                  <w:marTop w:val="0"/>
                                                  <w:marBottom w:val="0"/>
                                                  <w:divBdr>
                                                    <w:top w:val="none" w:sz="0" w:space="0" w:color="auto"/>
                                                    <w:left w:val="none" w:sz="0" w:space="0" w:color="auto"/>
                                                    <w:bottom w:val="none" w:sz="0" w:space="0" w:color="auto"/>
                                                    <w:right w:val="none" w:sz="0" w:space="0" w:color="auto"/>
                                                  </w:divBdr>
                                                </w:div>
                                                <w:div w:id="918054536">
                                                  <w:marLeft w:val="0"/>
                                                  <w:marRight w:val="0"/>
                                                  <w:marTop w:val="0"/>
                                                  <w:marBottom w:val="0"/>
                                                  <w:divBdr>
                                                    <w:top w:val="none" w:sz="0" w:space="0" w:color="auto"/>
                                                    <w:left w:val="none" w:sz="0" w:space="0" w:color="auto"/>
                                                    <w:bottom w:val="none" w:sz="0" w:space="0" w:color="auto"/>
                                                    <w:right w:val="none" w:sz="0" w:space="0" w:color="auto"/>
                                                  </w:divBdr>
                                                </w:div>
                                              </w:divsChild>
                                            </w:div>
                                            <w:div w:id="1572539543">
                                              <w:marLeft w:val="0"/>
                                              <w:marRight w:val="0"/>
                                              <w:marTop w:val="0"/>
                                              <w:marBottom w:val="0"/>
                                              <w:divBdr>
                                                <w:top w:val="none" w:sz="0" w:space="0" w:color="auto"/>
                                                <w:left w:val="none" w:sz="0" w:space="0" w:color="auto"/>
                                                <w:bottom w:val="none" w:sz="0" w:space="0" w:color="auto"/>
                                                <w:right w:val="none" w:sz="0" w:space="0" w:color="auto"/>
                                              </w:divBdr>
                                              <w:divsChild>
                                                <w:div w:id="173036620">
                                                  <w:marLeft w:val="0"/>
                                                  <w:marRight w:val="0"/>
                                                  <w:marTop w:val="0"/>
                                                  <w:marBottom w:val="0"/>
                                                  <w:divBdr>
                                                    <w:top w:val="none" w:sz="0" w:space="0" w:color="auto"/>
                                                    <w:left w:val="none" w:sz="0" w:space="0" w:color="auto"/>
                                                    <w:bottom w:val="none" w:sz="0" w:space="0" w:color="auto"/>
                                                    <w:right w:val="none" w:sz="0" w:space="0" w:color="auto"/>
                                                  </w:divBdr>
                                                </w:div>
                                                <w:div w:id="2081781100">
                                                  <w:marLeft w:val="0"/>
                                                  <w:marRight w:val="0"/>
                                                  <w:marTop w:val="0"/>
                                                  <w:marBottom w:val="0"/>
                                                  <w:divBdr>
                                                    <w:top w:val="none" w:sz="0" w:space="0" w:color="auto"/>
                                                    <w:left w:val="none" w:sz="0" w:space="0" w:color="auto"/>
                                                    <w:bottom w:val="none" w:sz="0" w:space="0" w:color="auto"/>
                                                    <w:right w:val="none" w:sz="0" w:space="0" w:color="auto"/>
                                                  </w:divBdr>
                                                </w:div>
                                              </w:divsChild>
                                            </w:div>
                                            <w:div w:id="1664580190">
                                              <w:marLeft w:val="0"/>
                                              <w:marRight w:val="0"/>
                                              <w:marTop w:val="0"/>
                                              <w:marBottom w:val="0"/>
                                              <w:divBdr>
                                                <w:top w:val="none" w:sz="0" w:space="0" w:color="auto"/>
                                                <w:left w:val="none" w:sz="0" w:space="0" w:color="auto"/>
                                                <w:bottom w:val="none" w:sz="0" w:space="0" w:color="auto"/>
                                                <w:right w:val="none" w:sz="0" w:space="0" w:color="auto"/>
                                              </w:divBdr>
                                              <w:divsChild>
                                                <w:div w:id="114566079">
                                                  <w:marLeft w:val="0"/>
                                                  <w:marRight w:val="0"/>
                                                  <w:marTop w:val="0"/>
                                                  <w:marBottom w:val="0"/>
                                                  <w:divBdr>
                                                    <w:top w:val="none" w:sz="0" w:space="0" w:color="auto"/>
                                                    <w:left w:val="none" w:sz="0" w:space="0" w:color="auto"/>
                                                    <w:bottom w:val="none" w:sz="0" w:space="0" w:color="auto"/>
                                                    <w:right w:val="none" w:sz="0" w:space="0" w:color="auto"/>
                                                  </w:divBdr>
                                                </w:div>
                                                <w:div w:id="880089053">
                                                  <w:marLeft w:val="0"/>
                                                  <w:marRight w:val="0"/>
                                                  <w:marTop w:val="0"/>
                                                  <w:marBottom w:val="0"/>
                                                  <w:divBdr>
                                                    <w:top w:val="none" w:sz="0" w:space="0" w:color="auto"/>
                                                    <w:left w:val="none" w:sz="0" w:space="0" w:color="auto"/>
                                                    <w:bottom w:val="none" w:sz="0" w:space="0" w:color="auto"/>
                                                    <w:right w:val="none" w:sz="0" w:space="0" w:color="auto"/>
                                                  </w:divBdr>
                                                </w:div>
                                              </w:divsChild>
                                            </w:div>
                                            <w:div w:id="1838039683">
                                              <w:marLeft w:val="0"/>
                                              <w:marRight w:val="0"/>
                                              <w:marTop w:val="0"/>
                                              <w:marBottom w:val="0"/>
                                              <w:divBdr>
                                                <w:top w:val="none" w:sz="0" w:space="0" w:color="auto"/>
                                                <w:left w:val="none" w:sz="0" w:space="0" w:color="auto"/>
                                                <w:bottom w:val="none" w:sz="0" w:space="0" w:color="auto"/>
                                                <w:right w:val="none" w:sz="0" w:space="0" w:color="auto"/>
                                              </w:divBdr>
                                              <w:divsChild>
                                                <w:div w:id="137306431">
                                                  <w:marLeft w:val="0"/>
                                                  <w:marRight w:val="0"/>
                                                  <w:marTop w:val="0"/>
                                                  <w:marBottom w:val="0"/>
                                                  <w:divBdr>
                                                    <w:top w:val="none" w:sz="0" w:space="0" w:color="auto"/>
                                                    <w:left w:val="none" w:sz="0" w:space="0" w:color="auto"/>
                                                    <w:bottom w:val="none" w:sz="0" w:space="0" w:color="auto"/>
                                                    <w:right w:val="none" w:sz="0" w:space="0" w:color="auto"/>
                                                  </w:divBdr>
                                                </w:div>
                                                <w:div w:id="179902306">
                                                  <w:marLeft w:val="0"/>
                                                  <w:marRight w:val="0"/>
                                                  <w:marTop w:val="0"/>
                                                  <w:marBottom w:val="0"/>
                                                  <w:divBdr>
                                                    <w:top w:val="none" w:sz="0" w:space="0" w:color="auto"/>
                                                    <w:left w:val="none" w:sz="0" w:space="0" w:color="auto"/>
                                                    <w:bottom w:val="none" w:sz="0" w:space="0" w:color="auto"/>
                                                    <w:right w:val="none" w:sz="0" w:space="0" w:color="auto"/>
                                                  </w:divBdr>
                                                </w:div>
                                              </w:divsChild>
                                            </w:div>
                                            <w:div w:id="1848865539">
                                              <w:marLeft w:val="0"/>
                                              <w:marRight w:val="0"/>
                                              <w:marTop w:val="0"/>
                                              <w:marBottom w:val="0"/>
                                              <w:divBdr>
                                                <w:top w:val="none" w:sz="0" w:space="0" w:color="auto"/>
                                                <w:left w:val="none" w:sz="0" w:space="0" w:color="auto"/>
                                                <w:bottom w:val="none" w:sz="0" w:space="0" w:color="auto"/>
                                                <w:right w:val="none" w:sz="0" w:space="0" w:color="auto"/>
                                              </w:divBdr>
                                              <w:divsChild>
                                                <w:div w:id="586959500">
                                                  <w:marLeft w:val="0"/>
                                                  <w:marRight w:val="0"/>
                                                  <w:marTop w:val="0"/>
                                                  <w:marBottom w:val="0"/>
                                                  <w:divBdr>
                                                    <w:top w:val="none" w:sz="0" w:space="0" w:color="auto"/>
                                                    <w:left w:val="none" w:sz="0" w:space="0" w:color="auto"/>
                                                    <w:bottom w:val="none" w:sz="0" w:space="0" w:color="auto"/>
                                                    <w:right w:val="none" w:sz="0" w:space="0" w:color="auto"/>
                                                  </w:divBdr>
                                                </w:div>
                                                <w:div w:id="2018461927">
                                                  <w:marLeft w:val="0"/>
                                                  <w:marRight w:val="0"/>
                                                  <w:marTop w:val="0"/>
                                                  <w:marBottom w:val="0"/>
                                                  <w:divBdr>
                                                    <w:top w:val="none" w:sz="0" w:space="0" w:color="auto"/>
                                                    <w:left w:val="none" w:sz="0" w:space="0" w:color="auto"/>
                                                    <w:bottom w:val="none" w:sz="0" w:space="0" w:color="auto"/>
                                                    <w:right w:val="none" w:sz="0" w:space="0" w:color="auto"/>
                                                  </w:divBdr>
                                                </w:div>
                                              </w:divsChild>
                                            </w:div>
                                            <w:div w:id="1851523533">
                                              <w:marLeft w:val="0"/>
                                              <w:marRight w:val="0"/>
                                              <w:marTop w:val="0"/>
                                              <w:marBottom w:val="0"/>
                                              <w:divBdr>
                                                <w:top w:val="none" w:sz="0" w:space="0" w:color="auto"/>
                                                <w:left w:val="none" w:sz="0" w:space="0" w:color="auto"/>
                                                <w:bottom w:val="none" w:sz="0" w:space="0" w:color="auto"/>
                                                <w:right w:val="none" w:sz="0" w:space="0" w:color="auto"/>
                                              </w:divBdr>
                                              <w:divsChild>
                                                <w:div w:id="709767624">
                                                  <w:marLeft w:val="0"/>
                                                  <w:marRight w:val="0"/>
                                                  <w:marTop w:val="0"/>
                                                  <w:marBottom w:val="0"/>
                                                  <w:divBdr>
                                                    <w:top w:val="none" w:sz="0" w:space="0" w:color="auto"/>
                                                    <w:left w:val="none" w:sz="0" w:space="0" w:color="auto"/>
                                                    <w:bottom w:val="none" w:sz="0" w:space="0" w:color="auto"/>
                                                    <w:right w:val="none" w:sz="0" w:space="0" w:color="auto"/>
                                                  </w:divBdr>
                                                </w:div>
                                                <w:div w:id="1793091732">
                                                  <w:marLeft w:val="0"/>
                                                  <w:marRight w:val="0"/>
                                                  <w:marTop w:val="0"/>
                                                  <w:marBottom w:val="0"/>
                                                  <w:divBdr>
                                                    <w:top w:val="none" w:sz="0" w:space="0" w:color="auto"/>
                                                    <w:left w:val="none" w:sz="0" w:space="0" w:color="auto"/>
                                                    <w:bottom w:val="none" w:sz="0" w:space="0" w:color="auto"/>
                                                    <w:right w:val="none" w:sz="0" w:space="0" w:color="auto"/>
                                                  </w:divBdr>
                                                </w:div>
                                              </w:divsChild>
                                            </w:div>
                                            <w:div w:id="1915240687">
                                              <w:marLeft w:val="0"/>
                                              <w:marRight w:val="0"/>
                                              <w:marTop w:val="0"/>
                                              <w:marBottom w:val="0"/>
                                              <w:divBdr>
                                                <w:top w:val="none" w:sz="0" w:space="0" w:color="auto"/>
                                                <w:left w:val="none" w:sz="0" w:space="0" w:color="auto"/>
                                                <w:bottom w:val="none" w:sz="0" w:space="0" w:color="auto"/>
                                                <w:right w:val="none" w:sz="0" w:space="0" w:color="auto"/>
                                              </w:divBdr>
                                              <w:divsChild>
                                                <w:div w:id="951324282">
                                                  <w:marLeft w:val="0"/>
                                                  <w:marRight w:val="0"/>
                                                  <w:marTop w:val="0"/>
                                                  <w:marBottom w:val="0"/>
                                                  <w:divBdr>
                                                    <w:top w:val="none" w:sz="0" w:space="0" w:color="auto"/>
                                                    <w:left w:val="none" w:sz="0" w:space="0" w:color="auto"/>
                                                    <w:bottom w:val="none" w:sz="0" w:space="0" w:color="auto"/>
                                                    <w:right w:val="none" w:sz="0" w:space="0" w:color="auto"/>
                                                  </w:divBdr>
                                                </w:div>
                                                <w:div w:id="2040280074">
                                                  <w:marLeft w:val="0"/>
                                                  <w:marRight w:val="0"/>
                                                  <w:marTop w:val="0"/>
                                                  <w:marBottom w:val="0"/>
                                                  <w:divBdr>
                                                    <w:top w:val="none" w:sz="0" w:space="0" w:color="auto"/>
                                                    <w:left w:val="none" w:sz="0" w:space="0" w:color="auto"/>
                                                    <w:bottom w:val="none" w:sz="0" w:space="0" w:color="auto"/>
                                                    <w:right w:val="none" w:sz="0" w:space="0" w:color="auto"/>
                                                  </w:divBdr>
                                                </w:div>
                                              </w:divsChild>
                                            </w:div>
                                            <w:div w:id="1981961862">
                                              <w:marLeft w:val="0"/>
                                              <w:marRight w:val="0"/>
                                              <w:marTop w:val="0"/>
                                              <w:marBottom w:val="0"/>
                                              <w:divBdr>
                                                <w:top w:val="none" w:sz="0" w:space="0" w:color="auto"/>
                                                <w:left w:val="none" w:sz="0" w:space="0" w:color="auto"/>
                                                <w:bottom w:val="none" w:sz="0" w:space="0" w:color="auto"/>
                                                <w:right w:val="none" w:sz="0" w:space="0" w:color="auto"/>
                                              </w:divBdr>
                                              <w:divsChild>
                                                <w:div w:id="1778211536">
                                                  <w:marLeft w:val="0"/>
                                                  <w:marRight w:val="0"/>
                                                  <w:marTop w:val="0"/>
                                                  <w:marBottom w:val="0"/>
                                                  <w:divBdr>
                                                    <w:top w:val="none" w:sz="0" w:space="0" w:color="auto"/>
                                                    <w:left w:val="none" w:sz="0" w:space="0" w:color="auto"/>
                                                    <w:bottom w:val="none" w:sz="0" w:space="0" w:color="auto"/>
                                                    <w:right w:val="none" w:sz="0" w:space="0" w:color="auto"/>
                                                  </w:divBdr>
                                                </w:div>
                                                <w:div w:id="2051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856179">
                  <w:marLeft w:val="0"/>
                  <w:marRight w:val="0"/>
                  <w:marTop w:val="0"/>
                  <w:marBottom w:val="0"/>
                  <w:divBdr>
                    <w:top w:val="none" w:sz="0" w:space="0" w:color="auto"/>
                    <w:left w:val="none" w:sz="0" w:space="0" w:color="auto"/>
                    <w:bottom w:val="none" w:sz="0" w:space="0" w:color="auto"/>
                    <w:right w:val="none" w:sz="0" w:space="0" w:color="auto"/>
                  </w:divBdr>
                </w:div>
              </w:divsChild>
            </w:div>
            <w:div w:id="2115972908">
              <w:marLeft w:val="0"/>
              <w:marRight w:val="0"/>
              <w:marTop w:val="0"/>
              <w:marBottom w:val="0"/>
              <w:divBdr>
                <w:top w:val="none" w:sz="0" w:space="0" w:color="auto"/>
                <w:left w:val="none" w:sz="0" w:space="0" w:color="auto"/>
                <w:bottom w:val="none" w:sz="0" w:space="0" w:color="auto"/>
                <w:right w:val="none" w:sz="0" w:space="0" w:color="auto"/>
              </w:divBdr>
              <w:divsChild>
                <w:div w:id="994796484">
                  <w:marLeft w:val="0"/>
                  <w:marRight w:val="0"/>
                  <w:marTop w:val="0"/>
                  <w:marBottom w:val="0"/>
                  <w:divBdr>
                    <w:top w:val="none" w:sz="0" w:space="0" w:color="auto"/>
                    <w:left w:val="none" w:sz="0" w:space="0" w:color="auto"/>
                    <w:bottom w:val="none" w:sz="0" w:space="0" w:color="auto"/>
                    <w:right w:val="none" w:sz="0" w:space="0" w:color="auto"/>
                  </w:divBdr>
                </w:div>
                <w:div w:id="19850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6607">
      <w:bodyDiv w:val="1"/>
      <w:marLeft w:val="0"/>
      <w:marRight w:val="0"/>
      <w:marTop w:val="0"/>
      <w:marBottom w:val="0"/>
      <w:divBdr>
        <w:top w:val="none" w:sz="0" w:space="0" w:color="auto"/>
        <w:left w:val="none" w:sz="0" w:space="0" w:color="auto"/>
        <w:bottom w:val="none" w:sz="0" w:space="0" w:color="auto"/>
        <w:right w:val="none" w:sz="0" w:space="0" w:color="auto"/>
      </w:divBdr>
    </w:div>
    <w:div w:id="1812792573">
      <w:bodyDiv w:val="1"/>
      <w:marLeft w:val="0"/>
      <w:marRight w:val="0"/>
      <w:marTop w:val="0"/>
      <w:marBottom w:val="0"/>
      <w:divBdr>
        <w:top w:val="none" w:sz="0" w:space="0" w:color="auto"/>
        <w:left w:val="none" w:sz="0" w:space="0" w:color="auto"/>
        <w:bottom w:val="none" w:sz="0" w:space="0" w:color="auto"/>
        <w:right w:val="none" w:sz="0" w:space="0" w:color="auto"/>
      </w:divBdr>
    </w:div>
    <w:div w:id="1812823467">
      <w:bodyDiv w:val="1"/>
      <w:marLeft w:val="0"/>
      <w:marRight w:val="0"/>
      <w:marTop w:val="0"/>
      <w:marBottom w:val="0"/>
      <w:divBdr>
        <w:top w:val="none" w:sz="0" w:space="0" w:color="auto"/>
        <w:left w:val="none" w:sz="0" w:space="0" w:color="auto"/>
        <w:bottom w:val="none" w:sz="0" w:space="0" w:color="auto"/>
        <w:right w:val="none" w:sz="0" w:space="0" w:color="auto"/>
      </w:divBdr>
    </w:div>
    <w:div w:id="1814593020">
      <w:bodyDiv w:val="1"/>
      <w:marLeft w:val="0"/>
      <w:marRight w:val="0"/>
      <w:marTop w:val="0"/>
      <w:marBottom w:val="0"/>
      <w:divBdr>
        <w:top w:val="none" w:sz="0" w:space="0" w:color="auto"/>
        <w:left w:val="none" w:sz="0" w:space="0" w:color="auto"/>
        <w:bottom w:val="none" w:sz="0" w:space="0" w:color="auto"/>
        <w:right w:val="none" w:sz="0" w:space="0" w:color="auto"/>
      </w:divBdr>
    </w:div>
    <w:div w:id="1815371140">
      <w:bodyDiv w:val="1"/>
      <w:marLeft w:val="0"/>
      <w:marRight w:val="0"/>
      <w:marTop w:val="0"/>
      <w:marBottom w:val="0"/>
      <w:divBdr>
        <w:top w:val="none" w:sz="0" w:space="0" w:color="auto"/>
        <w:left w:val="none" w:sz="0" w:space="0" w:color="auto"/>
        <w:bottom w:val="none" w:sz="0" w:space="0" w:color="auto"/>
        <w:right w:val="none" w:sz="0" w:space="0" w:color="auto"/>
      </w:divBdr>
    </w:div>
    <w:div w:id="1815641211">
      <w:bodyDiv w:val="1"/>
      <w:marLeft w:val="0"/>
      <w:marRight w:val="0"/>
      <w:marTop w:val="0"/>
      <w:marBottom w:val="0"/>
      <w:divBdr>
        <w:top w:val="none" w:sz="0" w:space="0" w:color="auto"/>
        <w:left w:val="none" w:sz="0" w:space="0" w:color="auto"/>
        <w:bottom w:val="none" w:sz="0" w:space="0" w:color="auto"/>
        <w:right w:val="none" w:sz="0" w:space="0" w:color="auto"/>
      </w:divBdr>
    </w:div>
    <w:div w:id="1815828186">
      <w:bodyDiv w:val="1"/>
      <w:marLeft w:val="0"/>
      <w:marRight w:val="0"/>
      <w:marTop w:val="0"/>
      <w:marBottom w:val="0"/>
      <w:divBdr>
        <w:top w:val="none" w:sz="0" w:space="0" w:color="auto"/>
        <w:left w:val="none" w:sz="0" w:space="0" w:color="auto"/>
        <w:bottom w:val="none" w:sz="0" w:space="0" w:color="auto"/>
        <w:right w:val="none" w:sz="0" w:space="0" w:color="auto"/>
      </w:divBdr>
    </w:div>
    <w:div w:id="1821920040">
      <w:bodyDiv w:val="1"/>
      <w:marLeft w:val="0"/>
      <w:marRight w:val="0"/>
      <w:marTop w:val="0"/>
      <w:marBottom w:val="0"/>
      <w:divBdr>
        <w:top w:val="none" w:sz="0" w:space="0" w:color="auto"/>
        <w:left w:val="none" w:sz="0" w:space="0" w:color="auto"/>
        <w:bottom w:val="none" w:sz="0" w:space="0" w:color="auto"/>
        <w:right w:val="none" w:sz="0" w:space="0" w:color="auto"/>
      </w:divBdr>
    </w:div>
    <w:div w:id="1822649599">
      <w:bodyDiv w:val="1"/>
      <w:marLeft w:val="0"/>
      <w:marRight w:val="0"/>
      <w:marTop w:val="0"/>
      <w:marBottom w:val="0"/>
      <w:divBdr>
        <w:top w:val="none" w:sz="0" w:space="0" w:color="auto"/>
        <w:left w:val="none" w:sz="0" w:space="0" w:color="auto"/>
        <w:bottom w:val="none" w:sz="0" w:space="0" w:color="auto"/>
        <w:right w:val="none" w:sz="0" w:space="0" w:color="auto"/>
      </w:divBdr>
    </w:div>
    <w:div w:id="1824155350">
      <w:bodyDiv w:val="1"/>
      <w:marLeft w:val="0"/>
      <w:marRight w:val="0"/>
      <w:marTop w:val="0"/>
      <w:marBottom w:val="0"/>
      <w:divBdr>
        <w:top w:val="none" w:sz="0" w:space="0" w:color="auto"/>
        <w:left w:val="none" w:sz="0" w:space="0" w:color="auto"/>
        <w:bottom w:val="none" w:sz="0" w:space="0" w:color="auto"/>
        <w:right w:val="none" w:sz="0" w:space="0" w:color="auto"/>
      </w:divBdr>
    </w:div>
    <w:div w:id="1826043293">
      <w:bodyDiv w:val="1"/>
      <w:marLeft w:val="0"/>
      <w:marRight w:val="0"/>
      <w:marTop w:val="0"/>
      <w:marBottom w:val="0"/>
      <w:divBdr>
        <w:top w:val="none" w:sz="0" w:space="0" w:color="auto"/>
        <w:left w:val="none" w:sz="0" w:space="0" w:color="auto"/>
        <w:bottom w:val="none" w:sz="0" w:space="0" w:color="auto"/>
        <w:right w:val="none" w:sz="0" w:space="0" w:color="auto"/>
      </w:divBdr>
    </w:div>
    <w:div w:id="1828863523">
      <w:bodyDiv w:val="1"/>
      <w:marLeft w:val="0"/>
      <w:marRight w:val="0"/>
      <w:marTop w:val="0"/>
      <w:marBottom w:val="0"/>
      <w:divBdr>
        <w:top w:val="none" w:sz="0" w:space="0" w:color="auto"/>
        <w:left w:val="none" w:sz="0" w:space="0" w:color="auto"/>
        <w:bottom w:val="none" w:sz="0" w:space="0" w:color="auto"/>
        <w:right w:val="none" w:sz="0" w:space="0" w:color="auto"/>
      </w:divBdr>
    </w:div>
    <w:div w:id="1829663089">
      <w:bodyDiv w:val="1"/>
      <w:marLeft w:val="0"/>
      <w:marRight w:val="0"/>
      <w:marTop w:val="0"/>
      <w:marBottom w:val="0"/>
      <w:divBdr>
        <w:top w:val="none" w:sz="0" w:space="0" w:color="auto"/>
        <w:left w:val="none" w:sz="0" w:space="0" w:color="auto"/>
        <w:bottom w:val="none" w:sz="0" w:space="0" w:color="auto"/>
        <w:right w:val="none" w:sz="0" w:space="0" w:color="auto"/>
      </w:divBdr>
    </w:div>
    <w:div w:id="1829785055">
      <w:bodyDiv w:val="1"/>
      <w:marLeft w:val="0"/>
      <w:marRight w:val="0"/>
      <w:marTop w:val="0"/>
      <w:marBottom w:val="0"/>
      <w:divBdr>
        <w:top w:val="none" w:sz="0" w:space="0" w:color="auto"/>
        <w:left w:val="none" w:sz="0" w:space="0" w:color="auto"/>
        <w:bottom w:val="none" w:sz="0" w:space="0" w:color="auto"/>
        <w:right w:val="none" w:sz="0" w:space="0" w:color="auto"/>
      </w:divBdr>
    </w:div>
    <w:div w:id="1830057322">
      <w:bodyDiv w:val="1"/>
      <w:marLeft w:val="0"/>
      <w:marRight w:val="0"/>
      <w:marTop w:val="0"/>
      <w:marBottom w:val="0"/>
      <w:divBdr>
        <w:top w:val="none" w:sz="0" w:space="0" w:color="auto"/>
        <w:left w:val="none" w:sz="0" w:space="0" w:color="auto"/>
        <w:bottom w:val="none" w:sz="0" w:space="0" w:color="auto"/>
        <w:right w:val="none" w:sz="0" w:space="0" w:color="auto"/>
      </w:divBdr>
    </w:div>
    <w:div w:id="1830245375">
      <w:bodyDiv w:val="1"/>
      <w:marLeft w:val="0"/>
      <w:marRight w:val="0"/>
      <w:marTop w:val="0"/>
      <w:marBottom w:val="0"/>
      <w:divBdr>
        <w:top w:val="none" w:sz="0" w:space="0" w:color="auto"/>
        <w:left w:val="none" w:sz="0" w:space="0" w:color="auto"/>
        <w:bottom w:val="none" w:sz="0" w:space="0" w:color="auto"/>
        <w:right w:val="none" w:sz="0" w:space="0" w:color="auto"/>
      </w:divBdr>
    </w:div>
    <w:div w:id="1831284191">
      <w:bodyDiv w:val="1"/>
      <w:marLeft w:val="0"/>
      <w:marRight w:val="0"/>
      <w:marTop w:val="0"/>
      <w:marBottom w:val="0"/>
      <w:divBdr>
        <w:top w:val="none" w:sz="0" w:space="0" w:color="auto"/>
        <w:left w:val="none" w:sz="0" w:space="0" w:color="auto"/>
        <w:bottom w:val="none" w:sz="0" w:space="0" w:color="auto"/>
        <w:right w:val="none" w:sz="0" w:space="0" w:color="auto"/>
      </w:divBdr>
    </w:div>
    <w:div w:id="1831602212">
      <w:bodyDiv w:val="1"/>
      <w:marLeft w:val="0"/>
      <w:marRight w:val="0"/>
      <w:marTop w:val="0"/>
      <w:marBottom w:val="0"/>
      <w:divBdr>
        <w:top w:val="none" w:sz="0" w:space="0" w:color="auto"/>
        <w:left w:val="none" w:sz="0" w:space="0" w:color="auto"/>
        <w:bottom w:val="none" w:sz="0" w:space="0" w:color="auto"/>
        <w:right w:val="none" w:sz="0" w:space="0" w:color="auto"/>
      </w:divBdr>
    </w:div>
    <w:div w:id="1832527000">
      <w:bodyDiv w:val="1"/>
      <w:marLeft w:val="0"/>
      <w:marRight w:val="0"/>
      <w:marTop w:val="0"/>
      <w:marBottom w:val="0"/>
      <w:divBdr>
        <w:top w:val="none" w:sz="0" w:space="0" w:color="auto"/>
        <w:left w:val="none" w:sz="0" w:space="0" w:color="auto"/>
        <w:bottom w:val="none" w:sz="0" w:space="0" w:color="auto"/>
        <w:right w:val="none" w:sz="0" w:space="0" w:color="auto"/>
      </w:divBdr>
    </w:div>
    <w:div w:id="1834487797">
      <w:bodyDiv w:val="1"/>
      <w:marLeft w:val="0"/>
      <w:marRight w:val="0"/>
      <w:marTop w:val="0"/>
      <w:marBottom w:val="0"/>
      <w:divBdr>
        <w:top w:val="none" w:sz="0" w:space="0" w:color="auto"/>
        <w:left w:val="none" w:sz="0" w:space="0" w:color="auto"/>
        <w:bottom w:val="none" w:sz="0" w:space="0" w:color="auto"/>
        <w:right w:val="none" w:sz="0" w:space="0" w:color="auto"/>
      </w:divBdr>
    </w:div>
    <w:div w:id="1834565786">
      <w:bodyDiv w:val="1"/>
      <w:marLeft w:val="0"/>
      <w:marRight w:val="0"/>
      <w:marTop w:val="0"/>
      <w:marBottom w:val="0"/>
      <w:divBdr>
        <w:top w:val="none" w:sz="0" w:space="0" w:color="auto"/>
        <w:left w:val="none" w:sz="0" w:space="0" w:color="auto"/>
        <w:bottom w:val="none" w:sz="0" w:space="0" w:color="auto"/>
        <w:right w:val="none" w:sz="0" w:space="0" w:color="auto"/>
      </w:divBdr>
    </w:div>
    <w:div w:id="1835411361">
      <w:bodyDiv w:val="1"/>
      <w:marLeft w:val="0"/>
      <w:marRight w:val="0"/>
      <w:marTop w:val="0"/>
      <w:marBottom w:val="0"/>
      <w:divBdr>
        <w:top w:val="none" w:sz="0" w:space="0" w:color="auto"/>
        <w:left w:val="none" w:sz="0" w:space="0" w:color="auto"/>
        <w:bottom w:val="none" w:sz="0" w:space="0" w:color="auto"/>
        <w:right w:val="none" w:sz="0" w:space="0" w:color="auto"/>
      </w:divBdr>
    </w:div>
    <w:div w:id="1836073180">
      <w:bodyDiv w:val="1"/>
      <w:marLeft w:val="0"/>
      <w:marRight w:val="0"/>
      <w:marTop w:val="0"/>
      <w:marBottom w:val="0"/>
      <w:divBdr>
        <w:top w:val="none" w:sz="0" w:space="0" w:color="auto"/>
        <w:left w:val="none" w:sz="0" w:space="0" w:color="auto"/>
        <w:bottom w:val="none" w:sz="0" w:space="0" w:color="auto"/>
        <w:right w:val="none" w:sz="0" w:space="0" w:color="auto"/>
      </w:divBdr>
    </w:div>
    <w:div w:id="1838185814">
      <w:bodyDiv w:val="1"/>
      <w:marLeft w:val="0"/>
      <w:marRight w:val="0"/>
      <w:marTop w:val="0"/>
      <w:marBottom w:val="0"/>
      <w:divBdr>
        <w:top w:val="none" w:sz="0" w:space="0" w:color="auto"/>
        <w:left w:val="none" w:sz="0" w:space="0" w:color="auto"/>
        <w:bottom w:val="none" w:sz="0" w:space="0" w:color="auto"/>
        <w:right w:val="none" w:sz="0" w:space="0" w:color="auto"/>
      </w:divBdr>
    </w:div>
    <w:div w:id="1840001132">
      <w:bodyDiv w:val="1"/>
      <w:marLeft w:val="0"/>
      <w:marRight w:val="0"/>
      <w:marTop w:val="0"/>
      <w:marBottom w:val="0"/>
      <w:divBdr>
        <w:top w:val="none" w:sz="0" w:space="0" w:color="auto"/>
        <w:left w:val="none" w:sz="0" w:space="0" w:color="auto"/>
        <w:bottom w:val="none" w:sz="0" w:space="0" w:color="auto"/>
        <w:right w:val="none" w:sz="0" w:space="0" w:color="auto"/>
      </w:divBdr>
    </w:div>
    <w:div w:id="1840846171">
      <w:bodyDiv w:val="1"/>
      <w:marLeft w:val="0"/>
      <w:marRight w:val="0"/>
      <w:marTop w:val="0"/>
      <w:marBottom w:val="0"/>
      <w:divBdr>
        <w:top w:val="none" w:sz="0" w:space="0" w:color="auto"/>
        <w:left w:val="none" w:sz="0" w:space="0" w:color="auto"/>
        <w:bottom w:val="none" w:sz="0" w:space="0" w:color="auto"/>
        <w:right w:val="none" w:sz="0" w:space="0" w:color="auto"/>
      </w:divBdr>
    </w:div>
    <w:div w:id="1840919863">
      <w:bodyDiv w:val="1"/>
      <w:marLeft w:val="0"/>
      <w:marRight w:val="0"/>
      <w:marTop w:val="0"/>
      <w:marBottom w:val="0"/>
      <w:divBdr>
        <w:top w:val="none" w:sz="0" w:space="0" w:color="auto"/>
        <w:left w:val="none" w:sz="0" w:space="0" w:color="auto"/>
        <w:bottom w:val="none" w:sz="0" w:space="0" w:color="auto"/>
        <w:right w:val="none" w:sz="0" w:space="0" w:color="auto"/>
      </w:divBdr>
    </w:div>
    <w:div w:id="1841895563">
      <w:bodyDiv w:val="1"/>
      <w:marLeft w:val="0"/>
      <w:marRight w:val="0"/>
      <w:marTop w:val="0"/>
      <w:marBottom w:val="0"/>
      <w:divBdr>
        <w:top w:val="none" w:sz="0" w:space="0" w:color="auto"/>
        <w:left w:val="none" w:sz="0" w:space="0" w:color="auto"/>
        <w:bottom w:val="none" w:sz="0" w:space="0" w:color="auto"/>
        <w:right w:val="none" w:sz="0" w:space="0" w:color="auto"/>
      </w:divBdr>
    </w:div>
    <w:div w:id="1842309405">
      <w:bodyDiv w:val="1"/>
      <w:marLeft w:val="0"/>
      <w:marRight w:val="0"/>
      <w:marTop w:val="0"/>
      <w:marBottom w:val="0"/>
      <w:divBdr>
        <w:top w:val="none" w:sz="0" w:space="0" w:color="auto"/>
        <w:left w:val="none" w:sz="0" w:space="0" w:color="auto"/>
        <w:bottom w:val="none" w:sz="0" w:space="0" w:color="auto"/>
        <w:right w:val="none" w:sz="0" w:space="0" w:color="auto"/>
      </w:divBdr>
    </w:div>
    <w:div w:id="1843546665">
      <w:bodyDiv w:val="1"/>
      <w:marLeft w:val="0"/>
      <w:marRight w:val="0"/>
      <w:marTop w:val="0"/>
      <w:marBottom w:val="0"/>
      <w:divBdr>
        <w:top w:val="none" w:sz="0" w:space="0" w:color="auto"/>
        <w:left w:val="none" w:sz="0" w:space="0" w:color="auto"/>
        <w:bottom w:val="none" w:sz="0" w:space="0" w:color="auto"/>
        <w:right w:val="none" w:sz="0" w:space="0" w:color="auto"/>
      </w:divBdr>
    </w:div>
    <w:div w:id="1843736350">
      <w:bodyDiv w:val="1"/>
      <w:marLeft w:val="0"/>
      <w:marRight w:val="0"/>
      <w:marTop w:val="0"/>
      <w:marBottom w:val="0"/>
      <w:divBdr>
        <w:top w:val="none" w:sz="0" w:space="0" w:color="auto"/>
        <w:left w:val="none" w:sz="0" w:space="0" w:color="auto"/>
        <w:bottom w:val="none" w:sz="0" w:space="0" w:color="auto"/>
        <w:right w:val="none" w:sz="0" w:space="0" w:color="auto"/>
      </w:divBdr>
    </w:div>
    <w:div w:id="1845439004">
      <w:bodyDiv w:val="1"/>
      <w:marLeft w:val="0"/>
      <w:marRight w:val="0"/>
      <w:marTop w:val="0"/>
      <w:marBottom w:val="0"/>
      <w:divBdr>
        <w:top w:val="none" w:sz="0" w:space="0" w:color="auto"/>
        <w:left w:val="none" w:sz="0" w:space="0" w:color="auto"/>
        <w:bottom w:val="none" w:sz="0" w:space="0" w:color="auto"/>
        <w:right w:val="none" w:sz="0" w:space="0" w:color="auto"/>
      </w:divBdr>
    </w:div>
    <w:div w:id="1846548532">
      <w:bodyDiv w:val="1"/>
      <w:marLeft w:val="0"/>
      <w:marRight w:val="0"/>
      <w:marTop w:val="0"/>
      <w:marBottom w:val="0"/>
      <w:divBdr>
        <w:top w:val="none" w:sz="0" w:space="0" w:color="auto"/>
        <w:left w:val="none" w:sz="0" w:space="0" w:color="auto"/>
        <w:bottom w:val="none" w:sz="0" w:space="0" w:color="auto"/>
        <w:right w:val="none" w:sz="0" w:space="0" w:color="auto"/>
      </w:divBdr>
    </w:div>
    <w:div w:id="1846743704">
      <w:bodyDiv w:val="1"/>
      <w:marLeft w:val="0"/>
      <w:marRight w:val="0"/>
      <w:marTop w:val="0"/>
      <w:marBottom w:val="0"/>
      <w:divBdr>
        <w:top w:val="none" w:sz="0" w:space="0" w:color="auto"/>
        <w:left w:val="none" w:sz="0" w:space="0" w:color="auto"/>
        <w:bottom w:val="none" w:sz="0" w:space="0" w:color="auto"/>
        <w:right w:val="none" w:sz="0" w:space="0" w:color="auto"/>
      </w:divBdr>
    </w:div>
    <w:div w:id="1847554852">
      <w:bodyDiv w:val="1"/>
      <w:marLeft w:val="0"/>
      <w:marRight w:val="0"/>
      <w:marTop w:val="0"/>
      <w:marBottom w:val="0"/>
      <w:divBdr>
        <w:top w:val="none" w:sz="0" w:space="0" w:color="auto"/>
        <w:left w:val="none" w:sz="0" w:space="0" w:color="auto"/>
        <w:bottom w:val="none" w:sz="0" w:space="0" w:color="auto"/>
        <w:right w:val="none" w:sz="0" w:space="0" w:color="auto"/>
      </w:divBdr>
    </w:div>
    <w:div w:id="1847862309">
      <w:bodyDiv w:val="1"/>
      <w:marLeft w:val="0"/>
      <w:marRight w:val="0"/>
      <w:marTop w:val="0"/>
      <w:marBottom w:val="0"/>
      <w:divBdr>
        <w:top w:val="none" w:sz="0" w:space="0" w:color="auto"/>
        <w:left w:val="none" w:sz="0" w:space="0" w:color="auto"/>
        <w:bottom w:val="none" w:sz="0" w:space="0" w:color="auto"/>
        <w:right w:val="none" w:sz="0" w:space="0" w:color="auto"/>
      </w:divBdr>
    </w:div>
    <w:div w:id="1851793283">
      <w:bodyDiv w:val="1"/>
      <w:marLeft w:val="0"/>
      <w:marRight w:val="0"/>
      <w:marTop w:val="0"/>
      <w:marBottom w:val="0"/>
      <w:divBdr>
        <w:top w:val="none" w:sz="0" w:space="0" w:color="auto"/>
        <w:left w:val="none" w:sz="0" w:space="0" w:color="auto"/>
        <w:bottom w:val="none" w:sz="0" w:space="0" w:color="auto"/>
        <w:right w:val="none" w:sz="0" w:space="0" w:color="auto"/>
      </w:divBdr>
    </w:div>
    <w:div w:id="1852522780">
      <w:bodyDiv w:val="1"/>
      <w:marLeft w:val="0"/>
      <w:marRight w:val="0"/>
      <w:marTop w:val="0"/>
      <w:marBottom w:val="0"/>
      <w:divBdr>
        <w:top w:val="none" w:sz="0" w:space="0" w:color="auto"/>
        <w:left w:val="none" w:sz="0" w:space="0" w:color="auto"/>
        <w:bottom w:val="none" w:sz="0" w:space="0" w:color="auto"/>
        <w:right w:val="none" w:sz="0" w:space="0" w:color="auto"/>
      </w:divBdr>
    </w:div>
    <w:div w:id="1853497176">
      <w:bodyDiv w:val="1"/>
      <w:marLeft w:val="0"/>
      <w:marRight w:val="0"/>
      <w:marTop w:val="0"/>
      <w:marBottom w:val="0"/>
      <w:divBdr>
        <w:top w:val="none" w:sz="0" w:space="0" w:color="auto"/>
        <w:left w:val="none" w:sz="0" w:space="0" w:color="auto"/>
        <w:bottom w:val="none" w:sz="0" w:space="0" w:color="auto"/>
        <w:right w:val="none" w:sz="0" w:space="0" w:color="auto"/>
      </w:divBdr>
    </w:div>
    <w:div w:id="1853838503">
      <w:bodyDiv w:val="1"/>
      <w:marLeft w:val="0"/>
      <w:marRight w:val="0"/>
      <w:marTop w:val="0"/>
      <w:marBottom w:val="0"/>
      <w:divBdr>
        <w:top w:val="none" w:sz="0" w:space="0" w:color="auto"/>
        <w:left w:val="none" w:sz="0" w:space="0" w:color="auto"/>
        <w:bottom w:val="none" w:sz="0" w:space="0" w:color="auto"/>
        <w:right w:val="none" w:sz="0" w:space="0" w:color="auto"/>
      </w:divBdr>
    </w:div>
    <w:div w:id="1853912554">
      <w:bodyDiv w:val="1"/>
      <w:marLeft w:val="0"/>
      <w:marRight w:val="0"/>
      <w:marTop w:val="0"/>
      <w:marBottom w:val="0"/>
      <w:divBdr>
        <w:top w:val="none" w:sz="0" w:space="0" w:color="auto"/>
        <w:left w:val="none" w:sz="0" w:space="0" w:color="auto"/>
        <w:bottom w:val="none" w:sz="0" w:space="0" w:color="auto"/>
        <w:right w:val="none" w:sz="0" w:space="0" w:color="auto"/>
      </w:divBdr>
    </w:div>
    <w:div w:id="1856994377">
      <w:bodyDiv w:val="1"/>
      <w:marLeft w:val="0"/>
      <w:marRight w:val="0"/>
      <w:marTop w:val="0"/>
      <w:marBottom w:val="0"/>
      <w:divBdr>
        <w:top w:val="none" w:sz="0" w:space="0" w:color="auto"/>
        <w:left w:val="none" w:sz="0" w:space="0" w:color="auto"/>
        <w:bottom w:val="none" w:sz="0" w:space="0" w:color="auto"/>
        <w:right w:val="none" w:sz="0" w:space="0" w:color="auto"/>
      </w:divBdr>
    </w:div>
    <w:div w:id="1858886120">
      <w:bodyDiv w:val="1"/>
      <w:marLeft w:val="0"/>
      <w:marRight w:val="0"/>
      <w:marTop w:val="0"/>
      <w:marBottom w:val="0"/>
      <w:divBdr>
        <w:top w:val="none" w:sz="0" w:space="0" w:color="auto"/>
        <w:left w:val="none" w:sz="0" w:space="0" w:color="auto"/>
        <w:bottom w:val="none" w:sz="0" w:space="0" w:color="auto"/>
        <w:right w:val="none" w:sz="0" w:space="0" w:color="auto"/>
      </w:divBdr>
    </w:div>
    <w:div w:id="1858998892">
      <w:bodyDiv w:val="1"/>
      <w:marLeft w:val="0"/>
      <w:marRight w:val="0"/>
      <w:marTop w:val="0"/>
      <w:marBottom w:val="0"/>
      <w:divBdr>
        <w:top w:val="none" w:sz="0" w:space="0" w:color="auto"/>
        <w:left w:val="none" w:sz="0" w:space="0" w:color="auto"/>
        <w:bottom w:val="none" w:sz="0" w:space="0" w:color="auto"/>
        <w:right w:val="none" w:sz="0" w:space="0" w:color="auto"/>
      </w:divBdr>
    </w:div>
    <w:div w:id="1859155258">
      <w:bodyDiv w:val="1"/>
      <w:marLeft w:val="0"/>
      <w:marRight w:val="0"/>
      <w:marTop w:val="0"/>
      <w:marBottom w:val="0"/>
      <w:divBdr>
        <w:top w:val="none" w:sz="0" w:space="0" w:color="auto"/>
        <w:left w:val="none" w:sz="0" w:space="0" w:color="auto"/>
        <w:bottom w:val="none" w:sz="0" w:space="0" w:color="auto"/>
        <w:right w:val="none" w:sz="0" w:space="0" w:color="auto"/>
      </w:divBdr>
    </w:div>
    <w:div w:id="1862283804">
      <w:bodyDiv w:val="1"/>
      <w:marLeft w:val="0"/>
      <w:marRight w:val="0"/>
      <w:marTop w:val="0"/>
      <w:marBottom w:val="0"/>
      <w:divBdr>
        <w:top w:val="none" w:sz="0" w:space="0" w:color="auto"/>
        <w:left w:val="none" w:sz="0" w:space="0" w:color="auto"/>
        <w:bottom w:val="none" w:sz="0" w:space="0" w:color="auto"/>
        <w:right w:val="none" w:sz="0" w:space="0" w:color="auto"/>
      </w:divBdr>
    </w:div>
    <w:div w:id="1862813859">
      <w:bodyDiv w:val="1"/>
      <w:marLeft w:val="0"/>
      <w:marRight w:val="0"/>
      <w:marTop w:val="0"/>
      <w:marBottom w:val="0"/>
      <w:divBdr>
        <w:top w:val="none" w:sz="0" w:space="0" w:color="auto"/>
        <w:left w:val="none" w:sz="0" w:space="0" w:color="auto"/>
        <w:bottom w:val="none" w:sz="0" w:space="0" w:color="auto"/>
        <w:right w:val="none" w:sz="0" w:space="0" w:color="auto"/>
      </w:divBdr>
    </w:div>
    <w:div w:id="1863474704">
      <w:bodyDiv w:val="1"/>
      <w:marLeft w:val="0"/>
      <w:marRight w:val="0"/>
      <w:marTop w:val="0"/>
      <w:marBottom w:val="0"/>
      <w:divBdr>
        <w:top w:val="none" w:sz="0" w:space="0" w:color="auto"/>
        <w:left w:val="none" w:sz="0" w:space="0" w:color="auto"/>
        <w:bottom w:val="none" w:sz="0" w:space="0" w:color="auto"/>
        <w:right w:val="none" w:sz="0" w:space="0" w:color="auto"/>
      </w:divBdr>
    </w:div>
    <w:div w:id="1864440761">
      <w:bodyDiv w:val="1"/>
      <w:marLeft w:val="0"/>
      <w:marRight w:val="0"/>
      <w:marTop w:val="0"/>
      <w:marBottom w:val="0"/>
      <w:divBdr>
        <w:top w:val="none" w:sz="0" w:space="0" w:color="auto"/>
        <w:left w:val="none" w:sz="0" w:space="0" w:color="auto"/>
        <w:bottom w:val="none" w:sz="0" w:space="0" w:color="auto"/>
        <w:right w:val="none" w:sz="0" w:space="0" w:color="auto"/>
      </w:divBdr>
    </w:div>
    <w:div w:id="1864662433">
      <w:bodyDiv w:val="1"/>
      <w:marLeft w:val="0"/>
      <w:marRight w:val="0"/>
      <w:marTop w:val="0"/>
      <w:marBottom w:val="0"/>
      <w:divBdr>
        <w:top w:val="none" w:sz="0" w:space="0" w:color="auto"/>
        <w:left w:val="none" w:sz="0" w:space="0" w:color="auto"/>
        <w:bottom w:val="none" w:sz="0" w:space="0" w:color="auto"/>
        <w:right w:val="none" w:sz="0" w:space="0" w:color="auto"/>
      </w:divBdr>
    </w:div>
    <w:div w:id="1865702922">
      <w:bodyDiv w:val="1"/>
      <w:marLeft w:val="0"/>
      <w:marRight w:val="0"/>
      <w:marTop w:val="0"/>
      <w:marBottom w:val="0"/>
      <w:divBdr>
        <w:top w:val="none" w:sz="0" w:space="0" w:color="auto"/>
        <w:left w:val="none" w:sz="0" w:space="0" w:color="auto"/>
        <w:bottom w:val="none" w:sz="0" w:space="0" w:color="auto"/>
        <w:right w:val="none" w:sz="0" w:space="0" w:color="auto"/>
      </w:divBdr>
    </w:div>
    <w:div w:id="1866600170">
      <w:bodyDiv w:val="1"/>
      <w:marLeft w:val="0"/>
      <w:marRight w:val="0"/>
      <w:marTop w:val="0"/>
      <w:marBottom w:val="0"/>
      <w:divBdr>
        <w:top w:val="none" w:sz="0" w:space="0" w:color="auto"/>
        <w:left w:val="none" w:sz="0" w:space="0" w:color="auto"/>
        <w:bottom w:val="none" w:sz="0" w:space="0" w:color="auto"/>
        <w:right w:val="none" w:sz="0" w:space="0" w:color="auto"/>
      </w:divBdr>
    </w:div>
    <w:div w:id="1866865941">
      <w:bodyDiv w:val="1"/>
      <w:marLeft w:val="0"/>
      <w:marRight w:val="0"/>
      <w:marTop w:val="0"/>
      <w:marBottom w:val="0"/>
      <w:divBdr>
        <w:top w:val="none" w:sz="0" w:space="0" w:color="auto"/>
        <w:left w:val="none" w:sz="0" w:space="0" w:color="auto"/>
        <w:bottom w:val="none" w:sz="0" w:space="0" w:color="auto"/>
        <w:right w:val="none" w:sz="0" w:space="0" w:color="auto"/>
      </w:divBdr>
    </w:div>
    <w:div w:id="1866867454">
      <w:bodyDiv w:val="1"/>
      <w:marLeft w:val="0"/>
      <w:marRight w:val="0"/>
      <w:marTop w:val="0"/>
      <w:marBottom w:val="0"/>
      <w:divBdr>
        <w:top w:val="none" w:sz="0" w:space="0" w:color="auto"/>
        <w:left w:val="none" w:sz="0" w:space="0" w:color="auto"/>
        <w:bottom w:val="none" w:sz="0" w:space="0" w:color="auto"/>
        <w:right w:val="none" w:sz="0" w:space="0" w:color="auto"/>
      </w:divBdr>
    </w:div>
    <w:div w:id="1867862636">
      <w:bodyDiv w:val="1"/>
      <w:marLeft w:val="0"/>
      <w:marRight w:val="0"/>
      <w:marTop w:val="0"/>
      <w:marBottom w:val="0"/>
      <w:divBdr>
        <w:top w:val="none" w:sz="0" w:space="0" w:color="auto"/>
        <w:left w:val="none" w:sz="0" w:space="0" w:color="auto"/>
        <w:bottom w:val="none" w:sz="0" w:space="0" w:color="auto"/>
        <w:right w:val="none" w:sz="0" w:space="0" w:color="auto"/>
      </w:divBdr>
    </w:div>
    <w:div w:id="1867987502">
      <w:bodyDiv w:val="1"/>
      <w:marLeft w:val="0"/>
      <w:marRight w:val="0"/>
      <w:marTop w:val="0"/>
      <w:marBottom w:val="0"/>
      <w:divBdr>
        <w:top w:val="none" w:sz="0" w:space="0" w:color="auto"/>
        <w:left w:val="none" w:sz="0" w:space="0" w:color="auto"/>
        <w:bottom w:val="none" w:sz="0" w:space="0" w:color="auto"/>
        <w:right w:val="none" w:sz="0" w:space="0" w:color="auto"/>
      </w:divBdr>
    </w:div>
    <w:div w:id="1871258190">
      <w:bodyDiv w:val="1"/>
      <w:marLeft w:val="0"/>
      <w:marRight w:val="0"/>
      <w:marTop w:val="0"/>
      <w:marBottom w:val="0"/>
      <w:divBdr>
        <w:top w:val="none" w:sz="0" w:space="0" w:color="auto"/>
        <w:left w:val="none" w:sz="0" w:space="0" w:color="auto"/>
        <w:bottom w:val="none" w:sz="0" w:space="0" w:color="auto"/>
        <w:right w:val="none" w:sz="0" w:space="0" w:color="auto"/>
      </w:divBdr>
    </w:div>
    <w:div w:id="1871651571">
      <w:bodyDiv w:val="1"/>
      <w:marLeft w:val="0"/>
      <w:marRight w:val="0"/>
      <w:marTop w:val="0"/>
      <w:marBottom w:val="0"/>
      <w:divBdr>
        <w:top w:val="none" w:sz="0" w:space="0" w:color="auto"/>
        <w:left w:val="none" w:sz="0" w:space="0" w:color="auto"/>
        <w:bottom w:val="none" w:sz="0" w:space="0" w:color="auto"/>
        <w:right w:val="none" w:sz="0" w:space="0" w:color="auto"/>
      </w:divBdr>
    </w:div>
    <w:div w:id="1872065387">
      <w:bodyDiv w:val="1"/>
      <w:marLeft w:val="0"/>
      <w:marRight w:val="0"/>
      <w:marTop w:val="0"/>
      <w:marBottom w:val="0"/>
      <w:divBdr>
        <w:top w:val="none" w:sz="0" w:space="0" w:color="auto"/>
        <w:left w:val="none" w:sz="0" w:space="0" w:color="auto"/>
        <w:bottom w:val="none" w:sz="0" w:space="0" w:color="auto"/>
        <w:right w:val="none" w:sz="0" w:space="0" w:color="auto"/>
      </w:divBdr>
      <w:divsChild>
        <w:div w:id="1812749365">
          <w:marLeft w:val="0"/>
          <w:marRight w:val="0"/>
          <w:marTop w:val="0"/>
          <w:marBottom w:val="0"/>
          <w:divBdr>
            <w:top w:val="none" w:sz="0" w:space="0" w:color="auto"/>
            <w:left w:val="none" w:sz="0" w:space="0" w:color="auto"/>
            <w:bottom w:val="none" w:sz="0" w:space="0" w:color="auto"/>
            <w:right w:val="none" w:sz="0" w:space="0" w:color="auto"/>
          </w:divBdr>
          <w:divsChild>
            <w:div w:id="7417344">
              <w:marLeft w:val="0"/>
              <w:marRight w:val="0"/>
              <w:marTop w:val="0"/>
              <w:marBottom w:val="0"/>
              <w:divBdr>
                <w:top w:val="none" w:sz="0" w:space="0" w:color="auto"/>
                <w:left w:val="none" w:sz="0" w:space="0" w:color="auto"/>
                <w:bottom w:val="none" w:sz="0" w:space="0" w:color="auto"/>
                <w:right w:val="none" w:sz="0" w:space="0" w:color="auto"/>
              </w:divBdr>
              <w:divsChild>
                <w:div w:id="1637906767">
                  <w:marLeft w:val="0"/>
                  <w:marRight w:val="0"/>
                  <w:marTop w:val="0"/>
                  <w:marBottom w:val="0"/>
                  <w:divBdr>
                    <w:top w:val="none" w:sz="0" w:space="0" w:color="auto"/>
                    <w:left w:val="none" w:sz="0" w:space="0" w:color="auto"/>
                    <w:bottom w:val="none" w:sz="0" w:space="0" w:color="auto"/>
                    <w:right w:val="none" w:sz="0" w:space="0" w:color="auto"/>
                  </w:divBdr>
                </w:div>
                <w:div w:id="1970436267">
                  <w:marLeft w:val="0"/>
                  <w:marRight w:val="0"/>
                  <w:marTop w:val="0"/>
                  <w:marBottom w:val="0"/>
                  <w:divBdr>
                    <w:top w:val="none" w:sz="0" w:space="0" w:color="auto"/>
                    <w:left w:val="none" w:sz="0" w:space="0" w:color="auto"/>
                    <w:bottom w:val="none" w:sz="0" w:space="0" w:color="auto"/>
                    <w:right w:val="none" w:sz="0" w:space="0" w:color="auto"/>
                  </w:divBdr>
                </w:div>
              </w:divsChild>
            </w:div>
            <w:div w:id="19279486">
              <w:marLeft w:val="0"/>
              <w:marRight w:val="0"/>
              <w:marTop w:val="0"/>
              <w:marBottom w:val="0"/>
              <w:divBdr>
                <w:top w:val="none" w:sz="0" w:space="0" w:color="auto"/>
                <w:left w:val="none" w:sz="0" w:space="0" w:color="auto"/>
                <w:bottom w:val="none" w:sz="0" w:space="0" w:color="auto"/>
                <w:right w:val="none" w:sz="0" w:space="0" w:color="auto"/>
              </w:divBdr>
              <w:divsChild>
                <w:div w:id="1522012424">
                  <w:marLeft w:val="0"/>
                  <w:marRight w:val="0"/>
                  <w:marTop w:val="0"/>
                  <w:marBottom w:val="0"/>
                  <w:divBdr>
                    <w:top w:val="none" w:sz="0" w:space="0" w:color="auto"/>
                    <w:left w:val="none" w:sz="0" w:space="0" w:color="auto"/>
                    <w:bottom w:val="none" w:sz="0" w:space="0" w:color="auto"/>
                    <w:right w:val="none" w:sz="0" w:space="0" w:color="auto"/>
                  </w:divBdr>
                </w:div>
                <w:div w:id="1569657684">
                  <w:marLeft w:val="0"/>
                  <w:marRight w:val="0"/>
                  <w:marTop w:val="0"/>
                  <w:marBottom w:val="0"/>
                  <w:divBdr>
                    <w:top w:val="none" w:sz="0" w:space="0" w:color="auto"/>
                    <w:left w:val="none" w:sz="0" w:space="0" w:color="auto"/>
                    <w:bottom w:val="none" w:sz="0" w:space="0" w:color="auto"/>
                    <w:right w:val="none" w:sz="0" w:space="0" w:color="auto"/>
                  </w:divBdr>
                </w:div>
              </w:divsChild>
            </w:div>
            <w:div w:id="74934109">
              <w:marLeft w:val="0"/>
              <w:marRight w:val="0"/>
              <w:marTop w:val="0"/>
              <w:marBottom w:val="0"/>
              <w:divBdr>
                <w:top w:val="none" w:sz="0" w:space="0" w:color="auto"/>
                <w:left w:val="none" w:sz="0" w:space="0" w:color="auto"/>
                <w:bottom w:val="none" w:sz="0" w:space="0" w:color="auto"/>
                <w:right w:val="none" w:sz="0" w:space="0" w:color="auto"/>
              </w:divBdr>
              <w:divsChild>
                <w:div w:id="327825291">
                  <w:marLeft w:val="0"/>
                  <w:marRight w:val="0"/>
                  <w:marTop w:val="0"/>
                  <w:marBottom w:val="0"/>
                  <w:divBdr>
                    <w:top w:val="none" w:sz="0" w:space="0" w:color="auto"/>
                    <w:left w:val="none" w:sz="0" w:space="0" w:color="auto"/>
                    <w:bottom w:val="none" w:sz="0" w:space="0" w:color="auto"/>
                    <w:right w:val="none" w:sz="0" w:space="0" w:color="auto"/>
                  </w:divBdr>
                </w:div>
                <w:div w:id="1574194168">
                  <w:marLeft w:val="0"/>
                  <w:marRight w:val="0"/>
                  <w:marTop w:val="0"/>
                  <w:marBottom w:val="0"/>
                  <w:divBdr>
                    <w:top w:val="none" w:sz="0" w:space="0" w:color="auto"/>
                    <w:left w:val="none" w:sz="0" w:space="0" w:color="auto"/>
                    <w:bottom w:val="none" w:sz="0" w:space="0" w:color="auto"/>
                    <w:right w:val="none" w:sz="0" w:space="0" w:color="auto"/>
                  </w:divBdr>
                </w:div>
              </w:divsChild>
            </w:div>
            <w:div w:id="110973978">
              <w:marLeft w:val="0"/>
              <w:marRight w:val="0"/>
              <w:marTop w:val="0"/>
              <w:marBottom w:val="0"/>
              <w:divBdr>
                <w:top w:val="none" w:sz="0" w:space="0" w:color="auto"/>
                <w:left w:val="none" w:sz="0" w:space="0" w:color="auto"/>
                <w:bottom w:val="none" w:sz="0" w:space="0" w:color="auto"/>
                <w:right w:val="none" w:sz="0" w:space="0" w:color="auto"/>
              </w:divBdr>
              <w:divsChild>
                <w:div w:id="1058476613">
                  <w:marLeft w:val="0"/>
                  <w:marRight w:val="0"/>
                  <w:marTop w:val="0"/>
                  <w:marBottom w:val="0"/>
                  <w:divBdr>
                    <w:top w:val="none" w:sz="0" w:space="0" w:color="auto"/>
                    <w:left w:val="none" w:sz="0" w:space="0" w:color="auto"/>
                    <w:bottom w:val="none" w:sz="0" w:space="0" w:color="auto"/>
                    <w:right w:val="none" w:sz="0" w:space="0" w:color="auto"/>
                  </w:divBdr>
                </w:div>
                <w:div w:id="1688213953">
                  <w:marLeft w:val="0"/>
                  <w:marRight w:val="0"/>
                  <w:marTop w:val="0"/>
                  <w:marBottom w:val="0"/>
                  <w:divBdr>
                    <w:top w:val="none" w:sz="0" w:space="0" w:color="auto"/>
                    <w:left w:val="none" w:sz="0" w:space="0" w:color="auto"/>
                    <w:bottom w:val="none" w:sz="0" w:space="0" w:color="auto"/>
                    <w:right w:val="none" w:sz="0" w:space="0" w:color="auto"/>
                  </w:divBdr>
                </w:div>
              </w:divsChild>
            </w:div>
            <w:div w:id="159783977">
              <w:marLeft w:val="0"/>
              <w:marRight w:val="0"/>
              <w:marTop w:val="0"/>
              <w:marBottom w:val="0"/>
              <w:divBdr>
                <w:top w:val="none" w:sz="0" w:space="0" w:color="auto"/>
                <w:left w:val="none" w:sz="0" w:space="0" w:color="auto"/>
                <w:bottom w:val="none" w:sz="0" w:space="0" w:color="auto"/>
                <w:right w:val="none" w:sz="0" w:space="0" w:color="auto"/>
              </w:divBdr>
              <w:divsChild>
                <w:div w:id="315688485">
                  <w:marLeft w:val="0"/>
                  <w:marRight w:val="0"/>
                  <w:marTop w:val="0"/>
                  <w:marBottom w:val="0"/>
                  <w:divBdr>
                    <w:top w:val="none" w:sz="0" w:space="0" w:color="auto"/>
                    <w:left w:val="none" w:sz="0" w:space="0" w:color="auto"/>
                    <w:bottom w:val="none" w:sz="0" w:space="0" w:color="auto"/>
                    <w:right w:val="none" w:sz="0" w:space="0" w:color="auto"/>
                  </w:divBdr>
                </w:div>
                <w:div w:id="1293057166">
                  <w:marLeft w:val="0"/>
                  <w:marRight w:val="0"/>
                  <w:marTop w:val="0"/>
                  <w:marBottom w:val="0"/>
                  <w:divBdr>
                    <w:top w:val="none" w:sz="0" w:space="0" w:color="auto"/>
                    <w:left w:val="none" w:sz="0" w:space="0" w:color="auto"/>
                    <w:bottom w:val="none" w:sz="0" w:space="0" w:color="auto"/>
                    <w:right w:val="none" w:sz="0" w:space="0" w:color="auto"/>
                  </w:divBdr>
                </w:div>
              </w:divsChild>
            </w:div>
            <w:div w:id="185221107">
              <w:marLeft w:val="0"/>
              <w:marRight w:val="0"/>
              <w:marTop w:val="0"/>
              <w:marBottom w:val="0"/>
              <w:divBdr>
                <w:top w:val="none" w:sz="0" w:space="0" w:color="auto"/>
                <w:left w:val="none" w:sz="0" w:space="0" w:color="auto"/>
                <w:bottom w:val="none" w:sz="0" w:space="0" w:color="auto"/>
                <w:right w:val="none" w:sz="0" w:space="0" w:color="auto"/>
              </w:divBdr>
              <w:divsChild>
                <w:div w:id="1923756139">
                  <w:marLeft w:val="0"/>
                  <w:marRight w:val="0"/>
                  <w:marTop w:val="0"/>
                  <w:marBottom w:val="0"/>
                  <w:divBdr>
                    <w:top w:val="none" w:sz="0" w:space="0" w:color="auto"/>
                    <w:left w:val="none" w:sz="0" w:space="0" w:color="auto"/>
                    <w:bottom w:val="none" w:sz="0" w:space="0" w:color="auto"/>
                    <w:right w:val="none" w:sz="0" w:space="0" w:color="auto"/>
                  </w:divBdr>
                </w:div>
                <w:div w:id="2114015197">
                  <w:marLeft w:val="0"/>
                  <w:marRight w:val="0"/>
                  <w:marTop w:val="0"/>
                  <w:marBottom w:val="0"/>
                  <w:divBdr>
                    <w:top w:val="none" w:sz="0" w:space="0" w:color="auto"/>
                    <w:left w:val="none" w:sz="0" w:space="0" w:color="auto"/>
                    <w:bottom w:val="none" w:sz="0" w:space="0" w:color="auto"/>
                    <w:right w:val="none" w:sz="0" w:space="0" w:color="auto"/>
                  </w:divBdr>
                </w:div>
              </w:divsChild>
            </w:div>
            <w:div w:id="345330388">
              <w:marLeft w:val="0"/>
              <w:marRight w:val="0"/>
              <w:marTop w:val="0"/>
              <w:marBottom w:val="0"/>
              <w:divBdr>
                <w:top w:val="none" w:sz="0" w:space="0" w:color="auto"/>
                <w:left w:val="none" w:sz="0" w:space="0" w:color="auto"/>
                <w:bottom w:val="none" w:sz="0" w:space="0" w:color="auto"/>
                <w:right w:val="none" w:sz="0" w:space="0" w:color="auto"/>
              </w:divBdr>
              <w:divsChild>
                <w:div w:id="77093551">
                  <w:marLeft w:val="0"/>
                  <w:marRight w:val="0"/>
                  <w:marTop w:val="0"/>
                  <w:marBottom w:val="0"/>
                  <w:divBdr>
                    <w:top w:val="none" w:sz="0" w:space="0" w:color="auto"/>
                    <w:left w:val="none" w:sz="0" w:space="0" w:color="auto"/>
                    <w:bottom w:val="none" w:sz="0" w:space="0" w:color="auto"/>
                    <w:right w:val="none" w:sz="0" w:space="0" w:color="auto"/>
                  </w:divBdr>
                </w:div>
                <w:div w:id="1624506942">
                  <w:marLeft w:val="0"/>
                  <w:marRight w:val="0"/>
                  <w:marTop w:val="0"/>
                  <w:marBottom w:val="0"/>
                  <w:divBdr>
                    <w:top w:val="none" w:sz="0" w:space="0" w:color="auto"/>
                    <w:left w:val="none" w:sz="0" w:space="0" w:color="auto"/>
                    <w:bottom w:val="none" w:sz="0" w:space="0" w:color="auto"/>
                    <w:right w:val="none" w:sz="0" w:space="0" w:color="auto"/>
                  </w:divBdr>
                </w:div>
              </w:divsChild>
            </w:div>
            <w:div w:id="347757342">
              <w:marLeft w:val="0"/>
              <w:marRight w:val="0"/>
              <w:marTop w:val="0"/>
              <w:marBottom w:val="0"/>
              <w:divBdr>
                <w:top w:val="none" w:sz="0" w:space="0" w:color="auto"/>
                <w:left w:val="none" w:sz="0" w:space="0" w:color="auto"/>
                <w:bottom w:val="none" w:sz="0" w:space="0" w:color="auto"/>
                <w:right w:val="none" w:sz="0" w:space="0" w:color="auto"/>
              </w:divBdr>
              <w:divsChild>
                <w:div w:id="1316448596">
                  <w:marLeft w:val="0"/>
                  <w:marRight w:val="0"/>
                  <w:marTop w:val="0"/>
                  <w:marBottom w:val="0"/>
                  <w:divBdr>
                    <w:top w:val="none" w:sz="0" w:space="0" w:color="auto"/>
                    <w:left w:val="none" w:sz="0" w:space="0" w:color="auto"/>
                    <w:bottom w:val="none" w:sz="0" w:space="0" w:color="auto"/>
                    <w:right w:val="none" w:sz="0" w:space="0" w:color="auto"/>
                  </w:divBdr>
                </w:div>
                <w:div w:id="1472164943">
                  <w:marLeft w:val="0"/>
                  <w:marRight w:val="0"/>
                  <w:marTop w:val="0"/>
                  <w:marBottom w:val="0"/>
                  <w:divBdr>
                    <w:top w:val="none" w:sz="0" w:space="0" w:color="auto"/>
                    <w:left w:val="none" w:sz="0" w:space="0" w:color="auto"/>
                    <w:bottom w:val="none" w:sz="0" w:space="0" w:color="auto"/>
                    <w:right w:val="none" w:sz="0" w:space="0" w:color="auto"/>
                  </w:divBdr>
                </w:div>
              </w:divsChild>
            </w:div>
            <w:div w:id="489950651">
              <w:marLeft w:val="0"/>
              <w:marRight w:val="0"/>
              <w:marTop w:val="0"/>
              <w:marBottom w:val="0"/>
              <w:divBdr>
                <w:top w:val="none" w:sz="0" w:space="0" w:color="auto"/>
                <w:left w:val="none" w:sz="0" w:space="0" w:color="auto"/>
                <w:bottom w:val="none" w:sz="0" w:space="0" w:color="auto"/>
                <w:right w:val="none" w:sz="0" w:space="0" w:color="auto"/>
              </w:divBdr>
              <w:divsChild>
                <w:div w:id="103116695">
                  <w:marLeft w:val="0"/>
                  <w:marRight w:val="0"/>
                  <w:marTop w:val="0"/>
                  <w:marBottom w:val="0"/>
                  <w:divBdr>
                    <w:top w:val="none" w:sz="0" w:space="0" w:color="auto"/>
                    <w:left w:val="none" w:sz="0" w:space="0" w:color="auto"/>
                    <w:bottom w:val="none" w:sz="0" w:space="0" w:color="auto"/>
                    <w:right w:val="none" w:sz="0" w:space="0" w:color="auto"/>
                  </w:divBdr>
                </w:div>
                <w:div w:id="448012537">
                  <w:marLeft w:val="0"/>
                  <w:marRight w:val="0"/>
                  <w:marTop w:val="0"/>
                  <w:marBottom w:val="0"/>
                  <w:divBdr>
                    <w:top w:val="none" w:sz="0" w:space="0" w:color="auto"/>
                    <w:left w:val="none" w:sz="0" w:space="0" w:color="auto"/>
                    <w:bottom w:val="none" w:sz="0" w:space="0" w:color="auto"/>
                    <w:right w:val="none" w:sz="0" w:space="0" w:color="auto"/>
                  </w:divBdr>
                </w:div>
              </w:divsChild>
            </w:div>
            <w:div w:id="537008057">
              <w:marLeft w:val="0"/>
              <w:marRight w:val="0"/>
              <w:marTop w:val="0"/>
              <w:marBottom w:val="0"/>
              <w:divBdr>
                <w:top w:val="none" w:sz="0" w:space="0" w:color="auto"/>
                <w:left w:val="none" w:sz="0" w:space="0" w:color="auto"/>
                <w:bottom w:val="none" w:sz="0" w:space="0" w:color="auto"/>
                <w:right w:val="none" w:sz="0" w:space="0" w:color="auto"/>
              </w:divBdr>
              <w:divsChild>
                <w:div w:id="41366222">
                  <w:marLeft w:val="0"/>
                  <w:marRight w:val="0"/>
                  <w:marTop w:val="0"/>
                  <w:marBottom w:val="0"/>
                  <w:divBdr>
                    <w:top w:val="none" w:sz="0" w:space="0" w:color="auto"/>
                    <w:left w:val="none" w:sz="0" w:space="0" w:color="auto"/>
                    <w:bottom w:val="none" w:sz="0" w:space="0" w:color="auto"/>
                    <w:right w:val="none" w:sz="0" w:space="0" w:color="auto"/>
                  </w:divBdr>
                </w:div>
                <w:div w:id="821115381">
                  <w:marLeft w:val="0"/>
                  <w:marRight w:val="0"/>
                  <w:marTop w:val="0"/>
                  <w:marBottom w:val="0"/>
                  <w:divBdr>
                    <w:top w:val="none" w:sz="0" w:space="0" w:color="auto"/>
                    <w:left w:val="none" w:sz="0" w:space="0" w:color="auto"/>
                    <w:bottom w:val="none" w:sz="0" w:space="0" w:color="auto"/>
                    <w:right w:val="none" w:sz="0" w:space="0" w:color="auto"/>
                  </w:divBdr>
                </w:div>
              </w:divsChild>
            </w:div>
            <w:div w:id="722946631">
              <w:marLeft w:val="0"/>
              <w:marRight w:val="0"/>
              <w:marTop w:val="0"/>
              <w:marBottom w:val="0"/>
              <w:divBdr>
                <w:top w:val="none" w:sz="0" w:space="0" w:color="auto"/>
                <w:left w:val="none" w:sz="0" w:space="0" w:color="auto"/>
                <w:bottom w:val="none" w:sz="0" w:space="0" w:color="auto"/>
                <w:right w:val="none" w:sz="0" w:space="0" w:color="auto"/>
              </w:divBdr>
              <w:divsChild>
                <w:div w:id="143937332">
                  <w:marLeft w:val="0"/>
                  <w:marRight w:val="0"/>
                  <w:marTop w:val="0"/>
                  <w:marBottom w:val="0"/>
                  <w:divBdr>
                    <w:top w:val="none" w:sz="0" w:space="0" w:color="auto"/>
                    <w:left w:val="none" w:sz="0" w:space="0" w:color="auto"/>
                    <w:bottom w:val="none" w:sz="0" w:space="0" w:color="auto"/>
                    <w:right w:val="none" w:sz="0" w:space="0" w:color="auto"/>
                  </w:divBdr>
                </w:div>
                <w:div w:id="1610309592">
                  <w:marLeft w:val="0"/>
                  <w:marRight w:val="0"/>
                  <w:marTop w:val="0"/>
                  <w:marBottom w:val="0"/>
                  <w:divBdr>
                    <w:top w:val="none" w:sz="0" w:space="0" w:color="auto"/>
                    <w:left w:val="none" w:sz="0" w:space="0" w:color="auto"/>
                    <w:bottom w:val="none" w:sz="0" w:space="0" w:color="auto"/>
                    <w:right w:val="none" w:sz="0" w:space="0" w:color="auto"/>
                  </w:divBdr>
                </w:div>
              </w:divsChild>
            </w:div>
            <w:div w:id="854997992">
              <w:marLeft w:val="0"/>
              <w:marRight w:val="0"/>
              <w:marTop w:val="0"/>
              <w:marBottom w:val="0"/>
              <w:divBdr>
                <w:top w:val="none" w:sz="0" w:space="0" w:color="auto"/>
                <w:left w:val="none" w:sz="0" w:space="0" w:color="auto"/>
                <w:bottom w:val="none" w:sz="0" w:space="0" w:color="auto"/>
                <w:right w:val="none" w:sz="0" w:space="0" w:color="auto"/>
              </w:divBdr>
              <w:divsChild>
                <w:div w:id="1280382065">
                  <w:marLeft w:val="0"/>
                  <w:marRight w:val="0"/>
                  <w:marTop w:val="0"/>
                  <w:marBottom w:val="0"/>
                  <w:divBdr>
                    <w:top w:val="none" w:sz="0" w:space="0" w:color="auto"/>
                    <w:left w:val="none" w:sz="0" w:space="0" w:color="auto"/>
                    <w:bottom w:val="none" w:sz="0" w:space="0" w:color="auto"/>
                    <w:right w:val="none" w:sz="0" w:space="0" w:color="auto"/>
                  </w:divBdr>
                </w:div>
                <w:div w:id="1859538344">
                  <w:marLeft w:val="0"/>
                  <w:marRight w:val="0"/>
                  <w:marTop w:val="0"/>
                  <w:marBottom w:val="0"/>
                  <w:divBdr>
                    <w:top w:val="none" w:sz="0" w:space="0" w:color="auto"/>
                    <w:left w:val="none" w:sz="0" w:space="0" w:color="auto"/>
                    <w:bottom w:val="none" w:sz="0" w:space="0" w:color="auto"/>
                    <w:right w:val="none" w:sz="0" w:space="0" w:color="auto"/>
                  </w:divBdr>
                </w:div>
              </w:divsChild>
            </w:div>
            <w:div w:id="977613233">
              <w:marLeft w:val="0"/>
              <w:marRight w:val="0"/>
              <w:marTop w:val="0"/>
              <w:marBottom w:val="0"/>
              <w:divBdr>
                <w:top w:val="none" w:sz="0" w:space="0" w:color="auto"/>
                <w:left w:val="none" w:sz="0" w:space="0" w:color="auto"/>
                <w:bottom w:val="none" w:sz="0" w:space="0" w:color="auto"/>
                <w:right w:val="none" w:sz="0" w:space="0" w:color="auto"/>
              </w:divBdr>
              <w:divsChild>
                <w:div w:id="527642609">
                  <w:marLeft w:val="0"/>
                  <w:marRight w:val="0"/>
                  <w:marTop w:val="0"/>
                  <w:marBottom w:val="0"/>
                  <w:divBdr>
                    <w:top w:val="none" w:sz="0" w:space="0" w:color="auto"/>
                    <w:left w:val="none" w:sz="0" w:space="0" w:color="auto"/>
                    <w:bottom w:val="none" w:sz="0" w:space="0" w:color="auto"/>
                    <w:right w:val="none" w:sz="0" w:space="0" w:color="auto"/>
                  </w:divBdr>
                </w:div>
                <w:div w:id="1267229201">
                  <w:marLeft w:val="0"/>
                  <w:marRight w:val="0"/>
                  <w:marTop w:val="0"/>
                  <w:marBottom w:val="0"/>
                  <w:divBdr>
                    <w:top w:val="none" w:sz="0" w:space="0" w:color="auto"/>
                    <w:left w:val="none" w:sz="0" w:space="0" w:color="auto"/>
                    <w:bottom w:val="none" w:sz="0" w:space="0" w:color="auto"/>
                    <w:right w:val="none" w:sz="0" w:space="0" w:color="auto"/>
                  </w:divBdr>
                </w:div>
              </w:divsChild>
            </w:div>
            <w:div w:id="1040667323">
              <w:marLeft w:val="0"/>
              <w:marRight w:val="0"/>
              <w:marTop w:val="0"/>
              <w:marBottom w:val="0"/>
              <w:divBdr>
                <w:top w:val="none" w:sz="0" w:space="0" w:color="auto"/>
                <w:left w:val="none" w:sz="0" w:space="0" w:color="auto"/>
                <w:bottom w:val="none" w:sz="0" w:space="0" w:color="auto"/>
                <w:right w:val="none" w:sz="0" w:space="0" w:color="auto"/>
              </w:divBdr>
              <w:divsChild>
                <w:div w:id="774789393">
                  <w:marLeft w:val="0"/>
                  <w:marRight w:val="0"/>
                  <w:marTop w:val="0"/>
                  <w:marBottom w:val="0"/>
                  <w:divBdr>
                    <w:top w:val="none" w:sz="0" w:space="0" w:color="auto"/>
                    <w:left w:val="none" w:sz="0" w:space="0" w:color="auto"/>
                    <w:bottom w:val="none" w:sz="0" w:space="0" w:color="auto"/>
                    <w:right w:val="none" w:sz="0" w:space="0" w:color="auto"/>
                  </w:divBdr>
                </w:div>
                <w:div w:id="1983844048">
                  <w:marLeft w:val="0"/>
                  <w:marRight w:val="0"/>
                  <w:marTop w:val="0"/>
                  <w:marBottom w:val="0"/>
                  <w:divBdr>
                    <w:top w:val="none" w:sz="0" w:space="0" w:color="auto"/>
                    <w:left w:val="none" w:sz="0" w:space="0" w:color="auto"/>
                    <w:bottom w:val="none" w:sz="0" w:space="0" w:color="auto"/>
                    <w:right w:val="none" w:sz="0" w:space="0" w:color="auto"/>
                  </w:divBdr>
                </w:div>
              </w:divsChild>
            </w:div>
            <w:div w:id="1108238051">
              <w:marLeft w:val="0"/>
              <w:marRight w:val="0"/>
              <w:marTop w:val="0"/>
              <w:marBottom w:val="0"/>
              <w:divBdr>
                <w:top w:val="none" w:sz="0" w:space="0" w:color="auto"/>
                <w:left w:val="none" w:sz="0" w:space="0" w:color="auto"/>
                <w:bottom w:val="none" w:sz="0" w:space="0" w:color="auto"/>
                <w:right w:val="none" w:sz="0" w:space="0" w:color="auto"/>
              </w:divBdr>
              <w:divsChild>
                <w:div w:id="1202323975">
                  <w:marLeft w:val="0"/>
                  <w:marRight w:val="0"/>
                  <w:marTop w:val="0"/>
                  <w:marBottom w:val="0"/>
                  <w:divBdr>
                    <w:top w:val="none" w:sz="0" w:space="0" w:color="auto"/>
                    <w:left w:val="none" w:sz="0" w:space="0" w:color="auto"/>
                    <w:bottom w:val="none" w:sz="0" w:space="0" w:color="auto"/>
                    <w:right w:val="none" w:sz="0" w:space="0" w:color="auto"/>
                  </w:divBdr>
                </w:div>
                <w:div w:id="1229539745">
                  <w:marLeft w:val="0"/>
                  <w:marRight w:val="0"/>
                  <w:marTop w:val="0"/>
                  <w:marBottom w:val="0"/>
                  <w:divBdr>
                    <w:top w:val="none" w:sz="0" w:space="0" w:color="auto"/>
                    <w:left w:val="none" w:sz="0" w:space="0" w:color="auto"/>
                    <w:bottom w:val="none" w:sz="0" w:space="0" w:color="auto"/>
                    <w:right w:val="none" w:sz="0" w:space="0" w:color="auto"/>
                  </w:divBdr>
                </w:div>
              </w:divsChild>
            </w:div>
            <w:div w:id="1306665638">
              <w:marLeft w:val="0"/>
              <w:marRight w:val="0"/>
              <w:marTop w:val="0"/>
              <w:marBottom w:val="0"/>
              <w:divBdr>
                <w:top w:val="none" w:sz="0" w:space="0" w:color="auto"/>
                <w:left w:val="none" w:sz="0" w:space="0" w:color="auto"/>
                <w:bottom w:val="none" w:sz="0" w:space="0" w:color="auto"/>
                <w:right w:val="none" w:sz="0" w:space="0" w:color="auto"/>
              </w:divBdr>
              <w:divsChild>
                <w:div w:id="1024290453">
                  <w:marLeft w:val="0"/>
                  <w:marRight w:val="0"/>
                  <w:marTop w:val="0"/>
                  <w:marBottom w:val="0"/>
                  <w:divBdr>
                    <w:top w:val="none" w:sz="0" w:space="0" w:color="auto"/>
                    <w:left w:val="none" w:sz="0" w:space="0" w:color="auto"/>
                    <w:bottom w:val="none" w:sz="0" w:space="0" w:color="auto"/>
                    <w:right w:val="none" w:sz="0" w:space="0" w:color="auto"/>
                  </w:divBdr>
                </w:div>
                <w:div w:id="1631209289">
                  <w:marLeft w:val="0"/>
                  <w:marRight w:val="0"/>
                  <w:marTop w:val="0"/>
                  <w:marBottom w:val="0"/>
                  <w:divBdr>
                    <w:top w:val="none" w:sz="0" w:space="0" w:color="auto"/>
                    <w:left w:val="none" w:sz="0" w:space="0" w:color="auto"/>
                    <w:bottom w:val="none" w:sz="0" w:space="0" w:color="auto"/>
                    <w:right w:val="none" w:sz="0" w:space="0" w:color="auto"/>
                  </w:divBdr>
                </w:div>
              </w:divsChild>
            </w:div>
            <w:div w:id="1551845627">
              <w:marLeft w:val="0"/>
              <w:marRight w:val="0"/>
              <w:marTop w:val="0"/>
              <w:marBottom w:val="0"/>
              <w:divBdr>
                <w:top w:val="none" w:sz="0" w:space="0" w:color="auto"/>
                <w:left w:val="none" w:sz="0" w:space="0" w:color="auto"/>
                <w:bottom w:val="none" w:sz="0" w:space="0" w:color="auto"/>
                <w:right w:val="none" w:sz="0" w:space="0" w:color="auto"/>
              </w:divBdr>
              <w:divsChild>
                <w:div w:id="874779408">
                  <w:marLeft w:val="0"/>
                  <w:marRight w:val="0"/>
                  <w:marTop w:val="0"/>
                  <w:marBottom w:val="0"/>
                  <w:divBdr>
                    <w:top w:val="none" w:sz="0" w:space="0" w:color="auto"/>
                    <w:left w:val="none" w:sz="0" w:space="0" w:color="auto"/>
                    <w:bottom w:val="none" w:sz="0" w:space="0" w:color="auto"/>
                    <w:right w:val="none" w:sz="0" w:space="0" w:color="auto"/>
                  </w:divBdr>
                </w:div>
                <w:div w:id="1356225551">
                  <w:marLeft w:val="0"/>
                  <w:marRight w:val="0"/>
                  <w:marTop w:val="0"/>
                  <w:marBottom w:val="0"/>
                  <w:divBdr>
                    <w:top w:val="none" w:sz="0" w:space="0" w:color="auto"/>
                    <w:left w:val="none" w:sz="0" w:space="0" w:color="auto"/>
                    <w:bottom w:val="none" w:sz="0" w:space="0" w:color="auto"/>
                    <w:right w:val="none" w:sz="0" w:space="0" w:color="auto"/>
                  </w:divBdr>
                </w:div>
              </w:divsChild>
            </w:div>
            <w:div w:id="1673099332">
              <w:marLeft w:val="0"/>
              <w:marRight w:val="0"/>
              <w:marTop w:val="0"/>
              <w:marBottom w:val="0"/>
              <w:divBdr>
                <w:top w:val="none" w:sz="0" w:space="0" w:color="auto"/>
                <w:left w:val="none" w:sz="0" w:space="0" w:color="auto"/>
                <w:bottom w:val="none" w:sz="0" w:space="0" w:color="auto"/>
                <w:right w:val="none" w:sz="0" w:space="0" w:color="auto"/>
              </w:divBdr>
              <w:divsChild>
                <w:div w:id="325475701">
                  <w:marLeft w:val="0"/>
                  <w:marRight w:val="0"/>
                  <w:marTop w:val="0"/>
                  <w:marBottom w:val="0"/>
                  <w:divBdr>
                    <w:top w:val="none" w:sz="0" w:space="0" w:color="auto"/>
                    <w:left w:val="none" w:sz="0" w:space="0" w:color="auto"/>
                    <w:bottom w:val="none" w:sz="0" w:space="0" w:color="auto"/>
                    <w:right w:val="none" w:sz="0" w:space="0" w:color="auto"/>
                  </w:divBdr>
                </w:div>
                <w:div w:id="1715539651">
                  <w:marLeft w:val="0"/>
                  <w:marRight w:val="0"/>
                  <w:marTop w:val="0"/>
                  <w:marBottom w:val="0"/>
                  <w:divBdr>
                    <w:top w:val="none" w:sz="0" w:space="0" w:color="auto"/>
                    <w:left w:val="none" w:sz="0" w:space="0" w:color="auto"/>
                    <w:bottom w:val="none" w:sz="0" w:space="0" w:color="auto"/>
                    <w:right w:val="none" w:sz="0" w:space="0" w:color="auto"/>
                  </w:divBdr>
                </w:div>
              </w:divsChild>
            </w:div>
            <w:div w:id="1840540172">
              <w:marLeft w:val="0"/>
              <w:marRight w:val="0"/>
              <w:marTop w:val="0"/>
              <w:marBottom w:val="0"/>
              <w:divBdr>
                <w:top w:val="none" w:sz="0" w:space="0" w:color="auto"/>
                <w:left w:val="none" w:sz="0" w:space="0" w:color="auto"/>
                <w:bottom w:val="none" w:sz="0" w:space="0" w:color="auto"/>
                <w:right w:val="none" w:sz="0" w:space="0" w:color="auto"/>
              </w:divBdr>
              <w:divsChild>
                <w:div w:id="237591793">
                  <w:marLeft w:val="0"/>
                  <w:marRight w:val="0"/>
                  <w:marTop w:val="0"/>
                  <w:marBottom w:val="0"/>
                  <w:divBdr>
                    <w:top w:val="none" w:sz="0" w:space="0" w:color="auto"/>
                    <w:left w:val="none" w:sz="0" w:space="0" w:color="auto"/>
                    <w:bottom w:val="none" w:sz="0" w:space="0" w:color="auto"/>
                    <w:right w:val="none" w:sz="0" w:space="0" w:color="auto"/>
                  </w:divBdr>
                </w:div>
                <w:div w:id="991253719">
                  <w:marLeft w:val="0"/>
                  <w:marRight w:val="0"/>
                  <w:marTop w:val="0"/>
                  <w:marBottom w:val="0"/>
                  <w:divBdr>
                    <w:top w:val="none" w:sz="0" w:space="0" w:color="auto"/>
                    <w:left w:val="none" w:sz="0" w:space="0" w:color="auto"/>
                    <w:bottom w:val="none" w:sz="0" w:space="0" w:color="auto"/>
                    <w:right w:val="none" w:sz="0" w:space="0" w:color="auto"/>
                  </w:divBdr>
                </w:div>
              </w:divsChild>
            </w:div>
            <w:div w:id="1868835097">
              <w:marLeft w:val="0"/>
              <w:marRight w:val="0"/>
              <w:marTop w:val="0"/>
              <w:marBottom w:val="0"/>
              <w:divBdr>
                <w:top w:val="none" w:sz="0" w:space="0" w:color="auto"/>
                <w:left w:val="none" w:sz="0" w:space="0" w:color="auto"/>
                <w:bottom w:val="none" w:sz="0" w:space="0" w:color="auto"/>
                <w:right w:val="none" w:sz="0" w:space="0" w:color="auto"/>
              </w:divBdr>
              <w:divsChild>
                <w:div w:id="329143525">
                  <w:marLeft w:val="0"/>
                  <w:marRight w:val="0"/>
                  <w:marTop w:val="0"/>
                  <w:marBottom w:val="0"/>
                  <w:divBdr>
                    <w:top w:val="none" w:sz="0" w:space="0" w:color="auto"/>
                    <w:left w:val="none" w:sz="0" w:space="0" w:color="auto"/>
                    <w:bottom w:val="none" w:sz="0" w:space="0" w:color="auto"/>
                    <w:right w:val="none" w:sz="0" w:space="0" w:color="auto"/>
                  </w:divBdr>
                </w:div>
                <w:div w:id="1730610547">
                  <w:marLeft w:val="0"/>
                  <w:marRight w:val="0"/>
                  <w:marTop w:val="0"/>
                  <w:marBottom w:val="0"/>
                  <w:divBdr>
                    <w:top w:val="none" w:sz="0" w:space="0" w:color="auto"/>
                    <w:left w:val="none" w:sz="0" w:space="0" w:color="auto"/>
                    <w:bottom w:val="none" w:sz="0" w:space="0" w:color="auto"/>
                    <w:right w:val="none" w:sz="0" w:space="0" w:color="auto"/>
                  </w:divBdr>
                </w:div>
              </w:divsChild>
            </w:div>
            <w:div w:id="1870484092">
              <w:marLeft w:val="0"/>
              <w:marRight w:val="0"/>
              <w:marTop w:val="0"/>
              <w:marBottom w:val="0"/>
              <w:divBdr>
                <w:top w:val="none" w:sz="0" w:space="0" w:color="auto"/>
                <w:left w:val="none" w:sz="0" w:space="0" w:color="auto"/>
                <w:bottom w:val="none" w:sz="0" w:space="0" w:color="auto"/>
                <w:right w:val="none" w:sz="0" w:space="0" w:color="auto"/>
              </w:divBdr>
              <w:divsChild>
                <w:div w:id="1109274003">
                  <w:marLeft w:val="0"/>
                  <w:marRight w:val="0"/>
                  <w:marTop w:val="0"/>
                  <w:marBottom w:val="0"/>
                  <w:divBdr>
                    <w:top w:val="none" w:sz="0" w:space="0" w:color="auto"/>
                    <w:left w:val="none" w:sz="0" w:space="0" w:color="auto"/>
                    <w:bottom w:val="none" w:sz="0" w:space="0" w:color="auto"/>
                    <w:right w:val="none" w:sz="0" w:space="0" w:color="auto"/>
                  </w:divBdr>
                </w:div>
                <w:div w:id="1683318123">
                  <w:marLeft w:val="0"/>
                  <w:marRight w:val="0"/>
                  <w:marTop w:val="0"/>
                  <w:marBottom w:val="0"/>
                  <w:divBdr>
                    <w:top w:val="none" w:sz="0" w:space="0" w:color="auto"/>
                    <w:left w:val="none" w:sz="0" w:space="0" w:color="auto"/>
                    <w:bottom w:val="none" w:sz="0" w:space="0" w:color="auto"/>
                    <w:right w:val="none" w:sz="0" w:space="0" w:color="auto"/>
                  </w:divBdr>
                </w:div>
              </w:divsChild>
            </w:div>
            <w:div w:id="2109156266">
              <w:marLeft w:val="0"/>
              <w:marRight w:val="0"/>
              <w:marTop w:val="0"/>
              <w:marBottom w:val="0"/>
              <w:divBdr>
                <w:top w:val="none" w:sz="0" w:space="0" w:color="auto"/>
                <w:left w:val="none" w:sz="0" w:space="0" w:color="auto"/>
                <w:bottom w:val="none" w:sz="0" w:space="0" w:color="auto"/>
                <w:right w:val="none" w:sz="0" w:space="0" w:color="auto"/>
              </w:divBdr>
              <w:divsChild>
                <w:div w:id="238446229">
                  <w:marLeft w:val="0"/>
                  <w:marRight w:val="0"/>
                  <w:marTop w:val="0"/>
                  <w:marBottom w:val="0"/>
                  <w:divBdr>
                    <w:top w:val="none" w:sz="0" w:space="0" w:color="auto"/>
                    <w:left w:val="none" w:sz="0" w:space="0" w:color="auto"/>
                    <w:bottom w:val="none" w:sz="0" w:space="0" w:color="auto"/>
                    <w:right w:val="none" w:sz="0" w:space="0" w:color="auto"/>
                  </w:divBdr>
                </w:div>
                <w:div w:id="178542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84355">
      <w:bodyDiv w:val="1"/>
      <w:marLeft w:val="0"/>
      <w:marRight w:val="0"/>
      <w:marTop w:val="0"/>
      <w:marBottom w:val="0"/>
      <w:divBdr>
        <w:top w:val="none" w:sz="0" w:space="0" w:color="auto"/>
        <w:left w:val="none" w:sz="0" w:space="0" w:color="auto"/>
        <w:bottom w:val="none" w:sz="0" w:space="0" w:color="auto"/>
        <w:right w:val="none" w:sz="0" w:space="0" w:color="auto"/>
      </w:divBdr>
    </w:div>
    <w:div w:id="1872838462">
      <w:bodyDiv w:val="1"/>
      <w:marLeft w:val="0"/>
      <w:marRight w:val="0"/>
      <w:marTop w:val="0"/>
      <w:marBottom w:val="0"/>
      <w:divBdr>
        <w:top w:val="none" w:sz="0" w:space="0" w:color="auto"/>
        <w:left w:val="none" w:sz="0" w:space="0" w:color="auto"/>
        <w:bottom w:val="none" w:sz="0" w:space="0" w:color="auto"/>
        <w:right w:val="none" w:sz="0" w:space="0" w:color="auto"/>
      </w:divBdr>
    </w:div>
    <w:div w:id="1872915196">
      <w:bodyDiv w:val="1"/>
      <w:marLeft w:val="0"/>
      <w:marRight w:val="0"/>
      <w:marTop w:val="0"/>
      <w:marBottom w:val="0"/>
      <w:divBdr>
        <w:top w:val="none" w:sz="0" w:space="0" w:color="auto"/>
        <w:left w:val="none" w:sz="0" w:space="0" w:color="auto"/>
        <w:bottom w:val="none" w:sz="0" w:space="0" w:color="auto"/>
        <w:right w:val="none" w:sz="0" w:space="0" w:color="auto"/>
      </w:divBdr>
    </w:div>
    <w:div w:id="1873376103">
      <w:bodyDiv w:val="1"/>
      <w:marLeft w:val="0"/>
      <w:marRight w:val="0"/>
      <w:marTop w:val="0"/>
      <w:marBottom w:val="0"/>
      <w:divBdr>
        <w:top w:val="none" w:sz="0" w:space="0" w:color="auto"/>
        <w:left w:val="none" w:sz="0" w:space="0" w:color="auto"/>
        <w:bottom w:val="none" w:sz="0" w:space="0" w:color="auto"/>
        <w:right w:val="none" w:sz="0" w:space="0" w:color="auto"/>
      </w:divBdr>
    </w:div>
    <w:div w:id="1875918026">
      <w:bodyDiv w:val="1"/>
      <w:marLeft w:val="0"/>
      <w:marRight w:val="0"/>
      <w:marTop w:val="0"/>
      <w:marBottom w:val="0"/>
      <w:divBdr>
        <w:top w:val="none" w:sz="0" w:space="0" w:color="auto"/>
        <w:left w:val="none" w:sz="0" w:space="0" w:color="auto"/>
        <w:bottom w:val="none" w:sz="0" w:space="0" w:color="auto"/>
        <w:right w:val="none" w:sz="0" w:space="0" w:color="auto"/>
      </w:divBdr>
    </w:div>
    <w:div w:id="1876382555">
      <w:bodyDiv w:val="1"/>
      <w:marLeft w:val="0"/>
      <w:marRight w:val="0"/>
      <w:marTop w:val="0"/>
      <w:marBottom w:val="0"/>
      <w:divBdr>
        <w:top w:val="none" w:sz="0" w:space="0" w:color="auto"/>
        <w:left w:val="none" w:sz="0" w:space="0" w:color="auto"/>
        <w:bottom w:val="none" w:sz="0" w:space="0" w:color="auto"/>
        <w:right w:val="none" w:sz="0" w:space="0" w:color="auto"/>
      </w:divBdr>
    </w:div>
    <w:div w:id="1877811108">
      <w:bodyDiv w:val="1"/>
      <w:marLeft w:val="0"/>
      <w:marRight w:val="0"/>
      <w:marTop w:val="0"/>
      <w:marBottom w:val="0"/>
      <w:divBdr>
        <w:top w:val="none" w:sz="0" w:space="0" w:color="auto"/>
        <w:left w:val="none" w:sz="0" w:space="0" w:color="auto"/>
        <w:bottom w:val="none" w:sz="0" w:space="0" w:color="auto"/>
        <w:right w:val="none" w:sz="0" w:space="0" w:color="auto"/>
      </w:divBdr>
    </w:div>
    <w:div w:id="1877883819">
      <w:bodyDiv w:val="1"/>
      <w:marLeft w:val="0"/>
      <w:marRight w:val="0"/>
      <w:marTop w:val="0"/>
      <w:marBottom w:val="0"/>
      <w:divBdr>
        <w:top w:val="none" w:sz="0" w:space="0" w:color="auto"/>
        <w:left w:val="none" w:sz="0" w:space="0" w:color="auto"/>
        <w:bottom w:val="none" w:sz="0" w:space="0" w:color="auto"/>
        <w:right w:val="none" w:sz="0" w:space="0" w:color="auto"/>
      </w:divBdr>
    </w:div>
    <w:div w:id="1879270903">
      <w:bodyDiv w:val="1"/>
      <w:marLeft w:val="0"/>
      <w:marRight w:val="0"/>
      <w:marTop w:val="0"/>
      <w:marBottom w:val="0"/>
      <w:divBdr>
        <w:top w:val="none" w:sz="0" w:space="0" w:color="auto"/>
        <w:left w:val="none" w:sz="0" w:space="0" w:color="auto"/>
        <w:bottom w:val="none" w:sz="0" w:space="0" w:color="auto"/>
        <w:right w:val="none" w:sz="0" w:space="0" w:color="auto"/>
      </w:divBdr>
    </w:div>
    <w:div w:id="1879584582">
      <w:bodyDiv w:val="1"/>
      <w:marLeft w:val="0"/>
      <w:marRight w:val="0"/>
      <w:marTop w:val="0"/>
      <w:marBottom w:val="0"/>
      <w:divBdr>
        <w:top w:val="none" w:sz="0" w:space="0" w:color="auto"/>
        <w:left w:val="none" w:sz="0" w:space="0" w:color="auto"/>
        <w:bottom w:val="none" w:sz="0" w:space="0" w:color="auto"/>
        <w:right w:val="none" w:sz="0" w:space="0" w:color="auto"/>
      </w:divBdr>
    </w:div>
    <w:div w:id="1879780924">
      <w:bodyDiv w:val="1"/>
      <w:marLeft w:val="0"/>
      <w:marRight w:val="0"/>
      <w:marTop w:val="0"/>
      <w:marBottom w:val="0"/>
      <w:divBdr>
        <w:top w:val="none" w:sz="0" w:space="0" w:color="auto"/>
        <w:left w:val="none" w:sz="0" w:space="0" w:color="auto"/>
        <w:bottom w:val="none" w:sz="0" w:space="0" w:color="auto"/>
        <w:right w:val="none" w:sz="0" w:space="0" w:color="auto"/>
      </w:divBdr>
    </w:div>
    <w:div w:id="1880194458">
      <w:bodyDiv w:val="1"/>
      <w:marLeft w:val="0"/>
      <w:marRight w:val="0"/>
      <w:marTop w:val="0"/>
      <w:marBottom w:val="0"/>
      <w:divBdr>
        <w:top w:val="none" w:sz="0" w:space="0" w:color="auto"/>
        <w:left w:val="none" w:sz="0" w:space="0" w:color="auto"/>
        <w:bottom w:val="none" w:sz="0" w:space="0" w:color="auto"/>
        <w:right w:val="none" w:sz="0" w:space="0" w:color="auto"/>
      </w:divBdr>
    </w:div>
    <w:div w:id="1880429713">
      <w:bodyDiv w:val="1"/>
      <w:marLeft w:val="0"/>
      <w:marRight w:val="0"/>
      <w:marTop w:val="0"/>
      <w:marBottom w:val="0"/>
      <w:divBdr>
        <w:top w:val="none" w:sz="0" w:space="0" w:color="auto"/>
        <w:left w:val="none" w:sz="0" w:space="0" w:color="auto"/>
        <w:bottom w:val="none" w:sz="0" w:space="0" w:color="auto"/>
        <w:right w:val="none" w:sz="0" w:space="0" w:color="auto"/>
      </w:divBdr>
    </w:div>
    <w:div w:id="1880626197">
      <w:bodyDiv w:val="1"/>
      <w:marLeft w:val="0"/>
      <w:marRight w:val="0"/>
      <w:marTop w:val="0"/>
      <w:marBottom w:val="0"/>
      <w:divBdr>
        <w:top w:val="none" w:sz="0" w:space="0" w:color="auto"/>
        <w:left w:val="none" w:sz="0" w:space="0" w:color="auto"/>
        <w:bottom w:val="none" w:sz="0" w:space="0" w:color="auto"/>
        <w:right w:val="none" w:sz="0" w:space="0" w:color="auto"/>
      </w:divBdr>
    </w:div>
    <w:div w:id="1881476012">
      <w:bodyDiv w:val="1"/>
      <w:marLeft w:val="0"/>
      <w:marRight w:val="0"/>
      <w:marTop w:val="0"/>
      <w:marBottom w:val="0"/>
      <w:divBdr>
        <w:top w:val="none" w:sz="0" w:space="0" w:color="auto"/>
        <w:left w:val="none" w:sz="0" w:space="0" w:color="auto"/>
        <w:bottom w:val="none" w:sz="0" w:space="0" w:color="auto"/>
        <w:right w:val="none" w:sz="0" w:space="0" w:color="auto"/>
      </w:divBdr>
    </w:div>
    <w:div w:id="1883201684">
      <w:bodyDiv w:val="1"/>
      <w:marLeft w:val="0"/>
      <w:marRight w:val="0"/>
      <w:marTop w:val="0"/>
      <w:marBottom w:val="0"/>
      <w:divBdr>
        <w:top w:val="none" w:sz="0" w:space="0" w:color="auto"/>
        <w:left w:val="none" w:sz="0" w:space="0" w:color="auto"/>
        <w:bottom w:val="none" w:sz="0" w:space="0" w:color="auto"/>
        <w:right w:val="none" w:sz="0" w:space="0" w:color="auto"/>
      </w:divBdr>
    </w:div>
    <w:div w:id="1883515729">
      <w:bodyDiv w:val="1"/>
      <w:marLeft w:val="0"/>
      <w:marRight w:val="0"/>
      <w:marTop w:val="0"/>
      <w:marBottom w:val="0"/>
      <w:divBdr>
        <w:top w:val="none" w:sz="0" w:space="0" w:color="auto"/>
        <w:left w:val="none" w:sz="0" w:space="0" w:color="auto"/>
        <w:bottom w:val="none" w:sz="0" w:space="0" w:color="auto"/>
        <w:right w:val="none" w:sz="0" w:space="0" w:color="auto"/>
      </w:divBdr>
    </w:div>
    <w:div w:id="1884438493">
      <w:bodyDiv w:val="1"/>
      <w:marLeft w:val="0"/>
      <w:marRight w:val="0"/>
      <w:marTop w:val="0"/>
      <w:marBottom w:val="0"/>
      <w:divBdr>
        <w:top w:val="none" w:sz="0" w:space="0" w:color="auto"/>
        <w:left w:val="none" w:sz="0" w:space="0" w:color="auto"/>
        <w:bottom w:val="none" w:sz="0" w:space="0" w:color="auto"/>
        <w:right w:val="none" w:sz="0" w:space="0" w:color="auto"/>
      </w:divBdr>
    </w:div>
    <w:div w:id="1884562620">
      <w:bodyDiv w:val="1"/>
      <w:marLeft w:val="0"/>
      <w:marRight w:val="0"/>
      <w:marTop w:val="0"/>
      <w:marBottom w:val="0"/>
      <w:divBdr>
        <w:top w:val="none" w:sz="0" w:space="0" w:color="auto"/>
        <w:left w:val="none" w:sz="0" w:space="0" w:color="auto"/>
        <w:bottom w:val="none" w:sz="0" w:space="0" w:color="auto"/>
        <w:right w:val="none" w:sz="0" w:space="0" w:color="auto"/>
      </w:divBdr>
    </w:div>
    <w:div w:id="1885213636">
      <w:bodyDiv w:val="1"/>
      <w:marLeft w:val="0"/>
      <w:marRight w:val="0"/>
      <w:marTop w:val="0"/>
      <w:marBottom w:val="0"/>
      <w:divBdr>
        <w:top w:val="none" w:sz="0" w:space="0" w:color="auto"/>
        <w:left w:val="none" w:sz="0" w:space="0" w:color="auto"/>
        <w:bottom w:val="none" w:sz="0" w:space="0" w:color="auto"/>
        <w:right w:val="none" w:sz="0" w:space="0" w:color="auto"/>
      </w:divBdr>
    </w:div>
    <w:div w:id="1885485994">
      <w:bodyDiv w:val="1"/>
      <w:marLeft w:val="0"/>
      <w:marRight w:val="0"/>
      <w:marTop w:val="0"/>
      <w:marBottom w:val="0"/>
      <w:divBdr>
        <w:top w:val="none" w:sz="0" w:space="0" w:color="auto"/>
        <w:left w:val="none" w:sz="0" w:space="0" w:color="auto"/>
        <w:bottom w:val="none" w:sz="0" w:space="0" w:color="auto"/>
        <w:right w:val="none" w:sz="0" w:space="0" w:color="auto"/>
      </w:divBdr>
    </w:div>
    <w:div w:id="1887714429">
      <w:bodyDiv w:val="1"/>
      <w:marLeft w:val="0"/>
      <w:marRight w:val="0"/>
      <w:marTop w:val="0"/>
      <w:marBottom w:val="0"/>
      <w:divBdr>
        <w:top w:val="none" w:sz="0" w:space="0" w:color="auto"/>
        <w:left w:val="none" w:sz="0" w:space="0" w:color="auto"/>
        <w:bottom w:val="none" w:sz="0" w:space="0" w:color="auto"/>
        <w:right w:val="none" w:sz="0" w:space="0" w:color="auto"/>
      </w:divBdr>
    </w:div>
    <w:div w:id="1888296539">
      <w:bodyDiv w:val="1"/>
      <w:marLeft w:val="0"/>
      <w:marRight w:val="0"/>
      <w:marTop w:val="0"/>
      <w:marBottom w:val="0"/>
      <w:divBdr>
        <w:top w:val="none" w:sz="0" w:space="0" w:color="auto"/>
        <w:left w:val="none" w:sz="0" w:space="0" w:color="auto"/>
        <w:bottom w:val="none" w:sz="0" w:space="0" w:color="auto"/>
        <w:right w:val="none" w:sz="0" w:space="0" w:color="auto"/>
      </w:divBdr>
    </w:div>
    <w:div w:id="1888374959">
      <w:bodyDiv w:val="1"/>
      <w:marLeft w:val="0"/>
      <w:marRight w:val="0"/>
      <w:marTop w:val="0"/>
      <w:marBottom w:val="0"/>
      <w:divBdr>
        <w:top w:val="none" w:sz="0" w:space="0" w:color="auto"/>
        <w:left w:val="none" w:sz="0" w:space="0" w:color="auto"/>
        <w:bottom w:val="none" w:sz="0" w:space="0" w:color="auto"/>
        <w:right w:val="none" w:sz="0" w:space="0" w:color="auto"/>
      </w:divBdr>
    </w:div>
    <w:div w:id="1889802259">
      <w:bodyDiv w:val="1"/>
      <w:marLeft w:val="0"/>
      <w:marRight w:val="0"/>
      <w:marTop w:val="0"/>
      <w:marBottom w:val="0"/>
      <w:divBdr>
        <w:top w:val="none" w:sz="0" w:space="0" w:color="auto"/>
        <w:left w:val="none" w:sz="0" w:space="0" w:color="auto"/>
        <w:bottom w:val="none" w:sz="0" w:space="0" w:color="auto"/>
        <w:right w:val="none" w:sz="0" w:space="0" w:color="auto"/>
      </w:divBdr>
    </w:div>
    <w:div w:id="1891453505">
      <w:bodyDiv w:val="1"/>
      <w:marLeft w:val="0"/>
      <w:marRight w:val="0"/>
      <w:marTop w:val="0"/>
      <w:marBottom w:val="0"/>
      <w:divBdr>
        <w:top w:val="none" w:sz="0" w:space="0" w:color="auto"/>
        <w:left w:val="none" w:sz="0" w:space="0" w:color="auto"/>
        <w:bottom w:val="none" w:sz="0" w:space="0" w:color="auto"/>
        <w:right w:val="none" w:sz="0" w:space="0" w:color="auto"/>
      </w:divBdr>
    </w:div>
    <w:div w:id="1891913976">
      <w:bodyDiv w:val="1"/>
      <w:marLeft w:val="0"/>
      <w:marRight w:val="0"/>
      <w:marTop w:val="0"/>
      <w:marBottom w:val="0"/>
      <w:divBdr>
        <w:top w:val="none" w:sz="0" w:space="0" w:color="auto"/>
        <w:left w:val="none" w:sz="0" w:space="0" w:color="auto"/>
        <w:bottom w:val="none" w:sz="0" w:space="0" w:color="auto"/>
        <w:right w:val="none" w:sz="0" w:space="0" w:color="auto"/>
      </w:divBdr>
    </w:div>
    <w:div w:id="1892157148">
      <w:bodyDiv w:val="1"/>
      <w:marLeft w:val="0"/>
      <w:marRight w:val="0"/>
      <w:marTop w:val="0"/>
      <w:marBottom w:val="0"/>
      <w:divBdr>
        <w:top w:val="none" w:sz="0" w:space="0" w:color="auto"/>
        <w:left w:val="none" w:sz="0" w:space="0" w:color="auto"/>
        <w:bottom w:val="none" w:sz="0" w:space="0" w:color="auto"/>
        <w:right w:val="none" w:sz="0" w:space="0" w:color="auto"/>
      </w:divBdr>
    </w:div>
    <w:div w:id="1893534879">
      <w:bodyDiv w:val="1"/>
      <w:marLeft w:val="0"/>
      <w:marRight w:val="0"/>
      <w:marTop w:val="0"/>
      <w:marBottom w:val="0"/>
      <w:divBdr>
        <w:top w:val="none" w:sz="0" w:space="0" w:color="auto"/>
        <w:left w:val="none" w:sz="0" w:space="0" w:color="auto"/>
        <w:bottom w:val="none" w:sz="0" w:space="0" w:color="auto"/>
        <w:right w:val="none" w:sz="0" w:space="0" w:color="auto"/>
      </w:divBdr>
    </w:div>
    <w:div w:id="1894197845">
      <w:bodyDiv w:val="1"/>
      <w:marLeft w:val="0"/>
      <w:marRight w:val="0"/>
      <w:marTop w:val="0"/>
      <w:marBottom w:val="0"/>
      <w:divBdr>
        <w:top w:val="none" w:sz="0" w:space="0" w:color="auto"/>
        <w:left w:val="none" w:sz="0" w:space="0" w:color="auto"/>
        <w:bottom w:val="none" w:sz="0" w:space="0" w:color="auto"/>
        <w:right w:val="none" w:sz="0" w:space="0" w:color="auto"/>
      </w:divBdr>
    </w:div>
    <w:div w:id="1895309232">
      <w:bodyDiv w:val="1"/>
      <w:marLeft w:val="0"/>
      <w:marRight w:val="0"/>
      <w:marTop w:val="0"/>
      <w:marBottom w:val="0"/>
      <w:divBdr>
        <w:top w:val="none" w:sz="0" w:space="0" w:color="auto"/>
        <w:left w:val="none" w:sz="0" w:space="0" w:color="auto"/>
        <w:bottom w:val="none" w:sz="0" w:space="0" w:color="auto"/>
        <w:right w:val="none" w:sz="0" w:space="0" w:color="auto"/>
      </w:divBdr>
    </w:div>
    <w:div w:id="1899509160">
      <w:bodyDiv w:val="1"/>
      <w:marLeft w:val="0"/>
      <w:marRight w:val="0"/>
      <w:marTop w:val="0"/>
      <w:marBottom w:val="0"/>
      <w:divBdr>
        <w:top w:val="none" w:sz="0" w:space="0" w:color="auto"/>
        <w:left w:val="none" w:sz="0" w:space="0" w:color="auto"/>
        <w:bottom w:val="none" w:sz="0" w:space="0" w:color="auto"/>
        <w:right w:val="none" w:sz="0" w:space="0" w:color="auto"/>
      </w:divBdr>
    </w:div>
    <w:div w:id="1901020851">
      <w:bodyDiv w:val="1"/>
      <w:marLeft w:val="0"/>
      <w:marRight w:val="0"/>
      <w:marTop w:val="0"/>
      <w:marBottom w:val="0"/>
      <w:divBdr>
        <w:top w:val="none" w:sz="0" w:space="0" w:color="auto"/>
        <w:left w:val="none" w:sz="0" w:space="0" w:color="auto"/>
        <w:bottom w:val="none" w:sz="0" w:space="0" w:color="auto"/>
        <w:right w:val="none" w:sz="0" w:space="0" w:color="auto"/>
      </w:divBdr>
    </w:div>
    <w:div w:id="1901282511">
      <w:bodyDiv w:val="1"/>
      <w:marLeft w:val="0"/>
      <w:marRight w:val="0"/>
      <w:marTop w:val="0"/>
      <w:marBottom w:val="0"/>
      <w:divBdr>
        <w:top w:val="none" w:sz="0" w:space="0" w:color="auto"/>
        <w:left w:val="none" w:sz="0" w:space="0" w:color="auto"/>
        <w:bottom w:val="none" w:sz="0" w:space="0" w:color="auto"/>
        <w:right w:val="none" w:sz="0" w:space="0" w:color="auto"/>
      </w:divBdr>
    </w:div>
    <w:div w:id="1902868137">
      <w:bodyDiv w:val="1"/>
      <w:marLeft w:val="0"/>
      <w:marRight w:val="0"/>
      <w:marTop w:val="0"/>
      <w:marBottom w:val="0"/>
      <w:divBdr>
        <w:top w:val="none" w:sz="0" w:space="0" w:color="auto"/>
        <w:left w:val="none" w:sz="0" w:space="0" w:color="auto"/>
        <w:bottom w:val="none" w:sz="0" w:space="0" w:color="auto"/>
        <w:right w:val="none" w:sz="0" w:space="0" w:color="auto"/>
      </w:divBdr>
    </w:div>
    <w:div w:id="1903253127">
      <w:bodyDiv w:val="1"/>
      <w:marLeft w:val="0"/>
      <w:marRight w:val="0"/>
      <w:marTop w:val="0"/>
      <w:marBottom w:val="0"/>
      <w:divBdr>
        <w:top w:val="none" w:sz="0" w:space="0" w:color="auto"/>
        <w:left w:val="none" w:sz="0" w:space="0" w:color="auto"/>
        <w:bottom w:val="none" w:sz="0" w:space="0" w:color="auto"/>
        <w:right w:val="none" w:sz="0" w:space="0" w:color="auto"/>
      </w:divBdr>
    </w:div>
    <w:div w:id="1903563223">
      <w:bodyDiv w:val="1"/>
      <w:marLeft w:val="0"/>
      <w:marRight w:val="0"/>
      <w:marTop w:val="0"/>
      <w:marBottom w:val="0"/>
      <w:divBdr>
        <w:top w:val="none" w:sz="0" w:space="0" w:color="auto"/>
        <w:left w:val="none" w:sz="0" w:space="0" w:color="auto"/>
        <w:bottom w:val="none" w:sz="0" w:space="0" w:color="auto"/>
        <w:right w:val="none" w:sz="0" w:space="0" w:color="auto"/>
      </w:divBdr>
    </w:div>
    <w:div w:id="1904484606">
      <w:bodyDiv w:val="1"/>
      <w:marLeft w:val="0"/>
      <w:marRight w:val="0"/>
      <w:marTop w:val="0"/>
      <w:marBottom w:val="0"/>
      <w:divBdr>
        <w:top w:val="none" w:sz="0" w:space="0" w:color="auto"/>
        <w:left w:val="none" w:sz="0" w:space="0" w:color="auto"/>
        <w:bottom w:val="none" w:sz="0" w:space="0" w:color="auto"/>
        <w:right w:val="none" w:sz="0" w:space="0" w:color="auto"/>
      </w:divBdr>
    </w:div>
    <w:div w:id="1904869971">
      <w:bodyDiv w:val="1"/>
      <w:marLeft w:val="0"/>
      <w:marRight w:val="0"/>
      <w:marTop w:val="0"/>
      <w:marBottom w:val="0"/>
      <w:divBdr>
        <w:top w:val="none" w:sz="0" w:space="0" w:color="auto"/>
        <w:left w:val="none" w:sz="0" w:space="0" w:color="auto"/>
        <w:bottom w:val="none" w:sz="0" w:space="0" w:color="auto"/>
        <w:right w:val="none" w:sz="0" w:space="0" w:color="auto"/>
      </w:divBdr>
    </w:div>
    <w:div w:id="1907256276">
      <w:bodyDiv w:val="1"/>
      <w:marLeft w:val="0"/>
      <w:marRight w:val="0"/>
      <w:marTop w:val="0"/>
      <w:marBottom w:val="0"/>
      <w:divBdr>
        <w:top w:val="none" w:sz="0" w:space="0" w:color="auto"/>
        <w:left w:val="none" w:sz="0" w:space="0" w:color="auto"/>
        <w:bottom w:val="none" w:sz="0" w:space="0" w:color="auto"/>
        <w:right w:val="none" w:sz="0" w:space="0" w:color="auto"/>
      </w:divBdr>
    </w:div>
    <w:div w:id="1907298892">
      <w:bodyDiv w:val="1"/>
      <w:marLeft w:val="0"/>
      <w:marRight w:val="0"/>
      <w:marTop w:val="0"/>
      <w:marBottom w:val="0"/>
      <w:divBdr>
        <w:top w:val="none" w:sz="0" w:space="0" w:color="auto"/>
        <w:left w:val="none" w:sz="0" w:space="0" w:color="auto"/>
        <w:bottom w:val="none" w:sz="0" w:space="0" w:color="auto"/>
        <w:right w:val="none" w:sz="0" w:space="0" w:color="auto"/>
      </w:divBdr>
    </w:div>
    <w:div w:id="1908688876">
      <w:bodyDiv w:val="1"/>
      <w:marLeft w:val="0"/>
      <w:marRight w:val="0"/>
      <w:marTop w:val="0"/>
      <w:marBottom w:val="0"/>
      <w:divBdr>
        <w:top w:val="none" w:sz="0" w:space="0" w:color="auto"/>
        <w:left w:val="none" w:sz="0" w:space="0" w:color="auto"/>
        <w:bottom w:val="none" w:sz="0" w:space="0" w:color="auto"/>
        <w:right w:val="none" w:sz="0" w:space="0" w:color="auto"/>
      </w:divBdr>
    </w:div>
    <w:div w:id="1908957924">
      <w:bodyDiv w:val="1"/>
      <w:marLeft w:val="0"/>
      <w:marRight w:val="0"/>
      <w:marTop w:val="0"/>
      <w:marBottom w:val="0"/>
      <w:divBdr>
        <w:top w:val="none" w:sz="0" w:space="0" w:color="auto"/>
        <w:left w:val="none" w:sz="0" w:space="0" w:color="auto"/>
        <w:bottom w:val="none" w:sz="0" w:space="0" w:color="auto"/>
        <w:right w:val="none" w:sz="0" w:space="0" w:color="auto"/>
      </w:divBdr>
    </w:div>
    <w:div w:id="1909610621">
      <w:bodyDiv w:val="1"/>
      <w:marLeft w:val="0"/>
      <w:marRight w:val="0"/>
      <w:marTop w:val="0"/>
      <w:marBottom w:val="0"/>
      <w:divBdr>
        <w:top w:val="none" w:sz="0" w:space="0" w:color="auto"/>
        <w:left w:val="none" w:sz="0" w:space="0" w:color="auto"/>
        <w:bottom w:val="none" w:sz="0" w:space="0" w:color="auto"/>
        <w:right w:val="none" w:sz="0" w:space="0" w:color="auto"/>
      </w:divBdr>
    </w:div>
    <w:div w:id="1911773788">
      <w:bodyDiv w:val="1"/>
      <w:marLeft w:val="0"/>
      <w:marRight w:val="0"/>
      <w:marTop w:val="0"/>
      <w:marBottom w:val="0"/>
      <w:divBdr>
        <w:top w:val="none" w:sz="0" w:space="0" w:color="auto"/>
        <w:left w:val="none" w:sz="0" w:space="0" w:color="auto"/>
        <w:bottom w:val="none" w:sz="0" w:space="0" w:color="auto"/>
        <w:right w:val="none" w:sz="0" w:space="0" w:color="auto"/>
      </w:divBdr>
    </w:div>
    <w:div w:id="1912693877">
      <w:bodyDiv w:val="1"/>
      <w:marLeft w:val="0"/>
      <w:marRight w:val="0"/>
      <w:marTop w:val="0"/>
      <w:marBottom w:val="0"/>
      <w:divBdr>
        <w:top w:val="none" w:sz="0" w:space="0" w:color="auto"/>
        <w:left w:val="none" w:sz="0" w:space="0" w:color="auto"/>
        <w:bottom w:val="none" w:sz="0" w:space="0" w:color="auto"/>
        <w:right w:val="none" w:sz="0" w:space="0" w:color="auto"/>
      </w:divBdr>
    </w:div>
    <w:div w:id="1913275648">
      <w:bodyDiv w:val="1"/>
      <w:marLeft w:val="0"/>
      <w:marRight w:val="0"/>
      <w:marTop w:val="0"/>
      <w:marBottom w:val="0"/>
      <w:divBdr>
        <w:top w:val="none" w:sz="0" w:space="0" w:color="auto"/>
        <w:left w:val="none" w:sz="0" w:space="0" w:color="auto"/>
        <w:bottom w:val="none" w:sz="0" w:space="0" w:color="auto"/>
        <w:right w:val="none" w:sz="0" w:space="0" w:color="auto"/>
      </w:divBdr>
    </w:div>
    <w:div w:id="1914579069">
      <w:bodyDiv w:val="1"/>
      <w:marLeft w:val="0"/>
      <w:marRight w:val="0"/>
      <w:marTop w:val="0"/>
      <w:marBottom w:val="0"/>
      <w:divBdr>
        <w:top w:val="none" w:sz="0" w:space="0" w:color="auto"/>
        <w:left w:val="none" w:sz="0" w:space="0" w:color="auto"/>
        <w:bottom w:val="none" w:sz="0" w:space="0" w:color="auto"/>
        <w:right w:val="none" w:sz="0" w:space="0" w:color="auto"/>
      </w:divBdr>
    </w:div>
    <w:div w:id="1915890430">
      <w:bodyDiv w:val="1"/>
      <w:marLeft w:val="0"/>
      <w:marRight w:val="0"/>
      <w:marTop w:val="0"/>
      <w:marBottom w:val="0"/>
      <w:divBdr>
        <w:top w:val="none" w:sz="0" w:space="0" w:color="auto"/>
        <w:left w:val="none" w:sz="0" w:space="0" w:color="auto"/>
        <w:bottom w:val="none" w:sz="0" w:space="0" w:color="auto"/>
        <w:right w:val="none" w:sz="0" w:space="0" w:color="auto"/>
      </w:divBdr>
    </w:div>
    <w:div w:id="1917856827">
      <w:bodyDiv w:val="1"/>
      <w:marLeft w:val="0"/>
      <w:marRight w:val="0"/>
      <w:marTop w:val="0"/>
      <w:marBottom w:val="0"/>
      <w:divBdr>
        <w:top w:val="none" w:sz="0" w:space="0" w:color="auto"/>
        <w:left w:val="none" w:sz="0" w:space="0" w:color="auto"/>
        <w:bottom w:val="none" w:sz="0" w:space="0" w:color="auto"/>
        <w:right w:val="none" w:sz="0" w:space="0" w:color="auto"/>
      </w:divBdr>
    </w:div>
    <w:div w:id="1918051049">
      <w:bodyDiv w:val="1"/>
      <w:marLeft w:val="0"/>
      <w:marRight w:val="0"/>
      <w:marTop w:val="0"/>
      <w:marBottom w:val="0"/>
      <w:divBdr>
        <w:top w:val="none" w:sz="0" w:space="0" w:color="auto"/>
        <w:left w:val="none" w:sz="0" w:space="0" w:color="auto"/>
        <w:bottom w:val="none" w:sz="0" w:space="0" w:color="auto"/>
        <w:right w:val="none" w:sz="0" w:space="0" w:color="auto"/>
      </w:divBdr>
    </w:div>
    <w:div w:id="1918510546">
      <w:bodyDiv w:val="1"/>
      <w:marLeft w:val="0"/>
      <w:marRight w:val="0"/>
      <w:marTop w:val="0"/>
      <w:marBottom w:val="0"/>
      <w:divBdr>
        <w:top w:val="none" w:sz="0" w:space="0" w:color="auto"/>
        <w:left w:val="none" w:sz="0" w:space="0" w:color="auto"/>
        <w:bottom w:val="none" w:sz="0" w:space="0" w:color="auto"/>
        <w:right w:val="none" w:sz="0" w:space="0" w:color="auto"/>
      </w:divBdr>
    </w:div>
    <w:div w:id="1919711035">
      <w:bodyDiv w:val="1"/>
      <w:marLeft w:val="0"/>
      <w:marRight w:val="0"/>
      <w:marTop w:val="0"/>
      <w:marBottom w:val="0"/>
      <w:divBdr>
        <w:top w:val="none" w:sz="0" w:space="0" w:color="auto"/>
        <w:left w:val="none" w:sz="0" w:space="0" w:color="auto"/>
        <w:bottom w:val="none" w:sz="0" w:space="0" w:color="auto"/>
        <w:right w:val="none" w:sz="0" w:space="0" w:color="auto"/>
      </w:divBdr>
    </w:div>
    <w:div w:id="1920098009">
      <w:bodyDiv w:val="1"/>
      <w:marLeft w:val="0"/>
      <w:marRight w:val="0"/>
      <w:marTop w:val="0"/>
      <w:marBottom w:val="0"/>
      <w:divBdr>
        <w:top w:val="none" w:sz="0" w:space="0" w:color="auto"/>
        <w:left w:val="none" w:sz="0" w:space="0" w:color="auto"/>
        <w:bottom w:val="none" w:sz="0" w:space="0" w:color="auto"/>
        <w:right w:val="none" w:sz="0" w:space="0" w:color="auto"/>
      </w:divBdr>
    </w:div>
    <w:div w:id="1922061509">
      <w:bodyDiv w:val="1"/>
      <w:marLeft w:val="0"/>
      <w:marRight w:val="0"/>
      <w:marTop w:val="0"/>
      <w:marBottom w:val="0"/>
      <w:divBdr>
        <w:top w:val="none" w:sz="0" w:space="0" w:color="auto"/>
        <w:left w:val="none" w:sz="0" w:space="0" w:color="auto"/>
        <w:bottom w:val="none" w:sz="0" w:space="0" w:color="auto"/>
        <w:right w:val="none" w:sz="0" w:space="0" w:color="auto"/>
      </w:divBdr>
    </w:div>
    <w:div w:id="1923368306">
      <w:bodyDiv w:val="1"/>
      <w:marLeft w:val="0"/>
      <w:marRight w:val="0"/>
      <w:marTop w:val="0"/>
      <w:marBottom w:val="0"/>
      <w:divBdr>
        <w:top w:val="none" w:sz="0" w:space="0" w:color="auto"/>
        <w:left w:val="none" w:sz="0" w:space="0" w:color="auto"/>
        <w:bottom w:val="none" w:sz="0" w:space="0" w:color="auto"/>
        <w:right w:val="none" w:sz="0" w:space="0" w:color="auto"/>
      </w:divBdr>
    </w:div>
    <w:div w:id="1925723379">
      <w:bodyDiv w:val="1"/>
      <w:marLeft w:val="0"/>
      <w:marRight w:val="0"/>
      <w:marTop w:val="0"/>
      <w:marBottom w:val="0"/>
      <w:divBdr>
        <w:top w:val="none" w:sz="0" w:space="0" w:color="auto"/>
        <w:left w:val="none" w:sz="0" w:space="0" w:color="auto"/>
        <w:bottom w:val="none" w:sz="0" w:space="0" w:color="auto"/>
        <w:right w:val="none" w:sz="0" w:space="0" w:color="auto"/>
      </w:divBdr>
    </w:div>
    <w:div w:id="1926719157">
      <w:bodyDiv w:val="1"/>
      <w:marLeft w:val="0"/>
      <w:marRight w:val="0"/>
      <w:marTop w:val="0"/>
      <w:marBottom w:val="0"/>
      <w:divBdr>
        <w:top w:val="none" w:sz="0" w:space="0" w:color="auto"/>
        <w:left w:val="none" w:sz="0" w:space="0" w:color="auto"/>
        <w:bottom w:val="none" w:sz="0" w:space="0" w:color="auto"/>
        <w:right w:val="none" w:sz="0" w:space="0" w:color="auto"/>
      </w:divBdr>
    </w:div>
    <w:div w:id="1926958126">
      <w:bodyDiv w:val="1"/>
      <w:marLeft w:val="0"/>
      <w:marRight w:val="0"/>
      <w:marTop w:val="0"/>
      <w:marBottom w:val="0"/>
      <w:divBdr>
        <w:top w:val="none" w:sz="0" w:space="0" w:color="auto"/>
        <w:left w:val="none" w:sz="0" w:space="0" w:color="auto"/>
        <w:bottom w:val="none" w:sz="0" w:space="0" w:color="auto"/>
        <w:right w:val="none" w:sz="0" w:space="0" w:color="auto"/>
      </w:divBdr>
    </w:div>
    <w:div w:id="1930236781">
      <w:bodyDiv w:val="1"/>
      <w:marLeft w:val="0"/>
      <w:marRight w:val="0"/>
      <w:marTop w:val="0"/>
      <w:marBottom w:val="0"/>
      <w:divBdr>
        <w:top w:val="none" w:sz="0" w:space="0" w:color="auto"/>
        <w:left w:val="none" w:sz="0" w:space="0" w:color="auto"/>
        <w:bottom w:val="none" w:sz="0" w:space="0" w:color="auto"/>
        <w:right w:val="none" w:sz="0" w:space="0" w:color="auto"/>
      </w:divBdr>
    </w:div>
    <w:div w:id="1930501756">
      <w:bodyDiv w:val="1"/>
      <w:marLeft w:val="0"/>
      <w:marRight w:val="0"/>
      <w:marTop w:val="0"/>
      <w:marBottom w:val="0"/>
      <w:divBdr>
        <w:top w:val="none" w:sz="0" w:space="0" w:color="auto"/>
        <w:left w:val="none" w:sz="0" w:space="0" w:color="auto"/>
        <w:bottom w:val="none" w:sz="0" w:space="0" w:color="auto"/>
        <w:right w:val="none" w:sz="0" w:space="0" w:color="auto"/>
      </w:divBdr>
    </w:div>
    <w:div w:id="1931742178">
      <w:bodyDiv w:val="1"/>
      <w:marLeft w:val="0"/>
      <w:marRight w:val="0"/>
      <w:marTop w:val="0"/>
      <w:marBottom w:val="0"/>
      <w:divBdr>
        <w:top w:val="none" w:sz="0" w:space="0" w:color="auto"/>
        <w:left w:val="none" w:sz="0" w:space="0" w:color="auto"/>
        <w:bottom w:val="none" w:sz="0" w:space="0" w:color="auto"/>
        <w:right w:val="none" w:sz="0" w:space="0" w:color="auto"/>
      </w:divBdr>
    </w:div>
    <w:div w:id="1932661575">
      <w:bodyDiv w:val="1"/>
      <w:marLeft w:val="0"/>
      <w:marRight w:val="0"/>
      <w:marTop w:val="0"/>
      <w:marBottom w:val="0"/>
      <w:divBdr>
        <w:top w:val="none" w:sz="0" w:space="0" w:color="auto"/>
        <w:left w:val="none" w:sz="0" w:space="0" w:color="auto"/>
        <w:bottom w:val="none" w:sz="0" w:space="0" w:color="auto"/>
        <w:right w:val="none" w:sz="0" w:space="0" w:color="auto"/>
      </w:divBdr>
    </w:div>
    <w:div w:id="1937203395">
      <w:bodyDiv w:val="1"/>
      <w:marLeft w:val="0"/>
      <w:marRight w:val="0"/>
      <w:marTop w:val="0"/>
      <w:marBottom w:val="0"/>
      <w:divBdr>
        <w:top w:val="none" w:sz="0" w:space="0" w:color="auto"/>
        <w:left w:val="none" w:sz="0" w:space="0" w:color="auto"/>
        <w:bottom w:val="none" w:sz="0" w:space="0" w:color="auto"/>
        <w:right w:val="none" w:sz="0" w:space="0" w:color="auto"/>
      </w:divBdr>
    </w:div>
    <w:div w:id="1937250272">
      <w:bodyDiv w:val="1"/>
      <w:marLeft w:val="0"/>
      <w:marRight w:val="0"/>
      <w:marTop w:val="0"/>
      <w:marBottom w:val="0"/>
      <w:divBdr>
        <w:top w:val="none" w:sz="0" w:space="0" w:color="auto"/>
        <w:left w:val="none" w:sz="0" w:space="0" w:color="auto"/>
        <w:bottom w:val="none" w:sz="0" w:space="0" w:color="auto"/>
        <w:right w:val="none" w:sz="0" w:space="0" w:color="auto"/>
      </w:divBdr>
    </w:div>
    <w:div w:id="1939021202">
      <w:bodyDiv w:val="1"/>
      <w:marLeft w:val="0"/>
      <w:marRight w:val="0"/>
      <w:marTop w:val="0"/>
      <w:marBottom w:val="0"/>
      <w:divBdr>
        <w:top w:val="none" w:sz="0" w:space="0" w:color="auto"/>
        <w:left w:val="none" w:sz="0" w:space="0" w:color="auto"/>
        <w:bottom w:val="none" w:sz="0" w:space="0" w:color="auto"/>
        <w:right w:val="none" w:sz="0" w:space="0" w:color="auto"/>
      </w:divBdr>
    </w:div>
    <w:div w:id="1939485125">
      <w:bodyDiv w:val="1"/>
      <w:marLeft w:val="0"/>
      <w:marRight w:val="0"/>
      <w:marTop w:val="0"/>
      <w:marBottom w:val="0"/>
      <w:divBdr>
        <w:top w:val="none" w:sz="0" w:space="0" w:color="auto"/>
        <w:left w:val="none" w:sz="0" w:space="0" w:color="auto"/>
        <w:bottom w:val="none" w:sz="0" w:space="0" w:color="auto"/>
        <w:right w:val="none" w:sz="0" w:space="0" w:color="auto"/>
      </w:divBdr>
    </w:div>
    <w:div w:id="1943370322">
      <w:bodyDiv w:val="1"/>
      <w:marLeft w:val="0"/>
      <w:marRight w:val="0"/>
      <w:marTop w:val="0"/>
      <w:marBottom w:val="0"/>
      <w:divBdr>
        <w:top w:val="none" w:sz="0" w:space="0" w:color="auto"/>
        <w:left w:val="none" w:sz="0" w:space="0" w:color="auto"/>
        <w:bottom w:val="none" w:sz="0" w:space="0" w:color="auto"/>
        <w:right w:val="none" w:sz="0" w:space="0" w:color="auto"/>
      </w:divBdr>
    </w:div>
    <w:div w:id="1943802687">
      <w:bodyDiv w:val="1"/>
      <w:marLeft w:val="0"/>
      <w:marRight w:val="0"/>
      <w:marTop w:val="0"/>
      <w:marBottom w:val="0"/>
      <w:divBdr>
        <w:top w:val="none" w:sz="0" w:space="0" w:color="auto"/>
        <w:left w:val="none" w:sz="0" w:space="0" w:color="auto"/>
        <w:bottom w:val="none" w:sz="0" w:space="0" w:color="auto"/>
        <w:right w:val="none" w:sz="0" w:space="0" w:color="auto"/>
      </w:divBdr>
    </w:div>
    <w:div w:id="1948923755">
      <w:bodyDiv w:val="1"/>
      <w:marLeft w:val="0"/>
      <w:marRight w:val="0"/>
      <w:marTop w:val="0"/>
      <w:marBottom w:val="0"/>
      <w:divBdr>
        <w:top w:val="none" w:sz="0" w:space="0" w:color="auto"/>
        <w:left w:val="none" w:sz="0" w:space="0" w:color="auto"/>
        <w:bottom w:val="none" w:sz="0" w:space="0" w:color="auto"/>
        <w:right w:val="none" w:sz="0" w:space="0" w:color="auto"/>
      </w:divBdr>
    </w:div>
    <w:div w:id="1949073189">
      <w:bodyDiv w:val="1"/>
      <w:marLeft w:val="0"/>
      <w:marRight w:val="0"/>
      <w:marTop w:val="0"/>
      <w:marBottom w:val="0"/>
      <w:divBdr>
        <w:top w:val="none" w:sz="0" w:space="0" w:color="auto"/>
        <w:left w:val="none" w:sz="0" w:space="0" w:color="auto"/>
        <w:bottom w:val="none" w:sz="0" w:space="0" w:color="auto"/>
        <w:right w:val="none" w:sz="0" w:space="0" w:color="auto"/>
      </w:divBdr>
    </w:div>
    <w:div w:id="1950382975">
      <w:bodyDiv w:val="1"/>
      <w:marLeft w:val="0"/>
      <w:marRight w:val="0"/>
      <w:marTop w:val="0"/>
      <w:marBottom w:val="0"/>
      <w:divBdr>
        <w:top w:val="none" w:sz="0" w:space="0" w:color="auto"/>
        <w:left w:val="none" w:sz="0" w:space="0" w:color="auto"/>
        <w:bottom w:val="none" w:sz="0" w:space="0" w:color="auto"/>
        <w:right w:val="none" w:sz="0" w:space="0" w:color="auto"/>
      </w:divBdr>
    </w:div>
    <w:div w:id="1950776165">
      <w:bodyDiv w:val="1"/>
      <w:marLeft w:val="0"/>
      <w:marRight w:val="0"/>
      <w:marTop w:val="0"/>
      <w:marBottom w:val="0"/>
      <w:divBdr>
        <w:top w:val="none" w:sz="0" w:space="0" w:color="auto"/>
        <w:left w:val="none" w:sz="0" w:space="0" w:color="auto"/>
        <w:bottom w:val="none" w:sz="0" w:space="0" w:color="auto"/>
        <w:right w:val="none" w:sz="0" w:space="0" w:color="auto"/>
      </w:divBdr>
    </w:div>
    <w:div w:id="1952933471">
      <w:bodyDiv w:val="1"/>
      <w:marLeft w:val="0"/>
      <w:marRight w:val="0"/>
      <w:marTop w:val="0"/>
      <w:marBottom w:val="0"/>
      <w:divBdr>
        <w:top w:val="none" w:sz="0" w:space="0" w:color="auto"/>
        <w:left w:val="none" w:sz="0" w:space="0" w:color="auto"/>
        <w:bottom w:val="none" w:sz="0" w:space="0" w:color="auto"/>
        <w:right w:val="none" w:sz="0" w:space="0" w:color="auto"/>
      </w:divBdr>
    </w:div>
    <w:div w:id="1954628454">
      <w:bodyDiv w:val="1"/>
      <w:marLeft w:val="0"/>
      <w:marRight w:val="0"/>
      <w:marTop w:val="0"/>
      <w:marBottom w:val="0"/>
      <w:divBdr>
        <w:top w:val="none" w:sz="0" w:space="0" w:color="auto"/>
        <w:left w:val="none" w:sz="0" w:space="0" w:color="auto"/>
        <w:bottom w:val="none" w:sz="0" w:space="0" w:color="auto"/>
        <w:right w:val="none" w:sz="0" w:space="0" w:color="auto"/>
      </w:divBdr>
    </w:div>
    <w:div w:id="1956015559">
      <w:bodyDiv w:val="1"/>
      <w:marLeft w:val="0"/>
      <w:marRight w:val="0"/>
      <w:marTop w:val="0"/>
      <w:marBottom w:val="0"/>
      <w:divBdr>
        <w:top w:val="none" w:sz="0" w:space="0" w:color="auto"/>
        <w:left w:val="none" w:sz="0" w:space="0" w:color="auto"/>
        <w:bottom w:val="none" w:sz="0" w:space="0" w:color="auto"/>
        <w:right w:val="none" w:sz="0" w:space="0" w:color="auto"/>
      </w:divBdr>
    </w:div>
    <w:div w:id="1957515446">
      <w:bodyDiv w:val="1"/>
      <w:marLeft w:val="0"/>
      <w:marRight w:val="0"/>
      <w:marTop w:val="0"/>
      <w:marBottom w:val="0"/>
      <w:divBdr>
        <w:top w:val="none" w:sz="0" w:space="0" w:color="auto"/>
        <w:left w:val="none" w:sz="0" w:space="0" w:color="auto"/>
        <w:bottom w:val="none" w:sz="0" w:space="0" w:color="auto"/>
        <w:right w:val="none" w:sz="0" w:space="0" w:color="auto"/>
      </w:divBdr>
    </w:div>
    <w:div w:id="1957826832">
      <w:bodyDiv w:val="1"/>
      <w:marLeft w:val="0"/>
      <w:marRight w:val="0"/>
      <w:marTop w:val="0"/>
      <w:marBottom w:val="0"/>
      <w:divBdr>
        <w:top w:val="none" w:sz="0" w:space="0" w:color="auto"/>
        <w:left w:val="none" w:sz="0" w:space="0" w:color="auto"/>
        <w:bottom w:val="none" w:sz="0" w:space="0" w:color="auto"/>
        <w:right w:val="none" w:sz="0" w:space="0" w:color="auto"/>
      </w:divBdr>
    </w:div>
    <w:div w:id="1958487709">
      <w:bodyDiv w:val="1"/>
      <w:marLeft w:val="0"/>
      <w:marRight w:val="0"/>
      <w:marTop w:val="0"/>
      <w:marBottom w:val="0"/>
      <w:divBdr>
        <w:top w:val="none" w:sz="0" w:space="0" w:color="auto"/>
        <w:left w:val="none" w:sz="0" w:space="0" w:color="auto"/>
        <w:bottom w:val="none" w:sz="0" w:space="0" w:color="auto"/>
        <w:right w:val="none" w:sz="0" w:space="0" w:color="auto"/>
      </w:divBdr>
    </w:div>
    <w:div w:id="1959792218">
      <w:bodyDiv w:val="1"/>
      <w:marLeft w:val="0"/>
      <w:marRight w:val="0"/>
      <w:marTop w:val="0"/>
      <w:marBottom w:val="0"/>
      <w:divBdr>
        <w:top w:val="none" w:sz="0" w:space="0" w:color="auto"/>
        <w:left w:val="none" w:sz="0" w:space="0" w:color="auto"/>
        <w:bottom w:val="none" w:sz="0" w:space="0" w:color="auto"/>
        <w:right w:val="none" w:sz="0" w:space="0" w:color="auto"/>
      </w:divBdr>
    </w:div>
    <w:div w:id="1961372205">
      <w:bodyDiv w:val="1"/>
      <w:marLeft w:val="0"/>
      <w:marRight w:val="0"/>
      <w:marTop w:val="0"/>
      <w:marBottom w:val="0"/>
      <w:divBdr>
        <w:top w:val="none" w:sz="0" w:space="0" w:color="auto"/>
        <w:left w:val="none" w:sz="0" w:space="0" w:color="auto"/>
        <w:bottom w:val="none" w:sz="0" w:space="0" w:color="auto"/>
        <w:right w:val="none" w:sz="0" w:space="0" w:color="auto"/>
      </w:divBdr>
    </w:div>
    <w:div w:id="1963731732">
      <w:bodyDiv w:val="1"/>
      <w:marLeft w:val="0"/>
      <w:marRight w:val="0"/>
      <w:marTop w:val="0"/>
      <w:marBottom w:val="0"/>
      <w:divBdr>
        <w:top w:val="none" w:sz="0" w:space="0" w:color="auto"/>
        <w:left w:val="none" w:sz="0" w:space="0" w:color="auto"/>
        <w:bottom w:val="none" w:sz="0" w:space="0" w:color="auto"/>
        <w:right w:val="none" w:sz="0" w:space="0" w:color="auto"/>
      </w:divBdr>
    </w:div>
    <w:div w:id="1965312414">
      <w:bodyDiv w:val="1"/>
      <w:marLeft w:val="0"/>
      <w:marRight w:val="0"/>
      <w:marTop w:val="0"/>
      <w:marBottom w:val="0"/>
      <w:divBdr>
        <w:top w:val="none" w:sz="0" w:space="0" w:color="auto"/>
        <w:left w:val="none" w:sz="0" w:space="0" w:color="auto"/>
        <w:bottom w:val="none" w:sz="0" w:space="0" w:color="auto"/>
        <w:right w:val="none" w:sz="0" w:space="0" w:color="auto"/>
      </w:divBdr>
    </w:div>
    <w:div w:id="1965695759">
      <w:bodyDiv w:val="1"/>
      <w:marLeft w:val="0"/>
      <w:marRight w:val="0"/>
      <w:marTop w:val="0"/>
      <w:marBottom w:val="0"/>
      <w:divBdr>
        <w:top w:val="none" w:sz="0" w:space="0" w:color="auto"/>
        <w:left w:val="none" w:sz="0" w:space="0" w:color="auto"/>
        <w:bottom w:val="none" w:sz="0" w:space="0" w:color="auto"/>
        <w:right w:val="none" w:sz="0" w:space="0" w:color="auto"/>
      </w:divBdr>
    </w:div>
    <w:div w:id="1966621276">
      <w:bodyDiv w:val="1"/>
      <w:marLeft w:val="0"/>
      <w:marRight w:val="0"/>
      <w:marTop w:val="0"/>
      <w:marBottom w:val="0"/>
      <w:divBdr>
        <w:top w:val="none" w:sz="0" w:space="0" w:color="auto"/>
        <w:left w:val="none" w:sz="0" w:space="0" w:color="auto"/>
        <w:bottom w:val="none" w:sz="0" w:space="0" w:color="auto"/>
        <w:right w:val="none" w:sz="0" w:space="0" w:color="auto"/>
      </w:divBdr>
    </w:div>
    <w:div w:id="1969313015">
      <w:bodyDiv w:val="1"/>
      <w:marLeft w:val="0"/>
      <w:marRight w:val="0"/>
      <w:marTop w:val="0"/>
      <w:marBottom w:val="0"/>
      <w:divBdr>
        <w:top w:val="none" w:sz="0" w:space="0" w:color="auto"/>
        <w:left w:val="none" w:sz="0" w:space="0" w:color="auto"/>
        <w:bottom w:val="none" w:sz="0" w:space="0" w:color="auto"/>
        <w:right w:val="none" w:sz="0" w:space="0" w:color="auto"/>
      </w:divBdr>
    </w:div>
    <w:div w:id="1969704615">
      <w:bodyDiv w:val="1"/>
      <w:marLeft w:val="0"/>
      <w:marRight w:val="0"/>
      <w:marTop w:val="0"/>
      <w:marBottom w:val="0"/>
      <w:divBdr>
        <w:top w:val="none" w:sz="0" w:space="0" w:color="auto"/>
        <w:left w:val="none" w:sz="0" w:space="0" w:color="auto"/>
        <w:bottom w:val="none" w:sz="0" w:space="0" w:color="auto"/>
        <w:right w:val="none" w:sz="0" w:space="0" w:color="auto"/>
      </w:divBdr>
    </w:div>
    <w:div w:id="1970936260">
      <w:bodyDiv w:val="1"/>
      <w:marLeft w:val="0"/>
      <w:marRight w:val="0"/>
      <w:marTop w:val="0"/>
      <w:marBottom w:val="0"/>
      <w:divBdr>
        <w:top w:val="none" w:sz="0" w:space="0" w:color="auto"/>
        <w:left w:val="none" w:sz="0" w:space="0" w:color="auto"/>
        <w:bottom w:val="none" w:sz="0" w:space="0" w:color="auto"/>
        <w:right w:val="none" w:sz="0" w:space="0" w:color="auto"/>
      </w:divBdr>
    </w:div>
    <w:div w:id="1971281511">
      <w:bodyDiv w:val="1"/>
      <w:marLeft w:val="0"/>
      <w:marRight w:val="0"/>
      <w:marTop w:val="0"/>
      <w:marBottom w:val="0"/>
      <w:divBdr>
        <w:top w:val="none" w:sz="0" w:space="0" w:color="auto"/>
        <w:left w:val="none" w:sz="0" w:space="0" w:color="auto"/>
        <w:bottom w:val="none" w:sz="0" w:space="0" w:color="auto"/>
        <w:right w:val="none" w:sz="0" w:space="0" w:color="auto"/>
      </w:divBdr>
    </w:div>
    <w:div w:id="1971589241">
      <w:bodyDiv w:val="1"/>
      <w:marLeft w:val="0"/>
      <w:marRight w:val="0"/>
      <w:marTop w:val="0"/>
      <w:marBottom w:val="0"/>
      <w:divBdr>
        <w:top w:val="none" w:sz="0" w:space="0" w:color="auto"/>
        <w:left w:val="none" w:sz="0" w:space="0" w:color="auto"/>
        <w:bottom w:val="none" w:sz="0" w:space="0" w:color="auto"/>
        <w:right w:val="none" w:sz="0" w:space="0" w:color="auto"/>
      </w:divBdr>
    </w:div>
    <w:div w:id="1971663849">
      <w:bodyDiv w:val="1"/>
      <w:marLeft w:val="0"/>
      <w:marRight w:val="0"/>
      <w:marTop w:val="0"/>
      <w:marBottom w:val="0"/>
      <w:divBdr>
        <w:top w:val="none" w:sz="0" w:space="0" w:color="auto"/>
        <w:left w:val="none" w:sz="0" w:space="0" w:color="auto"/>
        <w:bottom w:val="none" w:sz="0" w:space="0" w:color="auto"/>
        <w:right w:val="none" w:sz="0" w:space="0" w:color="auto"/>
      </w:divBdr>
    </w:div>
    <w:div w:id="1972513893">
      <w:bodyDiv w:val="1"/>
      <w:marLeft w:val="0"/>
      <w:marRight w:val="0"/>
      <w:marTop w:val="0"/>
      <w:marBottom w:val="0"/>
      <w:divBdr>
        <w:top w:val="none" w:sz="0" w:space="0" w:color="auto"/>
        <w:left w:val="none" w:sz="0" w:space="0" w:color="auto"/>
        <w:bottom w:val="none" w:sz="0" w:space="0" w:color="auto"/>
        <w:right w:val="none" w:sz="0" w:space="0" w:color="auto"/>
      </w:divBdr>
    </w:div>
    <w:div w:id="1973056745">
      <w:bodyDiv w:val="1"/>
      <w:marLeft w:val="0"/>
      <w:marRight w:val="0"/>
      <w:marTop w:val="0"/>
      <w:marBottom w:val="0"/>
      <w:divBdr>
        <w:top w:val="none" w:sz="0" w:space="0" w:color="auto"/>
        <w:left w:val="none" w:sz="0" w:space="0" w:color="auto"/>
        <w:bottom w:val="none" w:sz="0" w:space="0" w:color="auto"/>
        <w:right w:val="none" w:sz="0" w:space="0" w:color="auto"/>
      </w:divBdr>
    </w:div>
    <w:div w:id="1973248228">
      <w:bodyDiv w:val="1"/>
      <w:marLeft w:val="0"/>
      <w:marRight w:val="0"/>
      <w:marTop w:val="0"/>
      <w:marBottom w:val="0"/>
      <w:divBdr>
        <w:top w:val="none" w:sz="0" w:space="0" w:color="auto"/>
        <w:left w:val="none" w:sz="0" w:space="0" w:color="auto"/>
        <w:bottom w:val="none" w:sz="0" w:space="0" w:color="auto"/>
        <w:right w:val="none" w:sz="0" w:space="0" w:color="auto"/>
      </w:divBdr>
    </w:div>
    <w:div w:id="1973706705">
      <w:bodyDiv w:val="1"/>
      <w:marLeft w:val="0"/>
      <w:marRight w:val="0"/>
      <w:marTop w:val="0"/>
      <w:marBottom w:val="0"/>
      <w:divBdr>
        <w:top w:val="none" w:sz="0" w:space="0" w:color="auto"/>
        <w:left w:val="none" w:sz="0" w:space="0" w:color="auto"/>
        <w:bottom w:val="none" w:sz="0" w:space="0" w:color="auto"/>
        <w:right w:val="none" w:sz="0" w:space="0" w:color="auto"/>
      </w:divBdr>
    </w:div>
    <w:div w:id="1978679825">
      <w:bodyDiv w:val="1"/>
      <w:marLeft w:val="0"/>
      <w:marRight w:val="0"/>
      <w:marTop w:val="0"/>
      <w:marBottom w:val="0"/>
      <w:divBdr>
        <w:top w:val="none" w:sz="0" w:space="0" w:color="auto"/>
        <w:left w:val="none" w:sz="0" w:space="0" w:color="auto"/>
        <w:bottom w:val="none" w:sz="0" w:space="0" w:color="auto"/>
        <w:right w:val="none" w:sz="0" w:space="0" w:color="auto"/>
      </w:divBdr>
    </w:div>
    <w:div w:id="1979144663">
      <w:bodyDiv w:val="1"/>
      <w:marLeft w:val="0"/>
      <w:marRight w:val="0"/>
      <w:marTop w:val="0"/>
      <w:marBottom w:val="0"/>
      <w:divBdr>
        <w:top w:val="none" w:sz="0" w:space="0" w:color="auto"/>
        <w:left w:val="none" w:sz="0" w:space="0" w:color="auto"/>
        <w:bottom w:val="none" w:sz="0" w:space="0" w:color="auto"/>
        <w:right w:val="none" w:sz="0" w:space="0" w:color="auto"/>
      </w:divBdr>
    </w:div>
    <w:div w:id="1983001208">
      <w:bodyDiv w:val="1"/>
      <w:marLeft w:val="0"/>
      <w:marRight w:val="0"/>
      <w:marTop w:val="0"/>
      <w:marBottom w:val="0"/>
      <w:divBdr>
        <w:top w:val="none" w:sz="0" w:space="0" w:color="auto"/>
        <w:left w:val="none" w:sz="0" w:space="0" w:color="auto"/>
        <w:bottom w:val="none" w:sz="0" w:space="0" w:color="auto"/>
        <w:right w:val="none" w:sz="0" w:space="0" w:color="auto"/>
      </w:divBdr>
    </w:div>
    <w:div w:id="1985576475">
      <w:bodyDiv w:val="1"/>
      <w:marLeft w:val="0"/>
      <w:marRight w:val="0"/>
      <w:marTop w:val="0"/>
      <w:marBottom w:val="0"/>
      <w:divBdr>
        <w:top w:val="none" w:sz="0" w:space="0" w:color="auto"/>
        <w:left w:val="none" w:sz="0" w:space="0" w:color="auto"/>
        <w:bottom w:val="none" w:sz="0" w:space="0" w:color="auto"/>
        <w:right w:val="none" w:sz="0" w:space="0" w:color="auto"/>
      </w:divBdr>
    </w:div>
    <w:div w:id="1986661576">
      <w:bodyDiv w:val="1"/>
      <w:marLeft w:val="0"/>
      <w:marRight w:val="0"/>
      <w:marTop w:val="0"/>
      <w:marBottom w:val="0"/>
      <w:divBdr>
        <w:top w:val="none" w:sz="0" w:space="0" w:color="auto"/>
        <w:left w:val="none" w:sz="0" w:space="0" w:color="auto"/>
        <w:bottom w:val="none" w:sz="0" w:space="0" w:color="auto"/>
        <w:right w:val="none" w:sz="0" w:space="0" w:color="auto"/>
      </w:divBdr>
    </w:div>
    <w:div w:id="1990940474">
      <w:bodyDiv w:val="1"/>
      <w:marLeft w:val="0"/>
      <w:marRight w:val="0"/>
      <w:marTop w:val="0"/>
      <w:marBottom w:val="0"/>
      <w:divBdr>
        <w:top w:val="none" w:sz="0" w:space="0" w:color="auto"/>
        <w:left w:val="none" w:sz="0" w:space="0" w:color="auto"/>
        <w:bottom w:val="none" w:sz="0" w:space="0" w:color="auto"/>
        <w:right w:val="none" w:sz="0" w:space="0" w:color="auto"/>
      </w:divBdr>
    </w:div>
    <w:div w:id="1991863941">
      <w:bodyDiv w:val="1"/>
      <w:marLeft w:val="0"/>
      <w:marRight w:val="0"/>
      <w:marTop w:val="0"/>
      <w:marBottom w:val="0"/>
      <w:divBdr>
        <w:top w:val="none" w:sz="0" w:space="0" w:color="auto"/>
        <w:left w:val="none" w:sz="0" w:space="0" w:color="auto"/>
        <w:bottom w:val="none" w:sz="0" w:space="0" w:color="auto"/>
        <w:right w:val="none" w:sz="0" w:space="0" w:color="auto"/>
      </w:divBdr>
    </w:div>
    <w:div w:id="1992248264">
      <w:bodyDiv w:val="1"/>
      <w:marLeft w:val="0"/>
      <w:marRight w:val="0"/>
      <w:marTop w:val="0"/>
      <w:marBottom w:val="0"/>
      <w:divBdr>
        <w:top w:val="none" w:sz="0" w:space="0" w:color="auto"/>
        <w:left w:val="none" w:sz="0" w:space="0" w:color="auto"/>
        <w:bottom w:val="none" w:sz="0" w:space="0" w:color="auto"/>
        <w:right w:val="none" w:sz="0" w:space="0" w:color="auto"/>
      </w:divBdr>
    </w:div>
    <w:div w:id="1995722927">
      <w:bodyDiv w:val="1"/>
      <w:marLeft w:val="0"/>
      <w:marRight w:val="0"/>
      <w:marTop w:val="0"/>
      <w:marBottom w:val="0"/>
      <w:divBdr>
        <w:top w:val="none" w:sz="0" w:space="0" w:color="auto"/>
        <w:left w:val="none" w:sz="0" w:space="0" w:color="auto"/>
        <w:bottom w:val="none" w:sz="0" w:space="0" w:color="auto"/>
        <w:right w:val="none" w:sz="0" w:space="0" w:color="auto"/>
      </w:divBdr>
    </w:div>
    <w:div w:id="1996105196">
      <w:bodyDiv w:val="1"/>
      <w:marLeft w:val="0"/>
      <w:marRight w:val="0"/>
      <w:marTop w:val="0"/>
      <w:marBottom w:val="0"/>
      <w:divBdr>
        <w:top w:val="none" w:sz="0" w:space="0" w:color="auto"/>
        <w:left w:val="none" w:sz="0" w:space="0" w:color="auto"/>
        <w:bottom w:val="none" w:sz="0" w:space="0" w:color="auto"/>
        <w:right w:val="none" w:sz="0" w:space="0" w:color="auto"/>
      </w:divBdr>
    </w:div>
    <w:div w:id="1996302803">
      <w:bodyDiv w:val="1"/>
      <w:marLeft w:val="0"/>
      <w:marRight w:val="0"/>
      <w:marTop w:val="0"/>
      <w:marBottom w:val="0"/>
      <w:divBdr>
        <w:top w:val="none" w:sz="0" w:space="0" w:color="auto"/>
        <w:left w:val="none" w:sz="0" w:space="0" w:color="auto"/>
        <w:bottom w:val="none" w:sz="0" w:space="0" w:color="auto"/>
        <w:right w:val="none" w:sz="0" w:space="0" w:color="auto"/>
      </w:divBdr>
    </w:div>
    <w:div w:id="1996568175">
      <w:bodyDiv w:val="1"/>
      <w:marLeft w:val="0"/>
      <w:marRight w:val="0"/>
      <w:marTop w:val="0"/>
      <w:marBottom w:val="0"/>
      <w:divBdr>
        <w:top w:val="none" w:sz="0" w:space="0" w:color="auto"/>
        <w:left w:val="none" w:sz="0" w:space="0" w:color="auto"/>
        <w:bottom w:val="none" w:sz="0" w:space="0" w:color="auto"/>
        <w:right w:val="none" w:sz="0" w:space="0" w:color="auto"/>
      </w:divBdr>
    </w:div>
    <w:div w:id="1999074760">
      <w:bodyDiv w:val="1"/>
      <w:marLeft w:val="0"/>
      <w:marRight w:val="0"/>
      <w:marTop w:val="0"/>
      <w:marBottom w:val="0"/>
      <w:divBdr>
        <w:top w:val="none" w:sz="0" w:space="0" w:color="auto"/>
        <w:left w:val="none" w:sz="0" w:space="0" w:color="auto"/>
        <w:bottom w:val="none" w:sz="0" w:space="0" w:color="auto"/>
        <w:right w:val="none" w:sz="0" w:space="0" w:color="auto"/>
      </w:divBdr>
    </w:div>
    <w:div w:id="1999307952">
      <w:bodyDiv w:val="1"/>
      <w:marLeft w:val="0"/>
      <w:marRight w:val="0"/>
      <w:marTop w:val="0"/>
      <w:marBottom w:val="0"/>
      <w:divBdr>
        <w:top w:val="none" w:sz="0" w:space="0" w:color="auto"/>
        <w:left w:val="none" w:sz="0" w:space="0" w:color="auto"/>
        <w:bottom w:val="none" w:sz="0" w:space="0" w:color="auto"/>
        <w:right w:val="none" w:sz="0" w:space="0" w:color="auto"/>
      </w:divBdr>
    </w:div>
    <w:div w:id="1999578532">
      <w:bodyDiv w:val="1"/>
      <w:marLeft w:val="0"/>
      <w:marRight w:val="0"/>
      <w:marTop w:val="0"/>
      <w:marBottom w:val="0"/>
      <w:divBdr>
        <w:top w:val="none" w:sz="0" w:space="0" w:color="auto"/>
        <w:left w:val="none" w:sz="0" w:space="0" w:color="auto"/>
        <w:bottom w:val="none" w:sz="0" w:space="0" w:color="auto"/>
        <w:right w:val="none" w:sz="0" w:space="0" w:color="auto"/>
      </w:divBdr>
    </w:div>
    <w:div w:id="2001691280">
      <w:bodyDiv w:val="1"/>
      <w:marLeft w:val="0"/>
      <w:marRight w:val="0"/>
      <w:marTop w:val="0"/>
      <w:marBottom w:val="0"/>
      <w:divBdr>
        <w:top w:val="none" w:sz="0" w:space="0" w:color="auto"/>
        <w:left w:val="none" w:sz="0" w:space="0" w:color="auto"/>
        <w:bottom w:val="none" w:sz="0" w:space="0" w:color="auto"/>
        <w:right w:val="none" w:sz="0" w:space="0" w:color="auto"/>
      </w:divBdr>
    </w:div>
    <w:div w:id="2002272105">
      <w:bodyDiv w:val="1"/>
      <w:marLeft w:val="0"/>
      <w:marRight w:val="0"/>
      <w:marTop w:val="0"/>
      <w:marBottom w:val="0"/>
      <w:divBdr>
        <w:top w:val="none" w:sz="0" w:space="0" w:color="auto"/>
        <w:left w:val="none" w:sz="0" w:space="0" w:color="auto"/>
        <w:bottom w:val="none" w:sz="0" w:space="0" w:color="auto"/>
        <w:right w:val="none" w:sz="0" w:space="0" w:color="auto"/>
      </w:divBdr>
    </w:div>
    <w:div w:id="2002349221">
      <w:bodyDiv w:val="1"/>
      <w:marLeft w:val="0"/>
      <w:marRight w:val="0"/>
      <w:marTop w:val="0"/>
      <w:marBottom w:val="0"/>
      <w:divBdr>
        <w:top w:val="none" w:sz="0" w:space="0" w:color="auto"/>
        <w:left w:val="none" w:sz="0" w:space="0" w:color="auto"/>
        <w:bottom w:val="none" w:sz="0" w:space="0" w:color="auto"/>
        <w:right w:val="none" w:sz="0" w:space="0" w:color="auto"/>
      </w:divBdr>
    </w:div>
    <w:div w:id="2002418574">
      <w:bodyDiv w:val="1"/>
      <w:marLeft w:val="0"/>
      <w:marRight w:val="0"/>
      <w:marTop w:val="0"/>
      <w:marBottom w:val="0"/>
      <w:divBdr>
        <w:top w:val="none" w:sz="0" w:space="0" w:color="auto"/>
        <w:left w:val="none" w:sz="0" w:space="0" w:color="auto"/>
        <w:bottom w:val="none" w:sz="0" w:space="0" w:color="auto"/>
        <w:right w:val="none" w:sz="0" w:space="0" w:color="auto"/>
      </w:divBdr>
    </w:div>
    <w:div w:id="2002653473">
      <w:bodyDiv w:val="1"/>
      <w:marLeft w:val="0"/>
      <w:marRight w:val="0"/>
      <w:marTop w:val="0"/>
      <w:marBottom w:val="0"/>
      <w:divBdr>
        <w:top w:val="none" w:sz="0" w:space="0" w:color="auto"/>
        <w:left w:val="none" w:sz="0" w:space="0" w:color="auto"/>
        <w:bottom w:val="none" w:sz="0" w:space="0" w:color="auto"/>
        <w:right w:val="none" w:sz="0" w:space="0" w:color="auto"/>
      </w:divBdr>
    </w:div>
    <w:div w:id="2002810738">
      <w:bodyDiv w:val="1"/>
      <w:marLeft w:val="0"/>
      <w:marRight w:val="0"/>
      <w:marTop w:val="0"/>
      <w:marBottom w:val="0"/>
      <w:divBdr>
        <w:top w:val="none" w:sz="0" w:space="0" w:color="auto"/>
        <w:left w:val="none" w:sz="0" w:space="0" w:color="auto"/>
        <w:bottom w:val="none" w:sz="0" w:space="0" w:color="auto"/>
        <w:right w:val="none" w:sz="0" w:space="0" w:color="auto"/>
      </w:divBdr>
    </w:div>
    <w:div w:id="2004428199">
      <w:bodyDiv w:val="1"/>
      <w:marLeft w:val="0"/>
      <w:marRight w:val="0"/>
      <w:marTop w:val="0"/>
      <w:marBottom w:val="0"/>
      <w:divBdr>
        <w:top w:val="none" w:sz="0" w:space="0" w:color="auto"/>
        <w:left w:val="none" w:sz="0" w:space="0" w:color="auto"/>
        <w:bottom w:val="none" w:sz="0" w:space="0" w:color="auto"/>
        <w:right w:val="none" w:sz="0" w:space="0" w:color="auto"/>
      </w:divBdr>
    </w:div>
    <w:div w:id="2004771648">
      <w:bodyDiv w:val="1"/>
      <w:marLeft w:val="0"/>
      <w:marRight w:val="0"/>
      <w:marTop w:val="0"/>
      <w:marBottom w:val="0"/>
      <w:divBdr>
        <w:top w:val="none" w:sz="0" w:space="0" w:color="auto"/>
        <w:left w:val="none" w:sz="0" w:space="0" w:color="auto"/>
        <w:bottom w:val="none" w:sz="0" w:space="0" w:color="auto"/>
        <w:right w:val="none" w:sz="0" w:space="0" w:color="auto"/>
      </w:divBdr>
    </w:div>
    <w:div w:id="2004889869">
      <w:bodyDiv w:val="1"/>
      <w:marLeft w:val="0"/>
      <w:marRight w:val="0"/>
      <w:marTop w:val="0"/>
      <w:marBottom w:val="0"/>
      <w:divBdr>
        <w:top w:val="none" w:sz="0" w:space="0" w:color="auto"/>
        <w:left w:val="none" w:sz="0" w:space="0" w:color="auto"/>
        <w:bottom w:val="none" w:sz="0" w:space="0" w:color="auto"/>
        <w:right w:val="none" w:sz="0" w:space="0" w:color="auto"/>
      </w:divBdr>
    </w:div>
    <w:div w:id="2005233260">
      <w:bodyDiv w:val="1"/>
      <w:marLeft w:val="0"/>
      <w:marRight w:val="0"/>
      <w:marTop w:val="0"/>
      <w:marBottom w:val="0"/>
      <w:divBdr>
        <w:top w:val="none" w:sz="0" w:space="0" w:color="auto"/>
        <w:left w:val="none" w:sz="0" w:space="0" w:color="auto"/>
        <w:bottom w:val="none" w:sz="0" w:space="0" w:color="auto"/>
        <w:right w:val="none" w:sz="0" w:space="0" w:color="auto"/>
      </w:divBdr>
    </w:div>
    <w:div w:id="2007320588">
      <w:bodyDiv w:val="1"/>
      <w:marLeft w:val="0"/>
      <w:marRight w:val="0"/>
      <w:marTop w:val="0"/>
      <w:marBottom w:val="0"/>
      <w:divBdr>
        <w:top w:val="none" w:sz="0" w:space="0" w:color="auto"/>
        <w:left w:val="none" w:sz="0" w:space="0" w:color="auto"/>
        <w:bottom w:val="none" w:sz="0" w:space="0" w:color="auto"/>
        <w:right w:val="none" w:sz="0" w:space="0" w:color="auto"/>
      </w:divBdr>
    </w:div>
    <w:div w:id="2008513447">
      <w:bodyDiv w:val="1"/>
      <w:marLeft w:val="0"/>
      <w:marRight w:val="0"/>
      <w:marTop w:val="0"/>
      <w:marBottom w:val="0"/>
      <w:divBdr>
        <w:top w:val="none" w:sz="0" w:space="0" w:color="auto"/>
        <w:left w:val="none" w:sz="0" w:space="0" w:color="auto"/>
        <w:bottom w:val="none" w:sz="0" w:space="0" w:color="auto"/>
        <w:right w:val="none" w:sz="0" w:space="0" w:color="auto"/>
      </w:divBdr>
    </w:div>
    <w:div w:id="2009019790">
      <w:bodyDiv w:val="1"/>
      <w:marLeft w:val="0"/>
      <w:marRight w:val="0"/>
      <w:marTop w:val="0"/>
      <w:marBottom w:val="0"/>
      <w:divBdr>
        <w:top w:val="none" w:sz="0" w:space="0" w:color="auto"/>
        <w:left w:val="none" w:sz="0" w:space="0" w:color="auto"/>
        <w:bottom w:val="none" w:sz="0" w:space="0" w:color="auto"/>
        <w:right w:val="none" w:sz="0" w:space="0" w:color="auto"/>
      </w:divBdr>
    </w:div>
    <w:div w:id="2011178572">
      <w:bodyDiv w:val="1"/>
      <w:marLeft w:val="0"/>
      <w:marRight w:val="0"/>
      <w:marTop w:val="0"/>
      <w:marBottom w:val="0"/>
      <w:divBdr>
        <w:top w:val="none" w:sz="0" w:space="0" w:color="auto"/>
        <w:left w:val="none" w:sz="0" w:space="0" w:color="auto"/>
        <w:bottom w:val="none" w:sz="0" w:space="0" w:color="auto"/>
        <w:right w:val="none" w:sz="0" w:space="0" w:color="auto"/>
      </w:divBdr>
    </w:div>
    <w:div w:id="2013677185">
      <w:bodyDiv w:val="1"/>
      <w:marLeft w:val="0"/>
      <w:marRight w:val="0"/>
      <w:marTop w:val="0"/>
      <w:marBottom w:val="0"/>
      <w:divBdr>
        <w:top w:val="none" w:sz="0" w:space="0" w:color="auto"/>
        <w:left w:val="none" w:sz="0" w:space="0" w:color="auto"/>
        <w:bottom w:val="none" w:sz="0" w:space="0" w:color="auto"/>
        <w:right w:val="none" w:sz="0" w:space="0" w:color="auto"/>
      </w:divBdr>
    </w:div>
    <w:div w:id="2014720594">
      <w:bodyDiv w:val="1"/>
      <w:marLeft w:val="0"/>
      <w:marRight w:val="0"/>
      <w:marTop w:val="0"/>
      <w:marBottom w:val="0"/>
      <w:divBdr>
        <w:top w:val="none" w:sz="0" w:space="0" w:color="auto"/>
        <w:left w:val="none" w:sz="0" w:space="0" w:color="auto"/>
        <w:bottom w:val="none" w:sz="0" w:space="0" w:color="auto"/>
        <w:right w:val="none" w:sz="0" w:space="0" w:color="auto"/>
      </w:divBdr>
    </w:div>
    <w:div w:id="2015570311">
      <w:bodyDiv w:val="1"/>
      <w:marLeft w:val="0"/>
      <w:marRight w:val="0"/>
      <w:marTop w:val="0"/>
      <w:marBottom w:val="0"/>
      <w:divBdr>
        <w:top w:val="none" w:sz="0" w:space="0" w:color="auto"/>
        <w:left w:val="none" w:sz="0" w:space="0" w:color="auto"/>
        <w:bottom w:val="none" w:sz="0" w:space="0" w:color="auto"/>
        <w:right w:val="none" w:sz="0" w:space="0" w:color="auto"/>
      </w:divBdr>
    </w:div>
    <w:div w:id="2016422106">
      <w:bodyDiv w:val="1"/>
      <w:marLeft w:val="0"/>
      <w:marRight w:val="0"/>
      <w:marTop w:val="0"/>
      <w:marBottom w:val="0"/>
      <w:divBdr>
        <w:top w:val="none" w:sz="0" w:space="0" w:color="auto"/>
        <w:left w:val="none" w:sz="0" w:space="0" w:color="auto"/>
        <w:bottom w:val="none" w:sz="0" w:space="0" w:color="auto"/>
        <w:right w:val="none" w:sz="0" w:space="0" w:color="auto"/>
      </w:divBdr>
    </w:div>
    <w:div w:id="2017148255">
      <w:bodyDiv w:val="1"/>
      <w:marLeft w:val="0"/>
      <w:marRight w:val="0"/>
      <w:marTop w:val="0"/>
      <w:marBottom w:val="0"/>
      <w:divBdr>
        <w:top w:val="none" w:sz="0" w:space="0" w:color="auto"/>
        <w:left w:val="none" w:sz="0" w:space="0" w:color="auto"/>
        <w:bottom w:val="none" w:sz="0" w:space="0" w:color="auto"/>
        <w:right w:val="none" w:sz="0" w:space="0" w:color="auto"/>
      </w:divBdr>
    </w:div>
    <w:div w:id="2017491015">
      <w:bodyDiv w:val="1"/>
      <w:marLeft w:val="0"/>
      <w:marRight w:val="0"/>
      <w:marTop w:val="0"/>
      <w:marBottom w:val="0"/>
      <w:divBdr>
        <w:top w:val="none" w:sz="0" w:space="0" w:color="auto"/>
        <w:left w:val="none" w:sz="0" w:space="0" w:color="auto"/>
        <w:bottom w:val="none" w:sz="0" w:space="0" w:color="auto"/>
        <w:right w:val="none" w:sz="0" w:space="0" w:color="auto"/>
      </w:divBdr>
    </w:div>
    <w:div w:id="2019381409">
      <w:bodyDiv w:val="1"/>
      <w:marLeft w:val="0"/>
      <w:marRight w:val="0"/>
      <w:marTop w:val="0"/>
      <w:marBottom w:val="0"/>
      <w:divBdr>
        <w:top w:val="none" w:sz="0" w:space="0" w:color="auto"/>
        <w:left w:val="none" w:sz="0" w:space="0" w:color="auto"/>
        <w:bottom w:val="none" w:sz="0" w:space="0" w:color="auto"/>
        <w:right w:val="none" w:sz="0" w:space="0" w:color="auto"/>
      </w:divBdr>
    </w:div>
    <w:div w:id="2019384050">
      <w:bodyDiv w:val="1"/>
      <w:marLeft w:val="0"/>
      <w:marRight w:val="0"/>
      <w:marTop w:val="0"/>
      <w:marBottom w:val="0"/>
      <w:divBdr>
        <w:top w:val="none" w:sz="0" w:space="0" w:color="auto"/>
        <w:left w:val="none" w:sz="0" w:space="0" w:color="auto"/>
        <w:bottom w:val="none" w:sz="0" w:space="0" w:color="auto"/>
        <w:right w:val="none" w:sz="0" w:space="0" w:color="auto"/>
      </w:divBdr>
    </w:div>
    <w:div w:id="2021198476">
      <w:bodyDiv w:val="1"/>
      <w:marLeft w:val="0"/>
      <w:marRight w:val="0"/>
      <w:marTop w:val="0"/>
      <w:marBottom w:val="0"/>
      <w:divBdr>
        <w:top w:val="none" w:sz="0" w:space="0" w:color="auto"/>
        <w:left w:val="none" w:sz="0" w:space="0" w:color="auto"/>
        <w:bottom w:val="none" w:sz="0" w:space="0" w:color="auto"/>
        <w:right w:val="none" w:sz="0" w:space="0" w:color="auto"/>
      </w:divBdr>
    </w:div>
    <w:div w:id="2022703405">
      <w:bodyDiv w:val="1"/>
      <w:marLeft w:val="0"/>
      <w:marRight w:val="0"/>
      <w:marTop w:val="0"/>
      <w:marBottom w:val="0"/>
      <w:divBdr>
        <w:top w:val="none" w:sz="0" w:space="0" w:color="auto"/>
        <w:left w:val="none" w:sz="0" w:space="0" w:color="auto"/>
        <w:bottom w:val="none" w:sz="0" w:space="0" w:color="auto"/>
        <w:right w:val="none" w:sz="0" w:space="0" w:color="auto"/>
      </w:divBdr>
    </w:div>
    <w:div w:id="2023817395">
      <w:bodyDiv w:val="1"/>
      <w:marLeft w:val="0"/>
      <w:marRight w:val="0"/>
      <w:marTop w:val="0"/>
      <w:marBottom w:val="0"/>
      <w:divBdr>
        <w:top w:val="none" w:sz="0" w:space="0" w:color="auto"/>
        <w:left w:val="none" w:sz="0" w:space="0" w:color="auto"/>
        <w:bottom w:val="none" w:sz="0" w:space="0" w:color="auto"/>
        <w:right w:val="none" w:sz="0" w:space="0" w:color="auto"/>
      </w:divBdr>
    </w:div>
    <w:div w:id="2023820778">
      <w:bodyDiv w:val="1"/>
      <w:marLeft w:val="0"/>
      <w:marRight w:val="0"/>
      <w:marTop w:val="0"/>
      <w:marBottom w:val="0"/>
      <w:divBdr>
        <w:top w:val="none" w:sz="0" w:space="0" w:color="auto"/>
        <w:left w:val="none" w:sz="0" w:space="0" w:color="auto"/>
        <w:bottom w:val="none" w:sz="0" w:space="0" w:color="auto"/>
        <w:right w:val="none" w:sz="0" w:space="0" w:color="auto"/>
      </w:divBdr>
    </w:div>
    <w:div w:id="2023974570">
      <w:bodyDiv w:val="1"/>
      <w:marLeft w:val="0"/>
      <w:marRight w:val="0"/>
      <w:marTop w:val="0"/>
      <w:marBottom w:val="0"/>
      <w:divBdr>
        <w:top w:val="none" w:sz="0" w:space="0" w:color="auto"/>
        <w:left w:val="none" w:sz="0" w:space="0" w:color="auto"/>
        <w:bottom w:val="none" w:sz="0" w:space="0" w:color="auto"/>
        <w:right w:val="none" w:sz="0" w:space="0" w:color="auto"/>
      </w:divBdr>
    </w:div>
    <w:div w:id="2025474779">
      <w:bodyDiv w:val="1"/>
      <w:marLeft w:val="0"/>
      <w:marRight w:val="0"/>
      <w:marTop w:val="0"/>
      <w:marBottom w:val="0"/>
      <w:divBdr>
        <w:top w:val="none" w:sz="0" w:space="0" w:color="auto"/>
        <w:left w:val="none" w:sz="0" w:space="0" w:color="auto"/>
        <w:bottom w:val="none" w:sz="0" w:space="0" w:color="auto"/>
        <w:right w:val="none" w:sz="0" w:space="0" w:color="auto"/>
      </w:divBdr>
    </w:div>
    <w:div w:id="2026058552">
      <w:bodyDiv w:val="1"/>
      <w:marLeft w:val="0"/>
      <w:marRight w:val="0"/>
      <w:marTop w:val="0"/>
      <w:marBottom w:val="0"/>
      <w:divBdr>
        <w:top w:val="none" w:sz="0" w:space="0" w:color="auto"/>
        <w:left w:val="none" w:sz="0" w:space="0" w:color="auto"/>
        <w:bottom w:val="none" w:sz="0" w:space="0" w:color="auto"/>
        <w:right w:val="none" w:sz="0" w:space="0" w:color="auto"/>
      </w:divBdr>
    </w:div>
    <w:div w:id="2026245522">
      <w:bodyDiv w:val="1"/>
      <w:marLeft w:val="0"/>
      <w:marRight w:val="0"/>
      <w:marTop w:val="0"/>
      <w:marBottom w:val="0"/>
      <w:divBdr>
        <w:top w:val="none" w:sz="0" w:space="0" w:color="auto"/>
        <w:left w:val="none" w:sz="0" w:space="0" w:color="auto"/>
        <w:bottom w:val="none" w:sz="0" w:space="0" w:color="auto"/>
        <w:right w:val="none" w:sz="0" w:space="0" w:color="auto"/>
      </w:divBdr>
    </w:div>
    <w:div w:id="2029864507">
      <w:bodyDiv w:val="1"/>
      <w:marLeft w:val="0"/>
      <w:marRight w:val="0"/>
      <w:marTop w:val="0"/>
      <w:marBottom w:val="0"/>
      <w:divBdr>
        <w:top w:val="none" w:sz="0" w:space="0" w:color="auto"/>
        <w:left w:val="none" w:sz="0" w:space="0" w:color="auto"/>
        <w:bottom w:val="none" w:sz="0" w:space="0" w:color="auto"/>
        <w:right w:val="none" w:sz="0" w:space="0" w:color="auto"/>
      </w:divBdr>
    </w:div>
    <w:div w:id="2032409679">
      <w:bodyDiv w:val="1"/>
      <w:marLeft w:val="0"/>
      <w:marRight w:val="0"/>
      <w:marTop w:val="0"/>
      <w:marBottom w:val="0"/>
      <w:divBdr>
        <w:top w:val="none" w:sz="0" w:space="0" w:color="auto"/>
        <w:left w:val="none" w:sz="0" w:space="0" w:color="auto"/>
        <w:bottom w:val="none" w:sz="0" w:space="0" w:color="auto"/>
        <w:right w:val="none" w:sz="0" w:space="0" w:color="auto"/>
      </w:divBdr>
    </w:div>
    <w:div w:id="2032803705">
      <w:bodyDiv w:val="1"/>
      <w:marLeft w:val="0"/>
      <w:marRight w:val="0"/>
      <w:marTop w:val="0"/>
      <w:marBottom w:val="0"/>
      <w:divBdr>
        <w:top w:val="none" w:sz="0" w:space="0" w:color="auto"/>
        <w:left w:val="none" w:sz="0" w:space="0" w:color="auto"/>
        <w:bottom w:val="none" w:sz="0" w:space="0" w:color="auto"/>
        <w:right w:val="none" w:sz="0" w:space="0" w:color="auto"/>
      </w:divBdr>
    </w:div>
    <w:div w:id="2034765146">
      <w:bodyDiv w:val="1"/>
      <w:marLeft w:val="0"/>
      <w:marRight w:val="0"/>
      <w:marTop w:val="0"/>
      <w:marBottom w:val="0"/>
      <w:divBdr>
        <w:top w:val="none" w:sz="0" w:space="0" w:color="auto"/>
        <w:left w:val="none" w:sz="0" w:space="0" w:color="auto"/>
        <w:bottom w:val="none" w:sz="0" w:space="0" w:color="auto"/>
        <w:right w:val="none" w:sz="0" w:space="0" w:color="auto"/>
      </w:divBdr>
    </w:div>
    <w:div w:id="2035157592">
      <w:bodyDiv w:val="1"/>
      <w:marLeft w:val="0"/>
      <w:marRight w:val="0"/>
      <w:marTop w:val="0"/>
      <w:marBottom w:val="0"/>
      <w:divBdr>
        <w:top w:val="none" w:sz="0" w:space="0" w:color="auto"/>
        <w:left w:val="none" w:sz="0" w:space="0" w:color="auto"/>
        <w:bottom w:val="none" w:sz="0" w:space="0" w:color="auto"/>
        <w:right w:val="none" w:sz="0" w:space="0" w:color="auto"/>
      </w:divBdr>
    </w:div>
    <w:div w:id="2036150311">
      <w:bodyDiv w:val="1"/>
      <w:marLeft w:val="0"/>
      <w:marRight w:val="0"/>
      <w:marTop w:val="0"/>
      <w:marBottom w:val="0"/>
      <w:divBdr>
        <w:top w:val="none" w:sz="0" w:space="0" w:color="auto"/>
        <w:left w:val="none" w:sz="0" w:space="0" w:color="auto"/>
        <w:bottom w:val="none" w:sz="0" w:space="0" w:color="auto"/>
        <w:right w:val="none" w:sz="0" w:space="0" w:color="auto"/>
      </w:divBdr>
    </w:div>
    <w:div w:id="2036150973">
      <w:bodyDiv w:val="1"/>
      <w:marLeft w:val="0"/>
      <w:marRight w:val="0"/>
      <w:marTop w:val="0"/>
      <w:marBottom w:val="0"/>
      <w:divBdr>
        <w:top w:val="none" w:sz="0" w:space="0" w:color="auto"/>
        <w:left w:val="none" w:sz="0" w:space="0" w:color="auto"/>
        <w:bottom w:val="none" w:sz="0" w:space="0" w:color="auto"/>
        <w:right w:val="none" w:sz="0" w:space="0" w:color="auto"/>
      </w:divBdr>
    </w:div>
    <w:div w:id="2036228069">
      <w:bodyDiv w:val="1"/>
      <w:marLeft w:val="0"/>
      <w:marRight w:val="0"/>
      <w:marTop w:val="0"/>
      <w:marBottom w:val="0"/>
      <w:divBdr>
        <w:top w:val="none" w:sz="0" w:space="0" w:color="auto"/>
        <w:left w:val="none" w:sz="0" w:space="0" w:color="auto"/>
        <w:bottom w:val="none" w:sz="0" w:space="0" w:color="auto"/>
        <w:right w:val="none" w:sz="0" w:space="0" w:color="auto"/>
      </w:divBdr>
    </w:div>
    <w:div w:id="2036880897">
      <w:bodyDiv w:val="1"/>
      <w:marLeft w:val="0"/>
      <w:marRight w:val="0"/>
      <w:marTop w:val="0"/>
      <w:marBottom w:val="0"/>
      <w:divBdr>
        <w:top w:val="none" w:sz="0" w:space="0" w:color="auto"/>
        <w:left w:val="none" w:sz="0" w:space="0" w:color="auto"/>
        <w:bottom w:val="none" w:sz="0" w:space="0" w:color="auto"/>
        <w:right w:val="none" w:sz="0" w:space="0" w:color="auto"/>
      </w:divBdr>
    </w:div>
    <w:div w:id="2040202541">
      <w:bodyDiv w:val="1"/>
      <w:marLeft w:val="0"/>
      <w:marRight w:val="0"/>
      <w:marTop w:val="0"/>
      <w:marBottom w:val="0"/>
      <w:divBdr>
        <w:top w:val="none" w:sz="0" w:space="0" w:color="auto"/>
        <w:left w:val="none" w:sz="0" w:space="0" w:color="auto"/>
        <w:bottom w:val="none" w:sz="0" w:space="0" w:color="auto"/>
        <w:right w:val="none" w:sz="0" w:space="0" w:color="auto"/>
      </w:divBdr>
    </w:div>
    <w:div w:id="2040423956">
      <w:bodyDiv w:val="1"/>
      <w:marLeft w:val="0"/>
      <w:marRight w:val="0"/>
      <w:marTop w:val="0"/>
      <w:marBottom w:val="0"/>
      <w:divBdr>
        <w:top w:val="none" w:sz="0" w:space="0" w:color="auto"/>
        <w:left w:val="none" w:sz="0" w:space="0" w:color="auto"/>
        <w:bottom w:val="none" w:sz="0" w:space="0" w:color="auto"/>
        <w:right w:val="none" w:sz="0" w:space="0" w:color="auto"/>
      </w:divBdr>
    </w:div>
    <w:div w:id="2043246500">
      <w:bodyDiv w:val="1"/>
      <w:marLeft w:val="0"/>
      <w:marRight w:val="0"/>
      <w:marTop w:val="0"/>
      <w:marBottom w:val="0"/>
      <w:divBdr>
        <w:top w:val="none" w:sz="0" w:space="0" w:color="auto"/>
        <w:left w:val="none" w:sz="0" w:space="0" w:color="auto"/>
        <w:bottom w:val="none" w:sz="0" w:space="0" w:color="auto"/>
        <w:right w:val="none" w:sz="0" w:space="0" w:color="auto"/>
      </w:divBdr>
    </w:div>
    <w:div w:id="2046245253">
      <w:bodyDiv w:val="1"/>
      <w:marLeft w:val="0"/>
      <w:marRight w:val="0"/>
      <w:marTop w:val="0"/>
      <w:marBottom w:val="0"/>
      <w:divBdr>
        <w:top w:val="none" w:sz="0" w:space="0" w:color="auto"/>
        <w:left w:val="none" w:sz="0" w:space="0" w:color="auto"/>
        <w:bottom w:val="none" w:sz="0" w:space="0" w:color="auto"/>
        <w:right w:val="none" w:sz="0" w:space="0" w:color="auto"/>
      </w:divBdr>
    </w:div>
    <w:div w:id="2048096279">
      <w:bodyDiv w:val="1"/>
      <w:marLeft w:val="0"/>
      <w:marRight w:val="0"/>
      <w:marTop w:val="0"/>
      <w:marBottom w:val="0"/>
      <w:divBdr>
        <w:top w:val="none" w:sz="0" w:space="0" w:color="auto"/>
        <w:left w:val="none" w:sz="0" w:space="0" w:color="auto"/>
        <w:bottom w:val="none" w:sz="0" w:space="0" w:color="auto"/>
        <w:right w:val="none" w:sz="0" w:space="0" w:color="auto"/>
      </w:divBdr>
    </w:div>
    <w:div w:id="2049865478">
      <w:bodyDiv w:val="1"/>
      <w:marLeft w:val="0"/>
      <w:marRight w:val="0"/>
      <w:marTop w:val="0"/>
      <w:marBottom w:val="0"/>
      <w:divBdr>
        <w:top w:val="none" w:sz="0" w:space="0" w:color="auto"/>
        <w:left w:val="none" w:sz="0" w:space="0" w:color="auto"/>
        <w:bottom w:val="none" w:sz="0" w:space="0" w:color="auto"/>
        <w:right w:val="none" w:sz="0" w:space="0" w:color="auto"/>
      </w:divBdr>
    </w:div>
    <w:div w:id="2050764888">
      <w:bodyDiv w:val="1"/>
      <w:marLeft w:val="0"/>
      <w:marRight w:val="0"/>
      <w:marTop w:val="0"/>
      <w:marBottom w:val="0"/>
      <w:divBdr>
        <w:top w:val="none" w:sz="0" w:space="0" w:color="auto"/>
        <w:left w:val="none" w:sz="0" w:space="0" w:color="auto"/>
        <w:bottom w:val="none" w:sz="0" w:space="0" w:color="auto"/>
        <w:right w:val="none" w:sz="0" w:space="0" w:color="auto"/>
      </w:divBdr>
    </w:div>
    <w:div w:id="2051419173">
      <w:bodyDiv w:val="1"/>
      <w:marLeft w:val="0"/>
      <w:marRight w:val="0"/>
      <w:marTop w:val="0"/>
      <w:marBottom w:val="0"/>
      <w:divBdr>
        <w:top w:val="none" w:sz="0" w:space="0" w:color="auto"/>
        <w:left w:val="none" w:sz="0" w:space="0" w:color="auto"/>
        <w:bottom w:val="none" w:sz="0" w:space="0" w:color="auto"/>
        <w:right w:val="none" w:sz="0" w:space="0" w:color="auto"/>
      </w:divBdr>
    </w:div>
    <w:div w:id="2053574177">
      <w:bodyDiv w:val="1"/>
      <w:marLeft w:val="0"/>
      <w:marRight w:val="0"/>
      <w:marTop w:val="0"/>
      <w:marBottom w:val="0"/>
      <w:divBdr>
        <w:top w:val="none" w:sz="0" w:space="0" w:color="auto"/>
        <w:left w:val="none" w:sz="0" w:space="0" w:color="auto"/>
        <w:bottom w:val="none" w:sz="0" w:space="0" w:color="auto"/>
        <w:right w:val="none" w:sz="0" w:space="0" w:color="auto"/>
      </w:divBdr>
    </w:div>
    <w:div w:id="2053575321">
      <w:bodyDiv w:val="1"/>
      <w:marLeft w:val="0"/>
      <w:marRight w:val="0"/>
      <w:marTop w:val="0"/>
      <w:marBottom w:val="0"/>
      <w:divBdr>
        <w:top w:val="none" w:sz="0" w:space="0" w:color="auto"/>
        <w:left w:val="none" w:sz="0" w:space="0" w:color="auto"/>
        <w:bottom w:val="none" w:sz="0" w:space="0" w:color="auto"/>
        <w:right w:val="none" w:sz="0" w:space="0" w:color="auto"/>
      </w:divBdr>
    </w:div>
    <w:div w:id="2055159735">
      <w:bodyDiv w:val="1"/>
      <w:marLeft w:val="0"/>
      <w:marRight w:val="0"/>
      <w:marTop w:val="0"/>
      <w:marBottom w:val="0"/>
      <w:divBdr>
        <w:top w:val="none" w:sz="0" w:space="0" w:color="auto"/>
        <w:left w:val="none" w:sz="0" w:space="0" w:color="auto"/>
        <w:bottom w:val="none" w:sz="0" w:space="0" w:color="auto"/>
        <w:right w:val="none" w:sz="0" w:space="0" w:color="auto"/>
      </w:divBdr>
    </w:div>
    <w:div w:id="2057005712">
      <w:bodyDiv w:val="1"/>
      <w:marLeft w:val="0"/>
      <w:marRight w:val="0"/>
      <w:marTop w:val="0"/>
      <w:marBottom w:val="0"/>
      <w:divBdr>
        <w:top w:val="none" w:sz="0" w:space="0" w:color="auto"/>
        <w:left w:val="none" w:sz="0" w:space="0" w:color="auto"/>
        <w:bottom w:val="none" w:sz="0" w:space="0" w:color="auto"/>
        <w:right w:val="none" w:sz="0" w:space="0" w:color="auto"/>
      </w:divBdr>
    </w:div>
    <w:div w:id="2060934856">
      <w:bodyDiv w:val="1"/>
      <w:marLeft w:val="0"/>
      <w:marRight w:val="0"/>
      <w:marTop w:val="0"/>
      <w:marBottom w:val="0"/>
      <w:divBdr>
        <w:top w:val="none" w:sz="0" w:space="0" w:color="auto"/>
        <w:left w:val="none" w:sz="0" w:space="0" w:color="auto"/>
        <w:bottom w:val="none" w:sz="0" w:space="0" w:color="auto"/>
        <w:right w:val="none" w:sz="0" w:space="0" w:color="auto"/>
      </w:divBdr>
    </w:div>
    <w:div w:id="2061048526">
      <w:bodyDiv w:val="1"/>
      <w:marLeft w:val="0"/>
      <w:marRight w:val="0"/>
      <w:marTop w:val="0"/>
      <w:marBottom w:val="0"/>
      <w:divBdr>
        <w:top w:val="none" w:sz="0" w:space="0" w:color="auto"/>
        <w:left w:val="none" w:sz="0" w:space="0" w:color="auto"/>
        <w:bottom w:val="none" w:sz="0" w:space="0" w:color="auto"/>
        <w:right w:val="none" w:sz="0" w:space="0" w:color="auto"/>
      </w:divBdr>
    </w:div>
    <w:div w:id="2062703066">
      <w:bodyDiv w:val="1"/>
      <w:marLeft w:val="0"/>
      <w:marRight w:val="0"/>
      <w:marTop w:val="0"/>
      <w:marBottom w:val="0"/>
      <w:divBdr>
        <w:top w:val="none" w:sz="0" w:space="0" w:color="auto"/>
        <w:left w:val="none" w:sz="0" w:space="0" w:color="auto"/>
        <w:bottom w:val="none" w:sz="0" w:space="0" w:color="auto"/>
        <w:right w:val="none" w:sz="0" w:space="0" w:color="auto"/>
      </w:divBdr>
    </w:div>
    <w:div w:id="2067143787">
      <w:bodyDiv w:val="1"/>
      <w:marLeft w:val="0"/>
      <w:marRight w:val="0"/>
      <w:marTop w:val="0"/>
      <w:marBottom w:val="0"/>
      <w:divBdr>
        <w:top w:val="none" w:sz="0" w:space="0" w:color="auto"/>
        <w:left w:val="none" w:sz="0" w:space="0" w:color="auto"/>
        <w:bottom w:val="none" w:sz="0" w:space="0" w:color="auto"/>
        <w:right w:val="none" w:sz="0" w:space="0" w:color="auto"/>
      </w:divBdr>
    </w:div>
    <w:div w:id="2067681316">
      <w:bodyDiv w:val="1"/>
      <w:marLeft w:val="0"/>
      <w:marRight w:val="0"/>
      <w:marTop w:val="0"/>
      <w:marBottom w:val="0"/>
      <w:divBdr>
        <w:top w:val="none" w:sz="0" w:space="0" w:color="auto"/>
        <w:left w:val="none" w:sz="0" w:space="0" w:color="auto"/>
        <w:bottom w:val="none" w:sz="0" w:space="0" w:color="auto"/>
        <w:right w:val="none" w:sz="0" w:space="0" w:color="auto"/>
      </w:divBdr>
    </w:div>
    <w:div w:id="2069718467">
      <w:bodyDiv w:val="1"/>
      <w:marLeft w:val="0"/>
      <w:marRight w:val="0"/>
      <w:marTop w:val="0"/>
      <w:marBottom w:val="0"/>
      <w:divBdr>
        <w:top w:val="none" w:sz="0" w:space="0" w:color="auto"/>
        <w:left w:val="none" w:sz="0" w:space="0" w:color="auto"/>
        <w:bottom w:val="none" w:sz="0" w:space="0" w:color="auto"/>
        <w:right w:val="none" w:sz="0" w:space="0" w:color="auto"/>
      </w:divBdr>
    </w:div>
    <w:div w:id="2070035079">
      <w:bodyDiv w:val="1"/>
      <w:marLeft w:val="0"/>
      <w:marRight w:val="0"/>
      <w:marTop w:val="0"/>
      <w:marBottom w:val="0"/>
      <w:divBdr>
        <w:top w:val="none" w:sz="0" w:space="0" w:color="auto"/>
        <w:left w:val="none" w:sz="0" w:space="0" w:color="auto"/>
        <w:bottom w:val="none" w:sz="0" w:space="0" w:color="auto"/>
        <w:right w:val="none" w:sz="0" w:space="0" w:color="auto"/>
      </w:divBdr>
    </w:div>
    <w:div w:id="2073698701">
      <w:bodyDiv w:val="1"/>
      <w:marLeft w:val="0"/>
      <w:marRight w:val="0"/>
      <w:marTop w:val="0"/>
      <w:marBottom w:val="0"/>
      <w:divBdr>
        <w:top w:val="none" w:sz="0" w:space="0" w:color="auto"/>
        <w:left w:val="none" w:sz="0" w:space="0" w:color="auto"/>
        <w:bottom w:val="none" w:sz="0" w:space="0" w:color="auto"/>
        <w:right w:val="none" w:sz="0" w:space="0" w:color="auto"/>
      </w:divBdr>
    </w:div>
    <w:div w:id="2075855942">
      <w:bodyDiv w:val="1"/>
      <w:marLeft w:val="0"/>
      <w:marRight w:val="0"/>
      <w:marTop w:val="0"/>
      <w:marBottom w:val="0"/>
      <w:divBdr>
        <w:top w:val="none" w:sz="0" w:space="0" w:color="auto"/>
        <w:left w:val="none" w:sz="0" w:space="0" w:color="auto"/>
        <w:bottom w:val="none" w:sz="0" w:space="0" w:color="auto"/>
        <w:right w:val="none" w:sz="0" w:space="0" w:color="auto"/>
      </w:divBdr>
    </w:div>
    <w:div w:id="2077582649">
      <w:bodyDiv w:val="1"/>
      <w:marLeft w:val="0"/>
      <w:marRight w:val="0"/>
      <w:marTop w:val="0"/>
      <w:marBottom w:val="0"/>
      <w:divBdr>
        <w:top w:val="none" w:sz="0" w:space="0" w:color="auto"/>
        <w:left w:val="none" w:sz="0" w:space="0" w:color="auto"/>
        <w:bottom w:val="none" w:sz="0" w:space="0" w:color="auto"/>
        <w:right w:val="none" w:sz="0" w:space="0" w:color="auto"/>
      </w:divBdr>
    </w:div>
    <w:div w:id="2077899634">
      <w:bodyDiv w:val="1"/>
      <w:marLeft w:val="0"/>
      <w:marRight w:val="0"/>
      <w:marTop w:val="0"/>
      <w:marBottom w:val="0"/>
      <w:divBdr>
        <w:top w:val="none" w:sz="0" w:space="0" w:color="auto"/>
        <w:left w:val="none" w:sz="0" w:space="0" w:color="auto"/>
        <w:bottom w:val="none" w:sz="0" w:space="0" w:color="auto"/>
        <w:right w:val="none" w:sz="0" w:space="0" w:color="auto"/>
      </w:divBdr>
    </w:div>
    <w:div w:id="2080587885">
      <w:bodyDiv w:val="1"/>
      <w:marLeft w:val="0"/>
      <w:marRight w:val="0"/>
      <w:marTop w:val="0"/>
      <w:marBottom w:val="0"/>
      <w:divBdr>
        <w:top w:val="none" w:sz="0" w:space="0" w:color="auto"/>
        <w:left w:val="none" w:sz="0" w:space="0" w:color="auto"/>
        <w:bottom w:val="none" w:sz="0" w:space="0" w:color="auto"/>
        <w:right w:val="none" w:sz="0" w:space="0" w:color="auto"/>
      </w:divBdr>
    </w:div>
    <w:div w:id="2081167795">
      <w:bodyDiv w:val="1"/>
      <w:marLeft w:val="0"/>
      <w:marRight w:val="0"/>
      <w:marTop w:val="0"/>
      <w:marBottom w:val="0"/>
      <w:divBdr>
        <w:top w:val="none" w:sz="0" w:space="0" w:color="auto"/>
        <w:left w:val="none" w:sz="0" w:space="0" w:color="auto"/>
        <w:bottom w:val="none" w:sz="0" w:space="0" w:color="auto"/>
        <w:right w:val="none" w:sz="0" w:space="0" w:color="auto"/>
      </w:divBdr>
    </w:div>
    <w:div w:id="2081563777">
      <w:bodyDiv w:val="1"/>
      <w:marLeft w:val="0"/>
      <w:marRight w:val="0"/>
      <w:marTop w:val="0"/>
      <w:marBottom w:val="0"/>
      <w:divBdr>
        <w:top w:val="none" w:sz="0" w:space="0" w:color="auto"/>
        <w:left w:val="none" w:sz="0" w:space="0" w:color="auto"/>
        <w:bottom w:val="none" w:sz="0" w:space="0" w:color="auto"/>
        <w:right w:val="none" w:sz="0" w:space="0" w:color="auto"/>
      </w:divBdr>
    </w:div>
    <w:div w:id="2083260707">
      <w:bodyDiv w:val="1"/>
      <w:marLeft w:val="0"/>
      <w:marRight w:val="0"/>
      <w:marTop w:val="0"/>
      <w:marBottom w:val="0"/>
      <w:divBdr>
        <w:top w:val="none" w:sz="0" w:space="0" w:color="auto"/>
        <w:left w:val="none" w:sz="0" w:space="0" w:color="auto"/>
        <w:bottom w:val="none" w:sz="0" w:space="0" w:color="auto"/>
        <w:right w:val="none" w:sz="0" w:space="0" w:color="auto"/>
      </w:divBdr>
    </w:div>
    <w:div w:id="2085761351">
      <w:bodyDiv w:val="1"/>
      <w:marLeft w:val="0"/>
      <w:marRight w:val="0"/>
      <w:marTop w:val="0"/>
      <w:marBottom w:val="0"/>
      <w:divBdr>
        <w:top w:val="none" w:sz="0" w:space="0" w:color="auto"/>
        <w:left w:val="none" w:sz="0" w:space="0" w:color="auto"/>
        <w:bottom w:val="none" w:sz="0" w:space="0" w:color="auto"/>
        <w:right w:val="none" w:sz="0" w:space="0" w:color="auto"/>
      </w:divBdr>
    </w:div>
    <w:div w:id="2087143051">
      <w:bodyDiv w:val="1"/>
      <w:marLeft w:val="0"/>
      <w:marRight w:val="0"/>
      <w:marTop w:val="0"/>
      <w:marBottom w:val="0"/>
      <w:divBdr>
        <w:top w:val="none" w:sz="0" w:space="0" w:color="auto"/>
        <w:left w:val="none" w:sz="0" w:space="0" w:color="auto"/>
        <w:bottom w:val="none" w:sz="0" w:space="0" w:color="auto"/>
        <w:right w:val="none" w:sz="0" w:space="0" w:color="auto"/>
      </w:divBdr>
    </w:div>
    <w:div w:id="2087916369">
      <w:bodyDiv w:val="1"/>
      <w:marLeft w:val="0"/>
      <w:marRight w:val="0"/>
      <w:marTop w:val="0"/>
      <w:marBottom w:val="0"/>
      <w:divBdr>
        <w:top w:val="none" w:sz="0" w:space="0" w:color="auto"/>
        <w:left w:val="none" w:sz="0" w:space="0" w:color="auto"/>
        <w:bottom w:val="none" w:sz="0" w:space="0" w:color="auto"/>
        <w:right w:val="none" w:sz="0" w:space="0" w:color="auto"/>
      </w:divBdr>
    </w:div>
    <w:div w:id="2090077685">
      <w:bodyDiv w:val="1"/>
      <w:marLeft w:val="0"/>
      <w:marRight w:val="0"/>
      <w:marTop w:val="0"/>
      <w:marBottom w:val="0"/>
      <w:divBdr>
        <w:top w:val="none" w:sz="0" w:space="0" w:color="auto"/>
        <w:left w:val="none" w:sz="0" w:space="0" w:color="auto"/>
        <w:bottom w:val="none" w:sz="0" w:space="0" w:color="auto"/>
        <w:right w:val="none" w:sz="0" w:space="0" w:color="auto"/>
      </w:divBdr>
    </w:div>
    <w:div w:id="2090467554">
      <w:bodyDiv w:val="1"/>
      <w:marLeft w:val="0"/>
      <w:marRight w:val="0"/>
      <w:marTop w:val="0"/>
      <w:marBottom w:val="0"/>
      <w:divBdr>
        <w:top w:val="none" w:sz="0" w:space="0" w:color="auto"/>
        <w:left w:val="none" w:sz="0" w:space="0" w:color="auto"/>
        <w:bottom w:val="none" w:sz="0" w:space="0" w:color="auto"/>
        <w:right w:val="none" w:sz="0" w:space="0" w:color="auto"/>
      </w:divBdr>
    </w:div>
    <w:div w:id="2090541129">
      <w:bodyDiv w:val="1"/>
      <w:marLeft w:val="0"/>
      <w:marRight w:val="0"/>
      <w:marTop w:val="0"/>
      <w:marBottom w:val="0"/>
      <w:divBdr>
        <w:top w:val="none" w:sz="0" w:space="0" w:color="auto"/>
        <w:left w:val="none" w:sz="0" w:space="0" w:color="auto"/>
        <w:bottom w:val="none" w:sz="0" w:space="0" w:color="auto"/>
        <w:right w:val="none" w:sz="0" w:space="0" w:color="auto"/>
      </w:divBdr>
    </w:div>
    <w:div w:id="2092195927">
      <w:bodyDiv w:val="1"/>
      <w:marLeft w:val="0"/>
      <w:marRight w:val="0"/>
      <w:marTop w:val="0"/>
      <w:marBottom w:val="0"/>
      <w:divBdr>
        <w:top w:val="none" w:sz="0" w:space="0" w:color="auto"/>
        <w:left w:val="none" w:sz="0" w:space="0" w:color="auto"/>
        <w:bottom w:val="none" w:sz="0" w:space="0" w:color="auto"/>
        <w:right w:val="none" w:sz="0" w:space="0" w:color="auto"/>
      </w:divBdr>
    </w:div>
    <w:div w:id="2092971008">
      <w:bodyDiv w:val="1"/>
      <w:marLeft w:val="0"/>
      <w:marRight w:val="0"/>
      <w:marTop w:val="0"/>
      <w:marBottom w:val="0"/>
      <w:divBdr>
        <w:top w:val="none" w:sz="0" w:space="0" w:color="auto"/>
        <w:left w:val="none" w:sz="0" w:space="0" w:color="auto"/>
        <w:bottom w:val="none" w:sz="0" w:space="0" w:color="auto"/>
        <w:right w:val="none" w:sz="0" w:space="0" w:color="auto"/>
      </w:divBdr>
    </w:div>
    <w:div w:id="2093579798">
      <w:bodyDiv w:val="1"/>
      <w:marLeft w:val="0"/>
      <w:marRight w:val="0"/>
      <w:marTop w:val="0"/>
      <w:marBottom w:val="0"/>
      <w:divBdr>
        <w:top w:val="none" w:sz="0" w:space="0" w:color="auto"/>
        <w:left w:val="none" w:sz="0" w:space="0" w:color="auto"/>
        <w:bottom w:val="none" w:sz="0" w:space="0" w:color="auto"/>
        <w:right w:val="none" w:sz="0" w:space="0" w:color="auto"/>
      </w:divBdr>
    </w:div>
    <w:div w:id="2094888543">
      <w:bodyDiv w:val="1"/>
      <w:marLeft w:val="0"/>
      <w:marRight w:val="0"/>
      <w:marTop w:val="0"/>
      <w:marBottom w:val="0"/>
      <w:divBdr>
        <w:top w:val="none" w:sz="0" w:space="0" w:color="auto"/>
        <w:left w:val="none" w:sz="0" w:space="0" w:color="auto"/>
        <w:bottom w:val="none" w:sz="0" w:space="0" w:color="auto"/>
        <w:right w:val="none" w:sz="0" w:space="0" w:color="auto"/>
      </w:divBdr>
    </w:div>
    <w:div w:id="2096239913">
      <w:bodyDiv w:val="1"/>
      <w:marLeft w:val="0"/>
      <w:marRight w:val="0"/>
      <w:marTop w:val="0"/>
      <w:marBottom w:val="0"/>
      <w:divBdr>
        <w:top w:val="none" w:sz="0" w:space="0" w:color="auto"/>
        <w:left w:val="none" w:sz="0" w:space="0" w:color="auto"/>
        <w:bottom w:val="none" w:sz="0" w:space="0" w:color="auto"/>
        <w:right w:val="none" w:sz="0" w:space="0" w:color="auto"/>
      </w:divBdr>
    </w:div>
    <w:div w:id="2098862241">
      <w:bodyDiv w:val="1"/>
      <w:marLeft w:val="0"/>
      <w:marRight w:val="0"/>
      <w:marTop w:val="0"/>
      <w:marBottom w:val="0"/>
      <w:divBdr>
        <w:top w:val="none" w:sz="0" w:space="0" w:color="auto"/>
        <w:left w:val="none" w:sz="0" w:space="0" w:color="auto"/>
        <w:bottom w:val="none" w:sz="0" w:space="0" w:color="auto"/>
        <w:right w:val="none" w:sz="0" w:space="0" w:color="auto"/>
      </w:divBdr>
    </w:div>
    <w:div w:id="2100371470">
      <w:bodyDiv w:val="1"/>
      <w:marLeft w:val="0"/>
      <w:marRight w:val="0"/>
      <w:marTop w:val="0"/>
      <w:marBottom w:val="0"/>
      <w:divBdr>
        <w:top w:val="none" w:sz="0" w:space="0" w:color="auto"/>
        <w:left w:val="none" w:sz="0" w:space="0" w:color="auto"/>
        <w:bottom w:val="none" w:sz="0" w:space="0" w:color="auto"/>
        <w:right w:val="none" w:sz="0" w:space="0" w:color="auto"/>
      </w:divBdr>
    </w:div>
    <w:div w:id="2100715234">
      <w:bodyDiv w:val="1"/>
      <w:marLeft w:val="0"/>
      <w:marRight w:val="0"/>
      <w:marTop w:val="0"/>
      <w:marBottom w:val="0"/>
      <w:divBdr>
        <w:top w:val="none" w:sz="0" w:space="0" w:color="auto"/>
        <w:left w:val="none" w:sz="0" w:space="0" w:color="auto"/>
        <w:bottom w:val="none" w:sz="0" w:space="0" w:color="auto"/>
        <w:right w:val="none" w:sz="0" w:space="0" w:color="auto"/>
      </w:divBdr>
    </w:div>
    <w:div w:id="2102986789">
      <w:bodyDiv w:val="1"/>
      <w:marLeft w:val="0"/>
      <w:marRight w:val="0"/>
      <w:marTop w:val="0"/>
      <w:marBottom w:val="0"/>
      <w:divBdr>
        <w:top w:val="none" w:sz="0" w:space="0" w:color="auto"/>
        <w:left w:val="none" w:sz="0" w:space="0" w:color="auto"/>
        <w:bottom w:val="none" w:sz="0" w:space="0" w:color="auto"/>
        <w:right w:val="none" w:sz="0" w:space="0" w:color="auto"/>
      </w:divBdr>
    </w:div>
    <w:div w:id="2105300476">
      <w:bodyDiv w:val="1"/>
      <w:marLeft w:val="0"/>
      <w:marRight w:val="0"/>
      <w:marTop w:val="0"/>
      <w:marBottom w:val="0"/>
      <w:divBdr>
        <w:top w:val="none" w:sz="0" w:space="0" w:color="auto"/>
        <w:left w:val="none" w:sz="0" w:space="0" w:color="auto"/>
        <w:bottom w:val="none" w:sz="0" w:space="0" w:color="auto"/>
        <w:right w:val="none" w:sz="0" w:space="0" w:color="auto"/>
      </w:divBdr>
    </w:div>
    <w:div w:id="2105493827">
      <w:bodyDiv w:val="1"/>
      <w:marLeft w:val="0"/>
      <w:marRight w:val="0"/>
      <w:marTop w:val="0"/>
      <w:marBottom w:val="0"/>
      <w:divBdr>
        <w:top w:val="none" w:sz="0" w:space="0" w:color="auto"/>
        <w:left w:val="none" w:sz="0" w:space="0" w:color="auto"/>
        <w:bottom w:val="none" w:sz="0" w:space="0" w:color="auto"/>
        <w:right w:val="none" w:sz="0" w:space="0" w:color="auto"/>
      </w:divBdr>
    </w:div>
    <w:div w:id="2106536280">
      <w:bodyDiv w:val="1"/>
      <w:marLeft w:val="0"/>
      <w:marRight w:val="0"/>
      <w:marTop w:val="0"/>
      <w:marBottom w:val="0"/>
      <w:divBdr>
        <w:top w:val="none" w:sz="0" w:space="0" w:color="auto"/>
        <w:left w:val="none" w:sz="0" w:space="0" w:color="auto"/>
        <w:bottom w:val="none" w:sz="0" w:space="0" w:color="auto"/>
        <w:right w:val="none" w:sz="0" w:space="0" w:color="auto"/>
      </w:divBdr>
    </w:div>
    <w:div w:id="2108500973">
      <w:bodyDiv w:val="1"/>
      <w:marLeft w:val="0"/>
      <w:marRight w:val="0"/>
      <w:marTop w:val="0"/>
      <w:marBottom w:val="0"/>
      <w:divBdr>
        <w:top w:val="none" w:sz="0" w:space="0" w:color="auto"/>
        <w:left w:val="none" w:sz="0" w:space="0" w:color="auto"/>
        <w:bottom w:val="none" w:sz="0" w:space="0" w:color="auto"/>
        <w:right w:val="none" w:sz="0" w:space="0" w:color="auto"/>
      </w:divBdr>
    </w:div>
    <w:div w:id="2108962582">
      <w:bodyDiv w:val="1"/>
      <w:marLeft w:val="0"/>
      <w:marRight w:val="0"/>
      <w:marTop w:val="0"/>
      <w:marBottom w:val="0"/>
      <w:divBdr>
        <w:top w:val="none" w:sz="0" w:space="0" w:color="auto"/>
        <w:left w:val="none" w:sz="0" w:space="0" w:color="auto"/>
        <w:bottom w:val="none" w:sz="0" w:space="0" w:color="auto"/>
        <w:right w:val="none" w:sz="0" w:space="0" w:color="auto"/>
      </w:divBdr>
    </w:div>
    <w:div w:id="2110586940">
      <w:bodyDiv w:val="1"/>
      <w:marLeft w:val="0"/>
      <w:marRight w:val="0"/>
      <w:marTop w:val="0"/>
      <w:marBottom w:val="0"/>
      <w:divBdr>
        <w:top w:val="none" w:sz="0" w:space="0" w:color="auto"/>
        <w:left w:val="none" w:sz="0" w:space="0" w:color="auto"/>
        <w:bottom w:val="none" w:sz="0" w:space="0" w:color="auto"/>
        <w:right w:val="none" w:sz="0" w:space="0" w:color="auto"/>
      </w:divBdr>
    </w:div>
    <w:div w:id="2110923311">
      <w:bodyDiv w:val="1"/>
      <w:marLeft w:val="0"/>
      <w:marRight w:val="0"/>
      <w:marTop w:val="0"/>
      <w:marBottom w:val="0"/>
      <w:divBdr>
        <w:top w:val="none" w:sz="0" w:space="0" w:color="auto"/>
        <w:left w:val="none" w:sz="0" w:space="0" w:color="auto"/>
        <w:bottom w:val="none" w:sz="0" w:space="0" w:color="auto"/>
        <w:right w:val="none" w:sz="0" w:space="0" w:color="auto"/>
      </w:divBdr>
    </w:div>
    <w:div w:id="2111122569">
      <w:bodyDiv w:val="1"/>
      <w:marLeft w:val="0"/>
      <w:marRight w:val="0"/>
      <w:marTop w:val="0"/>
      <w:marBottom w:val="0"/>
      <w:divBdr>
        <w:top w:val="none" w:sz="0" w:space="0" w:color="auto"/>
        <w:left w:val="none" w:sz="0" w:space="0" w:color="auto"/>
        <w:bottom w:val="none" w:sz="0" w:space="0" w:color="auto"/>
        <w:right w:val="none" w:sz="0" w:space="0" w:color="auto"/>
      </w:divBdr>
    </w:div>
    <w:div w:id="2115899516">
      <w:bodyDiv w:val="1"/>
      <w:marLeft w:val="0"/>
      <w:marRight w:val="0"/>
      <w:marTop w:val="0"/>
      <w:marBottom w:val="0"/>
      <w:divBdr>
        <w:top w:val="none" w:sz="0" w:space="0" w:color="auto"/>
        <w:left w:val="none" w:sz="0" w:space="0" w:color="auto"/>
        <w:bottom w:val="none" w:sz="0" w:space="0" w:color="auto"/>
        <w:right w:val="none" w:sz="0" w:space="0" w:color="auto"/>
      </w:divBdr>
    </w:div>
    <w:div w:id="2116054325">
      <w:bodyDiv w:val="1"/>
      <w:marLeft w:val="0"/>
      <w:marRight w:val="0"/>
      <w:marTop w:val="0"/>
      <w:marBottom w:val="0"/>
      <w:divBdr>
        <w:top w:val="none" w:sz="0" w:space="0" w:color="auto"/>
        <w:left w:val="none" w:sz="0" w:space="0" w:color="auto"/>
        <w:bottom w:val="none" w:sz="0" w:space="0" w:color="auto"/>
        <w:right w:val="none" w:sz="0" w:space="0" w:color="auto"/>
      </w:divBdr>
    </w:div>
    <w:div w:id="2117094154">
      <w:bodyDiv w:val="1"/>
      <w:marLeft w:val="0"/>
      <w:marRight w:val="0"/>
      <w:marTop w:val="0"/>
      <w:marBottom w:val="0"/>
      <w:divBdr>
        <w:top w:val="none" w:sz="0" w:space="0" w:color="auto"/>
        <w:left w:val="none" w:sz="0" w:space="0" w:color="auto"/>
        <w:bottom w:val="none" w:sz="0" w:space="0" w:color="auto"/>
        <w:right w:val="none" w:sz="0" w:space="0" w:color="auto"/>
      </w:divBdr>
    </w:div>
    <w:div w:id="2118061713">
      <w:bodyDiv w:val="1"/>
      <w:marLeft w:val="0"/>
      <w:marRight w:val="0"/>
      <w:marTop w:val="0"/>
      <w:marBottom w:val="0"/>
      <w:divBdr>
        <w:top w:val="none" w:sz="0" w:space="0" w:color="auto"/>
        <w:left w:val="none" w:sz="0" w:space="0" w:color="auto"/>
        <w:bottom w:val="none" w:sz="0" w:space="0" w:color="auto"/>
        <w:right w:val="none" w:sz="0" w:space="0" w:color="auto"/>
      </w:divBdr>
    </w:div>
    <w:div w:id="2118328954">
      <w:bodyDiv w:val="1"/>
      <w:marLeft w:val="0"/>
      <w:marRight w:val="0"/>
      <w:marTop w:val="0"/>
      <w:marBottom w:val="0"/>
      <w:divBdr>
        <w:top w:val="none" w:sz="0" w:space="0" w:color="auto"/>
        <w:left w:val="none" w:sz="0" w:space="0" w:color="auto"/>
        <w:bottom w:val="none" w:sz="0" w:space="0" w:color="auto"/>
        <w:right w:val="none" w:sz="0" w:space="0" w:color="auto"/>
      </w:divBdr>
    </w:div>
    <w:div w:id="2118716733">
      <w:bodyDiv w:val="1"/>
      <w:marLeft w:val="0"/>
      <w:marRight w:val="0"/>
      <w:marTop w:val="0"/>
      <w:marBottom w:val="0"/>
      <w:divBdr>
        <w:top w:val="none" w:sz="0" w:space="0" w:color="auto"/>
        <w:left w:val="none" w:sz="0" w:space="0" w:color="auto"/>
        <w:bottom w:val="none" w:sz="0" w:space="0" w:color="auto"/>
        <w:right w:val="none" w:sz="0" w:space="0" w:color="auto"/>
      </w:divBdr>
    </w:div>
    <w:div w:id="2119063930">
      <w:bodyDiv w:val="1"/>
      <w:marLeft w:val="0"/>
      <w:marRight w:val="0"/>
      <w:marTop w:val="0"/>
      <w:marBottom w:val="0"/>
      <w:divBdr>
        <w:top w:val="none" w:sz="0" w:space="0" w:color="auto"/>
        <w:left w:val="none" w:sz="0" w:space="0" w:color="auto"/>
        <w:bottom w:val="none" w:sz="0" w:space="0" w:color="auto"/>
        <w:right w:val="none" w:sz="0" w:space="0" w:color="auto"/>
      </w:divBdr>
    </w:div>
    <w:div w:id="2119787298">
      <w:bodyDiv w:val="1"/>
      <w:marLeft w:val="0"/>
      <w:marRight w:val="0"/>
      <w:marTop w:val="0"/>
      <w:marBottom w:val="0"/>
      <w:divBdr>
        <w:top w:val="none" w:sz="0" w:space="0" w:color="auto"/>
        <w:left w:val="none" w:sz="0" w:space="0" w:color="auto"/>
        <w:bottom w:val="none" w:sz="0" w:space="0" w:color="auto"/>
        <w:right w:val="none" w:sz="0" w:space="0" w:color="auto"/>
      </w:divBdr>
    </w:div>
    <w:div w:id="2120634546">
      <w:bodyDiv w:val="1"/>
      <w:marLeft w:val="0"/>
      <w:marRight w:val="0"/>
      <w:marTop w:val="0"/>
      <w:marBottom w:val="0"/>
      <w:divBdr>
        <w:top w:val="none" w:sz="0" w:space="0" w:color="auto"/>
        <w:left w:val="none" w:sz="0" w:space="0" w:color="auto"/>
        <w:bottom w:val="none" w:sz="0" w:space="0" w:color="auto"/>
        <w:right w:val="none" w:sz="0" w:space="0" w:color="auto"/>
      </w:divBdr>
    </w:div>
    <w:div w:id="2120634715">
      <w:bodyDiv w:val="1"/>
      <w:marLeft w:val="0"/>
      <w:marRight w:val="0"/>
      <w:marTop w:val="0"/>
      <w:marBottom w:val="0"/>
      <w:divBdr>
        <w:top w:val="none" w:sz="0" w:space="0" w:color="auto"/>
        <w:left w:val="none" w:sz="0" w:space="0" w:color="auto"/>
        <w:bottom w:val="none" w:sz="0" w:space="0" w:color="auto"/>
        <w:right w:val="none" w:sz="0" w:space="0" w:color="auto"/>
      </w:divBdr>
    </w:div>
    <w:div w:id="2122064500">
      <w:bodyDiv w:val="1"/>
      <w:marLeft w:val="0"/>
      <w:marRight w:val="0"/>
      <w:marTop w:val="0"/>
      <w:marBottom w:val="0"/>
      <w:divBdr>
        <w:top w:val="none" w:sz="0" w:space="0" w:color="auto"/>
        <w:left w:val="none" w:sz="0" w:space="0" w:color="auto"/>
        <w:bottom w:val="none" w:sz="0" w:space="0" w:color="auto"/>
        <w:right w:val="none" w:sz="0" w:space="0" w:color="auto"/>
      </w:divBdr>
    </w:div>
    <w:div w:id="2122332121">
      <w:bodyDiv w:val="1"/>
      <w:marLeft w:val="0"/>
      <w:marRight w:val="0"/>
      <w:marTop w:val="0"/>
      <w:marBottom w:val="0"/>
      <w:divBdr>
        <w:top w:val="none" w:sz="0" w:space="0" w:color="auto"/>
        <w:left w:val="none" w:sz="0" w:space="0" w:color="auto"/>
        <w:bottom w:val="none" w:sz="0" w:space="0" w:color="auto"/>
        <w:right w:val="none" w:sz="0" w:space="0" w:color="auto"/>
      </w:divBdr>
    </w:div>
    <w:div w:id="2123724800">
      <w:bodyDiv w:val="1"/>
      <w:marLeft w:val="0"/>
      <w:marRight w:val="0"/>
      <w:marTop w:val="0"/>
      <w:marBottom w:val="0"/>
      <w:divBdr>
        <w:top w:val="none" w:sz="0" w:space="0" w:color="auto"/>
        <w:left w:val="none" w:sz="0" w:space="0" w:color="auto"/>
        <w:bottom w:val="none" w:sz="0" w:space="0" w:color="auto"/>
        <w:right w:val="none" w:sz="0" w:space="0" w:color="auto"/>
      </w:divBdr>
    </w:div>
    <w:div w:id="2131892306">
      <w:bodyDiv w:val="1"/>
      <w:marLeft w:val="0"/>
      <w:marRight w:val="0"/>
      <w:marTop w:val="0"/>
      <w:marBottom w:val="0"/>
      <w:divBdr>
        <w:top w:val="none" w:sz="0" w:space="0" w:color="auto"/>
        <w:left w:val="none" w:sz="0" w:space="0" w:color="auto"/>
        <w:bottom w:val="none" w:sz="0" w:space="0" w:color="auto"/>
        <w:right w:val="none" w:sz="0" w:space="0" w:color="auto"/>
      </w:divBdr>
    </w:div>
    <w:div w:id="2132548861">
      <w:bodyDiv w:val="1"/>
      <w:marLeft w:val="0"/>
      <w:marRight w:val="0"/>
      <w:marTop w:val="0"/>
      <w:marBottom w:val="0"/>
      <w:divBdr>
        <w:top w:val="none" w:sz="0" w:space="0" w:color="auto"/>
        <w:left w:val="none" w:sz="0" w:space="0" w:color="auto"/>
        <w:bottom w:val="none" w:sz="0" w:space="0" w:color="auto"/>
        <w:right w:val="none" w:sz="0" w:space="0" w:color="auto"/>
      </w:divBdr>
    </w:div>
    <w:div w:id="2134325914">
      <w:bodyDiv w:val="1"/>
      <w:marLeft w:val="0"/>
      <w:marRight w:val="0"/>
      <w:marTop w:val="0"/>
      <w:marBottom w:val="0"/>
      <w:divBdr>
        <w:top w:val="none" w:sz="0" w:space="0" w:color="auto"/>
        <w:left w:val="none" w:sz="0" w:space="0" w:color="auto"/>
        <w:bottom w:val="none" w:sz="0" w:space="0" w:color="auto"/>
        <w:right w:val="none" w:sz="0" w:space="0" w:color="auto"/>
      </w:divBdr>
    </w:div>
    <w:div w:id="2134514235">
      <w:bodyDiv w:val="1"/>
      <w:marLeft w:val="0"/>
      <w:marRight w:val="0"/>
      <w:marTop w:val="0"/>
      <w:marBottom w:val="0"/>
      <w:divBdr>
        <w:top w:val="none" w:sz="0" w:space="0" w:color="auto"/>
        <w:left w:val="none" w:sz="0" w:space="0" w:color="auto"/>
        <w:bottom w:val="none" w:sz="0" w:space="0" w:color="auto"/>
        <w:right w:val="none" w:sz="0" w:space="0" w:color="auto"/>
      </w:divBdr>
    </w:div>
    <w:div w:id="2134857543">
      <w:bodyDiv w:val="1"/>
      <w:marLeft w:val="0"/>
      <w:marRight w:val="0"/>
      <w:marTop w:val="0"/>
      <w:marBottom w:val="0"/>
      <w:divBdr>
        <w:top w:val="none" w:sz="0" w:space="0" w:color="auto"/>
        <w:left w:val="none" w:sz="0" w:space="0" w:color="auto"/>
        <w:bottom w:val="none" w:sz="0" w:space="0" w:color="auto"/>
        <w:right w:val="none" w:sz="0" w:space="0" w:color="auto"/>
      </w:divBdr>
    </w:div>
    <w:div w:id="2137288030">
      <w:bodyDiv w:val="1"/>
      <w:marLeft w:val="0"/>
      <w:marRight w:val="0"/>
      <w:marTop w:val="0"/>
      <w:marBottom w:val="0"/>
      <w:divBdr>
        <w:top w:val="none" w:sz="0" w:space="0" w:color="auto"/>
        <w:left w:val="none" w:sz="0" w:space="0" w:color="auto"/>
        <w:bottom w:val="none" w:sz="0" w:space="0" w:color="auto"/>
        <w:right w:val="none" w:sz="0" w:space="0" w:color="auto"/>
      </w:divBdr>
    </w:div>
    <w:div w:id="2138181165">
      <w:bodyDiv w:val="1"/>
      <w:marLeft w:val="0"/>
      <w:marRight w:val="0"/>
      <w:marTop w:val="0"/>
      <w:marBottom w:val="0"/>
      <w:divBdr>
        <w:top w:val="none" w:sz="0" w:space="0" w:color="auto"/>
        <w:left w:val="none" w:sz="0" w:space="0" w:color="auto"/>
        <w:bottom w:val="none" w:sz="0" w:space="0" w:color="auto"/>
        <w:right w:val="none" w:sz="0" w:space="0" w:color="auto"/>
      </w:divBdr>
    </w:div>
    <w:div w:id="2140298198">
      <w:bodyDiv w:val="1"/>
      <w:marLeft w:val="0"/>
      <w:marRight w:val="0"/>
      <w:marTop w:val="0"/>
      <w:marBottom w:val="0"/>
      <w:divBdr>
        <w:top w:val="none" w:sz="0" w:space="0" w:color="auto"/>
        <w:left w:val="none" w:sz="0" w:space="0" w:color="auto"/>
        <w:bottom w:val="none" w:sz="0" w:space="0" w:color="auto"/>
        <w:right w:val="none" w:sz="0" w:space="0" w:color="auto"/>
      </w:divBdr>
    </w:div>
    <w:div w:id="2143038423">
      <w:bodyDiv w:val="1"/>
      <w:marLeft w:val="0"/>
      <w:marRight w:val="0"/>
      <w:marTop w:val="0"/>
      <w:marBottom w:val="0"/>
      <w:divBdr>
        <w:top w:val="none" w:sz="0" w:space="0" w:color="auto"/>
        <w:left w:val="none" w:sz="0" w:space="0" w:color="auto"/>
        <w:bottom w:val="none" w:sz="0" w:space="0" w:color="auto"/>
        <w:right w:val="none" w:sz="0" w:space="0" w:color="auto"/>
      </w:divBdr>
    </w:div>
    <w:div w:id="2143838603">
      <w:bodyDiv w:val="1"/>
      <w:marLeft w:val="0"/>
      <w:marRight w:val="0"/>
      <w:marTop w:val="0"/>
      <w:marBottom w:val="0"/>
      <w:divBdr>
        <w:top w:val="none" w:sz="0" w:space="0" w:color="auto"/>
        <w:left w:val="none" w:sz="0" w:space="0" w:color="auto"/>
        <w:bottom w:val="none" w:sz="0" w:space="0" w:color="auto"/>
        <w:right w:val="none" w:sz="0" w:space="0" w:color="auto"/>
      </w:divBdr>
    </w:div>
    <w:div w:id="2145543439">
      <w:bodyDiv w:val="1"/>
      <w:marLeft w:val="0"/>
      <w:marRight w:val="0"/>
      <w:marTop w:val="0"/>
      <w:marBottom w:val="0"/>
      <w:divBdr>
        <w:top w:val="none" w:sz="0" w:space="0" w:color="auto"/>
        <w:left w:val="none" w:sz="0" w:space="0" w:color="auto"/>
        <w:bottom w:val="none" w:sz="0" w:space="0" w:color="auto"/>
        <w:right w:val="none" w:sz="0" w:space="0" w:color="auto"/>
      </w:divBdr>
    </w:div>
    <w:div w:id="214619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hyperlink" Target="https://kotaku.com/star-wars-kotor-fan-remake-shutting-down-after-cease-a-1829720602" TargetMode="External"/><Relationship Id="rId21" Type="http://schemas.openxmlformats.org/officeDocument/2006/relationships/diagramData" Target="diagrams/data2.xml"/><Relationship Id="rId34" Type="http://schemas.openxmlformats.org/officeDocument/2006/relationships/image" Target="media/image3.png"/><Relationship Id="rId42" Type="http://schemas.openxmlformats.org/officeDocument/2006/relationships/hyperlink" Target="https://doi.org/10.1145/3308897.3308961" TargetMode="External"/><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Data" Target="diagrams/data1.xml"/><Relationship Id="rId29" Type="http://schemas.openxmlformats.org/officeDocument/2006/relationships/diagramColors" Target="diagrams/colors3.xml"/><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image" Target="media/image1.png"/><Relationship Id="rId37" Type="http://schemas.openxmlformats.org/officeDocument/2006/relationships/hyperlink" Target="https://ieeexplore.ieee.org/abstract/document/6676498" TargetMode="External"/><Relationship Id="rId40" Type="http://schemas.openxmlformats.org/officeDocument/2006/relationships/hyperlink" Target="https://doi.org/https://doi.org/10.48550/arXiv.2205.07060" TargetMode="External"/><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bukkit.org" TargetMode="Externa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hyperlink" Target="https://www.diva-portal.org/smash/record.jsf?pid=diva2%3A1322397&amp;dswid=4210" TargetMode="External"/><Relationship Id="rId49"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hyperlink" Target="https://any.run" TargetMode="External"/><Relationship Id="rId44" Type="http://schemas.openxmlformats.org/officeDocument/2006/relationships/hyperlink" Target="https://gs.statcounter.com/windows-version-market-share/desktop/worldwi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image" Target="media/image4.png"/><Relationship Id="rId43" Type="http://schemas.openxmlformats.org/officeDocument/2006/relationships/hyperlink" Target="https://doi.org/10.1177/1461444813504266" TargetMode="External"/><Relationship Id="rId48"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2.png"/><Relationship Id="rId38" Type="http://schemas.openxmlformats.org/officeDocument/2006/relationships/hyperlink" Target="https://www.curseforge.com/minecraft/mc-mods" TargetMode="External"/><Relationship Id="rId46" Type="http://schemas.openxmlformats.org/officeDocument/2006/relationships/footer" Target="footer1.xml"/><Relationship Id="rId20" Type="http://schemas.microsoft.com/office/2007/relationships/diagramDrawing" Target="diagrams/drawing1.xml"/><Relationship Id="rId41" Type="http://schemas.openxmlformats.org/officeDocument/2006/relationships/hyperlink" Target="https://www.pcgamer.com/gta-modding-tool-openiv-shuts-down-claiming-cease-and-desist-from-take-two/" TargetMode="External"/><Relationship Id="rId1" Type="http://schemas.openxmlformats.org/officeDocument/2006/relationships/customXml" Target="../customXml/item1.xml"/><Relationship Id="rId6"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5248DE-787F-49E7-A4C9-E8A967613BAD}"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98295C6C-FDF6-4C0B-A79B-535A8B335FBF}">
      <dgm:prSet phldrT="[Text]"/>
      <dgm:spPr/>
      <dgm:t>
        <a:bodyPr/>
        <a:lstStyle/>
        <a:p>
          <a:r>
            <a:rPr lang="en-US"/>
            <a:t>Live Analysis</a:t>
          </a:r>
        </a:p>
      </dgm:t>
    </dgm:pt>
    <dgm:pt modelId="{068CF90F-821A-44AB-90AA-2690A7588ABB}" type="parTrans" cxnId="{52699C11-BBA2-4405-A3B5-DEDCDE2F5D38}">
      <dgm:prSet/>
      <dgm:spPr/>
      <dgm:t>
        <a:bodyPr/>
        <a:lstStyle/>
        <a:p>
          <a:endParaRPr lang="en-US"/>
        </a:p>
      </dgm:t>
    </dgm:pt>
    <dgm:pt modelId="{84548535-8771-4D16-B0E7-F791B7B8B617}" type="sibTrans" cxnId="{52699C11-BBA2-4405-A3B5-DEDCDE2F5D38}">
      <dgm:prSet/>
      <dgm:spPr/>
      <dgm:t>
        <a:bodyPr/>
        <a:lstStyle/>
        <a:p>
          <a:endParaRPr lang="en-US"/>
        </a:p>
      </dgm:t>
    </dgm:pt>
    <dgm:pt modelId="{178E7069-5C41-4EAA-AA05-5947DC2FD8B6}">
      <dgm:prSet phldrT="[Text]"/>
      <dgm:spPr/>
      <dgm:t>
        <a:bodyPr/>
        <a:lstStyle/>
        <a:p>
          <a:r>
            <a:rPr lang="en-US"/>
            <a:t>Network Traffic</a:t>
          </a:r>
        </a:p>
      </dgm:t>
    </dgm:pt>
    <dgm:pt modelId="{C402BD36-C86D-4159-B9C2-533D48827A8D}" type="parTrans" cxnId="{E76C7E96-8C33-4DEE-9C65-354691C212F5}">
      <dgm:prSet/>
      <dgm:spPr/>
      <dgm:t>
        <a:bodyPr/>
        <a:lstStyle/>
        <a:p>
          <a:endParaRPr lang="en-US"/>
        </a:p>
      </dgm:t>
    </dgm:pt>
    <dgm:pt modelId="{EE1C92D6-B994-400C-B6D1-E656134187E4}" type="sibTrans" cxnId="{E76C7E96-8C33-4DEE-9C65-354691C212F5}">
      <dgm:prSet/>
      <dgm:spPr/>
      <dgm:t>
        <a:bodyPr/>
        <a:lstStyle/>
        <a:p>
          <a:endParaRPr lang="en-US"/>
        </a:p>
      </dgm:t>
    </dgm:pt>
    <dgm:pt modelId="{327380A4-CA60-4F6E-B271-5C92DA3CC1BB}">
      <dgm:prSet phldrT="[Text]"/>
      <dgm:spPr/>
      <dgm:t>
        <a:bodyPr/>
        <a:lstStyle/>
        <a:p>
          <a:r>
            <a:rPr lang="en-US"/>
            <a:t>System Calls</a:t>
          </a:r>
        </a:p>
      </dgm:t>
    </dgm:pt>
    <dgm:pt modelId="{AB704B44-8CBD-4BCB-91AF-7001E93DF262}" type="parTrans" cxnId="{27C37991-CE7B-4442-8AAB-CDC7A3FFEFFE}">
      <dgm:prSet/>
      <dgm:spPr/>
      <dgm:t>
        <a:bodyPr/>
        <a:lstStyle/>
        <a:p>
          <a:endParaRPr lang="en-US"/>
        </a:p>
      </dgm:t>
    </dgm:pt>
    <dgm:pt modelId="{31300DFD-D0E6-4A47-96B7-8BB98388032F}" type="sibTrans" cxnId="{27C37991-CE7B-4442-8AAB-CDC7A3FFEFFE}">
      <dgm:prSet/>
      <dgm:spPr/>
      <dgm:t>
        <a:bodyPr/>
        <a:lstStyle/>
        <a:p>
          <a:endParaRPr lang="en-US"/>
        </a:p>
      </dgm:t>
    </dgm:pt>
    <dgm:pt modelId="{80B47634-40CC-4C8D-AEB8-9A4BBCD469CF}">
      <dgm:prSet phldrT="[Text]"/>
      <dgm:spPr/>
      <dgm:t>
        <a:bodyPr/>
        <a:lstStyle/>
        <a:p>
          <a:r>
            <a:rPr lang="en-US"/>
            <a:t>Persistence</a:t>
          </a:r>
        </a:p>
      </dgm:t>
    </dgm:pt>
    <dgm:pt modelId="{7ACAAD72-C0A5-4963-9BF4-B98B564AFCD6}" type="parTrans" cxnId="{F3638A00-9967-4CF1-80CF-7C527F41143E}">
      <dgm:prSet/>
      <dgm:spPr/>
      <dgm:t>
        <a:bodyPr/>
        <a:lstStyle/>
        <a:p>
          <a:endParaRPr lang="en-US"/>
        </a:p>
      </dgm:t>
    </dgm:pt>
    <dgm:pt modelId="{C7B02237-1C8B-418A-A70A-6EEC1B983A0B}" type="sibTrans" cxnId="{F3638A00-9967-4CF1-80CF-7C527F41143E}">
      <dgm:prSet/>
      <dgm:spPr/>
      <dgm:t>
        <a:bodyPr/>
        <a:lstStyle/>
        <a:p>
          <a:endParaRPr lang="en-US"/>
        </a:p>
      </dgm:t>
    </dgm:pt>
    <dgm:pt modelId="{9AE958EC-F627-432C-AD5E-B494618FB2B1}">
      <dgm:prSet phldrT="[Text]"/>
      <dgm:spPr/>
      <dgm:t>
        <a:bodyPr/>
        <a:lstStyle/>
        <a:p>
          <a:r>
            <a:rPr lang="en-US"/>
            <a:t>Memory</a:t>
          </a:r>
        </a:p>
      </dgm:t>
    </dgm:pt>
    <dgm:pt modelId="{4C44D96D-D9C5-4003-AE03-AF04B5F25F82}" type="parTrans" cxnId="{E11B73C9-DCDD-4DE7-8336-18EE90378DF3}">
      <dgm:prSet/>
      <dgm:spPr/>
      <dgm:t>
        <a:bodyPr/>
        <a:lstStyle/>
        <a:p>
          <a:endParaRPr lang="en-US"/>
        </a:p>
      </dgm:t>
    </dgm:pt>
    <dgm:pt modelId="{57597A5A-46E8-47DD-9C20-C1E5C6CE34B8}" type="sibTrans" cxnId="{E11B73C9-DCDD-4DE7-8336-18EE90378DF3}">
      <dgm:prSet/>
      <dgm:spPr/>
      <dgm:t>
        <a:bodyPr/>
        <a:lstStyle/>
        <a:p>
          <a:endParaRPr lang="en-US"/>
        </a:p>
      </dgm:t>
    </dgm:pt>
    <dgm:pt modelId="{93ED42D8-969F-427B-93E1-2D1A8DF8334E}">
      <dgm:prSet phldrT="[Text]"/>
      <dgm:spPr/>
      <dgm:t>
        <a:bodyPr/>
        <a:lstStyle/>
        <a:p>
          <a:r>
            <a:rPr lang="en-US"/>
            <a:t>Anomaly detection</a:t>
          </a:r>
        </a:p>
      </dgm:t>
    </dgm:pt>
    <dgm:pt modelId="{89D95A0C-4511-43D1-A0C5-B3CFF9464617}" type="parTrans" cxnId="{1E1A024F-E378-4B87-AD41-9C20AAF90426}">
      <dgm:prSet/>
      <dgm:spPr/>
      <dgm:t>
        <a:bodyPr/>
        <a:lstStyle/>
        <a:p>
          <a:endParaRPr lang="en-US"/>
        </a:p>
      </dgm:t>
    </dgm:pt>
    <dgm:pt modelId="{A4635A07-ABEC-4A39-B107-52AE151B8247}" type="sibTrans" cxnId="{1E1A024F-E378-4B87-AD41-9C20AAF90426}">
      <dgm:prSet/>
      <dgm:spPr/>
      <dgm:t>
        <a:bodyPr/>
        <a:lstStyle/>
        <a:p>
          <a:endParaRPr lang="en-US"/>
        </a:p>
      </dgm:t>
    </dgm:pt>
    <dgm:pt modelId="{B32523EE-4A19-47F6-88CB-B3E17B207976}">
      <dgm:prSet phldrT="[Text]"/>
      <dgm:spPr/>
      <dgm:t>
        <a:bodyPr/>
        <a:lstStyle/>
        <a:p>
          <a:r>
            <a:rPr lang="en-US"/>
            <a:t>Quantity of calls</a:t>
          </a:r>
        </a:p>
      </dgm:t>
    </dgm:pt>
    <dgm:pt modelId="{610E5B54-8264-41A0-8C30-7E5E10CC7FB5}" type="parTrans" cxnId="{6EC779F6-62FF-48DD-B647-C1DFBBF8C159}">
      <dgm:prSet/>
      <dgm:spPr/>
      <dgm:t>
        <a:bodyPr/>
        <a:lstStyle/>
        <a:p>
          <a:endParaRPr lang="en-US"/>
        </a:p>
      </dgm:t>
    </dgm:pt>
    <dgm:pt modelId="{42A34634-56D1-4BC9-B13C-A22292DC8B34}" type="sibTrans" cxnId="{6EC779F6-62FF-48DD-B647-C1DFBBF8C159}">
      <dgm:prSet/>
      <dgm:spPr/>
      <dgm:t>
        <a:bodyPr/>
        <a:lstStyle/>
        <a:p>
          <a:endParaRPr lang="en-US"/>
        </a:p>
      </dgm:t>
    </dgm:pt>
    <dgm:pt modelId="{998001B4-2012-4A93-BBF9-0822C47CAEAF}">
      <dgm:prSet phldrT="[Text]"/>
      <dgm:spPr/>
      <dgm:t>
        <a:bodyPr/>
        <a:lstStyle/>
        <a:p>
          <a:r>
            <a:rPr lang="en-US"/>
            <a:t>IP location</a:t>
          </a:r>
        </a:p>
      </dgm:t>
    </dgm:pt>
    <dgm:pt modelId="{DA36E79B-BE7C-422A-8D84-7DAB54D7B5C7}" type="parTrans" cxnId="{F2C8847A-000D-40D3-B879-E664177E4732}">
      <dgm:prSet/>
      <dgm:spPr/>
      <dgm:t>
        <a:bodyPr/>
        <a:lstStyle/>
        <a:p>
          <a:endParaRPr lang="en-US"/>
        </a:p>
      </dgm:t>
    </dgm:pt>
    <dgm:pt modelId="{7BB84C70-C1FA-466B-B94C-B01933F8853D}" type="sibTrans" cxnId="{F2C8847A-000D-40D3-B879-E664177E4732}">
      <dgm:prSet/>
      <dgm:spPr/>
      <dgm:t>
        <a:bodyPr/>
        <a:lstStyle/>
        <a:p>
          <a:endParaRPr lang="en-US"/>
        </a:p>
      </dgm:t>
    </dgm:pt>
    <dgm:pt modelId="{5285CCFF-FD1D-4259-B626-31258C018BD7}">
      <dgm:prSet phldrT="[Text]"/>
      <dgm:spPr/>
      <dgm:t>
        <a:bodyPr/>
        <a:lstStyle/>
        <a:p>
          <a:r>
            <a:rPr lang="en-US"/>
            <a:t>Connection ports</a:t>
          </a:r>
        </a:p>
      </dgm:t>
    </dgm:pt>
    <dgm:pt modelId="{78F349F6-A8BF-4D6D-8365-0DFB38BB60A2}" type="parTrans" cxnId="{4C2B7EF5-C675-4BA0-9C05-097339B221D4}">
      <dgm:prSet/>
      <dgm:spPr/>
      <dgm:t>
        <a:bodyPr/>
        <a:lstStyle/>
        <a:p>
          <a:endParaRPr lang="en-US"/>
        </a:p>
      </dgm:t>
    </dgm:pt>
    <dgm:pt modelId="{71AA2911-40D5-48E4-AEB3-30170A937761}" type="sibTrans" cxnId="{4C2B7EF5-C675-4BA0-9C05-097339B221D4}">
      <dgm:prSet/>
      <dgm:spPr/>
      <dgm:t>
        <a:bodyPr/>
        <a:lstStyle/>
        <a:p>
          <a:endParaRPr lang="en-US"/>
        </a:p>
      </dgm:t>
    </dgm:pt>
    <dgm:pt modelId="{D87E8AE6-8FE0-4143-B274-731FD4E0E97F}">
      <dgm:prSet phldrT="[Text]"/>
      <dgm:spPr/>
      <dgm:t>
        <a:bodyPr/>
        <a:lstStyle/>
        <a:p>
          <a:r>
            <a:rPr lang="en-US"/>
            <a:t>Process count</a:t>
          </a:r>
        </a:p>
      </dgm:t>
    </dgm:pt>
    <dgm:pt modelId="{291B2F85-06EB-4760-B4A5-20025EC2A21F}" type="parTrans" cxnId="{1676B1C0-F58E-4958-97C7-6822CFA9A25C}">
      <dgm:prSet/>
      <dgm:spPr/>
      <dgm:t>
        <a:bodyPr/>
        <a:lstStyle/>
        <a:p>
          <a:endParaRPr lang="en-US"/>
        </a:p>
      </dgm:t>
    </dgm:pt>
    <dgm:pt modelId="{897C0048-0BAD-479A-9841-D4CE316A580C}" type="sibTrans" cxnId="{1676B1C0-F58E-4958-97C7-6822CFA9A25C}">
      <dgm:prSet/>
      <dgm:spPr/>
      <dgm:t>
        <a:bodyPr/>
        <a:lstStyle/>
        <a:p>
          <a:endParaRPr lang="en-US"/>
        </a:p>
      </dgm:t>
    </dgm:pt>
    <dgm:pt modelId="{1DD7C687-8362-446A-865F-D243FC1E9C9F}">
      <dgm:prSet phldrT="[Text]"/>
      <dgm:spPr/>
      <dgm:t>
        <a:bodyPr/>
        <a:lstStyle/>
        <a:p>
          <a:r>
            <a:rPr lang="en-US"/>
            <a:t>Process tree</a:t>
          </a:r>
        </a:p>
      </dgm:t>
    </dgm:pt>
    <dgm:pt modelId="{C9A26083-8F3B-4B75-BE62-2018DC1D4B80}" type="parTrans" cxnId="{DFBE6B77-90F9-491F-8ACE-0034E6939077}">
      <dgm:prSet/>
      <dgm:spPr/>
      <dgm:t>
        <a:bodyPr/>
        <a:lstStyle/>
        <a:p>
          <a:endParaRPr lang="en-US"/>
        </a:p>
      </dgm:t>
    </dgm:pt>
    <dgm:pt modelId="{2A37D61D-4F76-4B56-A66A-B5DD69BD88F0}" type="sibTrans" cxnId="{DFBE6B77-90F9-491F-8ACE-0034E6939077}">
      <dgm:prSet/>
      <dgm:spPr/>
      <dgm:t>
        <a:bodyPr/>
        <a:lstStyle/>
        <a:p>
          <a:endParaRPr lang="en-US"/>
        </a:p>
      </dgm:t>
    </dgm:pt>
    <dgm:pt modelId="{61762399-620E-4675-BCA7-05996BEBA1D4}">
      <dgm:prSet phldrT="[Text]"/>
      <dgm:spPr/>
      <dgm:t>
        <a:bodyPr/>
        <a:lstStyle/>
        <a:p>
          <a:r>
            <a:rPr lang="en-US"/>
            <a:t>System API calls</a:t>
          </a:r>
        </a:p>
      </dgm:t>
    </dgm:pt>
    <dgm:pt modelId="{B575E0C4-6001-44A8-8E83-DED641F27DF9}" type="parTrans" cxnId="{5C159515-23A1-4161-B107-F10202B0A879}">
      <dgm:prSet/>
      <dgm:spPr/>
      <dgm:t>
        <a:bodyPr/>
        <a:lstStyle/>
        <a:p>
          <a:endParaRPr lang="en-US"/>
        </a:p>
      </dgm:t>
    </dgm:pt>
    <dgm:pt modelId="{713DD28C-85EA-4500-9F7E-A5889DEA7138}" type="sibTrans" cxnId="{5C159515-23A1-4161-B107-F10202B0A879}">
      <dgm:prSet/>
      <dgm:spPr/>
      <dgm:t>
        <a:bodyPr/>
        <a:lstStyle/>
        <a:p>
          <a:endParaRPr lang="en-US"/>
        </a:p>
      </dgm:t>
    </dgm:pt>
    <dgm:pt modelId="{A5A8F8E8-9D4C-4F79-B2BE-3517A95F3A95}">
      <dgm:prSet phldrT="[Text]"/>
      <dgm:spPr/>
      <dgm:t>
        <a:bodyPr/>
        <a:lstStyle/>
        <a:p>
          <a:r>
            <a:rPr lang="en-US"/>
            <a:t>Registry changes</a:t>
          </a:r>
        </a:p>
      </dgm:t>
    </dgm:pt>
    <dgm:pt modelId="{66BA2352-7D40-43F3-9A5B-13D49DE1B2D6}" type="parTrans" cxnId="{315AE34E-101A-46DD-AFDC-2F3264FB4A72}">
      <dgm:prSet/>
      <dgm:spPr/>
      <dgm:t>
        <a:bodyPr/>
        <a:lstStyle/>
        <a:p>
          <a:endParaRPr lang="en-US"/>
        </a:p>
      </dgm:t>
    </dgm:pt>
    <dgm:pt modelId="{3E7FB6D2-B0F5-487B-9090-B5C527B6F7B1}" type="sibTrans" cxnId="{315AE34E-101A-46DD-AFDC-2F3264FB4A72}">
      <dgm:prSet/>
      <dgm:spPr/>
      <dgm:t>
        <a:bodyPr/>
        <a:lstStyle/>
        <a:p>
          <a:endParaRPr lang="en-US"/>
        </a:p>
      </dgm:t>
    </dgm:pt>
    <dgm:pt modelId="{16E180E6-0FB6-4CD6-89BB-FF824A178BA4}">
      <dgm:prSet phldrT="[Text]"/>
      <dgm:spPr/>
      <dgm:t>
        <a:bodyPr/>
        <a:lstStyle/>
        <a:p>
          <a:r>
            <a:rPr lang="en-US"/>
            <a:t>Start up modifications</a:t>
          </a:r>
        </a:p>
      </dgm:t>
    </dgm:pt>
    <dgm:pt modelId="{F3FAF255-11ED-41A4-87C0-C152D4A3111C}" type="parTrans" cxnId="{87F415F8-31A2-458D-9005-35D122E3B8F6}">
      <dgm:prSet/>
      <dgm:spPr/>
      <dgm:t>
        <a:bodyPr/>
        <a:lstStyle/>
        <a:p>
          <a:endParaRPr lang="en-US"/>
        </a:p>
      </dgm:t>
    </dgm:pt>
    <dgm:pt modelId="{50E0D867-9985-4EC0-A1A2-B9B5D6D498D8}" type="sibTrans" cxnId="{87F415F8-31A2-458D-9005-35D122E3B8F6}">
      <dgm:prSet/>
      <dgm:spPr/>
      <dgm:t>
        <a:bodyPr/>
        <a:lstStyle/>
        <a:p>
          <a:endParaRPr lang="en-US"/>
        </a:p>
      </dgm:t>
    </dgm:pt>
    <dgm:pt modelId="{0CD72449-66EB-45AB-9D13-94BE8FA9C38C}">
      <dgm:prSet phldrT="[Text]"/>
      <dgm:spPr/>
      <dgm:t>
        <a:bodyPr/>
        <a:lstStyle/>
        <a:p>
          <a:r>
            <a:rPr lang="en-US"/>
            <a:t>Suspicious file access</a:t>
          </a:r>
        </a:p>
      </dgm:t>
    </dgm:pt>
    <dgm:pt modelId="{BEC921A8-567B-4777-85AF-3988C9D2434D}" type="parTrans" cxnId="{FA2C32B3-6361-4103-B653-2B59688CE0D4}">
      <dgm:prSet/>
      <dgm:spPr/>
      <dgm:t>
        <a:bodyPr/>
        <a:lstStyle/>
        <a:p>
          <a:endParaRPr lang="en-US"/>
        </a:p>
      </dgm:t>
    </dgm:pt>
    <dgm:pt modelId="{2F2238D1-D9CD-40EE-B6FE-A7E6FFDC2FF3}" type="sibTrans" cxnId="{FA2C32B3-6361-4103-B653-2B59688CE0D4}">
      <dgm:prSet/>
      <dgm:spPr/>
      <dgm:t>
        <a:bodyPr/>
        <a:lstStyle/>
        <a:p>
          <a:endParaRPr lang="en-US"/>
        </a:p>
      </dgm:t>
    </dgm:pt>
    <dgm:pt modelId="{C769E5DB-89A0-4477-BF73-6665AB38099A}">
      <dgm:prSet phldrT="[Text]"/>
      <dgm:spPr/>
      <dgm:t>
        <a:bodyPr/>
        <a:lstStyle/>
        <a:p>
          <a:r>
            <a:rPr lang="en-US"/>
            <a:t>DLL call quantity</a:t>
          </a:r>
        </a:p>
      </dgm:t>
    </dgm:pt>
    <dgm:pt modelId="{CCB66C3E-1F30-4E2A-B461-34D03280D72D}" type="parTrans" cxnId="{08CB155D-F9ED-4C30-A0CD-18788BFB913E}">
      <dgm:prSet/>
      <dgm:spPr/>
      <dgm:t>
        <a:bodyPr/>
        <a:lstStyle/>
        <a:p>
          <a:endParaRPr lang="en-US"/>
        </a:p>
      </dgm:t>
    </dgm:pt>
    <dgm:pt modelId="{A2F07E72-3F2E-44BF-9A14-E0A1479885D5}" type="sibTrans" cxnId="{08CB155D-F9ED-4C30-A0CD-18788BFB913E}">
      <dgm:prSet/>
      <dgm:spPr/>
      <dgm:t>
        <a:bodyPr/>
        <a:lstStyle/>
        <a:p>
          <a:endParaRPr lang="en-US"/>
        </a:p>
      </dgm:t>
    </dgm:pt>
    <dgm:pt modelId="{282714CB-2441-4EA3-AFB5-ABE9E100F8AB}">
      <dgm:prSet phldrT="[Text]"/>
      <dgm:spPr/>
      <dgm:t>
        <a:bodyPr/>
        <a:lstStyle/>
        <a:p>
          <a:r>
            <a:rPr lang="en-US"/>
            <a:t>CPU/Memory Usage</a:t>
          </a:r>
        </a:p>
      </dgm:t>
    </dgm:pt>
    <dgm:pt modelId="{F20CAFD6-D177-4E67-ACB5-679378704588}" type="parTrans" cxnId="{2E331936-B349-4F84-9327-3D6053FE87A7}">
      <dgm:prSet/>
      <dgm:spPr/>
      <dgm:t>
        <a:bodyPr/>
        <a:lstStyle/>
        <a:p>
          <a:endParaRPr lang="en-US"/>
        </a:p>
      </dgm:t>
    </dgm:pt>
    <dgm:pt modelId="{E7B16D6B-1309-4596-9CF7-7A4AF0214D55}" type="sibTrans" cxnId="{2E331936-B349-4F84-9327-3D6053FE87A7}">
      <dgm:prSet/>
      <dgm:spPr/>
      <dgm:t>
        <a:bodyPr/>
        <a:lstStyle/>
        <a:p>
          <a:endParaRPr lang="en-US"/>
        </a:p>
      </dgm:t>
    </dgm:pt>
    <dgm:pt modelId="{80AD7A66-D7FC-42FA-B4FB-4E232C50733D}">
      <dgm:prSet phldrT="[Text]"/>
      <dgm:spPr/>
      <dgm:t>
        <a:bodyPr/>
        <a:lstStyle/>
        <a:p>
          <a:r>
            <a:rPr lang="en-US"/>
            <a:t>PE/Jar Files</a:t>
          </a:r>
        </a:p>
      </dgm:t>
    </dgm:pt>
    <dgm:pt modelId="{B8D16583-0ED2-4D5B-A9A7-0B2B378DCE93}" type="parTrans" cxnId="{68702DFD-DEF1-4579-9C53-4390A0DDD368}">
      <dgm:prSet/>
      <dgm:spPr/>
      <dgm:t>
        <a:bodyPr/>
        <a:lstStyle/>
        <a:p>
          <a:endParaRPr lang="en-US"/>
        </a:p>
      </dgm:t>
    </dgm:pt>
    <dgm:pt modelId="{B15F52A7-4020-47C2-A814-8212CE95F27A}" type="sibTrans" cxnId="{68702DFD-DEF1-4579-9C53-4390A0DDD368}">
      <dgm:prSet/>
      <dgm:spPr/>
      <dgm:t>
        <a:bodyPr/>
        <a:lstStyle/>
        <a:p>
          <a:endParaRPr lang="en-US"/>
        </a:p>
      </dgm:t>
    </dgm:pt>
    <dgm:pt modelId="{9A2390AD-D805-4ADD-A71E-FD3B26020879}" type="pres">
      <dgm:prSet presAssocID="{985248DE-787F-49E7-A4C9-E8A967613BAD}" presName="hierChild1" presStyleCnt="0">
        <dgm:presLayoutVars>
          <dgm:orgChart val="1"/>
          <dgm:chPref val="1"/>
          <dgm:dir/>
          <dgm:animOne val="branch"/>
          <dgm:animLvl val="lvl"/>
          <dgm:resizeHandles/>
        </dgm:presLayoutVars>
      </dgm:prSet>
      <dgm:spPr/>
    </dgm:pt>
    <dgm:pt modelId="{E9FAEAE2-A4FC-4616-A138-E41789AE5F90}" type="pres">
      <dgm:prSet presAssocID="{98295C6C-FDF6-4C0B-A79B-535A8B335FBF}" presName="hierRoot1" presStyleCnt="0">
        <dgm:presLayoutVars>
          <dgm:hierBranch val="init"/>
        </dgm:presLayoutVars>
      </dgm:prSet>
      <dgm:spPr/>
    </dgm:pt>
    <dgm:pt modelId="{39F89315-E30C-4799-98E5-5B5E7ACD7ED7}" type="pres">
      <dgm:prSet presAssocID="{98295C6C-FDF6-4C0B-A79B-535A8B335FBF}" presName="rootComposite1" presStyleCnt="0"/>
      <dgm:spPr/>
    </dgm:pt>
    <dgm:pt modelId="{FF5A3142-E517-451B-AC17-3CF5DD843F16}" type="pres">
      <dgm:prSet presAssocID="{98295C6C-FDF6-4C0B-A79B-535A8B335FBF}" presName="rootText1" presStyleLbl="node0" presStyleIdx="0" presStyleCnt="1">
        <dgm:presLayoutVars>
          <dgm:chPref val="3"/>
        </dgm:presLayoutVars>
      </dgm:prSet>
      <dgm:spPr/>
    </dgm:pt>
    <dgm:pt modelId="{2878E37A-3054-4642-A35A-8AEBC56A1CB7}" type="pres">
      <dgm:prSet presAssocID="{98295C6C-FDF6-4C0B-A79B-535A8B335FBF}" presName="rootConnector1" presStyleLbl="node1" presStyleIdx="0" presStyleCnt="0"/>
      <dgm:spPr/>
    </dgm:pt>
    <dgm:pt modelId="{B54A210E-AB51-46F1-BCA9-0E55D7319E79}" type="pres">
      <dgm:prSet presAssocID="{98295C6C-FDF6-4C0B-A79B-535A8B335FBF}" presName="hierChild2" presStyleCnt="0"/>
      <dgm:spPr/>
    </dgm:pt>
    <dgm:pt modelId="{4D62D40B-DFAA-4187-A3E1-2C6AECC7B332}" type="pres">
      <dgm:prSet presAssocID="{B8D16583-0ED2-4D5B-A9A7-0B2B378DCE93}" presName="Name37" presStyleLbl="parChTrans1D2" presStyleIdx="0" presStyleCnt="1"/>
      <dgm:spPr/>
    </dgm:pt>
    <dgm:pt modelId="{D9A1CF56-62F6-4944-B644-AAB3EDE50E78}" type="pres">
      <dgm:prSet presAssocID="{80AD7A66-D7FC-42FA-B4FB-4E232C50733D}" presName="hierRoot2" presStyleCnt="0">
        <dgm:presLayoutVars>
          <dgm:hierBranch val="init"/>
        </dgm:presLayoutVars>
      </dgm:prSet>
      <dgm:spPr/>
    </dgm:pt>
    <dgm:pt modelId="{BA2422E8-482A-4730-8761-356189F2684C}" type="pres">
      <dgm:prSet presAssocID="{80AD7A66-D7FC-42FA-B4FB-4E232C50733D}" presName="rootComposite" presStyleCnt="0"/>
      <dgm:spPr/>
    </dgm:pt>
    <dgm:pt modelId="{0062B1FD-A5EE-460F-8524-5CD2AB8D2B6A}" type="pres">
      <dgm:prSet presAssocID="{80AD7A66-D7FC-42FA-B4FB-4E232C50733D}" presName="rootText" presStyleLbl="node2" presStyleIdx="0" presStyleCnt="1">
        <dgm:presLayoutVars>
          <dgm:chPref val="3"/>
        </dgm:presLayoutVars>
      </dgm:prSet>
      <dgm:spPr/>
    </dgm:pt>
    <dgm:pt modelId="{B5F5AF7E-5AE4-4C08-8D9A-FDF7313C76DD}" type="pres">
      <dgm:prSet presAssocID="{80AD7A66-D7FC-42FA-B4FB-4E232C50733D}" presName="rootConnector" presStyleLbl="node2" presStyleIdx="0" presStyleCnt="1"/>
      <dgm:spPr/>
    </dgm:pt>
    <dgm:pt modelId="{319467CA-D0EE-436A-9B1F-318986F90A01}" type="pres">
      <dgm:prSet presAssocID="{80AD7A66-D7FC-42FA-B4FB-4E232C50733D}" presName="hierChild4" presStyleCnt="0"/>
      <dgm:spPr/>
    </dgm:pt>
    <dgm:pt modelId="{95AD41DA-C416-4A8E-BDE8-C11DD4F4E5B4}" type="pres">
      <dgm:prSet presAssocID="{C402BD36-C86D-4159-B9C2-533D48827A8D}" presName="Name37" presStyleLbl="parChTrans1D3" presStyleIdx="0" presStyleCnt="5"/>
      <dgm:spPr/>
    </dgm:pt>
    <dgm:pt modelId="{A8046E87-10C7-48DD-90A1-F754152BCA0E}" type="pres">
      <dgm:prSet presAssocID="{178E7069-5C41-4EAA-AA05-5947DC2FD8B6}" presName="hierRoot2" presStyleCnt="0">
        <dgm:presLayoutVars>
          <dgm:hierBranch val="init"/>
        </dgm:presLayoutVars>
      </dgm:prSet>
      <dgm:spPr/>
    </dgm:pt>
    <dgm:pt modelId="{E622D79A-D2FB-4304-951A-9F60BF5B577C}" type="pres">
      <dgm:prSet presAssocID="{178E7069-5C41-4EAA-AA05-5947DC2FD8B6}" presName="rootComposite" presStyleCnt="0"/>
      <dgm:spPr/>
    </dgm:pt>
    <dgm:pt modelId="{5D3B2C8E-BE3D-4667-858E-272EADE3902C}" type="pres">
      <dgm:prSet presAssocID="{178E7069-5C41-4EAA-AA05-5947DC2FD8B6}" presName="rootText" presStyleLbl="node3" presStyleIdx="0" presStyleCnt="5">
        <dgm:presLayoutVars>
          <dgm:chPref val="3"/>
        </dgm:presLayoutVars>
      </dgm:prSet>
      <dgm:spPr/>
    </dgm:pt>
    <dgm:pt modelId="{A923323B-C301-46BF-B53F-E63182554922}" type="pres">
      <dgm:prSet presAssocID="{178E7069-5C41-4EAA-AA05-5947DC2FD8B6}" presName="rootConnector" presStyleLbl="node3" presStyleIdx="0" presStyleCnt="5"/>
      <dgm:spPr/>
    </dgm:pt>
    <dgm:pt modelId="{414383B3-8931-448A-9296-869F3257EBDF}" type="pres">
      <dgm:prSet presAssocID="{178E7069-5C41-4EAA-AA05-5947DC2FD8B6}" presName="hierChild4" presStyleCnt="0"/>
      <dgm:spPr/>
    </dgm:pt>
    <dgm:pt modelId="{8AE39452-4F96-4CF4-BFDC-38D4C464B3EA}" type="pres">
      <dgm:prSet presAssocID="{610E5B54-8264-41A0-8C30-7E5E10CC7FB5}" presName="Name37" presStyleLbl="parChTrans1D4" presStyleIdx="0" presStyleCnt="11"/>
      <dgm:spPr/>
    </dgm:pt>
    <dgm:pt modelId="{DF92B0B3-0F87-455A-A98F-7BA28CD530FC}" type="pres">
      <dgm:prSet presAssocID="{B32523EE-4A19-47F6-88CB-B3E17B207976}" presName="hierRoot2" presStyleCnt="0">
        <dgm:presLayoutVars>
          <dgm:hierBranch val="init"/>
        </dgm:presLayoutVars>
      </dgm:prSet>
      <dgm:spPr/>
    </dgm:pt>
    <dgm:pt modelId="{CD9CB20A-4914-43E8-88F5-C8F0327A9977}" type="pres">
      <dgm:prSet presAssocID="{B32523EE-4A19-47F6-88CB-B3E17B207976}" presName="rootComposite" presStyleCnt="0"/>
      <dgm:spPr/>
    </dgm:pt>
    <dgm:pt modelId="{8B2099C4-2E87-46C5-8FBD-3FC01EE8A88B}" type="pres">
      <dgm:prSet presAssocID="{B32523EE-4A19-47F6-88CB-B3E17B207976}" presName="rootText" presStyleLbl="node4" presStyleIdx="0" presStyleCnt="11">
        <dgm:presLayoutVars>
          <dgm:chPref val="3"/>
        </dgm:presLayoutVars>
      </dgm:prSet>
      <dgm:spPr/>
    </dgm:pt>
    <dgm:pt modelId="{13670F56-DB04-4EB1-A0AB-25CCEBDDB575}" type="pres">
      <dgm:prSet presAssocID="{B32523EE-4A19-47F6-88CB-B3E17B207976}" presName="rootConnector" presStyleLbl="node4" presStyleIdx="0" presStyleCnt="11"/>
      <dgm:spPr/>
    </dgm:pt>
    <dgm:pt modelId="{844C814A-274A-467E-A906-496815D085F1}" type="pres">
      <dgm:prSet presAssocID="{B32523EE-4A19-47F6-88CB-B3E17B207976}" presName="hierChild4" presStyleCnt="0"/>
      <dgm:spPr/>
    </dgm:pt>
    <dgm:pt modelId="{1BBAF1B1-304A-4DE1-9845-98DE630D47E8}" type="pres">
      <dgm:prSet presAssocID="{B32523EE-4A19-47F6-88CB-B3E17B207976}" presName="hierChild5" presStyleCnt="0"/>
      <dgm:spPr/>
    </dgm:pt>
    <dgm:pt modelId="{27024BC6-AB7D-42C6-B09D-D22935F42A7B}" type="pres">
      <dgm:prSet presAssocID="{DA36E79B-BE7C-422A-8D84-7DAB54D7B5C7}" presName="Name37" presStyleLbl="parChTrans1D4" presStyleIdx="1" presStyleCnt="11"/>
      <dgm:spPr/>
    </dgm:pt>
    <dgm:pt modelId="{A34FF2C1-7F7A-428B-A9F9-7CDDC89F6C4B}" type="pres">
      <dgm:prSet presAssocID="{998001B4-2012-4A93-BBF9-0822C47CAEAF}" presName="hierRoot2" presStyleCnt="0">
        <dgm:presLayoutVars>
          <dgm:hierBranch val="init"/>
        </dgm:presLayoutVars>
      </dgm:prSet>
      <dgm:spPr/>
    </dgm:pt>
    <dgm:pt modelId="{08A1499B-4FE0-492C-9FC6-3320264BB1FF}" type="pres">
      <dgm:prSet presAssocID="{998001B4-2012-4A93-BBF9-0822C47CAEAF}" presName="rootComposite" presStyleCnt="0"/>
      <dgm:spPr/>
    </dgm:pt>
    <dgm:pt modelId="{D77D8250-68E0-4396-B21D-3127C6A7A29C}" type="pres">
      <dgm:prSet presAssocID="{998001B4-2012-4A93-BBF9-0822C47CAEAF}" presName="rootText" presStyleLbl="node4" presStyleIdx="1" presStyleCnt="11">
        <dgm:presLayoutVars>
          <dgm:chPref val="3"/>
        </dgm:presLayoutVars>
      </dgm:prSet>
      <dgm:spPr/>
    </dgm:pt>
    <dgm:pt modelId="{B13F321B-8279-4E8C-819D-BAC755215F8B}" type="pres">
      <dgm:prSet presAssocID="{998001B4-2012-4A93-BBF9-0822C47CAEAF}" presName="rootConnector" presStyleLbl="node4" presStyleIdx="1" presStyleCnt="11"/>
      <dgm:spPr/>
    </dgm:pt>
    <dgm:pt modelId="{D459BF4F-6C00-4D6E-9469-07DD626C4109}" type="pres">
      <dgm:prSet presAssocID="{998001B4-2012-4A93-BBF9-0822C47CAEAF}" presName="hierChild4" presStyleCnt="0"/>
      <dgm:spPr/>
    </dgm:pt>
    <dgm:pt modelId="{81302A23-122B-4D48-A709-DD0D9D12984E}" type="pres">
      <dgm:prSet presAssocID="{998001B4-2012-4A93-BBF9-0822C47CAEAF}" presName="hierChild5" presStyleCnt="0"/>
      <dgm:spPr/>
    </dgm:pt>
    <dgm:pt modelId="{85029313-A01F-428B-9A15-7FFFFEAB9E35}" type="pres">
      <dgm:prSet presAssocID="{78F349F6-A8BF-4D6D-8365-0DFB38BB60A2}" presName="Name37" presStyleLbl="parChTrans1D4" presStyleIdx="2" presStyleCnt="11"/>
      <dgm:spPr/>
    </dgm:pt>
    <dgm:pt modelId="{E8E79A58-20B4-469A-9063-0DCABFC00DA2}" type="pres">
      <dgm:prSet presAssocID="{5285CCFF-FD1D-4259-B626-31258C018BD7}" presName="hierRoot2" presStyleCnt="0">
        <dgm:presLayoutVars>
          <dgm:hierBranch val="init"/>
        </dgm:presLayoutVars>
      </dgm:prSet>
      <dgm:spPr/>
    </dgm:pt>
    <dgm:pt modelId="{4A427F8E-CCBF-4FFD-B37D-24358AD23586}" type="pres">
      <dgm:prSet presAssocID="{5285CCFF-FD1D-4259-B626-31258C018BD7}" presName="rootComposite" presStyleCnt="0"/>
      <dgm:spPr/>
    </dgm:pt>
    <dgm:pt modelId="{98ADC057-67FF-40A9-A079-18843C75591A}" type="pres">
      <dgm:prSet presAssocID="{5285CCFF-FD1D-4259-B626-31258C018BD7}" presName="rootText" presStyleLbl="node4" presStyleIdx="2" presStyleCnt="11">
        <dgm:presLayoutVars>
          <dgm:chPref val="3"/>
        </dgm:presLayoutVars>
      </dgm:prSet>
      <dgm:spPr/>
    </dgm:pt>
    <dgm:pt modelId="{4CAC5F4F-68C2-4F17-B6BF-E997F31D3F23}" type="pres">
      <dgm:prSet presAssocID="{5285CCFF-FD1D-4259-B626-31258C018BD7}" presName="rootConnector" presStyleLbl="node4" presStyleIdx="2" presStyleCnt="11"/>
      <dgm:spPr/>
    </dgm:pt>
    <dgm:pt modelId="{D299B120-F8C7-4FA1-ABD8-9B62B82A5834}" type="pres">
      <dgm:prSet presAssocID="{5285CCFF-FD1D-4259-B626-31258C018BD7}" presName="hierChild4" presStyleCnt="0"/>
      <dgm:spPr/>
    </dgm:pt>
    <dgm:pt modelId="{2B43E5ED-DEA8-4081-ABA1-4C4966AEA410}" type="pres">
      <dgm:prSet presAssocID="{5285CCFF-FD1D-4259-B626-31258C018BD7}" presName="hierChild5" presStyleCnt="0"/>
      <dgm:spPr/>
    </dgm:pt>
    <dgm:pt modelId="{26F45CAB-EB13-4E70-A08A-CD1A693E55A8}" type="pres">
      <dgm:prSet presAssocID="{178E7069-5C41-4EAA-AA05-5947DC2FD8B6}" presName="hierChild5" presStyleCnt="0"/>
      <dgm:spPr/>
    </dgm:pt>
    <dgm:pt modelId="{2A1613F4-E934-44A4-9877-0FA8D73E4931}" type="pres">
      <dgm:prSet presAssocID="{AB704B44-8CBD-4BCB-91AF-7001E93DF262}" presName="Name37" presStyleLbl="parChTrans1D3" presStyleIdx="1" presStyleCnt="5"/>
      <dgm:spPr/>
    </dgm:pt>
    <dgm:pt modelId="{FA13C75E-EA10-441D-8491-4A1F524D1B71}" type="pres">
      <dgm:prSet presAssocID="{327380A4-CA60-4F6E-B271-5C92DA3CC1BB}" presName="hierRoot2" presStyleCnt="0">
        <dgm:presLayoutVars>
          <dgm:hierBranch val="init"/>
        </dgm:presLayoutVars>
      </dgm:prSet>
      <dgm:spPr/>
    </dgm:pt>
    <dgm:pt modelId="{1601D612-6B9B-4A73-9CF9-AB533DCCA7EC}" type="pres">
      <dgm:prSet presAssocID="{327380A4-CA60-4F6E-B271-5C92DA3CC1BB}" presName="rootComposite" presStyleCnt="0"/>
      <dgm:spPr/>
    </dgm:pt>
    <dgm:pt modelId="{D5A68363-8340-4D2A-8D30-B987FC6A69DB}" type="pres">
      <dgm:prSet presAssocID="{327380A4-CA60-4F6E-B271-5C92DA3CC1BB}" presName="rootText" presStyleLbl="node3" presStyleIdx="1" presStyleCnt="5">
        <dgm:presLayoutVars>
          <dgm:chPref val="3"/>
        </dgm:presLayoutVars>
      </dgm:prSet>
      <dgm:spPr/>
    </dgm:pt>
    <dgm:pt modelId="{121DD23B-3441-4982-966F-7E9E99419FEB}" type="pres">
      <dgm:prSet presAssocID="{327380A4-CA60-4F6E-B271-5C92DA3CC1BB}" presName="rootConnector" presStyleLbl="node3" presStyleIdx="1" presStyleCnt="5"/>
      <dgm:spPr/>
    </dgm:pt>
    <dgm:pt modelId="{317E567E-6E05-468A-A2EF-E26424858B73}" type="pres">
      <dgm:prSet presAssocID="{327380A4-CA60-4F6E-B271-5C92DA3CC1BB}" presName="hierChild4" presStyleCnt="0"/>
      <dgm:spPr/>
    </dgm:pt>
    <dgm:pt modelId="{C31B0E45-6ED4-42A5-B63E-408F4908DD40}" type="pres">
      <dgm:prSet presAssocID="{291B2F85-06EB-4760-B4A5-20025EC2A21F}" presName="Name37" presStyleLbl="parChTrans1D4" presStyleIdx="3" presStyleCnt="11"/>
      <dgm:spPr/>
    </dgm:pt>
    <dgm:pt modelId="{D92226F1-D661-4252-B452-116E74352784}" type="pres">
      <dgm:prSet presAssocID="{D87E8AE6-8FE0-4143-B274-731FD4E0E97F}" presName="hierRoot2" presStyleCnt="0">
        <dgm:presLayoutVars>
          <dgm:hierBranch val="init"/>
        </dgm:presLayoutVars>
      </dgm:prSet>
      <dgm:spPr/>
    </dgm:pt>
    <dgm:pt modelId="{046DA3F6-C173-479A-ABF5-42C622D3425F}" type="pres">
      <dgm:prSet presAssocID="{D87E8AE6-8FE0-4143-B274-731FD4E0E97F}" presName="rootComposite" presStyleCnt="0"/>
      <dgm:spPr/>
    </dgm:pt>
    <dgm:pt modelId="{935E4D4D-1060-429C-A689-7BE6AC42966F}" type="pres">
      <dgm:prSet presAssocID="{D87E8AE6-8FE0-4143-B274-731FD4E0E97F}" presName="rootText" presStyleLbl="node4" presStyleIdx="3" presStyleCnt="11">
        <dgm:presLayoutVars>
          <dgm:chPref val="3"/>
        </dgm:presLayoutVars>
      </dgm:prSet>
      <dgm:spPr/>
    </dgm:pt>
    <dgm:pt modelId="{A4D6ED0D-2D87-47A4-91D1-3562729EE3EA}" type="pres">
      <dgm:prSet presAssocID="{D87E8AE6-8FE0-4143-B274-731FD4E0E97F}" presName="rootConnector" presStyleLbl="node4" presStyleIdx="3" presStyleCnt="11"/>
      <dgm:spPr/>
    </dgm:pt>
    <dgm:pt modelId="{45367B44-9B54-4E3E-923F-74D507B42C36}" type="pres">
      <dgm:prSet presAssocID="{D87E8AE6-8FE0-4143-B274-731FD4E0E97F}" presName="hierChild4" presStyleCnt="0"/>
      <dgm:spPr/>
    </dgm:pt>
    <dgm:pt modelId="{F01A8609-6D32-4602-8151-C8E10D0C8460}" type="pres">
      <dgm:prSet presAssocID="{D87E8AE6-8FE0-4143-B274-731FD4E0E97F}" presName="hierChild5" presStyleCnt="0"/>
      <dgm:spPr/>
    </dgm:pt>
    <dgm:pt modelId="{29A98848-DBB9-4DB4-9508-F4454A88D5B9}" type="pres">
      <dgm:prSet presAssocID="{C9A26083-8F3B-4B75-BE62-2018DC1D4B80}" presName="Name37" presStyleLbl="parChTrans1D4" presStyleIdx="4" presStyleCnt="11"/>
      <dgm:spPr/>
    </dgm:pt>
    <dgm:pt modelId="{87BE69F5-6CC5-4BC1-ACB4-A26799059DDC}" type="pres">
      <dgm:prSet presAssocID="{1DD7C687-8362-446A-865F-D243FC1E9C9F}" presName="hierRoot2" presStyleCnt="0">
        <dgm:presLayoutVars>
          <dgm:hierBranch val="init"/>
        </dgm:presLayoutVars>
      </dgm:prSet>
      <dgm:spPr/>
    </dgm:pt>
    <dgm:pt modelId="{F97F117A-50D4-443C-AC09-DE47120C884C}" type="pres">
      <dgm:prSet presAssocID="{1DD7C687-8362-446A-865F-D243FC1E9C9F}" presName="rootComposite" presStyleCnt="0"/>
      <dgm:spPr/>
    </dgm:pt>
    <dgm:pt modelId="{14C9F924-4691-45A2-892A-32DF47C9EF75}" type="pres">
      <dgm:prSet presAssocID="{1DD7C687-8362-446A-865F-D243FC1E9C9F}" presName="rootText" presStyleLbl="node4" presStyleIdx="4" presStyleCnt="11">
        <dgm:presLayoutVars>
          <dgm:chPref val="3"/>
        </dgm:presLayoutVars>
      </dgm:prSet>
      <dgm:spPr/>
    </dgm:pt>
    <dgm:pt modelId="{07131730-5C41-4820-8B4C-7A48B1AE5E99}" type="pres">
      <dgm:prSet presAssocID="{1DD7C687-8362-446A-865F-D243FC1E9C9F}" presName="rootConnector" presStyleLbl="node4" presStyleIdx="4" presStyleCnt="11"/>
      <dgm:spPr/>
    </dgm:pt>
    <dgm:pt modelId="{E2C7CCDE-A817-4FEB-A758-9AE6F9A93D0C}" type="pres">
      <dgm:prSet presAssocID="{1DD7C687-8362-446A-865F-D243FC1E9C9F}" presName="hierChild4" presStyleCnt="0"/>
      <dgm:spPr/>
    </dgm:pt>
    <dgm:pt modelId="{D9ED7B2A-C57C-4381-A099-20FEC32E1A8C}" type="pres">
      <dgm:prSet presAssocID="{1DD7C687-8362-446A-865F-D243FC1E9C9F}" presName="hierChild5" presStyleCnt="0"/>
      <dgm:spPr/>
    </dgm:pt>
    <dgm:pt modelId="{60872A73-C66A-4098-A6DD-67CC82BFB9CB}" type="pres">
      <dgm:prSet presAssocID="{B575E0C4-6001-44A8-8E83-DED641F27DF9}" presName="Name37" presStyleLbl="parChTrans1D4" presStyleIdx="5" presStyleCnt="11"/>
      <dgm:spPr/>
    </dgm:pt>
    <dgm:pt modelId="{126334DF-E8BC-42FE-AFA9-BBE3C4882A11}" type="pres">
      <dgm:prSet presAssocID="{61762399-620E-4675-BCA7-05996BEBA1D4}" presName="hierRoot2" presStyleCnt="0">
        <dgm:presLayoutVars>
          <dgm:hierBranch val="init"/>
        </dgm:presLayoutVars>
      </dgm:prSet>
      <dgm:spPr/>
    </dgm:pt>
    <dgm:pt modelId="{E060DB61-DFB7-4B61-9266-DB9793665766}" type="pres">
      <dgm:prSet presAssocID="{61762399-620E-4675-BCA7-05996BEBA1D4}" presName="rootComposite" presStyleCnt="0"/>
      <dgm:spPr/>
    </dgm:pt>
    <dgm:pt modelId="{15698D91-1230-4D2E-A9A3-4B2970DC27D1}" type="pres">
      <dgm:prSet presAssocID="{61762399-620E-4675-BCA7-05996BEBA1D4}" presName="rootText" presStyleLbl="node4" presStyleIdx="5" presStyleCnt="11">
        <dgm:presLayoutVars>
          <dgm:chPref val="3"/>
        </dgm:presLayoutVars>
      </dgm:prSet>
      <dgm:spPr/>
    </dgm:pt>
    <dgm:pt modelId="{A9966645-F0E8-4372-8448-04BDED4E3531}" type="pres">
      <dgm:prSet presAssocID="{61762399-620E-4675-BCA7-05996BEBA1D4}" presName="rootConnector" presStyleLbl="node4" presStyleIdx="5" presStyleCnt="11"/>
      <dgm:spPr/>
    </dgm:pt>
    <dgm:pt modelId="{5AD0974F-E0F6-4099-9FA4-59E64B4AA40B}" type="pres">
      <dgm:prSet presAssocID="{61762399-620E-4675-BCA7-05996BEBA1D4}" presName="hierChild4" presStyleCnt="0"/>
      <dgm:spPr/>
    </dgm:pt>
    <dgm:pt modelId="{76E94B51-F4C7-49CE-8610-BDFB51AADDF3}" type="pres">
      <dgm:prSet presAssocID="{61762399-620E-4675-BCA7-05996BEBA1D4}" presName="hierChild5" presStyleCnt="0"/>
      <dgm:spPr/>
    </dgm:pt>
    <dgm:pt modelId="{4D061DA3-4B73-4E63-84C4-2E6A26D591DC}" type="pres">
      <dgm:prSet presAssocID="{66BA2352-7D40-43F3-9A5B-13D49DE1B2D6}" presName="Name37" presStyleLbl="parChTrans1D4" presStyleIdx="6" presStyleCnt="11"/>
      <dgm:spPr/>
    </dgm:pt>
    <dgm:pt modelId="{D7E793FF-9595-4AF3-8BE2-082F256725FC}" type="pres">
      <dgm:prSet presAssocID="{A5A8F8E8-9D4C-4F79-B2BE-3517A95F3A95}" presName="hierRoot2" presStyleCnt="0">
        <dgm:presLayoutVars>
          <dgm:hierBranch val="init"/>
        </dgm:presLayoutVars>
      </dgm:prSet>
      <dgm:spPr/>
    </dgm:pt>
    <dgm:pt modelId="{D1C2A2AD-91DD-47C6-8F13-0B83D3787526}" type="pres">
      <dgm:prSet presAssocID="{A5A8F8E8-9D4C-4F79-B2BE-3517A95F3A95}" presName="rootComposite" presStyleCnt="0"/>
      <dgm:spPr/>
    </dgm:pt>
    <dgm:pt modelId="{3FAA34A0-93F3-42BA-AD1A-181F11E48C50}" type="pres">
      <dgm:prSet presAssocID="{A5A8F8E8-9D4C-4F79-B2BE-3517A95F3A95}" presName="rootText" presStyleLbl="node4" presStyleIdx="6" presStyleCnt="11">
        <dgm:presLayoutVars>
          <dgm:chPref val="3"/>
        </dgm:presLayoutVars>
      </dgm:prSet>
      <dgm:spPr/>
    </dgm:pt>
    <dgm:pt modelId="{27328833-32C4-4FB7-B239-A5594B957DC7}" type="pres">
      <dgm:prSet presAssocID="{A5A8F8E8-9D4C-4F79-B2BE-3517A95F3A95}" presName="rootConnector" presStyleLbl="node4" presStyleIdx="6" presStyleCnt="11"/>
      <dgm:spPr/>
    </dgm:pt>
    <dgm:pt modelId="{5B75792F-9198-4D6E-89A8-D1BCF5C633B7}" type="pres">
      <dgm:prSet presAssocID="{A5A8F8E8-9D4C-4F79-B2BE-3517A95F3A95}" presName="hierChild4" presStyleCnt="0"/>
      <dgm:spPr/>
    </dgm:pt>
    <dgm:pt modelId="{92F4EE10-1775-464B-A086-D393E2E90890}" type="pres">
      <dgm:prSet presAssocID="{A5A8F8E8-9D4C-4F79-B2BE-3517A95F3A95}" presName="hierChild5" presStyleCnt="0"/>
      <dgm:spPr/>
    </dgm:pt>
    <dgm:pt modelId="{C2965B25-3219-4EAE-B172-1CA03FF27462}" type="pres">
      <dgm:prSet presAssocID="{327380A4-CA60-4F6E-B271-5C92DA3CC1BB}" presName="hierChild5" presStyleCnt="0"/>
      <dgm:spPr/>
    </dgm:pt>
    <dgm:pt modelId="{CC00834A-5D6B-45D7-9EDE-DFD8C9E346FA}" type="pres">
      <dgm:prSet presAssocID="{7ACAAD72-C0A5-4963-9BF4-B98B564AFCD6}" presName="Name37" presStyleLbl="parChTrans1D3" presStyleIdx="2" presStyleCnt="5"/>
      <dgm:spPr/>
    </dgm:pt>
    <dgm:pt modelId="{8144F1F8-EE82-484C-8209-11954F09DFEE}" type="pres">
      <dgm:prSet presAssocID="{80B47634-40CC-4C8D-AEB8-9A4BBCD469CF}" presName="hierRoot2" presStyleCnt="0">
        <dgm:presLayoutVars>
          <dgm:hierBranch val="init"/>
        </dgm:presLayoutVars>
      </dgm:prSet>
      <dgm:spPr/>
    </dgm:pt>
    <dgm:pt modelId="{EBBF07B2-F799-4192-ACD4-D7B26509503E}" type="pres">
      <dgm:prSet presAssocID="{80B47634-40CC-4C8D-AEB8-9A4BBCD469CF}" presName="rootComposite" presStyleCnt="0"/>
      <dgm:spPr/>
    </dgm:pt>
    <dgm:pt modelId="{49DB9100-0416-478E-B5D3-00A8AD46C1A5}" type="pres">
      <dgm:prSet presAssocID="{80B47634-40CC-4C8D-AEB8-9A4BBCD469CF}" presName="rootText" presStyleLbl="node3" presStyleIdx="2" presStyleCnt="5">
        <dgm:presLayoutVars>
          <dgm:chPref val="3"/>
        </dgm:presLayoutVars>
      </dgm:prSet>
      <dgm:spPr/>
    </dgm:pt>
    <dgm:pt modelId="{850766E5-1317-42E8-A108-7CFA0690C3F4}" type="pres">
      <dgm:prSet presAssocID="{80B47634-40CC-4C8D-AEB8-9A4BBCD469CF}" presName="rootConnector" presStyleLbl="node3" presStyleIdx="2" presStyleCnt="5"/>
      <dgm:spPr/>
    </dgm:pt>
    <dgm:pt modelId="{14D35582-EC76-4EF3-A9DB-0EB59385B5AD}" type="pres">
      <dgm:prSet presAssocID="{80B47634-40CC-4C8D-AEB8-9A4BBCD469CF}" presName="hierChild4" presStyleCnt="0"/>
      <dgm:spPr/>
    </dgm:pt>
    <dgm:pt modelId="{E6CEFCFC-B4DD-4FC9-9B78-617F13E3E580}" type="pres">
      <dgm:prSet presAssocID="{F3FAF255-11ED-41A4-87C0-C152D4A3111C}" presName="Name37" presStyleLbl="parChTrans1D4" presStyleIdx="7" presStyleCnt="11"/>
      <dgm:spPr/>
    </dgm:pt>
    <dgm:pt modelId="{9085EB17-E854-4B14-A6D9-1852336AF7AC}" type="pres">
      <dgm:prSet presAssocID="{16E180E6-0FB6-4CD6-89BB-FF824A178BA4}" presName="hierRoot2" presStyleCnt="0">
        <dgm:presLayoutVars>
          <dgm:hierBranch val="init"/>
        </dgm:presLayoutVars>
      </dgm:prSet>
      <dgm:spPr/>
    </dgm:pt>
    <dgm:pt modelId="{C7857B67-5F04-4CC0-8D65-E710F0DCBC5C}" type="pres">
      <dgm:prSet presAssocID="{16E180E6-0FB6-4CD6-89BB-FF824A178BA4}" presName="rootComposite" presStyleCnt="0"/>
      <dgm:spPr/>
    </dgm:pt>
    <dgm:pt modelId="{7515E068-4CD0-4359-BC51-DD93F6D238C5}" type="pres">
      <dgm:prSet presAssocID="{16E180E6-0FB6-4CD6-89BB-FF824A178BA4}" presName="rootText" presStyleLbl="node4" presStyleIdx="7" presStyleCnt="11">
        <dgm:presLayoutVars>
          <dgm:chPref val="3"/>
        </dgm:presLayoutVars>
      </dgm:prSet>
      <dgm:spPr/>
    </dgm:pt>
    <dgm:pt modelId="{F81A49D6-C00F-4123-9AAC-684490DDA285}" type="pres">
      <dgm:prSet presAssocID="{16E180E6-0FB6-4CD6-89BB-FF824A178BA4}" presName="rootConnector" presStyleLbl="node4" presStyleIdx="7" presStyleCnt="11"/>
      <dgm:spPr/>
    </dgm:pt>
    <dgm:pt modelId="{1EA744A4-19D6-4645-8CB2-1A01A2F830B2}" type="pres">
      <dgm:prSet presAssocID="{16E180E6-0FB6-4CD6-89BB-FF824A178BA4}" presName="hierChild4" presStyleCnt="0"/>
      <dgm:spPr/>
    </dgm:pt>
    <dgm:pt modelId="{0821E905-D705-48A6-BDA4-86C1F17A024F}" type="pres">
      <dgm:prSet presAssocID="{16E180E6-0FB6-4CD6-89BB-FF824A178BA4}" presName="hierChild5" presStyleCnt="0"/>
      <dgm:spPr/>
    </dgm:pt>
    <dgm:pt modelId="{FE5F7FC6-719F-498A-8BF6-365EC58BB4D7}" type="pres">
      <dgm:prSet presAssocID="{BEC921A8-567B-4777-85AF-3988C9D2434D}" presName="Name37" presStyleLbl="parChTrans1D4" presStyleIdx="8" presStyleCnt="11"/>
      <dgm:spPr/>
    </dgm:pt>
    <dgm:pt modelId="{D60CFF15-C0C5-4856-8A72-DBD1413FCC35}" type="pres">
      <dgm:prSet presAssocID="{0CD72449-66EB-45AB-9D13-94BE8FA9C38C}" presName="hierRoot2" presStyleCnt="0">
        <dgm:presLayoutVars>
          <dgm:hierBranch val="init"/>
        </dgm:presLayoutVars>
      </dgm:prSet>
      <dgm:spPr/>
    </dgm:pt>
    <dgm:pt modelId="{870A955D-ED1E-46DB-AD6A-A0B79596CCB2}" type="pres">
      <dgm:prSet presAssocID="{0CD72449-66EB-45AB-9D13-94BE8FA9C38C}" presName="rootComposite" presStyleCnt="0"/>
      <dgm:spPr/>
    </dgm:pt>
    <dgm:pt modelId="{16DEA329-561F-4B2A-8BED-FC128052F072}" type="pres">
      <dgm:prSet presAssocID="{0CD72449-66EB-45AB-9D13-94BE8FA9C38C}" presName="rootText" presStyleLbl="node4" presStyleIdx="8" presStyleCnt="11">
        <dgm:presLayoutVars>
          <dgm:chPref val="3"/>
        </dgm:presLayoutVars>
      </dgm:prSet>
      <dgm:spPr/>
    </dgm:pt>
    <dgm:pt modelId="{CD1F8413-2098-435D-95AA-9329355C2596}" type="pres">
      <dgm:prSet presAssocID="{0CD72449-66EB-45AB-9D13-94BE8FA9C38C}" presName="rootConnector" presStyleLbl="node4" presStyleIdx="8" presStyleCnt="11"/>
      <dgm:spPr/>
    </dgm:pt>
    <dgm:pt modelId="{CF4FB1C8-E5F6-4241-A53C-703BE7C0DAA5}" type="pres">
      <dgm:prSet presAssocID="{0CD72449-66EB-45AB-9D13-94BE8FA9C38C}" presName="hierChild4" presStyleCnt="0"/>
      <dgm:spPr/>
    </dgm:pt>
    <dgm:pt modelId="{B32F954B-0A24-41DE-9166-1AC0B981487B}" type="pres">
      <dgm:prSet presAssocID="{0CD72449-66EB-45AB-9D13-94BE8FA9C38C}" presName="hierChild5" presStyleCnt="0"/>
      <dgm:spPr/>
    </dgm:pt>
    <dgm:pt modelId="{98BEF3BD-3D74-49C8-9D99-CDBA38DEF09D}" type="pres">
      <dgm:prSet presAssocID="{80B47634-40CC-4C8D-AEB8-9A4BBCD469CF}" presName="hierChild5" presStyleCnt="0"/>
      <dgm:spPr/>
    </dgm:pt>
    <dgm:pt modelId="{233FB0C9-D9DE-429D-BC91-75936ECCA923}" type="pres">
      <dgm:prSet presAssocID="{4C44D96D-D9C5-4003-AE03-AF04B5F25F82}" presName="Name37" presStyleLbl="parChTrans1D3" presStyleIdx="3" presStyleCnt="5"/>
      <dgm:spPr/>
    </dgm:pt>
    <dgm:pt modelId="{F4CAF6FC-683A-47E1-93C1-8361AF50219A}" type="pres">
      <dgm:prSet presAssocID="{9AE958EC-F627-432C-AD5E-B494618FB2B1}" presName="hierRoot2" presStyleCnt="0">
        <dgm:presLayoutVars>
          <dgm:hierBranch val="init"/>
        </dgm:presLayoutVars>
      </dgm:prSet>
      <dgm:spPr/>
    </dgm:pt>
    <dgm:pt modelId="{B48F3820-D5AB-4520-8AB2-0D9028DFC6D2}" type="pres">
      <dgm:prSet presAssocID="{9AE958EC-F627-432C-AD5E-B494618FB2B1}" presName="rootComposite" presStyleCnt="0"/>
      <dgm:spPr/>
    </dgm:pt>
    <dgm:pt modelId="{51D4BA23-21D4-4DE8-8A57-74F603B17202}" type="pres">
      <dgm:prSet presAssocID="{9AE958EC-F627-432C-AD5E-B494618FB2B1}" presName="rootText" presStyleLbl="node3" presStyleIdx="3" presStyleCnt="5">
        <dgm:presLayoutVars>
          <dgm:chPref val="3"/>
        </dgm:presLayoutVars>
      </dgm:prSet>
      <dgm:spPr/>
    </dgm:pt>
    <dgm:pt modelId="{B0DFB978-8E27-410D-9780-261240D31527}" type="pres">
      <dgm:prSet presAssocID="{9AE958EC-F627-432C-AD5E-B494618FB2B1}" presName="rootConnector" presStyleLbl="node3" presStyleIdx="3" presStyleCnt="5"/>
      <dgm:spPr/>
    </dgm:pt>
    <dgm:pt modelId="{34D41DAE-8F4B-4B76-804C-98BA2A97F055}" type="pres">
      <dgm:prSet presAssocID="{9AE958EC-F627-432C-AD5E-B494618FB2B1}" presName="hierChild4" presStyleCnt="0"/>
      <dgm:spPr/>
    </dgm:pt>
    <dgm:pt modelId="{0C0A95D8-2CC6-4577-AB11-A78738B67042}" type="pres">
      <dgm:prSet presAssocID="{CCB66C3E-1F30-4E2A-B461-34D03280D72D}" presName="Name37" presStyleLbl="parChTrans1D4" presStyleIdx="9" presStyleCnt="11"/>
      <dgm:spPr/>
    </dgm:pt>
    <dgm:pt modelId="{CD9582AC-47F3-48D9-9D45-10E9955280ED}" type="pres">
      <dgm:prSet presAssocID="{C769E5DB-89A0-4477-BF73-6665AB38099A}" presName="hierRoot2" presStyleCnt="0">
        <dgm:presLayoutVars>
          <dgm:hierBranch val="init"/>
        </dgm:presLayoutVars>
      </dgm:prSet>
      <dgm:spPr/>
    </dgm:pt>
    <dgm:pt modelId="{37E251D0-B811-4E8D-A86D-CD12A18A64B9}" type="pres">
      <dgm:prSet presAssocID="{C769E5DB-89A0-4477-BF73-6665AB38099A}" presName="rootComposite" presStyleCnt="0"/>
      <dgm:spPr/>
    </dgm:pt>
    <dgm:pt modelId="{7921FA63-8017-4587-9099-CC378EBD229A}" type="pres">
      <dgm:prSet presAssocID="{C769E5DB-89A0-4477-BF73-6665AB38099A}" presName="rootText" presStyleLbl="node4" presStyleIdx="9" presStyleCnt="11">
        <dgm:presLayoutVars>
          <dgm:chPref val="3"/>
        </dgm:presLayoutVars>
      </dgm:prSet>
      <dgm:spPr/>
    </dgm:pt>
    <dgm:pt modelId="{9556AEFC-A7BD-4928-A909-D992BD7F4DF4}" type="pres">
      <dgm:prSet presAssocID="{C769E5DB-89A0-4477-BF73-6665AB38099A}" presName="rootConnector" presStyleLbl="node4" presStyleIdx="9" presStyleCnt="11"/>
      <dgm:spPr/>
    </dgm:pt>
    <dgm:pt modelId="{F18C5840-2AB7-4BC3-BEED-AE5E10EA638B}" type="pres">
      <dgm:prSet presAssocID="{C769E5DB-89A0-4477-BF73-6665AB38099A}" presName="hierChild4" presStyleCnt="0"/>
      <dgm:spPr/>
    </dgm:pt>
    <dgm:pt modelId="{349FEB96-31F4-40CB-A104-4F6764F72904}" type="pres">
      <dgm:prSet presAssocID="{C769E5DB-89A0-4477-BF73-6665AB38099A}" presName="hierChild5" presStyleCnt="0"/>
      <dgm:spPr/>
    </dgm:pt>
    <dgm:pt modelId="{CA44FAD5-7B73-440B-92A8-524E94308B13}" type="pres">
      <dgm:prSet presAssocID="{9AE958EC-F627-432C-AD5E-B494618FB2B1}" presName="hierChild5" presStyleCnt="0"/>
      <dgm:spPr/>
    </dgm:pt>
    <dgm:pt modelId="{3DDB4358-3C47-4DA1-815E-BE6CF7BA7A0C}" type="pres">
      <dgm:prSet presAssocID="{89D95A0C-4511-43D1-A0C5-B3CFF9464617}" presName="Name37" presStyleLbl="parChTrans1D3" presStyleIdx="4" presStyleCnt="5"/>
      <dgm:spPr/>
    </dgm:pt>
    <dgm:pt modelId="{D3B76FB6-F357-4E1E-A80F-520E8A991667}" type="pres">
      <dgm:prSet presAssocID="{93ED42D8-969F-427B-93E1-2D1A8DF8334E}" presName="hierRoot2" presStyleCnt="0">
        <dgm:presLayoutVars>
          <dgm:hierBranch val="init"/>
        </dgm:presLayoutVars>
      </dgm:prSet>
      <dgm:spPr/>
    </dgm:pt>
    <dgm:pt modelId="{81DCD0E2-FFDC-4F9E-8559-E0DC42422873}" type="pres">
      <dgm:prSet presAssocID="{93ED42D8-969F-427B-93E1-2D1A8DF8334E}" presName="rootComposite" presStyleCnt="0"/>
      <dgm:spPr/>
    </dgm:pt>
    <dgm:pt modelId="{13B88C63-CFD0-4768-84A4-2829B140D137}" type="pres">
      <dgm:prSet presAssocID="{93ED42D8-969F-427B-93E1-2D1A8DF8334E}" presName="rootText" presStyleLbl="node3" presStyleIdx="4" presStyleCnt="5">
        <dgm:presLayoutVars>
          <dgm:chPref val="3"/>
        </dgm:presLayoutVars>
      </dgm:prSet>
      <dgm:spPr/>
    </dgm:pt>
    <dgm:pt modelId="{9440299A-71E1-43EF-8D25-8C4F822F1BB7}" type="pres">
      <dgm:prSet presAssocID="{93ED42D8-969F-427B-93E1-2D1A8DF8334E}" presName="rootConnector" presStyleLbl="node3" presStyleIdx="4" presStyleCnt="5"/>
      <dgm:spPr/>
    </dgm:pt>
    <dgm:pt modelId="{6C1FC9E1-C1D1-4D8A-B0E9-81EC426EEFDF}" type="pres">
      <dgm:prSet presAssocID="{93ED42D8-969F-427B-93E1-2D1A8DF8334E}" presName="hierChild4" presStyleCnt="0"/>
      <dgm:spPr/>
    </dgm:pt>
    <dgm:pt modelId="{55418C0F-2A05-4B68-AB04-3E397221D050}" type="pres">
      <dgm:prSet presAssocID="{F20CAFD6-D177-4E67-ACB5-679378704588}" presName="Name37" presStyleLbl="parChTrans1D4" presStyleIdx="10" presStyleCnt="11"/>
      <dgm:spPr/>
    </dgm:pt>
    <dgm:pt modelId="{1AA7B72B-0975-4DF2-80B7-53075C3048B4}" type="pres">
      <dgm:prSet presAssocID="{282714CB-2441-4EA3-AFB5-ABE9E100F8AB}" presName="hierRoot2" presStyleCnt="0">
        <dgm:presLayoutVars>
          <dgm:hierBranch val="init"/>
        </dgm:presLayoutVars>
      </dgm:prSet>
      <dgm:spPr/>
    </dgm:pt>
    <dgm:pt modelId="{55477791-7AAC-48E6-A217-ED841A275252}" type="pres">
      <dgm:prSet presAssocID="{282714CB-2441-4EA3-AFB5-ABE9E100F8AB}" presName="rootComposite" presStyleCnt="0"/>
      <dgm:spPr/>
    </dgm:pt>
    <dgm:pt modelId="{FC1D49F5-F99E-4A3C-AA9F-85FF9A3DF440}" type="pres">
      <dgm:prSet presAssocID="{282714CB-2441-4EA3-AFB5-ABE9E100F8AB}" presName="rootText" presStyleLbl="node4" presStyleIdx="10" presStyleCnt="11">
        <dgm:presLayoutVars>
          <dgm:chPref val="3"/>
        </dgm:presLayoutVars>
      </dgm:prSet>
      <dgm:spPr/>
    </dgm:pt>
    <dgm:pt modelId="{90985E0D-A97A-476B-BCC9-B7F65C87BE13}" type="pres">
      <dgm:prSet presAssocID="{282714CB-2441-4EA3-AFB5-ABE9E100F8AB}" presName="rootConnector" presStyleLbl="node4" presStyleIdx="10" presStyleCnt="11"/>
      <dgm:spPr/>
    </dgm:pt>
    <dgm:pt modelId="{F4FEB87F-2805-43F1-AAA3-137B3493BBB9}" type="pres">
      <dgm:prSet presAssocID="{282714CB-2441-4EA3-AFB5-ABE9E100F8AB}" presName="hierChild4" presStyleCnt="0"/>
      <dgm:spPr/>
    </dgm:pt>
    <dgm:pt modelId="{47145EC0-93F3-47CB-A90E-1DEA1344B4CC}" type="pres">
      <dgm:prSet presAssocID="{282714CB-2441-4EA3-AFB5-ABE9E100F8AB}" presName="hierChild5" presStyleCnt="0"/>
      <dgm:spPr/>
    </dgm:pt>
    <dgm:pt modelId="{A259BEEF-86A8-49E7-AAF5-588E01C1814F}" type="pres">
      <dgm:prSet presAssocID="{93ED42D8-969F-427B-93E1-2D1A8DF8334E}" presName="hierChild5" presStyleCnt="0"/>
      <dgm:spPr/>
    </dgm:pt>
    <dgm:pt modelId="{2C6710C1-E2B7-436A-A97A-53C29B239B7C}" type="pres">
      <dgm:prSet presAssocID="{80AD7A66-D7FC-42FA-B4FB-4E232C50733D}" presName="hierChild5" presStyleCnt="0"/>
      <dgm:spPr/>
    </dgm:pt>
    <dgm:pt modelId="{9028DF17-346D-43E0-A94E-9251AF540441}" type="pres">
      <dgm:prSet presAssocID="{98295C6C-FDF6-4C0B-A79B-535A8B335FBF}" presName="hierChild3" presStyleCnt="0"/>
      <dgm:spPr/>
    </dgm:pt>
  </dgm:ptLst>
  <dgm:cxnLst>
    <dgm:cxn modelId="{F3638A00-9967-4CF1-80CF-7C527F41143E}" srcId="{80AD7A66-D7FC-42FA-B4FB-4E232C50733D}" destId="{80B47634-40CC-4C8D-AEB8-9A4BBCD469CF}" srcOrd="2" destOrd="0" parTransId="{7ACAAD72-C0A5-4963-9BF4-B98B564AFCD6}" sibTransId="{C7B02237-1C8B-418A-A70A-6EEC1B983A0B}"/>
    <dgm:cxn modelId="{7F34E604-CA4C-472A-9EFF-B9194E0B95B6}" type="presOf" srcId="{80AD7A66-D7FC-42FA-B4FB-4E232C50733D}" destId="{B5F5AF7E-5AE4-4C08-8D9A-FDF7313C76DD}" srcOrd="1" destOrd="0" presId="urn:microsoft.com/office/officeart/2005/8/layout/orgChart1"/>
    <dgm:cxn modelId="{92DB0108-43DA-4847-9D0D-9AD42D98003D}" type="presOf" srcId="{98295C6C-FDF6-4C0B-A79B-535A8B335FBF}" destId="{FF5A3142-E517-451B-AC17-3CF5DD843F16}" srcOrd="0" destOrd="0" presId="urn:microsoft.com/office/officeart/2005/8/layout/orgChart1"/>
    <dgm:cxn modelId="{52699C11-BBA2-4405-A3B5-DEDCDE2F5D38}" srcId="{985248DE-787F-49E7-A4C9-E8A967613BAD}" destId="{98295C6C-FDF6-4C0B-A79B-535A8B335FBF}" srcOrd="0" destOrd="0" parTransId="{068CF90F-821A-44AB-90AA-2690A7588ABB}" sibTransId="{84548535-8771-4D16-B0E7-F791B7B8B617}"/>
    <dgm:cxn modelId="{1547AB12-5E87-41ED-A0C6-72DEACFE226E}" type="presOf" srcId="{F20CAFD6-D177-4E67-ACB5-679378704588}" destId="{55418C0F-2A05-4B68-AB04-3E397221D050}" srcOrd="0" destOrd="0" presId="urn:microsoft.com/office/officeart/2005/8/layout/orgChart1"/>
    <dgm:cxn modelId="{5C159515-23A1-4161-B107-F10202B0A879}" srcId="{327380A4-CA60-4F6E-B271-5C92DA3CC1BB}" destId="{61762399-620E-4675-BCA7-05996BEBA1D4}" srcOrd="2" destOrd="0" parTransId="{B575E0C4-6001-44A8-8E83-DED641F27DF9}" sibTransId="{713DD28C-85EA-4500-9F7E-A5889DEA7138}"/>
    <dgm:cxn modelId="{CD8E6518-DA5E-4586-8327-FD197BF6D9C0}" type="presOf" srcId="{B8D16583-0ED2-4D5B-A9A7-0B2B378DCE93}" destId="{4D62D40B-DFAA-4187-A3E1-2C6AECC7B332}" srcOrd="0" destOrd="0" presId="urn:microsoft.com/office/officeart/2005/8/layout/orgChart1"/>
    <dgm:cxn modelId="{FDFFF619-9799-4AED-9AAF-334A0A9358E1}" type="presOf" srcId="{C402BD36-C86D-4159-B9C2-533D48827A8D}" destId="{95AD41DA-C416-4A8E-BDE8-C11DD4F4E5B4}" srcOrd="0" destOrd="0" presId="urn:microsoft.com/office/officeart/2005/8/layout/orgChart1"/>
    <dgm:cxn modelId="{1ECF6520-5791-49E6-BE4A-EBE53FC3B0AD}" type="presOf" srcId="{A5A8F8E8-9D4C-4F79-B2BE-3517A95F3A95}" destId="{3FAA34A0-93F3-42BA-AD1A-181F11E48C50}" srcOrd="0" destOrd="0" presId="urn:microsoft.com/office/officeart/2005/8/layout/orgChart1"/>
    <dgm:cxn modelId="{F15A4F25-20CF-4341-8BD5-842E073E1BAB}" type="presOf" srcId="{985248DE-787F-49E7-A4C9-E8A967613BAD}" destId="{9A2390AD-D805-4ADD-A71E-FD3B26020879}" srcOrd="0" destOrd="0" presId="urn:microsoft.com/office/officeart/2005/8/layout/orgChart1"/>
    <dgm:cxn modelId="{9E5EF029-9493-42B4-B65F-55877855A90B}" type="presOf" srcId="{80B47634-40CC-4C8D-AEB8-9A4BBCD469CF}" destId="{850766E5-1317-42E8-A108-7CFA0690C3F4}" srcOrd="1" destOrd="0" presId="urn:microsoft.com/office/officeart/2005/8/layout/orgChart1"/>
    <dgm:cxn modelId="{F339052B-68C4-4DD8-9899-5E48D344C86B}" type="presOf" srcId="{B575E0C4-6001-44A8-8E83-DED641F27DF9}" destId="{60872A73-C66A-4098-A6DD-67CC82BFB9CB}" srcOrd="0" destOrd="0" presId="urn:microsoft.com/office/officeart/2005/8/layout/orgChart1"/>
    <dgm:cxn modelId="{2E331936-B349-4F84-9327-3D6053FE87A7}" srcId="{93ED42D8-969F-427B-93E1-2D1A8DF8334E}" destId="{282714CB-2441-4EA3-AFB5-ABE9E100F8AB}" srcOrd="0" destOrd="0" parTransId="{F20CAFD6-D177-4E67-ACB5-679378704588}" sibTransId="{E7B16D6B-1309-4596-9CF7-7A4AF0214D55}"/>
    <dgm:cxn modelId="{D59AE23B-27FC-42A4-B57A-0B5CFF16D369}" type="presOf" srcId="{0CD72449-66EB-45AB-9D13-94BE8FA9C38C}" destId="{16DEA329-561F-4B2A-8BED-FC128052F072}" srcOrd="0" destOrd="0" presId="urn:microsoft.com/office/officeart/2005/8/layout/orgChart1"/>
    <dgm:cxn modelId="{E4B01F3D-BA14-4A64-9262-DD2D9F293162}" type="presOf" srcId="{C769E5DB-89A0-4477-BF73-6665AB38099A}" destId="{9556AEFC-A7BD-4928-A909-D992BD7F4DF4}" srcOrd="1" destOrd="0" presId="urn:microsoft.com/office/officeart/2005/8/layout/orgChart1"/>
    <dgm:cxn modelId="{21B1E23D-DD12-4555-9F6F-6305665813C1}" type="presOf" srcId="{C769E5DB-89A0-4477-BF73-6665AB38099A}" destId="{7921FA63-8017-4587-9099-CC378EBD229A}" srcOrd="0" destOrd="0" presId="urn:microsoft.com/office/officeart/2005/8/layout/orgChart1"/>
    <dgm:cxn modelId="{AD2B983F-25E9-4936-8F2D-68E6C1D762D0}" type="presOf" srcId="{93ED42D8-969F-427B-93E1-2D1A8DF8334E}" destId="{9440299A-71E1-43EF-8D25-8C4F822F1BB7}" srcOrd="1" destOrd="0" presId="urn:microsoft.com/office/officeart/2005/8/layout/orgChart1"/>
    <dgm:cxn modelId="{08CB155D-F9ED-4C30-A0CD-18788BFB913E}" srcId="{9AE958EC-F627-432C-AD5E-B494618FB2B1}" destId="{C769E5DB-89A0-4477-BF73-6665AB38099A}" srcOrd="0" destOrd="0" parTransId="{CCB66C3E-1F30-4E2A-B461-34D03280D72D}" sibTransId="{A2F07E72-3F2E-44BF-9A14-E0A1479885D5}"/>
    <dgm:cxn modelId="{3D327B62-88CC-4FB1-8118-4AA9C1F824D8}" type="presOf" srcId="{CCB66C3E-1F30-4E2A-B461-34D03280D72D}" destId="{0C0A95D8-2CC6-4577-AB11-A78738B67042}" srcOrd="0" destOrd="0" presId="urn:microsoft.com/office/officeart/2005/8/layout/orgChart1"/>
    <dgm:cxn modelId="{7F103045-66B8-428C-9F07-6E99BAB8F63B}" type="presOf" srcId="{80B47634-40CC-4C8D-AEB8-9A4BBCD469CF}" destId="{49DB9100-0416-478E-B5D3-00A8AD46C1A5}" srcOrd="0" destOrd="0" presId="urn:microsoft.com/office/officeart/2005/8/layout/orgChart1"/>
    <dgm:cxn modelId="{8665376C-C533-4241-95DF-6506C8C9B8EE}" type="presOf" srcId="{0CD72449-66EB-45AB-9D13-94BE8FA9C38C}" destId="{CD1F8413-2098-435D-95AA-9329355C2596}" srcOrd="1" destOrd="0" presId="urn:microsoft.com/office/officeart/2005/8/layout/orgChart1"/>
    <dgm:cxn modelId="{42CD496C-227A-4CFE-A009-4719884BDE51}" type="presOf" srcId="{61762399-620E-4675-BCA7-05996BEBA1D4}" destId="{A9966645-F0E8-4372-8448-04BDED4E3531}" srcOrd="1" destOrd="0" presId="urn:microsoft.com/office/officeart/2005/8/layout/orgChart1"/>
    <dgm:cxn modelId="{6962926D-DF16-4671-A6E9-0B15530F03AB}" type="presOf" srcId="{178E7069-5C41-4EAA-AA05-5947DC2FD8B6}" destId="{5D3B2C8E-BE3D-4667-858E-272EADE3902C}" srcOrd="0" destOrd="0" presId="urn:microsoft.com/office/officeart/2005/8/layout/orgChart1"/>
    <dgm:cxn modelId="{CA6CAB4E-906C-40AA-8687-EEC2749A2FE8}" type="presOf" srcId="{1DD7C687-8362-446A-865F-D243FC1E9C9F}" destId="{07131730-5C41-4820-8B4C-7A48B1AE5E99}" srcOrd="1" destOrd="0" presId="urn:microsoft.com/office/officeart/2005/8/layout/orgChart1"/>
    <dgm:cxn modelId="{0CEEB76E-A491-4F04-B516-28564E22F0D9}" type="presOf" srcId="{7ACAAD72-C0A5-4963-9BF4-B98B564AFCD6}" destId="{CC00834A-5D6B-45D7-9EDE-DFD8C9E346FA}" srcOrd="0" destOrd="0" presId="urn:microsoft.com/office/officeart/2005/8/layout/orgChart1"/>
    <dgm:cxn modelId="{315AE34E-101A-46DD-AFDC-2F3264FB4A72}" srcId="{327380A4-CA60-4F6E-B271-5C92DA3CC1BB}" destId="{A5A8F8E8-9D4C-4F79-B2BE-3517A95F3A95}" srcOrd="3" destOrd="0" parTransId="{66BA2352-7D40-43F3-9A5B-13D49DE1B2D6}" sibTransId="{3E7FB6D2-B0F5-487B-9090-B5C527B6F7B1}"/>
    <dgm:cxn modelId="{1E1A024F-E378-4B87-AD41-9C20AAF90426}" srcId="{80AD7A66-D7FC-42FA-B4FB-4E232C50733D}" destId="{93ED42D8-969F-427B-93E1-2D1A8DF8334E}" srcOrd="4" destOrd="0" parTransId="{89D95A0C-4511-43D1-A0C5-B3CFF9464617}" sibTransId="{A4635A07-ABEC-4A39-B107-52AE151B8247}"/>
    <dgm:cxn modelId="{BBF35670-0A98-4E2E-B64A-F95195260E5F}" type="presOf" srcId="{DA36E79B-BE7C-422A-8D84-7DAB54D7B5C7}" destId="{27024BC6-AB7D-42C6-B09D-D22935F42A7B}" srcOrd="0" destOrd="0" presId="urn:microsoft.com/office/officeart/2005/8/layout/orgChart1"/>
    <dgm:cxn modelId="{87608D51-4630-462A-A312-971352C575F9}" type="presOf" srcId="{F3FAF255-11ED-41A4-87C0-C152D4A3111C}" destId="{E6CEFCFC-B4DD-4FC9-9B78-617F13E3E580}" srcOrd="0" destOrd="0" presId="urn:microsoft.com/office/officeart/2005/8/layout/orgChart1"/>
    <dgm:cxn modelId="{DFBE6B77-90F9-491F-8ACE-0034E6939077}" srcId="{327380A4-CA60-4F6E-B271-5C92DA3CC1BB}" destId="{1DD7C687-8362-446A-865F-D243FC1E9C9F}" srcOrd="1" destOrd="0" parTransId="{C9A26083-8F3B-4B75-BE62-2018DC1D4B80}" sibTransId="{2A37D61D-4F76-4B56-A66A-B5DD69BD88F0}"/>
    <dgm:cxn modelId="{FDBF1178-A5F3-41CC-BE40-0D17446AB83A}" type="presOf" srcId="{998001B4-2012-4A93-BBF9-0822C47CAEAF}" destId="{B13F321B-8279-4E8C-819D-BAC755215F8B}" srcOrd="1" destOrd="0" presId="urn:microsoft.com/office/officeart/2005/8/layout/orgChart1"/>
    <dgm:cxn modelId="{9D5B095A-ED50-45CE-9644-F972904D295D}" type="presOf" srcId="{291B2F85-06EB-4760-B4A5-20025EC2A21F}" destId="{C31B0E45-6ED4-42A5-B63E-408F4908DD40}" srcOrd="0" destOrd="0" presId="urn:microsoft.com/office/officeart/2005/8/layout/orgChart1"/>
    <dgm:cxn modelId="{F2C8847A-000D-40D3-B879-E664177E4732}" srcId="{178E7069-5C41-4EAA-AA05-5947DC2FD8B6}" destId="{998001B4-2012-4A93-BBF9-0822C47CAEAF}" srcOrd="1" destOrd="0" parTransId="{DA36E79B-BE7C-422A-8D84-7DAB54D7B5C7}" sibTransId="{7BB84C70-C1FA-466B-B94C-B01933F8853D}"/>
    <dgm:cxn modelId="{AD7B847B-A560-4F4D-81B7-F6B7D8ADA6BE}" type="presOf" srcId="{A5A8F8E8-9D4C-4F79-B2BE-3517A95F3A95}" destId="{27328833-32C4-4FB7-B239-A5594B957DC7}" srcOrd="1" destOrd="0" presId="urn:microsoft.com/office/officeart/2005/8/layout/orgChart1"/>
    <dgm:cxn modelId="{7026A37D-7B94-4D5C-A123-DF9FC7CB15E0}" type="presOf" srcId="{16E180E6-0FB6-4CD6-89BB-FF824A178BA4}" destId="{F81A49D6-C00F-4123-9AAC-684490DDA285}" srcOrd="1" destOrd="0" presId="urn:microsoft.com/office/officeart/2005/8/layout/orgChart1"/>
    <dgm:cxn modelId="{CAE9B883-0FF5-4199-AFB2-7D6D1B57BB4E}" type="presOf" srcId="{B32523EE-4A19-47F6-88CB-B3E17B207976}" destId="{13670F56-DB04-4EB1-A0AB-25CCEBDDB575}" srcOrd="1" destOrd="0" presId="urn:microsoft.com/office/officeart/2005/8/layout/orgChart1"/>
    <dgm:cxn modelId="{0A80F286-6241-4101-B18A-E5FDBA109F8C}" type="presOf" srcId="{78F349F6-A8BF-4D6D-8365-0DFB38BB60A2}" destId="{85029313-A01F-428B-9A15-7FFFFEAB9E35}" srcOrd="0" destOrd="0" presId="urn:microsoft.com/office/officeart/2005/8/layout/orgChart1"/>
    <dgm:cxn modelId="{217AA887-314A-47D2-828A-A192D98AA445}" type="presOf" srcId="{610E5B54-8264-41A0-8C30-7E5E10CC7FB5}" destId="{8AE39452-4F96-4CF4-BFDC-38D4C464B3EA}" srcOrd="0" destOrd="0" presId="urn:microsoft.com/office/officeart/2005/8/layout/orgChart1"/>
    <dgm:cxn modelId="{257EDA8A-41ED-48B5-9414-08F6A253D355}" type="presOf" srcId="{282714CB-2441-4EA3-AFB5-ABE9E100F8AB}" destId="{90985E0D-A97A-476B-BCC9-B7F65C87BE13}" srcOrd="1" destOrd="0" presId="urn:microsoft.com/office/officeart/2005/8/layout/orgChart1"/>
    <dgm:cxn modelId="{5D5BBB8D-FAB5-4E8C-823E-03E5372F5A21}" type="presOf" srcId="{5285CCFF-FD1D-4259-B626-31258C018BD7}" destId="{98ADC057-67FF-40A9-A079-18843C75591A}" srcOrd="0" destOrd="0" presId="urn:microsoft.com/office/officeart/2005/8/layout/orgChart1"/>
    <dgm:cxn modelId="{27C37991-CE7B-4442-8AAB-CDC7A3FFEFFE}" srcId="{80AD7A66-D7FC-42FA-B4FB-4E232C50733D}" destId="{327380A4-CA60-4F6E-B271-5C92DA3CC1BB}" srcOrd="1" destOrd="0" parTransId="{AB704B44-8CBD-4BCB-91AF-7001E93DF262}" sibTransId="{31300DFD-D0E6-4A47-96B7-8BB98388032F}"/>
    <dgm:cxn modelId="{E76C7E96-8C33-4DEE-9C65-354691C212F5}" srcId="{80AD7A66-D7FC-42FA-B4FB-4E232C50733D}" destId="{178E7069-5C41-4EAA-AA05-5947DC2FD8B6}" srcOrd="0" destOrd="0" parTransId="{C402BD36-C86D-4159-B9C2-533D48827A8D}" sibTransId="{EE1C92D6-B994-400C-B6D1-E656134187E4}"/>
    <dgm:cxn modelId="{7A25329D-2227-4313-93A1-1B79F5F17C5A}" type="presOf" srcId="{998001B4-2012-4A93-BBF9-0822C47CAEAF}" destId="{D77D8250-68E0-4396-B21D-3127C6A7A29C}" srcOrd="0" destOrd="0" presId="urn:microsoft.com/office/officeart/2005/8/layout/orgChart1"/>
    <dgm:cxn modelId="{DE0053A2-BED9-46A5-A6C5-2F747CF1807A}" type="presOf" srcId="{5285CCFF-FD1D-4259-B626-31258C018BD7}" destId="{4CAC5F4F-68C2-4F17-B6BF-E997F31D3F23}" srcOrd="1" destOrd="0" presId="urn:microsoft.com/office/officeart/2005/8/layout/orgChart1"/>
    <dgm:cxn modelId="{6C7432A7-BE17-4990-9690-ED99272D1A75}" type="presOf" srcId="{AB704B44-8CBD-4BCB-91AF-7001E93DF262}" destId="{2A1613F4-E934-44A4-9877-0FA8D73E4931}" srcOrd="0" destOrd="0" presId="urn:microsoft.com/office/officeart/2005/8/layout/orgChart1"/>
    <dgm:cxn modelId="{68B3B1A8-551C-4232-B62B-D713376489E6}" type="presOf" srcId="{178E7069-5C41-4EAA-AA05-5947DC2FD8B6}" destId="{A923323B-C301-46BF-B53F-E63182554922}" srcOrd="1" destOrd="0" presId="urn:microsoft.com/office/officeart/2005/8/layout/orgChart1"/>
    <dgm:cxn modelId="{FA2C32B3-6361-4103-B653-2B59688CE0D4}" srcId="{80B47634-40CC-4C8D-AEB8-9A4BBCD469CF}" destId="{0CD72449-66EB-45AB-9D13-94BE8FA9C38C}" srcOrd="1" destOrd="0" parTransId="{BEC921A8-567B-4777-85AF-3988C9D2434D}" sibTransId="{2F2238D1-D9CD-40EE-B6FE-A7E6FFDC2FF3}"/>
    <dgm:cxn modelId="{A6BBFEBA-CCC6-4F6E-83B2-A3ED8DA49AF8}" type="presOf" srcId="{D87E8AE6-8FE0-4143-B274-731FD4E0E97F}" destId="{A4D6ED0D-2D87-47A4-91D1-3562729EE3EA}" srcOrd="1" destOrd="0" presId="urn:microsoft.com/office/officeart/2005/8/layout/orgChart1"/>
    <dgm:cxn modelId="{73FF1EBD-5895-4875-8136-FEBC113D373C}" type="presOf" srcId="{327380A4-CA60-4F6E-B271-5C92DA3CC1BB}" destId="{D5A68363-8340-4D2A-8D30-B987FC6A69DB}" srcOrd="0" destOrd="0" presId="urn:microsoft.com/office/officeart/2005/8/layout/orgChart1"/>
    <dgm:cxn modelId="{2FEDC3BD-E067-48CE-BFA3-479AAE65D50F}" type="presOf" srcId="{9AE958EC-F627-432C-AD5E-B494618FB2B1}" destId="{51D4BA23-21D4-4DE8-8A57-74F603B17202}" srcOrd="0" destOrd="0" presId="urn:microsoft.com/office/officeart/2005/8/layout/orgChart1"/>
    <dgm:cxn modelId="{1676B1C0-F58E-4958-97C7-6822CFA9A25C}" srcId="{327380A4-CA60-4F6E-B271-5C92DA3CC1BB}" destId="{D87E8AE6-8FE0-4143-B274-731FD4E0E97F}" srcOrd="0" destOrd="0" parTransId="{291B2F85-06EB-4760-B4A5-20025EC2A21F}" sibTransId="{897C0048-0BAD-479A-9841-D4CE316A580C}"/>
    <dgm:cxn modelId="{FAFBBFC1-2EFB-4DE7-A449-0882CEE0805D}" type="presOf" srcId="{80AD7A66-D7FC-42FA-B4FB-4E232C50733D}" destId="{0062B1FD-A5EE-460F-8524-5CD2AB8D2B6A}" srcOrd="0" destOrd="0" presId="urn:microsoft.com/office/officeart/2005/8/layout/orgChart1"/>
    <dgm:cxn modelId="{AC5F7DC6-821C-48A1-A2BA-B4FCBEED5A66}" type="presOf" srcId="{282714CB-2441-4EA3-AFB5-ABE9E100F8AB}" destId="{FC1D49F5-F99E-4A3C-AA9F-85FF9A3DF440}" srcOrd="0" destOrd="0" presId="urn:microsoft.com/office/officeart/2005/8/layout/orgChart1"/>
    <dgm:cxn modelId="{9962DCC6-B072-474C-BB2F-CBD0179FD426}" type="presOf" srcId="{B32523EE-4A19-47F6-88CB-B3E17B207976}" destId="{8B2099C4-2E87-46C5-8FBD-3FC01EE8A88B}" srcOrd="0" destOrd="0" presId="urn:microsoft.com/office/officeart/2005/8/layout/orgChart1"/>
    <dgm:cxn modelId="{E11B73C9-DCDD-4DE7-8336-18EE90378DF3}" srcId="{80AD7A66-D7FC-42FA-B4FB-4E232C50733D}" destId="{9AE958EC-F627-432C-AD5E-B494618FB2B1}" srcOrd="3" destOrd="0" parTransId="{4C44D96D-D9C5-4003-AE03-AF04B5F25F82}" sibTransId="{57597A5A-46E8-47DD-9C20-C1E5C6CE34B8}"/>
    <dgm:cxn modelId="{B5BCC9CD-F282-471F-BE6F-332D08AA608D}" type="presOf" srcId="{4C44D96D-D9C5-4003-AE03-AF04B5F25F82}" destId="{233FB0C9-D9DE-429D-BC91-75936ECCA923}" srcOrd="0" destOrd="0" presId="urn:microsoft.com/office/officeart/2005/8/layout/orgChart1"/>
    <dgm:cxn modelId="{DD2818CF-B504-48D6-8352-1D3C76AA6892}" type="presOf" srcId="{1DD7C687-8362-446A-865F-D243FC1E9C9F}" destId="{14C9F924-4691-45A2-892A-32DF47C9EF75}" srcOrd="0" destOrd="0" presId="urn:microsoft.com/office/officeart/2005/8/layout/orgChart1"/>
    <dgm:cxn modelId="{379D40D9-4703-40ED-A97D-3BD3B3F4C632}" type="presOf" srcId="{BEC921A8-567B-4777-85AF-3988C9D2434D}" destId="{FE5F7FC6-719F-498A-8BF6-365EC58BB4D7}" srcOrd="0" destOrd="0" presId="urn:microsoft.com/office/officeart/2005/8/layout/orgChart1"/>
    <dgm:cxn modelId="{1A3E12DC-ED62-44D4-B73C-5A566FE4CA5B}" type="presOf" srcId="{D87E8AE6-8FE0-4143-B274-731FD4E0E97F}" destId="{935E4D4D-1060-429C-A689-7BE6AC42966F}" srcOrd="0" destOrd="0" presId="urn:microsoft.com/office/officeart/2005/8/layout/orgChart1"/>
    <dgm:cxn modelId="{924094DC-2540-422A-889C-1252DF96361B}" type="presOf" srcId="{66BA2352-7D40-43F3-9A5B-13D49DE1B2D6}" destId="{4D061DA3-4B73-4E63-84C4-2E6A26D591DC}" srcOrd="0" destOrd="0" presId="urn:microsoft.com/office/officeart/2005/8/layout/orgChart1"/>
    <dgm:cxn modelId="{D843EAE5-45CE-4BCA-BF4C-B4C7A5E7475C}" type="presOf" srcId="{98295C6C-FDF6-4C0B-A79B-535A8B335FBF}" destId="{2878E37A-3054-4642-A35A-8AEBC56A1CB7}" srcOrd="1" destOrd="0" presId="urn:microsoft.com/office/officeart/2005/8/layout/orgChart1"/>
    <dgm:cxn modelId="{A2220DE6-0ED1-40C0-9E0D-FDEB2357B5FB}" type="presOf" srcId="{89D95A0C-4511-43D1-A0C5-B3CFF9464617}" destId="{3DDB4358-3C47-4DA1-815E-BE6CF7BA7A0C}" srcOrd="0" destOrd="0" presId="urn:microsoft.com/office/officeart/2005/8/layout/orgChart1"/>
    <dgm:cxn modelId="{1B233AEC-76CD-4DF2-9FAD-CB7901A4C7F5}" type="presOf" srcId="{16E180E6-0FB6-4CD6-89BB-FF824A178BA4}" destId="{7515E068-4CD0-4359-BC51-DD93F6D238C5}" srcOrd="0" destOrd="0" presId="urn:microsoft.com/office/officeart/2005/8/layout/orgChart1"/>
    <dgm:cxn modelId="{3B6A04F2-AF9C-4DAA-BF43-9ADBF3137E3B}" type="presOf" srcId="{327380A4-CA60-4F6E-B271-5C92DA3CC1BB}" destId="{121DD23B-3441-4982-966F-7E9E99419FEB}" srcOrd="1" destOrd="0" presId="urn:microsoft.com/office/officeart/2005/8/layout/orgChart1"/>
    <dgm:cxn modelId="{C28771F4-7641-405B-84A4-BF712A67746B}" type="presOf" srcId="{93ED42D8-969F-427B-93E1-2D1A8DF8334E}" destId="{13B88C63-CFD0-4768-84A4-2829B140D137}" srcOrd="0" destOrd="0" presId="urn:microsoft.com/office/officeart/2005/8/layout/orgChart1"/>
    <dgm:cxn modelId="{E9F364F5-7518-431C-B54A-93B93A50A99B}" type="presOf" srcId="{61762399-620E-4675-BCA7-05996BEBA1D4}" destId="{15698D91-1230-4D2E-A9A3-4B2970DC27D1}" srcOrd="0" destOrd="0" presId="urn:microsoft.com/office/officeart/2005/8/layout/orgChart1"/>
    <dgm:cxn modelId="{4C2B7EF5-C675-4BA0-9C05-097339B221D4}" srcId="{178E7069-5C41-4EAA-AA05-5947DC2FD8B6}" destId="{5285CCFF-FD1D-4259-B626-31258C018BD7}" srcOrd="2" destOrd="0" parTransId="{78F349F6-A8BF-4D6D-8365-0DFB38BB60A2}" sibTransId="{71AA2911-40D5-48E4-AEB3-30170A937761}"/>
    <dgm:cxn modelId="{6EC779F6-62FF-48DD-B647-C1DFBBF8C159}" srcId="{178E7069-5C41-4EAA-AA05-5947DC2FD8B6}" destId="{B32523EE-4A19-47F6-88CB-B3E17B207976}" srcOrd="0" destOrd="0" parTransId="{610E5B54-8264-41A0-8C30-7E5E10CC7FB5}" sibTransId="{42A34634-56D1-4BC9-B13C-A22292DC8B34}"/>
    <dgm:cxn modelId="{87F415F8-31A2-458D-9005-35D122E3B8F6}" srcId="{80B47634-40CC-4C8D-AEB8-9A4BBCD469CF}" destId="{16E180E6-0FB6-4CD6-89BB-FF824A178BA4}" srcOrd="0" destOrd="0" parTransId="{F3FAF255-11ED-41A4-87C0-C152D4A3111C}" sibTransId="{50E0D867-9985-4EC0-A1A2-B9B5D6D498D8}"/>
    <dgm:cxn modelId="{12716BFB-1288-4E44-8364-7D4501E5E5C3}" type="presOf" srcId="{C9A26083-8F3B-4B75-BE62-2018DC1D4B80}" destId="{29A98848-DBB9-4DB4-9508-F4454A88D5B9}" srcOrd="0" destOrd="0" presId="urn:microsoft.com/office/officeart/2005/8/layout/orgChart1"/>
    <dgm:cxn modelId="{68702DFD-DEF1-4579-9C53-4390A0DDD368}" srcId="{98295C6C-FDF6-4C0B-A79B-535A8B335FBF}" destId="{80AD7A66-D7FC-42FA-B4FB-4E232C50733D}" srcOrd="0" destOrd="0" parTransId="{B8D16583-0ED2-4D5B-A9A7-0B2B378DCE93}" sibTransId="{B15F52A7-4020-47C2-A814-8212CE95F27A}"/>
    <dgm:cxn modelId="{7908D8FE-524F-4B44-A0B2-E05FFAF2EA47}" type="presOf" srcId="{9AE958EC-F627-432C-AD5E-B494618FB2B1}" destId="{B0DFB978-8E27-410D-9780-261240D31527}" srcOrd="1" destOrd="0" presId="urn:microsoft.com/office/officeart/2005/8/layout/orgChart1"/>
    <dgm:cxn modelId="{52CBD8A1-5508-4E02-AAAD-48989E26DC87}" type="presParOf" srcId="{9A2390AD-D805-4ADD-A71E-FD3B26020879}" destId="{E9FAEAE2-A4FC-4616-A138-E41789AE5F90}" srcOrd="0" destOrd="0" presId="urn:microsoft.com/office/officeart/2005/8/layout/orgChart1"/>
    <dgm:cxn modelId="{B44F90A5-52AF-4791-802A-203314DA0917}" type="presParOf" srcId="{E9FAEAE2-A4FC-4616-A138-E41789AE5F90}" destId="{39F89315-E30C-4799-98E5-5B5E7ACD7ED7}" srcOrd="0" destOrd="0" presId="urn:microsoft.com/office/officeart/2005/8/layout/orgChart1"/>
    <dgm:cxn modelId="{4E55B921-28C1-4680-A7AA-4D1CA2A6FE38}" type="presParOf" srcId="{39F89315-E30C-4799-98E5-5B5E7ACD7ED7}" destId="{FF5A3142-E517-451B-AC17-3CF5DD843F16}" srcOrd="0" destOrd="0" presId="urn:microsoft.com/office/officeart/2005/8/layout/orgChart1"/>
    <dgm:cxn modelId="{902C5B40-F91E-4FBB-9538-BD61669FA930}" type="presParOf" srcId="{39F89315-E30C-4799-98E5-5B5E7ACD7ED7}" destId="{2878E37A-3054-4642-A35A-8AEBC56A1CB7}" srcOrd="1" destOrd="0" presId="urn:microsoft.com/office/officeart/2005/8/layout/orgChart1"/>
    <dgm:cxn modelId="{2815852B-45F6-4FFE-A730-6BDDC37571C1}" type="presParOf" srcId="{E9FAEAE2-A4FC-4616-A138-E41789AE5F90}" destId="{B54A210E-AB51-46F1-BCA9-0E55D7319E79}" srcOrd="1" destOrd="0" presId="urn:microsoft.com/office/officeart/2005/8/layout/orgChart1"/>
    <dgm:cxn modelId="{9BCCFEB8-24AB-4FBD-A607-FCFAF577A491}" type="presParOf" srcId="{B54A210E-AB51-46F1-BCA9-0E55D7319E79}" destId="{4D62D40B-DFAA-4187-A3E1-2C6AECC7B332}" srcOrd="0" destOrd="0" presId="urn:microsoft.com/office/officeart/2005/8/layout/orgChart1"/>
    <dgm:cxn modelId="{C6A93BB3-A9A4-4531-8EE5-2879680F5BDF}" type="presParOf" srcId="{B54A210E-AB51-46F1-BCA9-0E55D7319E79}" destId="{D9A1CF56-62F6-4944-B644-AAB3EDE50E78}" srcOrd="1" destOrd="0" presId="urn:microsoft.com/office/officeart/2005/8/layout/orgChart1"/>
    <dgm:cxn modelId="{D95ADBAC-3AFC-4728-AFF2-6633280C0E77}" type="presParOf" srcId="{D9A1CF56-62F6-4944-B644-AAB3EDE50E78}" destId="{BA2422E8-482A-4730-8761-356189F2684C}" srcOrd="0" destOrd="0" presId="urn:microsoft.com/office/officeart/2005/8/layout/orgChart1"/>
    <dgm:cxn modelId="{1167BDD8-E088-4171-970E-9A35CEA4A14B}" type="presParOf" srcId="{BA2422E8-482A-4730-8761-356189F2684C}" destId="{0062B1FD-A5EE-460F-8524-5CD2AB8D2B6A}" srcOrd="0" destOrd="0" presId="urn:microsoft.com/office/officeart/2005/8/layout/orgChart1"/>
    <dgm:cxn modelId="{E385B9D0-9E45-4549-A7B3-64851DE24AA7}" type="presParOf" srcId="{BA2422E8-482A-4730-8761-356189F2684C}" destId="{B5F5AF7E-5AE4-4C08-8D9A-FDF7313C76DD}" srcOrd="1" destOrd="0" presId="urn:microsoft.com/office/officeart/2005/8/layout/orgChart1"/>
    <dgm:cxn modelId="{50758A76-4C1B-4A94-BC73-AE406957ACAD}" type="presParOf" srcId="{D9A1CF56-62F6-4944-B644-AAB3EDE50E78}" destId="{319467CA-D0EE-436A-9B1F-318986F90A01}" srcOrd="1" destOrd="0" presId="urn:microsoft.com/office/officeart/2005/8/layout/orgChart1"/>
    <dgm:cxn modelId="{3C18EDFF-95EE-4423-BCDF-F0E2B5000D9A}" type="presParOf" srcId="{319467CA-D0EE-436A-9B1F-318986F90A01}" destId="{95AD41DA-C416-4A8E-BDE8-C11DD4F4E5B4}" srcOrd="0" destOrd="0" presId="urn:microsoft.com/office/officeart/2005/8/layout/orgChart1"/>
    <dgm:cxn modelId="{3226AC3E-3100-499F-9EB1-79803F08EF70}" type="presParOf" srcId="{319467CA-D0EE-436A-9B1F-318986F90A01}" destId="{A8046E87-10C7-48DD-90A1-F754152BCA0E}" srcOrd="1" destOrd="0" presId="urn:microsoft.com/office/officeart/2005/8/layout/orgChart1"/>
    <dgm:cxn modelId="{96BFE592-AC82-4390-93DF-6126258F0087}" type="presParOf" srcId="{A8046E87-10C7-48DD-90A1-F754152BCA0E}" destId="{E622D79A-D2FB-4304-951A-9F60BF5B577C}" srcOrd="0" destOrd="0" presId="urn:microsoft.com/office/officeart/2005/8/layout/orgChart1"/>
    <dgm:cxn modelId="{C69FE4A1-912C-47C0-A578-2424A635B5ED}" type="presParOf" srcId="{E622D79A-D2FB-4304-951A-9F60BF5B577C}" destId="{5D3B2C8E-BE3D-4667-858E-272EADE3902C}" srcOrd="0" destOrd="0" presId="urn:microsoft.com/office/officeart/2005/8/layout/orgChart1"/>
    <dgm:cxn modelId="{4CA6D98F-D923-44E2-8EE3-198B6B7DD845}" type="presParOf" srcId="{E622D79A-D2FB-4304-951A-9F60BF5B577C}" destId="{A923323B-C301-46BF-B53F-E63182554922}" srcOrd="1" destOrd="0" presId="urn:microsoft.com/office/officeart/2005/8/layout/orgChart1"/>
    <dgm:cxn modelId="{BD91F56D-CCD9-43E6-A8F5-418B332FE7D1}" type="presParOf" srcId="{A8046E87-10C7-48DD-90A1-F754152BCA0E}" destId="{414383B3-8931-448A-9296-869F3257EBDF}" srcOrd="1" destOrd="0" presId="urn:microsoft.com/office/officeart/2005/8/layout/orgChart1"/>
    <dgm:cxn modelId="{9BAB2138-4257-4FF1-B61F-00A745245A1C}" type="presParOf" srcId="{414383B3-8931-448A-9296-869F3257EBDF}" destId="{8AE39452-4F96-4CF4-BFDC-38D4C464B3EA}" srcOrd="0" destOrd="0" presId="urn:microsoft.com/office/officeart/2005/8/layout/orgChart1"/>
    <dgm:cxn modelId="{1F1A068A-5D4B-43FB-AE25-96BF0A430A0C}" type="presParOf" srcId="{414383B3-8931-448A-9296-869F3257EBDF}" destId="{DF92B0B3-0F87-455A-A98F-7BA28CD530FC}" srcOrd="1" destOrd="0" presId="urn:microsoft.com/office/officeart/2005/8/layout/orgChart1"/>
    <dgm:cxn modelId="{3F5B8FEC-DC08-4564-B8D6-89FC00BB6E0A}" type="presParOf" srcId="{DF92B0B3-0F87-455A-A98F-7BA28CD530FC}" destId="{CD9CB20A-4914-43E8-88F5-C8F0327A9977}" srcOrd="0" destOrd="0" presId="urn:microsoft.com/office/officeart/2005/8/layout/orgChart1"/>
    <dgm:cxn modelId="{1B6D268F-FBA9-4B30-905E-1E7A2CB4E518}" type="presParOf" srcId="{CD9CB20A-4914-43E8-88F5-C8F0327A9977}" destId="{8B2099C4-2E87-46C5-8FBD-3FC01EE8A88B}" srcOrd="0" destOrd="0" presId="urn:microsoft.com/office/officeart/2005/8/layout/orgChart1"/>
    <dgm:cxn modelId="{25213E68-94AD-4EA0-BD7F-15FD42B2A6F4}" type="presParOf" srcId="{CD9CB20A-4914-43E8-88F5-C8F0327A9977}" destId="{13670F56-DB04-4EB1-A0AB-25CCEBDDB575}" srcOrd="1" destOrd="0" presId="urn:microsoft.com/office/officeart/2005/8/layout/orgChart1"/>
    <dgm:cxn modelId="{132369E2-A4E8-45AF-A14C-FE9C97F4A864}" type="presParOf" srcId="{DF92B0B3-0F87-455A-A98F-7BA28CD530FC}" destId="{844C814A-274A-467E-A906-496815D085F1}" srcOrd="1" destOrd="0" presId="urn:microsoft.com/office/officeart/2005/8/layout/orgChart1"/>
    <dgm:cxn modelId="{88494BA9-0933-4EC2-B491-518B65B1AEDA}" type="presParOf" srcId="{DF92B0B3-0F87-455A-A98F-7BA28CD530FC}" destId="{1BBAF1B1-304A-4DE1-9845-98DE630D47E8}" srcOrd="2" destOrd="0" presId="urn:microsoft.com/office/officeart/2005/8/layout/orgChart1"/>
    <dgm:cxn modelId="{492AE34E-8EAD-443E-AF4E-C5C257CCF670}" type="presParOf" srcId="{414383B3-8931-448A-9296-869F3257EBDF}" destId="{27024BC6-AB7D-42C6-B09D-D22935F42A7B}" srcOrd="2" destOrd="0" presId="urn:microsoft.com/office/officeart/2005/8/layout/orgChart1"/>
    <dgm:cxn modelId="{64ECA76B-BDA6-4426-A9A3-A93696CC601B}" type="presParOf" srcId="{414383B3-8931-448A-9296-869F3257EBDF}" destId="{A34FF2C1-7F7A-428B-A9F9-7CDDC89F6C4B}" srcOrd="3" destOrd="0" presId="urn:microsoft.com/office/officeart/2005/8/layout/orgChart1"/>
    <dgm:cxn modelId="{DADD0DE9-EA25-4A08-AD0C-FE809FFB4DB6}" type="presParOf" srcId="{A34FF2C1-7F7A-428B-A9F9-7CDDC89F6C4B}" destId="{08A1499B-4FE0-492C-9FC6-3320264BB1FF}" srcOrd="0" destOrd="0" presId="urn:microsoft.com/office/officeart/2005/8/layout/orgChart1"/>
    <dgm:cxn modelId="{B5E6000D-6318-43FB-BA96-AE4E0DD6135E}" type="presParOf" srcId="{08A1499B-4FE0-492C-9FC6-3320264BB1FF}" destId="{D77D8250-68E0-4396-B21D-3127C6A7A29C}" srcOrd="0" destOrd="0" presId="urn:microsoft.com/office/officeart/2005/8/layout/orgChart1"/>
    <dgm:cxn modelId="{708B089A-701B-4424-8158-6BF087BA6276}" type="presParOf" srcId="{08A1499B-4FE0-492C-9FC6-3320264BB1FF}" destId="{B13F321B-8279-4E8C-819D-BAC755215F8B}" srcOrd="1" destOrd="0" presId="urn:microsoft.com/office/officeart/2005/8/layout/orgChart1"/>
    <dgm:cxn modelId="{D74D0F2A-954E-4657-A99D-A80D63DC6B8E}" type="presParOf" srcId="{A34FF2C1-7F7A-428B-A9F9-7CDDC89F6C4B}" destId="{D459BF4F-6C00-4D6E-9469-07DD626C4109}" srcOrd="1" destOrd="0" presId="urn:microsoft.com/office/officeart/2005/8/layout/orgChart1"/>
    <dgm:cxn modelId="{04D2660E-244F-4F60-8763-A152FB06AB0D}" type="presParOf" srcId="{A34FF2C1-7F7A-428B-A9F9-7CDDC89F6C4B}" destId="{81302A23-122B-4D48-A709-DD0D9D12984E}" srcOrd="2" destOrd="0" presId="urn:microsoft.com/office/officeart/2005/8/layout/orgChart1"/>
    <dgm:cxn modelId="{0CDCF6AF-138C-48E0-9590-988815CDA577}" type="presParOf" srcId="{414383B3-8931-448A-9296-869F3257EBDF}" destId="{85029313-A01F-428B-9A15-7FFFFEAB9E35}" srcOrd="4" destOrd="0" presId="urn:microsoft.com/office/officeart/2005/8/layout/orgChart1"/>
    <dgm:cxn modelId="{75F3CE9C-1BDB-45C6-8918-C906651ADB6F}" type="presParOf" srcId="{414383B3-8931-448A-9296-869F3257EBDF}" destId="{E8E79A58-20B4-469A-9063-0DCABFC00DA2}" srcOrd="5" destOrd="0" presId="urn:microsoft.com/office/officeart/2005/8/layout/orgChart1"/>
    <dgm:cxn modelId="{CE991E68-1634-4B03-B5E0-1CE64E063AC0}" type="presParOf" srcId="{E8E79A58-20B4-469A-9063-0DCABFC00DA2}" destId="{4A427F8E-CCBF-4FFD-B37D-24358AD23586}" srcOrd="0" destOrd="0" presId="urn:microsoft.com/office/officeart/2005/8/layout/orgChart1"/>
    <dgm:cxn modelId="{A873126D-5F30-42B2-B0B8-964943B7A476}" type="presParOf" srcId="{4A427F8E-CCBF-4FFD-B37D-24358AD23586}" destId="{98ADC057-67FF-40A9-A079-18843C75591A}" srcOrd="0" destOrd="0" presId="urn:microsoft.com/office/officeart/2005/8/layout/orgChart1"/>
    <dgm:cxn modelId="{761D8180-5C4F-40B6-B6E2-67FB71B9D316}" type="presParOf" srcId="{4A427F8E-CCBF-4FFD-B37D-24358AD23586}" destId="{4CAC5F4F-68C2-4F17-B6BF-E997F31D3F23}" srcOrd="1" destOrd="0" presId="urn:microsoft.com/office/officeart/2005/8/layout/orgChart1"/>
    <dgm:cxn modelId="{899C3EB7-A36A-45DB-A4CA-F5CD41CE4AA2}" type="presParOf" srcId="{E8E79A58-20B4-469A-9063-0DCABFC00DA2}" destId="{D299B120-F8C7-4FA1-ABD8-9B62B82A5834}" srcOrd="1" destOrd="0" presId="urn:microsoft.com/office/officeart/2005/8/layout/orgChart1"/>
    <dgm:cxn modelId="{829A572C-963E-4566-A393-6BD09391FA65}" type="presParOf" srcId="{E8E79A58-20B4-469A-9063-0DCABFC00DA2}" destId="{2B43E5ED-DEA8-4081-ABA1-4C4966AEA410}" srcOrd="2" destOrd="0" presId="urn:microsoft.com/office/officeart/2005/8/layout/orgChart1"/>
    <dgm:cxn modelId="{6436CBB0-9391-4F32-9E6F-D3F9B940734A}" type="presParOf" srcId="{A8046E87-10C7-48DD-90A1-F754152BCA0E}" destId="{26F45CAB-EB13-4E70-A08A-CD1A693E55A8}" srcOrd="2" destOrd="0" presId="urn:microsoft.com/office/officeart/2005/8/layout/orgChart1"/>
    <dgm:cxn modelId="{E9AC999C-7B93-47BD-A794-827E71A1C4EB}" type="presParOf" srcId="{319467CA-D0EE-436A-9B1F-318986F90A01}" destId="{2A1613F4-E934-44A4-9877-0FA8D73E4931}" srcOrd="2" destOrd="0" presId="urn:microsoft.com/office/officeart/2005/8/layout/orgChart1"/>
    <dgm:cxn modelId="{58BA69D3-CFD5-44BC-81FB-2980303CD8B2}" type="presParOf" srcId="{319467CA-D0EE-436A-9B1F-318986F90A01}" destId="{FA13C75E-EA10-441D-8491-4A1F524D1B71}" srcOrd="3" destOrd="0" presId="urn:microsoft.com/office/officeart/2005/8/layout/orgChart1"/>
    <dgm:cxn modelId="{DABAC99F-B161-469D-9B4C-9B1AB4FD9910}" type="presParOf" srcId="{FA13C75E-EA10-441D-8491-4A1F524D1B71}" destId="{1601D612-6B9B-4A73-9CF9-AB533DCCA7EC}" srcOrd="0" destOrd="0" presId="urn:microsoft.com/office/officeart/2005/8/layout/orgChart1"/>
    <dgm:cxn modelId="{77504DEC-21C1-4E54-9898-041CEE5A380B}" type="presParOf" srcId="{1601D612-6B9B-4A73-9CF9-AB533DCCA7EC}" destId="{D5A68363-8340-4D2A-8D30-B987FC6A69DB}" srcOrd="0" destOrd="0" presId="urn:microsoft.com/office/officeart/2005/8/layout/orgChart1"/>
    <dgm:cxn modelId="{FA046E4C-E932-476E-A521-C1BACB270A80}" type="presParOf" srcId="{1601D612-6B9B-4A73-9CF9-AB533DCCA7EC}" destId="{121DD23B-3441-4982-966F-7E9E99419FEB}" srcOrd="1" destOrd="0" presId="urn:microsoft.com/office/officeart/2005/8/layout/orgChart1"/>
    <dgm:cxn modelId="{611697C6-5EDD-4159-8E7D-F56ACBE7DFED}" type="presParOf" srcId="{FA13C75E-EA10-441D-8491-4A1F524D1B71}" destId="{317E567E-6E05-468A-A2EF-E26424858B73}" srcOrd="1" destOrd="0" presId="urn:microsoft.com/office/officeart/2005/8/layout/orgChart1"/>
    <dgm:cxn modelId="{81C2E416-F3CB-4B60-B1A1-ECBD704A8E3A}" type="presParOf" srcId="{317E567E-6E05-468A-A2EF-E26424858B73}" destId="{C31B0E45-6ED4-42A5-B63E-408F4908DD40}" srcOrd="0" destOrd="0" presId="urn:microsoft.com/office/officeart/2005/8/layout/orgChart1"/>
    <dgm:cxn modelId="{622D6372-6164-4A30-B523-CD5C219C79F0}" type="presParOf" srcId="{317E567E-6E05-468A-A2EF-E26424858B73}" destId="{D92226F1-D661-4252-B452-116E74352784}" srcOrd="1" destOrd="0" presId="urn:microsoft.com/office/officeart/2005/8/layout/orgChart1"/>
    <dgm:cxn modelId="{B1318C68-A1AD-4494-BFDC-90CF0845E0A6}" type="presParOf" srcId="{D92226F1-D661-4252-B452-116E74352784}" destId="{046DA3F6-C173-479A-ABF5-42C622D3425F}" srcOrd="0" destOrd="0" presId="urn:microsoft.com/office/officeart/2005/8/layout/orgChart1"/>
    <dgm:cxn modelId="{5C2EBF93-6B1C-4E2A-B670-FF02FC774E75}" type="presParOf" srcId="{046DA3F6-C173-479A-ABF5-42C622D3425F}" destId="{935E4D4D-1060-429C-A689-7BE6AC42966F}" srcOrd="0" destOrd="0" presId="urn:microsoft.com/office/officeart/2005/8/layout/orgChart1"/>
    <dgm:cxn modelId="{DF2EEF6A-68AF-4B7B-9390-97E2F9DCCE1C}" type="presParOf" srcId="{046DA3F6-C173-479A-ABF5-42C622D3425F}" destId="{A4D6ED0D-2D87-47A4-91D1-3562729EE3EA}" srcOrd="1" destOrd="0" presId="urn:microsoft.com/office/officeart/2005/8/layout/orgChart1"/>
    <dgm:cxn modelId="{83CA6BF6-5B6D-421A-9D30-A18F7E8BA4DB}" type="presParOf" srcId="{D92226F1-D661-4252-B452-116E74352784}" destId="{45367B44-9B54-4E3E-923F-74D507B42C36}" srcOrd="1" destOrd="0" presId="urn:microsoft.com/office/officeart/2005/8/layout/orgChart1"/>
    <dgm:cxn modelId="{A2027889-50E7-4063-A80E-97565980E437}" type="presParOf" srcId="{D92226F1-D661-4252-B452-116E74352784}" destId="{F01A8609-6D32-4602-8151-C8E10D0C8460}" srcOrd="2" destOrd="0" presId="urn:microsoft.com/office/officeart/2005/8/layout/orgChart1"/>
    <dgm:cxn modelId="{295F9786-0116-4254-93A8-7B9C5AC978D4}" type="presParOf" srcId="{317E567E-6E05-468A-A2EF-E26424858B73}" destId="{29A98848-DBB9-4DB4-9508-F4454A88D5B9}" srcOrd="2" destOrd="0" presId="urn:microsoft.com/office/officeart/2005/8/layout/orgChart1"/>
    <dgm:cxn modelId="{D464AA82-5B8B-4868-9FDC-61474EBF7C56}" type="presParOf" srcId="{317E567E-6E05-468A-A2EF-E26424858B73}" destId="{87BE69F5-6CC5-4BC1-ACB4-A26799059DDC}" srcOrd="3" destOrd="0" presId="urn:microsoft.com/office/officeart/2005/8/layout/orgChart1"/>
    <dgm:cxn modelId="{49C3A833-C190-4124-9019-318DFFE1D0E0}" type="presParOf" srcId="{87BE69F5-6CC5-4BC1-ACB4-A26799059DDC}" destId="{F97F117A-50D4-443C-AC09-DE47120C884C}" srcOrd="0" destOrd="0" presId="urn:microsoft.com/office/officeart/2005/8/layout/orgChart1"/>
    <dgm:cxn modelId="{5FD45E76-9C2A-4538-9437-14F496C6CDA0}" type="presParOf" srcId="{F97F117A-50D4-443C-AC09-DE47120C884C}" destId="{14C9F924-4691-45A2-892A-32DF47C9EF75}" srcOrd="0" destOrd="0" presId="urn:microsoft.com/office/officeart/2005/8/layout/orgChart1"/>
    <dgm:cxn modelId="{E1D3CE49-1F86-4FF5-B2B3-036F92313A6C}" type="presParOf" srcId="{F97F117A-50D4-443C-AC09-DE47120C884C}" destId="{07131730-5C41-4820-8B4C-7A48B1AE5E99}" srcOrd="1" destOrd="0" presId="urn:microsoft.com/office/officeart/2005/8/layout/orgChart1"/>
    <dgm:cxn modelId="{A35E8972-C8E7-4D20-8567-212B54DF860D}" type="presParOf" srcId="{87BE69F5-6CC5-4BC1-ACB4-A26799059DDC}" destId="{E2C7CCDE-A817-4FEB-A758-9AE6F9A93D0C}" srcOrd="1" destOrd="0" presId="urn:microsoft.com/office/officeart/2005/8/layout/orgChart1"/>
    <dgm:cxn modelId="{26569AAB-1F1A-41CC-A1C3-4A547396966F}" type="presParOf" srcId="{87BE69F5-6CC5-4BC1-ACB4-A26799059DDC}" destId="{D9ED7B2A-C57C-4381-A099-20FEC32E1A8C}" srcOrd="2" destOrd="0" presId="urn:microsoft.com/office/officeart/2005/8/layout/orgChart1"/>
    <dgm:cxn modelId="{1FB3061F-CAD9-470D-9F18-2B793976B014}" type="presParOf" srcId="{317E567E-6E05-468A-A2EF-E26424858B73}" destId="{60872A73-C66A-4098-A6DD-67CC82BFB9CB}" srcOrd="4" destOrd="0" presId="urn:microsoft.com/office/officeart/2005/8/layout/orgChart1"/>
    <dgm:cxn modelId="{09610CBE-0048-4E57-9BFF-3806268E65DB}" type="presParOf" srcId="{317E567E-6E05-468A-A2EF-E26424858B73}" destId="{126334DF-E8BC-42FE-AFA9-BBE3C4882A11}" srcOrd="5" destOrd="0" presId="urn:microsoft.com/office/officeart/2005/8/layout/orgChart1"/>
    <dgm:cxn modelId="{88A7F60A-D59B-4E8E-9ABD-162C100B4A4F}" type="presParOf" srcId="{126334DF-E8BC-42FE-AFA9-BBE3C4882A11}" destId="{E060DB61-DFB7-4B61-9266-DB9793665766}" srcOrd="0" destOrd="0" presId="urn:microsoft.com/office/officeart/2005/8/layout/orgChart1"/>
    <dgm:cxn modelId="{49E2A094-CA19-4CD4-B718-BE10F8559350}" type="presParOf" srcId="{E060DB61-DFB7-4B61-9266-DB9793665766}" destId="{15698D91-1230-4D2E-A9A3-4B2970DC27D1}" srcOrd="0" destOrd="0" presId="urn:microsoft.com/office/officeart/2005/8/layout/orgChart1"/>
    <dgm:cxn modelId="{F639A405-F450-4881-AA12-D61899655718}" type="presParOf" srcId="{E060DB61-DFB7-4B61-9266-DB9793665766}" destId="{A9966645-F0E8-4372-8448-04BDED4E3531}" srcOrd="1" destOrd="0" presId="urn:microsoft.com/office/officeart/2005/8/layout/orgChart1"/>
    <dgm:cxn modelId="{1594C639-8421-403D-AF6A-2F24509CFE0C}" type="presParOf" srcId="{126334DF-E8BC-42FE-AFA9-BBE3C4882A11}" destId="{5AD0974F-E0F6-4099-9FA4-59E64B4AA40B}" srcOrd="1" destOrd="0" presId="urn:microsoft.com/office/officeart/2005/8/layout/orgChart1"/>
    <dgm:cxn modelId="{ACDE876F-A3C6-4186-A316-4A60233511CF}" type="presParOf" srcId="{126334DF-E8BC-42FE-AFA9-BBE3C4882A11}" destId="{76E94B51-F4C7-49CE-8610-BDFB51AADDF3}" srcOrd="2" destOrd="0" presId="urn:microsoft.com/office/officeart/2005/8/layout/orgChart1"/>
    <dgm:cxn modelId="{14046A66-CBB3-4EC0-8686-34F05893B928}" type="presParOf" srcId="{317E567E-6E05-468A-A2EF-E26424858B73}" destId="{4D061DA3-4B73-4E63-84C4-2E6A26D591DC}" srcOrd="6" destOrd="0" presId="urn:microsoft.com/office/officeart/2005/8/layout/orgChart1"/>
    <dgm:cxn modelId="{89811D64-2999-4C95-B99E-0F311E6677C3}" type="presParOf" srcId="{317E567E-6E05-468A-A2EF-E26424858B73}" destId="{D7E793FF-9595-4AF3-8BE2-082F256725FC}" srcOrd="7" destOrd="0" presId="urn:microsoft.com/office/officeart/2005/8/layout/orgChart1"/>
    <dgm:cxn modelId="{BA4C17F9-37FF-4009-94AF-6317D9142161}" type="presParOf" srcId="{D7E793FF-9595-4AF3-8BE2-082F256725FC}" destId="{D1C2A2AD-91DD-47C6-8F13-0B83D3787526}" srcOrd="0" destOrd="0" presId="urn:microsoft.com/office/officeart/2005/8/layout/orgChart1"/>
    <dgm:cxn modelId="{60B1A695-5E02-4729-917D-15137A88418F}" type="presParOf" srcId="{D1C2A2AD-91DD-47C6-8F13-0B83D3787526}" destId="{3FAA34A0-93F3-42BA-AD1A-181F11E48C50}" srcOrd="0" destOrd="0" presId="urn:microsoft.com/office/officeart/2005/8/layout/orgChart1"/>
    <dgm:cxn modelId="{65BFDDC7-A958-49D6-9D28-1A04DBA3690F}" type="presParOf" srcId="{D1C2A2AD-91DD-47C6-8F13-0B83D3787526}" destId="{27328833-32C4-4FB7-B239-A5594B957DC7}" srcOrd="1" destOrd="0" presId="urn:microsoft.com/office/officeart/2005/8/layout/orgChart1"/>
    <dgm:cxn modelId="{E5DA288D-7C2B-46B7-8846-35B27F354758}" type="presParOf" srcId="{D7E793FF-9595-4AF3-8BE2-082F256725FC}" destId="{5B75792F-9198-4D6E-89A8-D1BCF5C633B7}" srcOrd="1" destOrd="0" presId="urn:microsoft.com/office/officeart/2005/8/layout/orgChart1"/>
    <dgm:cxn modelId="{4F8CBBC0-2533-4D73-936F-B58DE04674BE}" type="presParOf" srcId="{D7E793FF-9595-4AF3-8BE2-082F256725FC}" destId="{92F4EE10-1775-464B-A086-D393E2E90890}" srcOrd="2" destOrd="0" presId="urn:microsoft.com/office/officeart/2005/8/layout/orgChart1"/>
    <dgm:cxn modelId="{690005DD-7911-48E0-98DD-4474EEC37539}" type="presParOf" srcId="{FA13C75E-EA10-441D-8491-4A1F524D1B71}" destId="{C2965B25-3219-4EAE-B172-1CA03FF27462}" srcOrd="2" destOrd="0" presId="urn:microsoft.com/office/officeart/2005/8/layout/orgChart1"/>
    <dgm:cxn modelId="{ED0A5747-C8A1-40A9-B11C-D87CD0C868FD}" type="presParOf" srcId="{319467CA-D0EE-436A-9B1F-318986F90A01}" destId="{CC00834A-5D6B-45D7-9EDE-DFD8C9E346FA}" srcOrd="4" destOrd="0" presId="urn:microsoft.com/office/officeart/2005/8/layout/orgChart1"/>
    <dgm:cxn modelId="{46DB78B3-ECB3-41BB-92BB-7EC6ABF531BD}" type="presParOf" srcId="{319467CA-D0EE-436A-9B1F-318986F90A01}" destId="{8144F1F8-EE82-484C-8209-11954F09DFEE}" srcOrd="5" destOrd="0" presId="urn:microsoft.com/office/officeart/2005/8/layout/orgChart1"/>
    <dgm:cxn modelId="{42E96D89-1A4C-49DA-B4FD-9DC47F88B185}" type="presParOf" srcId="{8144F1F8-EE82-484C-8209-11954F09DFEE}" destId="{EBBF07B2-F799-4192-ACD4-D7B26509503E}" srcOrd="0" destOrd="0" presId="urn:microsoft.com/office/officeart/2005/8/layout/orgChart1"/>
    <dgm:cxn modelId="{791A427F-1010-449D-9D6A-BEFF679C498E}" type="presParOf" srcId="{EBBF07B2-F799-4192-ACD4-D7B26509503E}" destId="{49DB9100-0416-478E-B5D3-00A8AD46C1A5}" srcOrd="0" destOrd="0" presId="urn:microsoft.com/office/officeart/2005/8/layout/orgChart1"/>
    <dgm:cxn modelId="{3057ED3B-E476-4484-8E30-F6F24A19D416}" type="presParOf" srcId="{EBBF07B2-F799-4192-ACD4-D7B26509503E}" destId="{850766E5-1317-42E8-A108-7CFA0690C3F4}" srcOrd="1" destOrd="0" presId="urn:microsoft.com/office/officeart/2005/8/layout/orgChart1"/>
    <dgm:cxn modelId="{1A889A17-1EB1-4FF3-A289-C9C23575156B}" type="presParOf" srcId="{8144F1F8-EE82-484C-8209-11954F09DFEE}" destId="{14D35582-EC76-4EF3-A9DB-0EB59385B5AD}" srcOrd="1" destOrd="0" presId="urn:microsoft.com/office/officeart/2005/8/layout/orgChart1"/>
    <dgm:cxn modelId="{9F025A91-65B1-4F13-B674-99EEFC668C68}" type="presParOf" srcId="{14D35582-EC76-4EF3-A9DB-0EB59385B5AD}" destId="{E6CEFCFC-B4DD-4FC9-9B78-617F13E3E580}" srcOrd="0" destOrd="0" presId="urn:microsoft.com/office/officeart/2005/8/layout/orgChart1"/>
    <dgm:cxn modelId="{9A3CD9ED-A427-4C8A-B20E-A550D19CC1FA}" type="presParOf" srcId="{14D35582-EC76-4EF3-A9DB-0EB59385B5AD}" destId="{9085EB17-E854-4B14-A6D9-1852336AF7AC}" srcOrd="1" destOrd="0" presId="urn:microsoft.com/office/officeart/2005/8/layout/orgChart1"/>
    <dgm:cxn modelId="{99ACBACB-6692-4330-93BC-37B273DC4077}" type="presParOf" srcId="{9085EB17-E854-4B14-A6D9-1852336AF7AC}" destId="{C7857B67-5F04-4CC0-8D65-E710F0DCBC5C}" srcOrd="0" destOrd="0" presId="urn:microsoft.com/office/officeart/2005/8/layout/orgChart1"/>
    <dgm:cxn modelId="{0D8F42BE-2B85-4308-A93C-F27E588ABF19}" type="presParOf" srcId="{C7857B67-5F04-4CC0-8D65-E710F0DCBC5C}" destId="{7515E068-4CD0-4359-BC51-DD93F6D238C5}" srcOrd="0" destOrd="0" presId="urn:microsoft.com/office/officeart/2005/8/layout/orgChart1"/>
    <dgm:cxn modelId="{CD9DFA35-FA6B-4531-9670-8C8A290F3A35}" type="presParOf" srcId="{C7857B67-5F04-4CC0-8D65-E710F0DCBC5C}" destId="{F81A49D6-C00F-4123-9AAC-684490DDA285}" srcOrd="1" destOrd="0" presId="urn:microsoft.com/office/officeart/2005/8/layout/orgChart1"/>
    <dgm:cxn modelId="{CCA7ECAF-B0F2-4D17-917F-EB2F3D31AFDC}" type="presParOf" srcId="{9085EB17-E854-4B14-A6D9-1852336AF7AC}" destId="{1EA744A4-19D6-4645-8CB2-1A01A2F830B2}" srcOrd="1" destOrd="0" presId="urn:microsoft.com/office/officeart/2005/8/layout/orgChart1"/>
    <dgm:cxn modelId="{B82C136C-86E1-417C-AD96-5A8E02E69CB4}" type="presParOf" srcId="{9085EB17-E854-4B14-A6D9-1852336AF7AC}" destId="{0821E905-D705-48A6-BDA4-86C1F17A024F}" srcOrd="2" destOrd="0" presId="urn:microsoft.com/office/officeart/2005/8/layout/orgChart1"/>
    <dgm:cxn modelId="{EA034DFF-5E8A-4944-952B-A12A930127C2}" type="presParOf" srcId="{14D35582-EC76-4EF3-A9DB-0EB59385B5AD}" destId="{FE5F7FC6-719F-498A-8BF6-365EC58BB4D7}" srcOrd="2" destOrd="0" presId="urn:microsoft.com/office/officeart/2005/8/layout/orgChart1"/>
    <dgm:cxn modelId="{0349F953-2DF6-434B-9E2A-8FBA2BEEA412}" type="presParOf" srcId="{14D35582-EC76-4EF3-A9DB-0EB59385B5AD}" destId="{D60CFF15-C0C5-4856-8A72-DBD1413FCC35}" srcOrd="3" destOrd="0" presId="urn:microsoft.com/office/officeart/2005/8/layout/orgChart1"/>
    <dgm:cxn modelId="{0C1792C3-6C5B-4E4C-8BC3-A6FD0EDA9A52}" type="presParOf" srcId="{D60CFF15-C0C5-4856-8A72-DBD1413FCC35}" destId="{870A955D-ED1E-46DB-AD6A-A0B79596CCB2}" srcOrd="0" destOrd="0" presId="urn:microsoft.com/office/officeart/2005/8/layout/orgChart1"/>
    <dgm:cxn modelId="{B697AC7C-BDD4-44B5-B77F-8421D21A2F4F}" type="presParOf" srcId="{870A955D-ED1E-46DB-AD6A-A0B79596CCB2}" destId="{16DEA329-561F-4B2A-8BED-FC128052F072}" srcOrd="0" destOrd="0" presId="urn:microsoft.com/office/officeart/2005/8/layout/orgChart1"/>
    <dgm:cxn modelId="{8E5FF3F5-C13D-4553-929F-720F12F21297}" type="presParOf" srcId="{870A955D-ED1E-46DB-AD6A-A0B79596CCB2}" destId="{CD1F8413-2098-435D-95AA-9329355C2596}" srcOrd="1" destOrd="0" presId="urn:microsoft.com/office/officeart/2005/8/layout/orgChart1"/>
    <dgm:cxn modelId="{8EA7B51F-C83A-47B7-A3F8-21720983FA8A}" type="presParOf" srcId="{D60CFF15-C0C5-4856-8A72-DBD1413FCC35}" destId="{CF4FB1C8-E5F6-4241-A53C-703BE7C0DAA5}" srcOrd="1" destOrd="0" presId="urn:microsoft.com/office/officeart/2005/8/layout/orgChart1"/>
    <dgm:cxn modelId="{78BD62E4-1058-4E3E-AB07-9AA6293E2BE3}" type="presParOf" srcId="{D60CFF15-C0C5-4856-8A72-DBD1413FCC35}" destId="{B32F954B-0A24-41DE-9166-1AC0B981487B}" srcOrd="2" destOrd="0" presId="urn:microsoft.com/office/officeart/2005/8/layout/orgChart1"/>
    <dgm:cxn modelId="{B759B9A4-1F97-44B3-A829-B3E12EC75F7A}" type="presParOf" srcId="{8144F1F8-EE82-484C-8209-11954F09DFEE}" destId="{98BEF3BD-3D74-49C8-9D99-CDBA38DEF09D}" srcOrd="2" destOrd="0" presId="urn:microsoft.com/office/officeart/2005/8/layout/orgChart1"/>
    <dgm:cxn modelId="{AC205C55-6F55-43D1-B221-5C51392E835F}" type="presParOf" srcId="{319467CA-D0EE-436A-9B1F-318986F90A01}" destId="{233FB0C9-D9DE-429D-BC91-75936ECCA923}" srcOrd="6" destOrd="0" presId="urn:microsoft.com/office/officeart/2005/8/layout/orgChart1"/>
    <dgm:cxn modelId="{AFC5C673-3AD8-47E2-AA20-D9ADCDF26F1F}" type="presParOf" srcId="{319467CA-D0EE-436A-9B1F-318986F90A01}" destId="{F4CAF6FC-683A-47E1-93C1-8361AF50219A}" srcOrd="7" destOrd="0" presId="urn:microsoft.com/office/officeart/2005/8/layout/orgChart1"/>
    <dgm:cxn modelId="{D283E8D7-F11B-4C66-9517-506766BC56B5}" type="presParOf" srcId="{F4CAF6FC-683A-47E1-93C1-8361AF50219A}" destId="{B48F3820-D5AB-4520-8AB2-0D9028DFC6D2}" srcOrd="0" destOrd="0" presId="urn:microsoft.com/office/officeart/2005/8/layout/orgChart1"/>
    <dgm:cxn modelId="{26687D7F-AF12-4BA7-9907-7D61B47A39DD}" type="presParOf" srcId="{B48F3820-D5AB-4520-8AB2-0D9028DFC6D2}" destId="{51D4BA23-21D4-4DE8-8A57-74F603B17202}" srcOrd="0" destOrd="0" presId="urn:microsoft.com/office/officeart/2005/8/layout/orgChart1"/>
    <dgm:cxn modelId="{76BAE7C9-320C-41B9-A2DE-DA2BD579613C}" type="presParOf" srcId="{B48F3820-D5AB-4520-8AB2-0D9028DFC6D2}" destId="{B0DFB978-8E27-410D-9780-261240D31527}" srcOrd="1" destOrd="0" presId="urn:microsoft.com/office/officeart/2005/8/layout/orgChart1"/>
    <dgm:cxn modelId="{88CC5CB2-5783-48F9-A924-E6B6DF0134C2}" type="presParOf" srcId="{F4CAF6FC-683A-47E1-93C1-8361AF50219A}" destId="{34D41DAE-8F4B-4B76-804C-98BA2A97F055}" srcOrd="1" destOrd="0" presId="urn:microsoft.com/office/officeart/2005/8/layout/orgChart1"/>
    <dgm:cxn modelId="{EBB4551B-91FF-4393-8133-343F6827FF3E}" type="presParOf" srcId="{34D41DAE-8F4B-4B76-804C-98BA2A97F055}" destId="{0C0A95D8-2CC6-4577-AB11-A78738B67042}" srcOrd="0" destOrd="0" presId="urn:microsoft.com/office/officeart/2005/8/layout/orgChart1"/>
    <dgm:cxn modelId="{0B57674D-9626-496C-9D52-6328431FED26}" type="presParOf" srcId="{34D41DAE-8F4B-4B76-804C-98BA2A97F055}" destId="{CD9582AC-47F3-48D9-9D45-10E9955280ED}" srcOrd="1" destOrd="0" presId="urn:microsoft.com/office/officeart/2005/8/layout/orgChart1"/>
    <dgm:cxn modelId="{7C86EEDC-61EA-4B58-8FE5-34EE74A714FF}" type="presParOf" srcId="{CD9582AC-47F3-48D9-9D45-10E9955280ED}" destId="{37E251D0-B811-4E8D-A86D-CD12A18A64B9}" srcOrd="0" destOrd="0" presId="urn:microsoft.com/office/officeart/2005/8/layout/orgChart1"/>
    <dgm:cxn modelId="{3C253C32-82A2-4550-BBC4-5F3F545097DA}" type="presParOf" srcId="{37E251D0-B811-4E8D-A86D-CD12A18A64B9}" destId="{7921FA63-8017-4587-9099-CC378EBD229A}" srcOrd="0" destOrd="0" presId="urn:microsoft.com/office/officeart/2005/8/layout/orgChart1"/>
    <dgm:cxn modelId="{7BA60EBE-EC06-41E1-A710-D24E0CDD868A}" type="presParOf" srcId="{37E251D0-B811-4E8D-A86D-CD12A18A64B9}" destId="{9556AEFC-A7BD-4928-A909-D992BD7F4DF4}" srcOrd="1" destOrd="0" presId="urn:microsoft.com/office/officeart/2005/8/layout/orgChart1"/>
    <dgm:cxn modelId="{09662A1C-2A4D-4FE1-B8CA-C73EDF528F03}" type="presParOf" srcId="{CD9582AC-47F3-48D9-9D45-10E9955280ED}" destId="{F18C5840-2AB7-4BC3-BEED-AE5E10EA638B}" srcOrd="1" destOrd="0" presId="urn:microsoft.com/office/officeart/2005/8/layout/orgChart1"/>
    <dgm:cxn modelId="{B55C0A47-23E7-4806-93FB-19FFF622882D}" type="presParOf" srcId="{CD9582AC-47F3-48D9-9D45-10E9955280ED}" destId="{349FEB96-31F4-40CB-A104-4F6764F72904}" srcOrd="2" destOrd="0" presId="urn:microsoft.com/office/officeart/2005/8/layout/orgChart1"/>
    <dgm:cxn modelId="{991EEE1F-3419-416B-91E1-7C358416C65E}" type="presParOf" srcId="{F4CAF6FC-683A-47E1-93C1-8361AF50219A}" destId="{CA44FAD5-7B73-440B-92A8-524E94308B13}" srcOrd="2" destOrd="0" presId="urn:microsoft.com/office/officeart/2005/8/layout/orgChart1"/>
    <dgm:cxn modelId="{E7F6FCB1-52C2-4DA0-94CE-089154D2E06C}" type="presParOf" srcId="{319467CA-D0EE-436A-9B1F-318986F90A01}" destId="{3DDB4358-3C47-4DA1-815E-BE6CF7BA7A0C}" srcOrd="8" destOrd="0" presId="urn:microsoft.com/office/officeart/2005/8/layout/orgChart1"/>
    <dgm:cxn modelId="{2F57D113-3DFF-4BCD-99A4-AAB8D2A4F0AB}" type="presParOf" srcId="{319467CA-D0EE-436A-9B1F-318986F90A01}" destId="{D3B76FB6-F357-4E1E-A80F-520E8A991667}" srcOrd="9" destOrd="0" presId="urn:microsoft.com/office/officeart/2005/8/layout/orgChart1"/>
    <dgm:cxn modelId="{366FC5A4-5E7F-40AF-90D7-C28738CAC681}" type="presParOf" srcId="{D3B76FB6-F357-4E1E-A80F-520E8A991667}" destId="{81DCD0E2-FFDC-4F9E-8559-E0DC42422873}" srcOrd="0" destOrd="0" presId="urn:microsoft.com/office/officeart/2005/8/layout/orgChart1"/>
    <dgm:cxn modelId="{1283ADF4-9554-4C48-A00D-F587A1A06D48}" type="presParOf" srcId="{81DCD0E2-FFDC-4F9E-8559-E0DC42422873}" destId="{13B88C63-CFD0-4768-84A4-2829B140D137}" srcOrd="0" destOrd="0" presId="urn:microsoft.com/office/officeart/2005/8/layout/orgChart1"/>
    <dgm:cxn modelId="{8C6A189A-E340-47B6-ACE2-925FF142B9E2}" type="presParOf" srcId="{81DCD0E2-FFDC-4F9E-8559-E0DC42422873}" destId="{9440299A-71E1-43EF-8D25-8C4F822F1BB7}" srcOrd="1" destOrd="0" presId="urn:microsoft.com/office/officeart/2005/8/layout/orgChart1"/>
    <dgm:cxn modelId="{E28831FD-8677-48D3-AFAB-C402973869D0}" type="presParOf" srcId="{D3B76FB6-F357-4E1E-A80F-520E8A991667}" destId="{6C1FC9E1-C1D1-4D8A-B0E9-81EC426EEFDF}" srcOrd="1" destOrd="0" presId="urn:microsoft.com/office/officeart/2005/8/layout/orgChart1"/>
    <dgm:cxn modelId="{3D6BF1B8-6393-49FC-BCC2-47B393555A23}" type="presParOf" srcId="{6C1FC9E1-C1D1-4D8A-B0E9-81EC426EEFDF}" destId="{55418C0F-2A05-4B68-AB04-3E397221D050}" srcOrd="0" destOrd="0" presId="urn:microsoft.com/office/officeart/2005/8/layout/orgChart1"/>
    <dgm:cxn modelId="{C97B2956-2455-4C3C-A26A-B0FCAC600CD1}" type="presParOf" srcId="{6C1FC9E1-C1D1-4D8A-B0E9-81EC426EEFDF}" destId="{1AA7B72B-0975-4DF2-80B7-53075C3048B4}" srcOrd="1" destOrd="0" presId="urn:microsoft.com/office/officeart/2005/8/layout/orgChart1"/>
    <dgm:cxn modelId="{8DB616FE-B11B-45D5-8C9D-FAC9A2615FA0}" type="presParOf" srcId="{1AA7B72B-0975-4DF2-80B7-53075C3048B4}" destId="{55477791-7AAC-48E6-A217-ED841A275252}" srcOrd="0" destOrd="0" presId="urn:microsoft.com/office/officeart/2005/8/layout/orgChart1"/>
    <dgm:cxn modelId="{D8A70BC1-D9A3-4273-93CC-2E5F54D0D4E6}" type="presParOf" srcId="{55477791-7AAC-48E6-A217-ED841A275252}" destId="{FC1D49F5-F99E-4A3C-AA9F-85FF9A3DF440}" srcOrd="0" destOrd="0" presId="urn:microsoft.com/office/officeart/2005/8/layout/orgChart1"/>
    <dgm:cxn modelId="{4C4F6E3E-952D-42DA-9F64-66D6AB4B755F}" type="presParOf" srcId="{55477791-7AAC-48E6-A217-ED841A275252}" destId="{90985E0D-A97A-476B-BCC9-B7F65C87BE13}" srcOrd="1" destOrd="0" presId="urn:microsoft.com/office/officeart/2005/8/layout/orgChart1"/>
    <dgm:cxn modelId="{54DFAC7D-A9A0-4E7E-987C-F507A6AB261E}" type="presParOf" srcId="{1AA7B72B-0975-4DF2-80B7-53075C3048B4}" destId="{F4FEB87F-2805-43F1-AAA3-137B3493BBB9}" srcOrd="1" destOrd="0" presId="urn:microsoft.com/office/officeart/2005/8/layout/orgChart1"/>
    <dgm:cxn modelId="{5FE8B37A-9768-46C0-B58A-FFB1770D2411}" type="presParOf" srcId="{1AA7B72B-0975-4DF2-80B7-53075C3048B4}" destId="{47145EC0-93F3-47CB-A90E-1DEA1344B4CC}" srcOrd="2" destOrd="0" presId="urn:microsoft.com/office/officeart/2005/8/layout/orgChart1"/>
    <dgm:cxn modelId="{2B81A68E-B122-4F15-8D8D-F9CC6F1FA0C4}" type="presParOf" srcId="{D3B76FB6-F357-4E1E-A80F-520E8A991667}" destId="{A259BEEF-86A8-49E7-AAF5-588E01C1814F}" srcOrd="2" destOrd="0" presId="urn:microsoft.com/office/officeart/2005/8/layout/orgChart1"/>
    <dgm:cxn modelId="{74190016-AF1A-4826-9457-2C1864433C6A}" type="presParOf" srcId="{D9A1CF56-62F6-4944-B644-AAB3EDE50E78}" destId="{2C6710C1-E2B7-436A-A97A-53C29B239B7C}" srcOrd="2" destOrd="0" presId="urn:microsoft.com/office/officeart/2005/8/layout/orgChart1"/>
    <dgm:cxn modelId="{D69B7068-A4D2-4A8A-993F-FF2E7306556E}" type="presParOf" srcId="{E9FAEAE2-A4FC-4616-A138-E41789AE5F90}" destId="{9028DF17-346D-43E0-A94E-9251AF540441}" srcOrd="2" destOrd="0" presId="urn:microsoft.com/office/officeart/2005/8/layout/orgChart1"/>
  </dgm:cxnLst>
  <dgm:bg/>
  <dgm:whole>
    <a:ln>
      <a:noFill/>
    </a:ln>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36A62F-577D-4C60-A1C0-CD1060CC01C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n-US"/>
        </a:p>
      </dgm:t>
    </dgm:pt>
    <dgm:pt modelId="{693B5955-F3CD-42F0-8EAF-BB946A653BE9}">
      <dgm:prSet custT="1"/>
      <dgm:spPr/>
      <dgm:t>
        <a:bodyPr/>
        <a:lstStyle/>
        <a:p>
          <a:r>
            <a:rPr lang="en-US" sz="1100"/>
            <a:t>Static Analysis</a:t>
          </a:r>
        </a:p>
      </dgm:t>
    </dgm:pt>
    <dgm:pt modelId="{E5B13AD3-E75A-4872-A7D2-F8E6294A945F}" type="parTrans" cxnId="{3CBBD8DF-E460-450A-8CF5-C4F5FFF2EB85}">
      <dgm:prSet/>
      <dgm:spPr/>
      <dgm:t>
        <a:bodyPr/>
        <a:lstStyle/>
        <a:p>
          <a:endParaRPr lang="en-US"/>
        </a:p>
      </dgm:t>
    </dgm:pt>
    <dgm:pt modelId="{9DC0708A-AB6D-48AE-AE81-9FBC1FE3B8B0}" type="sibTrans" cxnId="{3CBBD8DF-E460-450A-8CF5-C4F5FFF2EB85}">
      <dgm:prSet/>
      <dgm:spPr/>
      <dgm:t>
        <a:bodyPr/>
        <a:lstStyle/>
        <a:p>
          <a:endParaRPr lang="en-US"/>
        </a:p>
      </dgm:t>
    </dgm:pt>
    <dgm:pt modelId="{9FEA7618-48E9-4A37-8C6C-4335DF2FA933}">
      <dgm:prSet/>
      <dgm:spPr/>
      <dgm:t>
        <a:bodyPr/>
        <a:lstStyle/>
        <a:p>
          <a:r>
            <a:rPr lang="en-US"/>
            <a:t>PE Files</a:t>
          </a:r>
        </a:p>
      </dgm:t>
    </dgm:pt>
    <dgm:pt modelId="{D7E7E9EB-E718-4991-A941-221D9C73FD53}" type="parTrans" cxnId="{4FF20B60-9F7A-44B6-A226-89638381617E}">
      <dgm:prSet/>
      <dgm:spPr/>
      <dgm:t>
        <a:bodyPr/>
        <a:lstStyle/>
        <a:p>
          <a:endParaRPr lang="en-US"/>
        </a:p>
      </dgm:t>
    </dgm:pt>
    <dgm:pt modelId="{8175A7B3-813B-48D2-8816-2A1C3FAD849F}" type="sibTrans" cxnId="{4FF20B60-9F7A-44B6-A226-89638381617E}">
      <dgm:prSet/>
      <dgm:spPr/>
      <dgm:t>
        <a:bodyPr/>
        <a:lstStyle/>
        <a:p>
          <a:endParaRPr lang="en-US"/>
        </a:p>
      </dgm:t>
    </dgm:pt>
    <dgm:pt modelId="{B4488355-E9F6-4D20-BE4F-77500D279ADA}">
      <dgm:prSet/>
      <dgm:spPr/>
      <dgm:t>
        <a:bodyPr/>
        <a:lstStyle/>
        <a:p>
          <a:r>
            <a:rPr lang="en-US"/>
            <a:t>String analysis</a:t>
          </a:r>
        </a:p>
      </dgm:t>
    </dgm:pt>
    <dgm:pt modelId="{63728D25-3562-41CB-B73A-AAC76BA6352C}" type="parTrans" cxnId="{0951DBD4-A1E9-46A2-A0FC-8F319685B820}">
      <dgm:prSet/>
      <dgm:spPr/>
      <dgm:t>
        <a:bodyPr/>
        <a:lstStyle/>
        <a:p>
          <a:endParaRPr lang="en-US"/>
        </a:p>
      </dgm:t>
    </dgm:pt>
    <dgm:pt modelId="{B0334E73-26CB-46B6-83FD-B33A9E13A6D0}" type="sibTrans" cxnId="{0951DBD4-A1E9-46A2-A0FC-8F319685B820}">
      <dgm:prSet/>
      <dgm:spPr/>
      <dgm:t>
        <a:bodyPr/>
        <a:lstStyle/>
        <a:p>
          <a:endParaRPr lang="en-US"/>
        </a:p>
      </dgm:t>
    </dgm:pt>
    <dgm:pt modelId="{F4D98620-26D0-455C-B007-6D66BE947C57}">
      <dgm:prSet/>
      <dgm:spPr/>
      <dgm:t>
        <a:bodyPr/>
        <a:lstStyle/>
        <a:p>
          <a:r>
            <a:rPr lang="en-US"/>
            <a:t>Quantity of IPs and URLs</a:t>
          </a:r>
        </a:p>
      </dgm:t>
    </dgm:pt>
    <dgm:pt modelId="{45982857-D92D-4E42-B391-57FC84AED5C1}" type="parTrans" cxnId="{1FE9BAD1-3FE8-4594-9957-1B03C82E9B92}">
      <dgm:prSet/>
      <dgm:spPr/>
      <dgm:t>
        <a:bodyPr/>
        <a:lstStyle/>
        <a:p>
          <a:endParaRPr lang="en-US"/>
        </a:p>
      </dgm:t>
    </dgm:pt>
    <dgm:pt modelId="{845E99EF-BF3B-4CF5-AC0E-4691563DD26E}" type="sibTrans" cxnId="{1FE9BAD1-3FE8-4594-9957-1B03C82E9B92}">
      <dgm:prSet/>
      <dgm:spPr/>
      <dgm:t>
        <a:bodyPr/>
        <a:lstStyle/>
        <a:p>
          <a:endParaRPr lang="en-US"/>
        </a:p>
      </dgm:t>
    </dgm:pt>
    <dgm:pt modelId="{90493C97-BDDA-49EB-B524-96217870DBE1}">
      <dgm:prSet/>
      <dgm:spPr/>
      <dgm:t>
        <a:bodyPr/>
        <a:lstStyle/>
        <a:p>
          <a:r>
            <a:rPr lang="en-US"/>
            <a:t>Quantity of DLL calls</a:t>
          </a:r>
        </a:p>
      </dgm:t>
    </dgm:pt>
    <dgm:pt modelId="{AABBBBBB-9E88-458A-AACF-3E8780AB52C3}" type="parTrans" cxnId="{5A214C11-3232-4DB8-9AD8-297F0CC62E8A}">
      <dgm:prSet/>
      <dgm:spPr/>
      <dgm:t>
        <a:bodyPr/>
        <a:lstStyle/>
        <a:p>
          <a:endParaRPr lang="en-US"/>
        </a:p>
      </dgm:t>
    </dgm:pt>
    <dgm:pt modelId="{5CF0A241-1296-409A-88A3-4565771716A5}" type="sibTrans" cxnId="{5A214C11-3232-4DB8-9AD8-297F0CC62E8A}">
      <dgm:prSet/>
      <dgm:spPr/>
      <dgm:t>
        <a:bodyPr/>
        <a:lstStyle/>
        <a:p>
          <a:endParaRPr lang="en-US"/>
        </a:p>
      </dgm:t>
    </dgm:pt>
    <dgm:pt modelId="{26506789-5698-4347-88D0-C756970E9720}">
      <dgm:prSet/>
      <dgm:spPr/>
      <dgm:t>
        <a:bodyPr/>
        <a:lstStyle/>
        <a:p>
          <a:r>
            <a:rPr lang="en-US"/>
            <a:t>Header analysis</a:t>
          </a:r>
        </a:p>
      </dgm:t>
    </dgm:pt>
    <dgm:pt modelId="{51C4A42C-A1C6-4139-A5D9-08D9B701993A}" type="parTrans" cxnId="{DAF71FDE-8071-4ECF-8637-4FE95E878E78}">
      <dgm:prSet/>
      <dgm:spPr/>
      <dgm:t>
        <a:bodyPr/>
        <a:lstStyle/>
        <a:p>
          <a:endParaRPr lang="en-US"/>
        </a:p>
      </dgm:t>
    </dgm:pt>
    <dgm:pt modelId="{59568D2A-4E83-4FE1-8F53-6E8A4A6F7B70}" type="sibTrans" cxnId="{DAF71FDE-8071-4ECF-8637-4FE95E878E78}">
      <dgm:prSet/>
      <dgm:spPr/>
      <dgm:t>
        <a:bodyPr/>
        <a:lstStyle/>
        <a:p>
          <a:endParaRPr lang="en-US"/>
        </a:p>
      </dgm:t>
    </dgm:pt>
    <dgm:pt modelId="{B4C3B692-D42D-4480-82A6-D8319650FF1B}">
      <dgm:prSet/>
      <dgm:spPr/>
      <dgm:t>
        <a:bodyPr/>
        <a:lstStyle/>
        <a:p>
          <a:r>
            <a:rPr lang="en-US"/>
            <a:t>Packer signature presence</a:t>
          </a:r>
        </a:p>
      </dgm:t>
    </dgm:pt>
    <dgm:pt modelId="{298B1AD3-7E94-4935-A6EE-1FB4F1D99AB9}" type="parTrans" cxnId="{F40DF68E-0B78-4AC9-8E1A-8F53AE179CE1}">
      <dgm:prSet/>
      <dgm:spPr/>
      <dgm:t>
        <a:bodyPr/>
        <a:lstStyle/>
        <a:p>
          <a:endParaRPr lang="en-US"/>
        </a:p>
      </dgm:t>
    </dgm:pt>
    <dgm:pt modelId="{14B1ED74-11AD-4E5C-B84B-47936A60FCC1}" type="sibTrans" cxnId="{F40DF68E-0B78-4AC9-8E1A-8F53AE179CE1}">
      <dgm:prSet/>
      <dgm:spPr/>
      <dgm:t>
        <a:bodyPr/>
        <a:lstStyle/>
        <a:p>
          <a:endParaRPr lang="en-US"/>
        </a:p>
      </dgm:t>
    </dgm:pt>
    <dgm:pt modelId="{D98472DE-CDDF-43D7-9844-055A3ED79AC4}">
      <dgm:prSet/>
      <dgm:spPr/>
      <dgm:t>
        <a:bodyPr/>
        <a:lstStyle/>
        <a:p>
          <a:r>
            <a:rPr lang="en-US"/>
            <a:t>Suspicious function imports</a:t>
          </a:r>
        </a:p>
      </dgm:t>
    </dgm:pt>
    <dgm:pt modelId="{8AF2226C-2161-458D-B447-3A02BDA749C7}" type="parTrans" cxnId="{60ECF921-AB39-4815-A66A-9739BFD71761}">
      <dgm:prSet/>
      <dgm:spPr/>
      <dgm:t>
        <a:bodyPr/>
        <a:lstStyle/>
        <a:p>
          <a:endParaRPr lang="en-US"/>
        </a:p>
      </dgm:t>
    </dgm:pt>
    <dgm:pt modelId="{0C6D5238-AC4B-4F08-9247-A8E6A93156B5}" type="sibTrans" cxnId="{60ECF921-AB39-4815-A66A-9739BFD71761}">
      <dgm:prSet/>
      <dgm:spPr/>
      <dgm:t>
        <a:bodyPr/>
        <a:lstStyle/>
        <a:p>
          <a:endParaRPr lang="en-US"/>
        </a:p>
      </dgm:t>
    </dgm:pt>
    <dgm:pt modelId="{32E0A85B-266A-44F5-9607-375D08311238}">
      <dgm:prSet/>
      <dgm:spPr>
        <a:ln>
          <a:solidFill>
            <a:schemeClr val="tx1"/>
          </a:solidFill>
        </a:ln>
      </dgm:spPr>
      <dgm:t>
        <a:bodyPr/>
        <a:lstStyle/>
        <a:p>
          <a:r>
            <a:rPr lang="en-US"/>
            <a:t>Jar Files</a:t>
          </a:r>
        </a:p>
      </dgm:t>
    </dgm:pt>
    <dgm:pt modelId="{F73DD03B-1131-49CB-8314-AE9D85669C41}" type="parTrans" cxnId="{86991515-5093-47DA-ABDA-B84BABFBDEFA}">
      <dgm:prSet/>
      <dgm:spPr/>
      <dgm:t>
        <a:bodyPr/>
        <a:lstStyle/>
        <a:p>
          <a:endParaRPr lang="en-US"/>
        </a:p>
      </dgm:t>
    </dgm:pt>
    <dgm:pt modelId="{F065BCDE-9FAA-42A4-A5B5-D2C06DB6547A}" type="sibTrans" cxnId="{86991515-5093-47DA-ABDA-B84BABFBDEFA}">
      <dgm:prSet/>
      <dgm:spPr/>
      <dgm:t>
        <a:bodyPr/>
        <a:lstStyle/>
        <a:p>
          <a:endParaRPr lang="en-US"/>
        </a:p>
      </dgm:t>
    </dgm:pt>
    <dgm:pt modelId="{63744D5B-8843-415C-9420-29D4703C2684}">
      <dgm:prSet/>
      <dgm:spPr/>
      <dgm:t>
        <a:bodyPr/>
        <a:lstStyle/>
        <a:p>
          <a:r>
            <a:rPr lang="en-US"/>
            <a:t>Java code analysis</a:t>
          </a:r>
        </a:p>
      </dgm:t>
    </dgm:pt>
    <dgm:pt modelId="{09FEE958-25DE-4EB5-A6F5-9ED5B2002481}" type="parTrans" cxnId="{1510D1F8-8DF2-440E-B4B8-695154647E5A}">
      <dgm:prSet/>
      <dgm:spPr/>
      <dgm:t>
        <a:bodyPr/>
        <a:lstStyle/>
        <a:p>
          <a:endParaRPr lang="en-US"/>
        </a:p>
      </dgm:t>
    </dgm:pt>
    <dgm:pt modelId="{0268D7AA-735B-4888-8D70-C791DE38C780}" type="sibTrans" cxnId="{1510D1F8-8DF2-440E-B4B8-695154647E5A}">
      <dgm:prSet/>
      <dgm:spPr/>
      <dgm:t>
        <a:bodyPr/>
        <a:lstStyle/>
        <a:p>
          <a:endParaRPr lang="en-US"/>
        </a:p>
      </dgm:t>
    </dgm:pt>
    <dgm:pt modelId="{3C8F7B76-02A9-4F07-A204-B511C824D1EA}">
      <dgm:prSet/>
      <dgm:spPr/>
      <dgm:t>
        <a:bodyPr/>
        <a:lstStyle/>
        <a:p>
          <a:r>
            <a:rPr lang="en-US"/>
            <a:t>Quantity of IPs</a:t>
          </a:r>
        </a:p>
      </dgm:t>
    </dgm:pt>
    <dgm:pt modelId="{B7F146FC-8CBB-4D65-9D9B-97BD3A44E4F8}" type="parTrans" cxnId="{2B6785CC-76EE-4C48-BCC9-158F875348AC}">
      <dgm:prSet/>
      <dgm:spPr/>
      <dgm:t>
        <a:bodyPr/>
        <a:lstStyle/>
        <a:p>
          <a:endParaRPr lang="en-US"/>
        </a:p>
      </dgm:t>
    </dgm:pt>
    <dgm:pt modelId="{D58D6418-586A-46BF-B259-1C28DC12EE43}" type="sibTrans" cxnId="{2B6785CC-76EE-4C48-BCC9-158F875348AC}">
      <dgm:prSet/>
      <dgm:spPr/>
      <dgm:t>
        <a:bodyPr/>
        <a:lstStyle/>
        <a:p>
          <a:endParaRPr lang="en-US"/>
        </a:p>
      </dgm:t>
    </dgm:pt>
    <dgm:pt modelId="{C8DB41E5-A606-43F4-98CD-1274E11BC5FD}">
      <dgm:prSet/>
      <dgm:spPr/>
      <dgm:t>
        <a:bodyPr/>
        <a:lstStyle/>
        <a:p>
          <a:r>
            <a:rPr lang="en-US"/>
            <a:t>Suspicious API calls</a:t>
          </a:r>
        </a:p>
      </dgm:t>
    </dgm:pt>
    <dgm:pt modelId="{C4C69680-E8A6-4567-A63D-F9D254904198}" type="parTrans" cxnId="{B8D1FA06-68B6-4C4F-B468-280CCAD75A4D}">
      <dgm:prSet/>
      <dgm:spPr/>
      <dgm:t>
        <a:bodyPr/>
        <a:lstStyle/>
        <a:p>
          <a:endParaRPr lang="en-US"/>
        </a:p>
      </dgm:t>
    </dgm:pt>
    <dgm:pt modelId="{CB85E4CB-BA07-4364-99E1-DFB84E599890}" type="sibTrans" cxnId="{B8D1FA06-68B6-4C4F-B468-280CCAD75A4D}">
      <dgm:prSet/>
      <dgm:spPr/>
      <dgm:t>
        <a:bodyPr/>
        <a:lstStyle/>
        <a:p>
          <a:endParaRPr lang="en-US"/>
        </a:p>
      </dgm:t>
    </dgm:pt>
    <dgm:pt modelId="{12FEA235-194B-476C-BEBC-B050280AFD5B}">
      <dgm:prSet/>
      <dgm:spPr/>
      <dgm:t>
        <a:bodyPr/>
        <a:lstStyle/>
        <a:p>
          <a:r>
            <a:rPr lang="en-US"/>
            <a:t>Quantity of empty catch clauses</a:t>
          </a:r>
        </a:p>
      </dgm:t>
    </dgm:pt>
    <dgm:pt modelId="{71E06620-5460-466C-B2D4-46B16592BC32}" type="parTrans" cxnId="{4EFCBA49-16F0-4B37-989C-A4550F8911F0}">
      <dgm:prSet/>
      <dgm:spPr/>
      <dgm:t>
        <a:bodyPr/>
        <a:lstStyle/>
        <a:p>
          <a:endParaRPr lang="en-US"/>
        </a:p>
      </dgm:t>
    </dgm:pt>
    <dgm:pt modelId="{002C7746-2C9C-460C-8DCD-3445A6EE0888}" type="sibTrans" cxnId="{4EFCBA49-16F0-4B37-989C-A4550F8911F0}">
      <dgm:prSet/>
      <dgm:spPr/>
      <dgm:t>
        <a:bodyPr/>
        <a:lstStyle/>
        <a:p>
          <a:endParaRPr lang="en-US"/>
        </a:p>
      </dgm:t>
    </dgm:pt>
    <dgm:pt modelId="{C65F04E3-EBBC-4646-9CB9-9E9C6B7AA041}">
      <dgm:prSet/>
      <dgm:spPr/>
      <dgm:t>
        <a:bodyPr/>
        <a:lstStyle/>
        <a:p>
          <a:r>
            <a:rPr lang="en-US"/>
            <a:t>Quantity high entropy strings</a:t>
          </a:r>
        </a:p>
      </dgm:t>
    </dgm:pt>
    <dgm:pt modelId="{20454B91-0BC1-4F68-897C-18AA88B8E995}" type="parTrans" cxnId="{EAD40E4A-06F7-427C-9EAE-E3BD670C6541}">
      <dgm:prSet/>
      <dgm:spPr/>
      <dgm:t>
        <a:bodyPr/>
        <a:lstStyle/>
        <a:p>
          <a:endParaRPr lang="en-US"/>
        </a:p>
      </dgm:t>
    </dgm:pt>
    <dgm:pt modelId="{56E340CC-3B8D-4B45-9276-1CF2D177C5D6}" type="sibTrans" cxnId="{EAD40E4A-06F7-427C-9EAE-E3BD670C6541}">
      <dgm:prSet/>
      <dgm:spPr/>
      <dgm:t>
        <a:bodyPr/>
        <a:lstStyle/>
        <a:p>
          <a:endParaRPr lang="en-US"/>
        </a:p>
      </dgm:t>
    </dgm:pt>
    <dgm:pt modelId="{14A74EB3-B7BC-4C51-8FBC-48CE2B0378FE}">
      <dgm:prSet/>
      <dgm:spPr/>
      <dgm:t>
        <a:bodyPr/>
        <a:lstStyle/>
        <a:p>
          <a:r>
            <a:rPr lang="en-US"/>
            <a:t>Quantity sensitive keywords</a:t>
          </a:r>
        </a:p>
      </dgm:t>
    </dgm:pt>
    <dgm:pt modelId="{1D3CD1D1-0460-4892-8D93-F80EA9819034}" type="parTrans" cxnId="{7EA40960-74C3-4EB7-9DDE-75F91E1DB801}">
      <dgm:prSet/>
      <dgm:spPr/>
      <dgm:t>
        <a:bodyPr/>
        <a:lstStyle/>
        <a:p>
          <a:endParaRPr lang="en-US"/>
        </a:p>
      </dgm:t>
    </dgm:pt>
    <dgm:pt modelId="{D7B30C47-A0F8-4377-AB56-E1693AAD4572}" type="sibTrans" cxnId="{7EA40960-74C3-4EB7-9DDE-75F91E1DB801}">
      <dgm:prSet/>
      <dgm:spPr/>
      <dgm:t>
        <a:bodyPr/>
        <a:lstStyle/>
        <a:p>
          <a:endParaRPr lang="en-US"/>
        </a:p>
      </dgm:t>
    </dgm:pt>
    <dgm:pt modelId="{6BEC2F64-58B6-4A9E-A0AC-8825DEF48CD8}">
      <dgm:prSet/>
      <dgm:spPr/>
      <dgm:t>
        <a:bodyPr/>
        <a:lstStyle/>
        <a:p>
          <a:r>
            <a:rPr lang="en-US"/>
            <a:t>Header analysis</a:t>
          </a:r>
        </a:p>
      </dgm:t>
    </dgm:pt>
    <dgm:pt modelId="{935C4E7F-6EE4-43F2-ADF4-824DAEF29105}" type="parTrans" cxnId="{BD1B7EA5-2338-4E06-A7CD-B5C5D343D8E5}">
      <dgm:prSet/>
      <dgm:spPr/>
      <dgm:t>
        <a:bodyPr/>
        <a:lstStyle/>
        <a:p>
          <a:endParaRPr lang="en-US"/>
        </a:p>
      </dgm:t>
    </dgm:pt>
    <dgm:pt modelId="{F7121546-67E7-4451-A34B-F90DB007550A}" type="sibTrans" cxnId="{BD1B7EA5-2338-4E06-A7CD-B5C5D343D8E5}">
      <dgm:prSet/>
      <dgm:spPr/>
      <dgm:t>
        <a:bodyPr/>
        <a:lstStyle/>
        <a:p>
          <a:endParaRPr lang="en-US"/>
        </a:p>
      </dgm:t>
    </dgm:pt>
    <dgm:pt modelId="{DDEB76EA-7D68-46E6-9718-4D3E612BD344}">
      <dgm:prSet/>
      <dgm:spPr/>
      <dgm:t>
        <a:bodyPr/>
        <a:lstStyle/>
        <a:p>
          <a:r>
            <a:rPr lang="en-US"/>
            <a:t>File count</a:t>
          </a:r>
        </a:p>
      </dgm:t>
    </dgm:pt>
    <dgm:pt modelId="{7435F372-7B29-4E31-BA94-E203ABFA8EF6}" type="parTrans" cxnId="{E671AC10-3A0C-49C8-A19F-704FBEAF51E0}">
      <dgm:prSet/>
      <dgm:spPr/>
      <dgm:t>
        <a:bodyPr/>
        <a:lstStyle/>
        <a:p>
          <a:endParaRPr lang="en-US"/>
        </a:p>
      </dgm:t>
    </dgm:pt>
    <dgm:pt modelId="{A6F5A62A-E6BA-4AFC-BADD-4F1AB8909C60}" type="sibTrans" cxnId="{E671AC10-3A0C-49C8-A19F-704FBEAF51E0}">
      <dgm:prSet/>
      <dgm:spPr/>
      <dgm:t>
        <a:bodyPr/>
        <a:lstStyle/>
        <a:p>
          <a:endParaRPr lang="en-US"/>
        </a:p>
      </dgm:t>
    </dgm:pt>
    <dgm:pt modelId="{80D6A624-23D5-4403-B3CE-ADFA5F7464C0}" type="pres">
      <dgm:prSet presAssocID="{2E36A62F-577D-4C60-A1C0-CD1060CC01CF}" presName="hierChild1" presStyleCnt="0">
        <dgm:presLayoutVars>
          <dgm:orgChart val="1"/>
          <dgm:chPref val="1"/>
          <dgm:dir/>
          <dgm:animOne val="branch"/>
          <dgm:animLvl val="lvl"/>
          <dgm:resizeHandles/>
        </dgm:presLayoutVars>
      </dgm:prSet>
      <dgm:spPr/>
    </dgm:pt>
    <dgm:pt modelId="{F9249235-B43F-4E11-B871-70D250243A8C}" type="pres">
      <dgm:prSet presAssocID="{693B5955-F3CD-42F0-8EAF-BB946A653BE9}" presName="hierRoot1" presStyleCnt="0">
        <dgm:presLayoutVars>
          <dgm:hierBranch val="init"/>
        </dgm:presLayoutVars>
      </dgm:prSet>
      <dgm:spPr/>
    </dgm:pt>
    <dgm:pt modelId="{474AD972-1A3E-4EA1-82E7-680A311229B5}" type="pres">
      <dgm:prSet presAssocID="{693B5955-F3CD-42F0-8EAF-BB946A653BE9}" presName="rootComposite1" presStyleCnt="0"/>
      <dgm:spPr/>
    </dgm:pt>
    <dgm:pt modelId="{F2D65A23-ECFA-4BBC-B45D-476A863B1DA9}" type="pres">
      <dgm:prSet presAssocID="{693B5955-F3CD-42F0-8EAF-BB946A653BE9}" presName="rootText1" presStyleLbl="node0" presStyleIdx="0" presStyleCnt="1">
        <dgm:presLayoutVars>
          <dgm:chPref val="3"/>
        </dgm:presLayoutVars>
      </dgm:prSet>
      <dgm:spPr/>
    </dgm:pt>
    <dgm:pt modelId="{B97E37FC-9A0C-41D8-BCAE-5F4AD4CE8670}" type="pres">
      <dgm:prSet presAssocID="{693B5955-F3CD-42F0-8EAF-BB946A653BE9}" presName="rootConnector1" presStyleLbl="node1" presStyleIdx="0" presStyleCnt="0"/>
      <dgm:spPr/>
    </dgm:pt>
    <dgm:pt modelId="{BDB27CA4-5744-4AEE-A9FF-4D07D2BDB314}" type="pres">
      <dgm:prSet presAssocID="{693B5955-F3CD-42F0-8EAF-BB946A653BE9}" presName="hierChild2" presStyleCnt="0"/>
      <dgm:spPr/>
    </dgm:pt>
    <dgm:pt modelId="{86693736-E4D1-448D-A412-7553DAB129D9}" type="pres">
      <dgm:prSet presAssocID="{D7E7E9EB-E718-4991-A941-221D9C73FD53}" presName="Name37" presStyleLbl="parChTrans1D2" presStyleIdx="0" presStyleCnt="2"/>
      <dgm:spPr/>
    </dgm:pt>
    <dgm:pt modelId="{D5A3DE9C-D002-4AAC-A642-19B2B8976248}" type="pres">
      <dgm:prSet presAssocID="{9FEA7618-48E9-4A37-8C6C-4335DF2FA933}" presName="hierRoot2" presStyleCnt="0">
        <dgm:presLayoutVars>
          <dgm:hierBranch val="init"/>
        </dgm:presLayoutVars>
      </dgm:prSet>
      <dgm:spPr/>
    </dgm:pt>
    <dgm:pt modelId="{AA393EA8-0CB5-4D9D-A97B-36367B1EEABE}" type="pres">
      <dgm:prSet presAssocID="{9FEA7618-48E9-4A37-8C6C-4335DF2FA933}" presName="rootComposite" presStyleCnt="0"/>
      <dgm:spPr/>
    </dgm:pt>
    <dgm:pt modelId="{5D637B7F-762A-4DD3-83D3-AB644D555915}" type="pres">
      <dgm:prSet presAssocID="{9FEA7618-48E9-4A37-8C6C-4335DF2FA933}" presName="rootText" presStyleLbl="node2" presStyleIdx="0" presStyleCnt="2">
        <dgm:presLayoutVars>
          <dgm:chPref val="3"/>
        </dgm:presLayoutVars>
      </dgm:prSet>
      <dgm:spPr/>
    </dgm:pt>
    <dgm:pt modelId="{8A8EAC30-6D2C-4C05-A2F4-26A3DA5FB8FA}" type="pres">
      <dgm:prSet presAssocID="{9FEA7618-48E9-4A37-8C6C-4335DF2FA933}" presName="rootConnector" presStyleLbl="node2" presStyleIdx="0" presStyleCnt="2"/>
      <dgm:spPr/>
    </dgm:pt>
    <dgm:pt modelId="{59B23334-C279-4F5E-9A54-18D6FC858911}" type="pres">
      <dgm:prSet presAssocID="{9FEA7618-48E9-4A37-8C6C-4335DF2FA933}" presName="hierChild4" presStyleCnt="0"/>
      <dgm:spPr/>
    </dgm:pt>
    <dgm:pt modelId="{CC6500DA-14E8-4CDD-BB87-05DFC5178373}" type="pres">
      <dgm:prSet presAssocID="{63728D25-3562-41CB-B73A-AAC76BA6352C}" presName="Name37" presStyleLbl="parChTrans1D3" presStyleIdx="0" presStyleCnt="4"/>
      <dgm:spPr/>
    </dgm:pt>
    <dgm:pt modelId="{A0BDC793-E1F4-4A27-82A0-9264EEBA4EC3}" type="pres">
      <dgm:prSet presAssocID="{B4488355-E9F6-4D20-BE4F-77500D279ADA}" presName="hierRoot2" presStyleCnt="0">
        <dgm:presLayoutVars>
          <dgm:hierBranch val="init"/>
        </dgm:presLayoutVars>
      </dgm:prSet>
      <dgm:spPr/>
    </dgm:pt>
    <dgm:pt modelId="{B680B664-A6E6-445A-A15E-638AE4F84D52}" type="pres">
      <dgm:prSet presAssocID="{B4488355-E9F6-4D20-BE4F-77500D279ADA}" presName="rootComposite" presStyleCnt="0"/>
      <dgm:spPr/>
    </dgm:pt>
    <dgm:pt modelId="{2F4C68C8-22D3-45DC-8F6C-4EF48967AF88}" type="pres">
      <dgm:prSet presAssocID="{B4488355-E9F6-4D20-BE4F-77500D279ADA}" presName="rootText" presStyleLbl="node3" presStyleIdx="0" presStyleCnt="4">
        <dgm:presLayoutVars>
          <dgm:chPref val="3"/>
        </dgm:presLayoutVars>
      </dgm:prSet>
      <dgm:spPr/>
    </dgm:pt>
    <dgm:pt modelId="{0F827C22-120E-4A2E-BF28-1423BD621682}" type="pres">
      <dgm:prSet presAssocID="{B4488355-E9F6-4D20-BE4F-77500D279ADA}" presName="rootConnector" presStyleLbl="node3" presStyleIdx="0" presStyleCnt="4"/>
      <dgm:spPr/>
    </dgm:pt>
    <dgm:pt modelId="{94B8A4A9-AEBA-4E9B-AFFD-DFEC717E688F}" type="pres">
      <dgm:prSet presAssocID="{B4488355-E9F6-4D20-BE4F-77500D279ADA}" presName="hierChild4" presStyleCnt="0"/>
      <dgm:spPr/>
    </dgm:pt>
    <dgm:pt modelId="{0ED28D6B-ED22-4622-9A5B-56460AC7F222}" type="pres">
      <dgm:prSet presAssocID="{45982857-D92D-4E42-B391-57FC84AED5C1}" presName="Name37" presStyleLbl="parChTrans1D4" presStyleIdx="0" presStyleCnt="10"/>
      <dgm:spPr/>
    </dgm:pt>
    <dgm:pt modelId="{73120BEE-103E-44DB-9932-93E88C150975}" type="pres">
      <dgm:prSet presAssocID="{F4D98620-26D0-455C-B007-6D66BE947C57}" presName="hierRoot2" presStyleCnt="0">
        <dgm:presLayoutVars>
          <dgm:hierBranch val="init"/>
        </dgm:presLayoutVars>
      </dgm:prSet>
      <dgm:spPr/>
    </dgm:pt>
    <dgm:pt modelId="{B4C49F68-235B-4C71-A788-0FF691FC2DB2}" type="pres">
      <dgm:prSet presAssocID="{F4D98620-26D0-455C-B007-6D66BE947C57}" presName="rootComposite" presStyleCnt="0"/>
      <dgm:spPr/>
    </dgm:pt>
    <dgm:pt modelId="{6835C43C-2E8A-4932-8915-63771E5033F0}" type="pres">
      <dgm:prSet presAssocID="{F4D98620-26D0-455C-B007-6D66BE947C57}" presName="rootText" presStyleLbl="node4" presStyleIdx="0" presStyleCnt="10">
        <dgm:presLayoutVars>
          <dgm:chPref val="3"/>
        </dgm:presLayoutVars>
      </dgm:prSet>
      <dgm:spPr/>
    </dgm:pt>
    <dgm:pt modelId="{45255872-47B1-4F7D-8301-926B003D3627}" type="pres">
      <dgm:prSet presAssocID="{F4D98620-26D0-455C-B007-6D66BE947C57}" presName="rootConnector" presStyleLbl="node4" presStyleIdx="0" presStyleCnt="10"/>
      <dgm:spPr/>
    </dgm:pt>
    <dgm:pt modelId="{BB0B1459-5430-44CE-B1B0-D43872ADD57E}" type="pres">
      <dgm:prSet presAssocID="{F4D98620-26D0-455C-B007-6D66BE947C57}" presName="hierChild4" presStyleCnt="0"/>
      <dgm:spPr/>
    </dgm:pt>
    <dgm:pt modelId="{12D5DC1F-66EE-4749-8A4A-DCC0B46938E2}" type="pres">
      <dgm:prSet presAssocID="{F4D98620-26D0-455C-B007-6D66BE947C57}" presName="hierChild5" presStyleCnt="0"/>
      <dgm:spPr/>
    </dgm:pt>
    <dgm:pt modelId="{C1927024-0920-4FC4-95F7-17CD8C4EA423}" type="pres">
      <dgm:prSet presAssocID="{AABBBBBB-9E88-458A-AACF-3E8780AB52C3}" presName="Name37" presStyleLbl="parChTrans1D4" presStyleIdx="1" presStyleCnt="10"/>
      <dgm:spPr/>
    </dgm:pt>
    <dgm:pt modelId="{BD9716BC-387E-4F38-8145-4D779DE8FED2}" type="pres">
      <dgm:prSet presAssocID="{90493C97-BDDA-49EB-B524-96217870DBE1}" presName="hierRoot2" presStyleCnt="0">
        <dgm:presLayoutVars>
          <dgm:hierBranch val="init"/>
        </dgm:presLayoutVars>
      </dgm:prSet>
      <dgm:spPr/>
    </dgm:pt>
    <dgm:pt modelId="{9F0F10A5-AED6-4DCC-979E-8AAE03F88CDF}" type="pres">
      <dgm:prSet presAssocID="{90493C97-BDDA-49EB-B524-96217870DBE1}" presName="rootComposite" presStyleCnt="0"/>
      <dgm:spPr/>
    </dgm:pt>
    <dgm:pt modelId="{80545F3C-6B11-4072-AA34-D6738509E97D}" type="pres">
      <dgm:prSet presAssocID="{90493C97-BDDA-49EB-B524-96217870DBE1}" presName="rootText" presStyleLbl="node4" presStyleIdx="1" presStyleCnt="10">
        <dgm:presLayoutVars>
          <dgm:chPref val="3"/>
        </dgm:presLayoutVars>
      </dgm:prSet>
      <dgm:spPr/>
    </dgm:pt>
    <dgm:pt modelId="{F150E140-EC51-4FEA-B0F0-B3E29D2044C3}" type="pres">
      <dgm:prSet presAssocID="{90493C97-BDDA-49EB-B524-96217870DBE1}" presName="rootConnector" presStyleLbl="node4" presStyleIdx="1" presStyleCnt="10"/>
      <dgm:spPr/>
    </dgm:pt>
    <dgm:pt modelId="{E5F267F1-F47F-4468-B0FD-EAF333E9C18A}" type="pres">
      <dgm:prSet presAssocID="{90493C97-BDDA-49EB-B524-96217870DBE1}" presName="hierChild4" presStyleCnt="0"/>
      <dgm:spPr/>
    </dgm:pt>
    <dgm:pt modelId="{34187A94-D135-4C68-9BE5-4D1BF7F7E4C8}" type="pres">
      <dgm:prSet presAssocID="{90493C97-BDDA-49EB-B524-96217870DBE1}" presName="hierChild5" presStyleCnt="0"/>
      <dgm:spPr/>
    </dgm:pt>
    <dgm:pt modelId="{0ED5D083-E17E-4264-99FA-8AC243326BE4}" type="pres">
      <dgm:prSet presAssocID="{B4488355-E9F6-4D20-BE4F-77500D279ADA}" presName="hierChild5" presStyleCnt="0"/>
      <dgm:spPr/>
    </dgm:pt>
    <dgm:pt modelId="{FF1AB167-A776-4475-9F86-6F841C1A0A86}" type="pres">
      <dgm:prSet presAssocID="{51C4A42C-A1C6-4139-A5D9-08D9B701993A}" presName="Name37" presStyleLbl="parChTrans1D3" presStyleIdx="1" presStyleCnt="4"/>
      <dgm:spPr/>
    </dgm:pt>
    <dgm:pt modelId="{BEDA098F-8058-4D1C-89EA-4C75D54F195C}" type="pres">
      <dgm:prSet presAssocID="{26506789-5698-4347-88D0-C756970E9720}" presName="hierRoot2" presStyleCnt="0">
        <dgm:presLayoutVars>
          <dgm:hierBranch val="init"/>
        </dgm:presLayoutVars>
      </dgm:prSet>
      <dgm:spPr/>
    </dgm:pt>
    <dgm:pt modelId="{68A40EEF-2BCB-4935-9713-30127F57556E}" type="pres">
      <dgm:prSet presAssocID="{26506789-5698-4347-88D0-C756970E9720}" presName="rootComposite" presStyleCnt="0"/>
      <dgm:spPr/>
    </dgm:pt>
    <dgm:pt modelId="{366C1847-4F3A-4AA6-B006-B42D926D362E}" type="pres">
      <dgm:prSet presAssocID="{26506789-5698-4347-88D0-C756970E9720}" presName="rootText" presStyleLbl="node3" presStyleIdx="1" presStyleCnt="4">
        <dgm:presLayoutVars>
          <dgm:chPref val="3"/>
        </dgm:presLayoutVars>
      </dgm:prSet>
      <dgm:spPr/>
    </dgm:pt>
    <dgm:pt modelId="{AD785349-B40C-4C82-985B-CF228A8E0570}" type="pres">
      <dgm:prSet presAssocID="{26506789-5698-4347-88D0-C756970E9720}" presName="rootConnector" presStyleLbl="node3" presStyleIdx="1" presStyleCnt="4"/>
      <dgm:spPr/>
    </dgm:pt>
    <dgm:pt modelId="{65E3542F-D500-4363-A918-BF25F5EE959D}" type="pres">
      <dgm:prSet presAssocID="{26506789-5698-4347-88D0-C756970E9720}" presName="hierChild4" presStyleCnt="0"/>
      <dgm:spPr/>
    </dgm:pt>
    <dgm:pt modelId="{8BDAA86F-34CA-43FD-8EA3-B3AFCD6D06B8}" type="pres">
      <dgm:prSet presAssocID="{298B1AD3-7E94-4935-A6EE-1FB4F1D99AB9}" presName="Name37" presStyleLbl="parChTrans1D4" presStyleIdx="2" presStyleCnt="10"/>
      <dgm:spPr/>
    </dgm:pt>
    <dgm:pt modelId="{91C5FAF7-ED40-433D-B009-428EBAC5004C}" type="pres">
      <dgm:prSet presAssocID="{B4C3B692-D42D-4480-82A6-D8319650FF1B}" presName="hierRoot2" presStyleCnt="0">
        <dgm:presLayoutVars>
          <dgm:hierBranch val="init"/>
        </dgm:presLayoutVars>
      </dgm:prSet>
      <dgm:spPr/>
    </dgm:pt>
    <dgm:pt modelId="{BC472D93-68F7-4272-88AD-17428C5C7E6E}" type="pres">
      <dgm:prSet presAssocID="{B4C3B692-D42D-4480-82A6-D8319650FF1B}" presName="rootComposite" presStyleCnt="0"/>
      <dgm:spPr/>
    </dgm:pt>
    <dgm:pt modelId="{75E563E0-DF2F-41AC-AE34-DBA5BF9EA5F3}" type="pres">
      <dgm:prSet presAssocID="{B4C3B692-D42D-4480-82A6-D8319650FF1B}" presName="rootText" presStyleLbl="node4" presStyleIdx="2" presStyleCnt="10">
        <dgm:presLayoutVars>
          <dgm:chPref val="3"/>
        </dgm:presLayoutVars>
      </dgm:prSet>
      <dgm:spPr/>
    </dgm:pt>
    <dgm:pt modelId="{2C818517-BC8D-4428-A5F5-717047C4D477}" type="pres">
      <dgm:prSet presAssocID="{B4C3B692-D42D-4480-82A6-D8319650FF1B}" presName="rootConnector" presStyleLbl="node4" presStyleIdx="2" presStyleCnt="10"/>
      <dgm:spPr/>
    </dgm:pt>
    <dgm:pt modelId="{B88655F5-7176-4043-8677-8F252097942B}" type="pres">
      <dgm:prSet presAssocID="{B4C3B692-D42D-4480-82A6-D8319650FF1B}" presName="hierChild4" presStyleCnt="0"/>
      <dgm:spPr/>
    </dgm:pt>
    <dgm:pt modelId="{D2563BAA-9530-4058-A042-8325B3A03F56}" type="pres">
      <dgm:prSet presAssocID="{B4C3B692-D42D-4480-82A6-D8319650FF1B}" presName="hierChild5" presStyleCnt="0"/>
      <dgm:spPr/>
    </dgm:pt>
    <dgm:pt modelId="{FE7300D0-F401-4293-A3C7-C28CA59F2F96}" type="pres">
      <dgm:prSet presAssocID="{8AF2226C-2161-458D-B447-3A02BDA749C7}" presName="Name37" presStyleLbl="parChTrans1D4" presStyleIdx="3" presStyleCnt="10"/>
      <dgm:spPr/>
    </dgm:pt>
    <dgm:pt modelId="{4031960C-3546-44A2-8841-CBDDBDF1D877}" type="pres">
      <dgm:prSet presAssocID="{D98472DE-CDDF-43D7-9844-055A3ED79AC4}" presName="hierRoot2" presStyleCnt="0">
        <dgm:presLayoutVars>
          <dgm:hierBranch val="init"/>
        </dgm:presLayoutVars>
      </dgm:prSet>
      <dgm:spPr/>
    </dgm:pt>
    <dgm:pt modelId="{AC80B72E-A499-460A-A5F2-044E45D9D001}" type="pres">
      <dgm:prSet presAssocID="{D98472DE-CDDF-43D7-9844-055A3ED79AC4}" presName="rootComposite" presStyleCnt="0"/>
      <dgm:spPr/>
    </dgm:pt>
    <dgm:pt modelId="{57D026F9-D653-4FFF-82D3-69FCF0C226BB}" type="pres">
      <dgm:prSet presAssocID="{D98472DE-CDDF-43D7-9844-055A3ED79AC4}" presName="rootText" presStyleLbl="node4" presStyleIdx="3" presStyleCnt="10">
        <dgm:presLayoutVars>
          <dgm:chPref val="3"/>
        </dgm:presLayoutVars>
      </dgm:prSet>
      <dgm:spPr/>
    </dgm:pt>
    <dgm:pt modelId="{5026845C-3277-41BD-A77A-AFD100B996FE}" type="pres">
      <dgm:prSet presAssocID="{D98472DE-CDDF-43D7-9844-055A3ED79AC4}" presName="rootConnector" presStyleLbl="node4" presStyleIdx="3" presStyleCnt="10"/>
      <dgm:spPr/>
    </dgm:pt>
    <dgm:pt modelId="{3B102E6F-6FB2-461A-9182-C37956EBF81F}" type="pres">
      <dgm:prSet presAssocID="{D98472DE-CDDF-43D7-9844-055A3ED79AC4}" presName="hierChild4" presStyleCnt="0"/>
      <dgm:spPr/>
    </dgm:pt>
    <dgm:pt modelId="{092F7009-9C85-4C31-8890-13F66AB688AF}" type="pres">
      <dgm:prSet presAssocID="{D98472DE-CDDF-43D7-9844-055A3ED79AC4}" presName="hierChild5" presStyleCnt="0"/>
      <dgm:spPr/>
    </dgm:pt>
    <dgm:pt modelId="{666409A0-D213-41B9-902B-DAB8088AF5CD}" type="pres">
      <dgm:prSet presAssocID="{26506789-5698-4347-88D0-C756970E9720}" presName="hierChild5" presStyleCnt="0"/>
      <dgm:spPr/>
    </dgm:pt>
    <dgm:pt modelId="{C00E904A-E4FD-40D8-95F4-4A5F4735B5A6}" type="pres">
      <dgm:prSet presAssocID="{9FEA7618-48E9-4A37-8C6C-4335DF2FA933}" presName="hierChild5" presStyleCnt="0"/>
      <dgm:spPr/>
    </dgm:pt>
    <dgm:pt modelId="{02B62800-6A0D-4067-AF59-19E00F88ED5A}" type="pres">
      <dgm:prSet presAssocID="{F73DD03B-1131-49CB-8314-AE9D85669C41}" presName="Name37" presStyleLbl="parChTrans1D2" presStyleIdx="1" presStyleCnt="2"/>
      <dgm:spPr/>
    </dgm:pt>
    <dgm:pt modelId="{B29B81E6-4029-4CDB-9048-B37D706399B0}" type="pres">
      <dgm:prSet presAssocID="{32E0A85B-266A-44F5-9607-375D08311238}" presName="hierRoot2" presStyleCnt="0">
        <dgm:presLayoutVars>
          <dgm:hierBranch val="init"/>
        </dgm:presLayoutVars>
      </dgm:prSet>
      <dgm:spPr/>
    </dgm:pt>
    <dgm:pt modelId="{D6B4FE65-EE97-40C9-9FBC-D4601995B1DD}" type="pres">
      <dgm:prSet presAssocID="{32E0A85B-266A-44F5-9607-375D08311238}" presName="rootComposite" presStyleCnt="0"/>
      <dgm:spPr/>
    </dgm:pt>
    <dgm:pt modelId="{3AD7D5A0-8172-457F-9A78-F952109523B6}" type="pres">
      <dgm:prSet presAssocID="{32E0A85B-266A-44F5-9607-375D08311238}" presName="rootText" presStyleLbl="node2" presStyleIdx="1" presStyleCnt="2">
        <dgm:presLayoutVars>
          <dgm:chPref val="3"/>
        </dgm:presLayoutVars>
      </dgm:prSet>
      <dgm:spPr/>
    </dgm:pt>
    <dgm:pt modelId="{E5B6C72D-D9E9-4B2D-8048-0935E11A3F95}" type="pres">
      <dgm:prSet presAssocID="{32E0A85B-266A-44F5-9607-375D08311238}" presName="rootConnector" presStyleLbl="node2" presStyleIdx="1" presStyleCnt="2"/>
      <dgm:spPr/>
    </dgm:pt>
    <dgm:pt modelId="{7885FF3B-6719-4086-92A0-4B2006A2FB6A}" type="pres">
      <dgm:prSet presAssocID="{32E0A85B-266A-44F5-9607-375D08311238}" presName="hierChild4" presStyleCnt="0"/>
      <dgm:spPr/>
    </dgm:pt>
    <dgm:pt modelId="{D1676B94-6432-4323-8917-67810D994584}" type="pres">
      <dgm:prSet presAssocID="{09FEE958-25DE-4EB5-A6F5-9ED5B2002481}" presName="Name37" presStyleLbl="parChTrans1D3" presStyleIdx="2" presStyleCnt="4"/>
      <dgm:spPr/>
    </dgm:pt>
    <dgm:pt modelId="{686A8FB3-CC19-4DAE-800E-B4D34B678959}" type="pres">
      <dgm:prSet presAssocID="{63744D5B-8843-415C-9420-29D4703C2684}" presName="hierRoot2" presStyleCnt="0">
        <dgm:presLayoutVars>
          <dgm:hierBranch val="init"/>
        </dgm:presLayoutVars>
      </dgm:prSet>
      <dgm:spPr/>
    </dgm:pt>
    <dgm:pt modelId="{5DA60D83-30D7-4AA1-A8B0-EE9BE59C7F20}" type="pres">
      <dgm:prSet presAssocID="{63744D5B-8843-415C-9420-29D4703C2684}" presName="rootComposite" presStyleCnt="0"/>
      <dgm:spPr/>
    </dgm:pt>
    <dgm:pt modelId="{FEE92303-3092-4611-8B7E-B889741145E3}" type="pres">
      <dgm:prSet presAssocID="{63744D5B-8843-415C-9420-29D4703C2684}" presName="rootText" presStyleLbl="node3" presStyleIdx="2" presStyleCnt="4">
        <dgm:presLayoutVars>
          <dgm:chPref val="3"/>
        </dgm:presLayoutVars>
      </dgm:prSet>
      <dgm:spPr/>
    </dgm:pt>
    <dgm:pt modelId="{FF9E65C5-ADB5-428C-A631-13C415C48283}" type="pres">
      <dgm:prSet presAssocID="{63744D5B-8843-415C-9420-29D4703C2684}" presName="rootConnector" presStyleLbl="node3" presStyleIdx="2" presStyleCnt="4"/>
      <dgm:spPr/>
    </dgm:pt>
    <dgm:pt modelId="{88E3DB19-925A-4D80-95B2-260182ED814B}" type="pres">
      <dgm:prSet presAssocID="{63744D5B-8843-415C-9420-29D4703C2684}" presName="hierChild4" presStyleCnt="0"/>
      <dgm:spPr/>
    </dgm:pt>
    <dgm:pt modelId="{F26BB0A1-B0E1-492B-A1E4-B87A8E6EB2A5}" type="pres">
      <dgm:prSet presAssocID="{B7F146FC-8CBB-4D65-9D9B-97BD3A44E4F8}" presName="Name37" presStyleLbl="parChTrans1D4" presStyleIdx="4" presStyleCnt="10"/>
      <dgm:spPr/>
    </dgm:pt>
    <dgm:pt modelId="{EBAC9386-1648-47F0-AE26-1228BD02F4EF}" type="pres">
      <dgm:prSet presAssocID="{3C8F7B76-02A9-4F07-A204-B511C824D1EA}" presName="hierRoot2" presStyleCnt="0">
        <dgm:presLayoutVars>
          <dgm:hierBranch val="init"/>
        </dgm:presLayoutVars>
      </dgm:prSet>
      <dgm:spPr/>
    </dgm:pt>
    <dgm:pt modelId="{F324D96C-50D5-4AEA-8CB8-47C237B50C22}" type="pres">
      <dgm:prSet presAssocID="{3C8F7B76-02A9-4F07-A204-B511C824D1EA}" presName="rootComposite" presStyleCnt="0"/>
      <dgm:spPr/>
    </dgm:pt>
    <dgm:pt modelId="{9F51285B-528E-44EF-9E7D-15577EBA0248}" type="pres">
      <dgm:prSet presAssocID="{3C8F7B76-02A9-4F07-A204-B511C824D1EA}" presName="rootText" presStyleLbl="node4" presStyleIdx="4" presStyleCnt="10">
        <dgm:presLayoutVars>
          <dgm:chPref val="3"/>
        </dgm:presLayoutVars>
      </dgm:prSet>
      <dgm:spPr/>
    </dgm:pt>
    <dgm:pt modelId="{95142D40-4002-4A77-B55E-7C1602A093E9}" type="pres">
      <dgm:prSet presAssocID="{3C8F7B76-02A9-4F07-A204-B511C824D1EA}" presName="rootConnector" presStyleLbl="node4" presStyleIdx="4" presStyleCnt="10"/>
      <dgm:spPr/>
    </dgm:pt>
    <dgm:pt modelId="{D463C19C-D82E-4C90-B764-47212170F35C}" type="pres">
      <dgm:prSet presAssocID="{3C8F7B76-02A9-4F07-A204-B511C824D1EA}" presName="hierChild4" presStyleCnt="0"/>
      <dgm:spPr/>
    </dgm:pt>
    <dgm:pt modelId="{719E779F-17C9-438F-AA24-A388EEBD6756}" type="pres">
      <dgm:prSet presAssocID="{3C8F7B76-02A9-4F07-A204-B511C824D1EA}" presName="hierChild5" presStyleCnt="0"/>
      <dgm:spPr/>
    </dgm:pt>
    <dgm:pt modelId="{1AC6F55B-9CE6-461F-9460-48084F4C7573}" type="pres">
      <dgm:prSet presAssocID="{C4C69680-E8A6-4567-A63D-F9D254904198}" presName="Name37" presStyleLbl="parChTrans1D4" presStyleIdx="5" presStyleCnt="10"/>
      <dgm:spPr/>
    </dgm:pt>
    <dgm:pt modelId="{40AA7BAD-E1F5-414C-821C-16CEB170BF11}" type="pres">
      <dgm:prSet presAssocID="{C8DB41E5-A606-43F4-98CD-1274E11BC5FD}" presName="hierRoot2" presStyleCnt="0">
        <dgm:presLayoutVars>
          <dgm:hierBranch val="init"/>
        </dgm:presLayoutVars>
      </dgm:prSet>
      <dgm:spPr/>
    </dgm:pt>
    <dgm:pt modelId="{DB18A539-E231-4B3C-BE1B-46D8251F4571}" type="pres">
      <dgm:prSet presAssocID="{C8DB41E5-A606-43F4-98CD-1274E11BC5FD}" presName="rootComposite" presStyleCnt="0"/>
      <dgm:spPr/>
    </dgm:pt>
    <dgm:pt modelId="{3F1F48EB-7DA1-4506-9309-1158F4342125}" type="pres">
      <dgm:prSet presAssocID="{C8DB41E5-A606-43F4-98CD-1274E11BC5FD}" presName="rootText" presStyleLbl="node4" presStyleIdx="5" presStyleCnt="10">
        <dgm:presLayoutVars>
          <dgm:chPref val="3"/>
        </dgm:presLayoutVars>
      </dgm:prSet>
      <dgm:spPr/>
    </dgm:pt>
    <dgm:pt modelId="{A2580B5F-5C4A-4EA0-88B9-7097D1599108}" type="pres">
      <dgm:prSet presAssocID="{C8DB41E5-A606-43F4-98CD-1274E11BC5FD}" presName="rootConnector" presStyleLbl="node4" presStyleIdx="5" presStyleCnt="10"/>
      <dgm:spPr/>
    </dgm:pt>
    <dgm:pt modelId="{242DCBB0-DD11-4C01-AC02-0D158DCA86A5}" type="pres">
      <dgm:prSet presAssocID="{C8DB41E5-A606-43F4-98CD-1274E11BC5FD}" presName="hierChild4" presStyleCnt="0"/>
      <dgm:spPr/>
    </dgm:pt>
    <dgm:pt modelId="{BD3162B9-4777-4882-B9C4-960ED33B6B47}" type="pres">
      <dgm:prSet presAssocID="{C8DB41E5-A606-43F4-98CD-1274E11BC5FD}" presName="hierChild5" presStyleCnt="0"/>
      <dgm:spPr/>
    </dgm:pt>
    <dgm:pt modelId="{69DBAFE1-3127-4AE3-A470-5C51117463BB}" type="pres">
      <dgm:prSet presAssocID="{71E06620-5460-466C-B2D4-46B16592BC32}" presName="Name37" presStyleLbl="parChTrans1D4" presStyleIdx="6" presStyleCnt="10"/>
      <dgm:spPr/>
    </dgm:pt>
    <dgm:pt modelId="{03F19340-2930-4C8A-8FD7-20D42B5D5BF7}" type="pres">
      <dgm:prSet presAssocID="{12FEA235-194B-476C-BEBC-B050280AFD5B}" presName="hierRoot2" presStyleCnt="0">
        <dgm:presLayoutVars>
          <dgm:hierBranch val="init"/>
        </dgm:presLayoutVars>
      </dgm:prSet>
      <dgm:spPr/>
    </dgm:pt>
    <dgm:pt modelId="{4F8023A3-B76C-4BB3-AEB9-524650DCEED7}" type="pres">
      <dgm:prSet presAssocID="{12FEA235-194B-476C-BEBC-B050280AFD5B}" presName="rootComposite" presStyleCnt="0"/>
      <dgm:spPr/>
    </dgm:pt>
    <dgm:pt modelId="{6D558635-CFB3-46ED-B3DC-F375DAB0AF02}" type="pres">
      <dgm:prSet presAssocID="{12FEA235-194B-476C-BEBC-B050280AFD5B}" presName="rootText" presStyleLbl="node4" presStyleIdx="6" presStyleCnt="10">
        <dgm:presLayoutVars>
          <dgm:chPref val="3"/>
        </dgm:presLayoutVars>
      </dgm:prSet>
      <dgm:spPr/>
    </dgm:pt>
    <dgm:pt modelId="{2E832A5C-5FE4-48FF-9740-A497D88958CE}" type="pres">
      <dgm:prSet presAssocID="{12FEA235-194B-476C-BEBC-B050280AFD5B}" presName="rootConnector" presStyleLbl="node4" presStyleIdx="6" presStyleCnt="10"/>
      <dgm:spPr/>
    </dgm:pt>
    <dgm:pt modelId="{C4DB75EC-453E-449E-BAB6-549346B63DD3}" type="pres">
      <dgm:prSet presAssocID="{12FEA235-194B-476C-BEBC-B050280AFD5B}" presName="hierChild4" presStyleCnt="0"/>
      <dgm:spPr/>
    </dgm:pt>
    <dgm:pt modelId="{BEAADC0F-7A69-4C2A-AAA9-2DDF99BC92EB}" type="pres">
      <dgm:prSet presAssocID="{12FEA235-194B-476C-BEBC-B050280AFD5B}" presName="hierChild5" presStyleCnt="0"/>
      <dgm:spPr/>
    </dgm:pt>
    <dgm:pt modelId="{A6B98DD8-9ADF-41C3-9735-326FF2C68D01}" type="pres">
      <dgm:prSet presAssocID="{20454B91-0BC1-4F68-897C-18AA88B8E995}" presName="Name37" presStyleLbl="parChTrans1D4" presStyleIdx="7" presStyleCnt="10"/>
      <dgm:spPr/>
    </dgm:pt>
    <dgm:pt modelId="{FCE715D1-42FC-4D84-8AA0-37E0DC1AE515}" type="pres">
      <dgm:prSet presAssocID="{C65F04E3-EBBC-4646-9CB9-9E9C6B7AA041}" presName="hierRoot2" presStyleCnt="0">
        <dgm:presLayoutVars>
          <dgm:hierBranch val="init"/>
        </dgm:presLayoutVars>
      </dgm:prSet>
      <dgm:spPr/>
    </dgm:pt>
    <dgm:pt modelId="{2620862E-F00F-4500-A43D-E06AF9E99E5A}" type="pres">
      <dgm:prSet presAssocID="{C65F04E3-EBBC-4646-9CB9-9E9C6B7AA041}" presName="rootComposite" presStyleCnt="0"/>
      <dgm:spPr/>
    </dgm:pt>
    <dgm:pt modelId="{8493C7F1-5510-4C3D-BC48-69E731B1830B}" type="pres">
      <dgm:prSet presAssocID="{C65F04E3-EBBC-4646-9CB9-9E9C6B7AA041}" presName="rootText" presStyleLbl="node4" presStyleIdx="7" presStyleCnt="10">
        <dgm:presLayoutVars>
          <dgm:chPref val="3"/>
        </dgm:presLayoutVars>
      </dgm:prSet>
      <dgm:spPr/>
    </dgm:pt>
    <dgm:pt modelId="{2991DF7B-FBDA-4D5C-8376-B84A0AB4E6BB}" type="pres">
      <dgm:prSet presAssocID="{C65F04E3-EBBC-4646-9CB9-9E9C6B7AA041}" presName="rootConnector" presStyleLbl="node4" presStyleIdx="7" presStyleCnt="10"/>
      <dgm:spPr/>
    </dgm:pt>
    <dgm:pt modelId="{7051BA9B-5597-4E5A-ABB4-EC31CA43DE7E}" type="pres">
      <dgm:prSet presAssocID="{C65F04E3-EBBC-4646-9CB9-9E9C6B7AA041}" presName="hierChild4" presStyleCnt="0"/>
      <dgm:spPr/>
    </dgm:pt>
    <dgm:pt modelId="{A820FC28-B527-4C13-94D1-DAD18DF1B288}" type="pres">
      <dgm:prSet presAssocID="{C65F04E3-EBBC-4646-9CB9-9E9C6B7AA041}" presName="hierChild5" presStyleCnt="0"/>
      <dgm:spPr/>
    </dgm:pt>
    <dgm:pt modelId="{CDF98314-E8B8-4C18-830C-02BCE38D3040}" type="pres">
      <dgm:prSet presAssocID="{1D3CD1D1-0460-4892-8D93-F80EA9819034}" presName="Name37" presStyleLbl="parChTrans1D4" presStyleIdx="8" presStyleCnt="10"/>
      <dgm:spPr/>
    </dgm:pt>
    <dgm:pt modelId="{5B49FA5C-3B76-40F1-B0CB-D13082CBDAF1}" type="pres">
      <dgm:prSet presAssocID="{14A74EB3-B7BC-4C51-8FBC-48CE2B0378FE}" presName="hierRoot2" presStyleCnt="0">
        <dgm:presLayoutVars>
          <dgm:hierBranch val="init"/>
        </dgm:presLayoutVars>
      </dgm:prSet>
      <dgm:spPr/>
    </dgm:pt>
    <dgm:pt modelId="{1CFB551B-7CAB-498D-869B-1F177BBC87DD}" type="pres">
      <dgm:prSet presAssocID="{14A74EB3-B7BC-4C51-8FBC-48CE2B0378FE}" presName="rootComposite" presStyleCnt="0"/>
      <dgm:spPr/>
    </dgm:pt>
    <dgm:pt modelId="{2380C693-FA8B-45D8-87EC-08069B6E1C01}" type="pres">
      <dgm:prSet presAssocID="{14A74EB3-B7BC-4C51-8FBC-48CE2B0378FE}" presName="rootText" presStyleLbl="node4" presStyleIdx="8" presStyleCnt="10">
        <dgm:presLayoutVars>
          <dgm:chPref val="3"/>
        </dgm:presLayoutVars>
      </dgm:prSet>
      <dgm:spPr/>
    </dgm:pt>
    <dgm:pt modelId="{4225A092-8B92-4CC5-978B-87D75820686A}" type="pres">
      <dgm:prSet presAssocID="{14A74EB3-B7BC-4C51-8FBC-48CE2B0378FE}" presName="rootConnector" presStyleLbl="node4" presStyleIdx="8" presStyleCnt="10"/>
      <dgm:spPr/>
    </dgm:pt>
    <dgm:pt modelId="{B6C3E414-BB07-47FE-A73A-8C36B5679BFD}" type="pres">
      <dgm:prSet presAssocID="{14A74EB3-B7BC-4C51-8FBC-48CE2B0378FE}" presName="hierChild4" presStyleCnt="0"/>
      <dgm:spPr/>
    </dgm:pt>
    <dgm:pt modelId="{3E337076-9D5F-466A-82D8-F1AE978A2B76}" type="pres">
      <dgm:prSet presAssocID="{14A74EB3-B7BC-4C51-8FBC-48CE2B0378FE}" presName="hierChild5" presStyleCnt="0"/>
      <dgm:spPr/>
    </dgm:pt>
    <dgm:pt modelId="{1F1AD243-9D8C-4B97-BAB9-449D08B3932F}" type="pres">
      <dgm:prSet presAssocID="{63744D5B-8843-415C-9420-29D4703C2684}" presName="hierChild5" presStyleCnt="0"/>
      <dgm:spPr/>
    </dgm:pt>
    <dgm:pt modelId="{B4F05531-E74D-45AF-BFA4-9AD2D9A3B20D}" type="pres">
      <dgm:prSet presAssocID="{935C4E7F-6EE4-43F2-ADF4-824DAEF29105}" presName="Name37" presStyleLbl="parChTrans1D3" presStyleIdx="3" presStyleCnt="4"/>
      <dgm:spPr/>
    </dgm:pt>
    <dgm:pt modelId="{AAAD2284-18F1-419A-96DC-0593AD2F65BB}" type="pres">
      <dgm:prSet presAssocID="{6BEC2F64-58B6-4A9E-A0AC-8825DEF48CD8}" presName="hierRoot2" presStyleCnt="0">
        <dgm:presLayoutVars>
          <dgm:hierBranch val="init"/>
        </dgm:presLayoutVars>
      </dgm:prSet>
      <dgm:spPr/>
    </dgm:pt>
    <dgm:pt modelId="{1FFC1BD2-E09A-41D2-A046-9F5857ABB6ED}" type="pres">
      <dgm:prSet presAssocID="{6BEC2F64-58B6-4A9E-A0AC-8825DEF48CD8}" presName="rootComposite" presStyleCnt="0"/>
      <dgm:spPr/>
    </dgm:pt>
    <dgm:pt modelId="{8AA25170-C84F-4810-8A5A-DE3FB89A7D08}" type="pres">
      <dgm:prSet presAssocID="{6BEC2F64-58B6-4A9E-A0AC-8825DEF48CD8}" presName="rootText" presStyleLbl="node3" presStyleIdx="3" presStyleCnt="4">
        <dgm:presLayoutVars>
          <dgm:chPref val="3"/>
        </dgm:presLayoutVars>
      </dgm:prSet>
      <dgm:spPr/>
    </dgm:pt>
    <dgm:pt modelId="{AB93729A-7677-4151-9126-EA5B1AF6E30B}" type="pres">
      <dgm:prSet presAssocID="{6BEC2F64-58B6-4A9E-A0AC-8825DEF48CD8}" presName="rootConnector" presStyleLbl="node3" presStyleIdx="3" presStyleCnt="4"/>
      <dgm:spPr/>
    </dgm:pt>
    <dgm:pt modelId="{3506D15D-A33C-47FA-ABF7-2634FD7D71CB}" type="pres">
      <dgm:prSet presAssocID="{6BEC2F64-58B6-4A9E-A0AC-8825DEF48CD8}" presName="hierChild4" presStyleCnt="0"/>
      <dgm:spPr/>
    </dgm:pt>
    <dgm:pt modelId="{30082AD9-5FE7-43E7-915A-2B80B50852E1}" type="pres">
      <dgm:prSet presAssocID="{7435F372-7B29-4E31-BA94-E203ABFA8EF6}" presName="Name37" presStyleLbl="parChTrans1D4" presStyleIdx="9" presStyleCnt="10"/>
      <dgm:spPr/>
    </dgm:pt>
    <dgm:pt modelId="{0F50D047-97B9-44C9-A70E-492E00D4CF49}" type="pres">
      <dgm:prSet presAssocID="{DDEB76EA-7D68-46E6-9718-4D3E612BD344}" presName="hierRoot2" presStyleCnt="0">
        <dgm:presLayoutVars>
          <dgm:hierBranch val="init"/>
        </dgm:presLayoutVars>
      </dgm:prSet>
      <dgm:spPr/>
    </dgm:pt>
    <dgm:pt modelId="{7C0AC132-E0A0-4A45-A154-B94FAA7D1200}" type="pres">
      <dgm:prSet presAssocID="{DDEB76EA-7D68-46E6-9718-4D3E612BD344}" presName="rootComposite" presStyleCnt="0"/>
      <dgm:spPr/>
    </dgm:pt>
    <dgm:pt modelId="{749A1E17-2401-483D-8D18-86AEC5DADEFB}" type="pres">
      <dgm:prSet presAssocID="{DDEB76EA-7D68-46E6-9718-4D3E612BD344}" presName="rootText" presStyleLbl="node4" presStyleIdx="9" presStyleCnt="10">
        <dgm:presLayoutVars>
          <dgm:chPref val="3"/>
        </dgm:presLayoutVars>
      </dgm:prSet>
      <dgm:spPr/>
    </dgm:pt>
    <dgm:pt modelId="{89BB8D39-CE33-4780-91B4-4FA2E110366C}" type="pres">
      <dgm:prSet presAssocID="{DDEB76EA-7D68-46E6-9718-4D3E612BD344}" presName="rootConnector" presStyleLbl="node4" presStyleIdx="9" presStyleCnt="10"/>
      <dgm:spPr/>
    </dgm:pt>
    <dgm:pt modelId="{245B62AD-CB6A-4918-94B2-7E23B0722013}" type="pres">
      <dgm:prSet presAssocID="{DDEB76EA-7D68-46E6-9718-4D3E612BD344}" presName="hierChild4" presStyleCnt="0"/>
      <dgm:spPr/>
    </dgm:pt>
    <dgm:pt modelId="{D4F70E73-BB7D-4D9B-9B96-5481E4E287D7}" type="pres">
      <dgm:prSet presAssocID="{DDEB76EA-7D68-46E6-9718-4D3E612BD344}" presName="hierChild5" presStyleCnt="0"/>
      <dgm:spPr/>
    </dgm:pt>
    <dgm:pt modelId="{2AF5216C-E035-4213-A32D-2C19865EC540}" type="pres">
      <dgm:prSet presAssocID="{6BEC2F64-58B6-4A9E-A0AC-8825DEF48CD8}" presName="hierChild5" presStyleCnt="0"/>
      <dgm:spPr/>
    </dgm:pt>
    <dgm:pt modelId="{F95C27C0-9559-4C73-89A9-E8F03EEDFC43}" type="pres">
      <dgm:prSet presAssocID="{32E0A85B-266A-44F5-9607-375D08311238}" presName="hierChild5" presStyleCnt="0"/>
      <dgm:spPr/>
    </dgm:pt>
    <dgm:pt modelId="{70F42915-3CDD-47DE-B272-E288EFCB6A40}" type="pres">
      <dgm:prSet presAssocID="{693B5955-F3CD-42F0-8EAF-BB946A653BE9}" presName="hierChild3" presStyleCnt="0"/>
      <dgm:spPr/>
    </dgm:pt>
  </dgm:ptLst>
  <dgm:cxnLst>
    <dgm:cxn modelId="{3B237C01-87C4-4E78-AA4F-1DDE506E163D}" type="presOf" srcId="{9FEA7618-48E9-4A37-8C6C-4335DF2FA933}" destId="{5D637B7F-762A-4DD3-83D3-AB644D555915}" srcOrd="0" destOrd="0" presId="urn:microsoft.com/office/officeart/2005/8/layout/orgChart1"/>
    <dgm:cxn modelId="{1CE5B201-BCC6-4848-92E0-5E2CCFD73883}" type="presOf" srcId="{F4D98620-26D0-455C-B007-6D66BE947C57}" destId="{6835C43C-2E8A-4932-8915-63771E5033F0}" srcOrd="0" destOrd="0" presId="urn:microsoft.com/office/officeart/2005/8/layout/orgChart1"/>
    <dgm:cxn modelId="{F4146904-BE87-4295-BC2B-637BE718AF41}" type="presOf" srcId="{14A74EB3-B7BC-4C51-8FBC-48CE2B0378FE}" destId="{4225A092-8B92-4CC5-978B-87D75820686A}" srcOrd="1" destOrd="0" presId="urn:microsoft.com/office/officeart/2005/8/layout/orgChart1"/>
    <dgm:cxn modelId="{06514E05-F2E1-409B-80D1-C5D4F557303D}" type="presOf" srcId="{6BEC2F64-58B6-4A9E-A0AC-8825DEF48CD8}" destId="{8AA25170-C84F-4810-8A5A-DE3FB89A7D08}" srcOrd="0" destOrd="0" presId="urn:microsoft.com/office/officeart/2005/8/layout/orgChart1"/>
    <dgm:cxn modelId="{B8D1FA06-68B6-4C4F-B468-280CCAD75A4D}" srcId="{63744D5B-8843-415C-9420-29D4703C2684}" destId="{C8DB41E5-A606-43F4-98CD-1274E11BC5FD}" srcOrd="1" destOrd="0" parTransId="{C4C69680-E8A6-4567-A63D-F9D254904198}" sibTransId="{CB85E4CB-BA07-4364-99E1-DFB84E599890}"/>
    <dgm:cxn modelId="{97094C0B-224F-4089-8413-DCA32FC71862}" type="presOf" srcId="{DDEB76EA-7D68-46E6-9718-4D3E612BD344}" destId="{89BB8D39-CE33-4780-91B4-4FA2E110366C}" srcOrd="1" destOrd="0" presId="urn:microsoft.com/office/officeart/2005/8/layout/orgChart1"/>
    <dgm:cxn modelId="{68D8700C-D2B0-44BE-9EBC-A80FB3C16570}" type="presOf" srcId="{14A74EB3-B7BC-4C51-8FBC-48CE2B0378FE}" destId="{2380C693-FA8B-45D8-87EC-08069B6E1C01}" srcOrd="0" destOrd="0" presId="urn:microsoft.com/office/officeart/2005/8/layout/orgChart1"/>
    <dgm:cxn modelId="{0957E30D-0924-4ECD-AE01-4D176F179A3B}" type="presOf" srcId="{D7E7E9EB-E718-4991-A941-221D9C73FD53}" destId="{86693736-E4D1-448D-A412-7553DAB129D9}" srcOrd="0" destOrd="0" presId="urn:microsoft.com/office/officeart/2005/8/layout/orgChart1"/>
    <dgm:cxn modelId="{E671AC10-3A0C-49C8-A19F-704FBEAF51E0}" srcId="{6BEC2F64-58B6-4A9E-A0AC-8825DEF48CD8}" destId="{DDEB76EA-7D68-46E6-9718-4D3E612BD344}" srcOrd="0" destOrd="0" parTransId="{7435F372-7B29-4E31-BA94-E203ABFA8EF6}" sibTransId="{A6F5A62A-E6BA-4AFC-BADD-4F1AB8909C60}"/>
    <dgm:cxn modelId="{5A214C11-3232-4DB8-9AD8-297F0CC62E8A}" srcId="{B4488355-E9F6-4D20-BE4F-77500D279ADA}" destId="{90493C97-BDDA-49EB-B524-96217870DBE1}" srcOrd="1" destOrd="0" parTransId="{AABBBBBB-9E88-458A-AACF-3E8780AB52C3}" sibTransId="{5CF0A241-1296-409A-88A3-4565771716A5}"/>
    <dgm:cxn modelId="{86991515-5093-47DA-ABDA-B84BABFBDEFA}" srcId="{693B5955-F3CD-42F0-8EAF-BB946A653BE9}" destId="{32E0A85B-266A-44F5-9607-375D08311238}" srcOrd="1" destOrd="0" parTransId="{F73DD03B-1131-49CB-8314-AE9D85669C41}" sibTransId="{F065BCDE-9FAA-42A4-A5B5-D2C06DB6547A}"/>
    <dgm:cxn modelId="{EC6B9E16-2052-44D2-9C50-03FB26C817CD}" type="presOf" srcId="{693B5955-F3CD-42F0-8EAF-BB946A653BE9}" destId="{B97E37FC-9A0C-41D8-BCAE-5F4AD4CE8670}" srcOrd="1" destOrd="0" presId="urn:microsoft.com/office/officeart/2005/8/layout/orgChart1"/>
    <dgm:cxn modelId="{4D584318-2AAB-40EB-B6A3-D05E6BD9EBA1}" type="presOf" srcId="{3C8F7B76-02A9-4F07-A204-B511C824D1EA}" destId="{95142D40-4002-4A77-B55E-7C1602A093E9}" srcOrd="1" destOrd="0" presId="urn:microsoft.com/office/officeart/2005/8/layout/orgChart1"/>
    <dgm:cxn modelId="{60ECF921-AB39-4815-A66A-9739BFD71761}" srcId="{26506789-5698-4347-88D0-C756970E9720}" destId="{D98472DE-CDDF-43D7-9844-055A3ED79AC4}" srcOrd="1" destOrd="0" parTransId="{8AF2226C-2161-458D-B447-3A02BDA749C7}" sibTransId="{0C6D5238-AC4B-4F08-9247-A8E6A93156B5}"/>
    <dgm:cxn modelId="{FA8C4836-F298-48F1-8660-E76D1035925D}" type="presOf" srcId="{935C4E7F-6EE4-43F2-ADF4-824DAEF29105}" destId="{B4F05531-E74D-45AF-BFA4-9AD2D9A3B20D}" srcOrd="0" destOrd="0" presId="urn:microsoft.com/office/officeart/2005/8/layout/orgChart1"/>
    <dgm:cxn modelId="{BA574B36-3D8C-4E4E-9BBD-BBA1946511DA}" type="presOf" srcId="{C8DB41E5-A606-43F4-98CD-1274E11BC5FD}" destId="{3F1F48EB-7DA1-4506-9309-1158F4342125}" srcOrd="0" destOrd="0" presId="urn:microsoft.com/office/officeart/2005/8/layout/orgChart1"/>
    <dgm:cxn modelId="{C4D75D5D-2833-48C7-A6B9-D9C842663025}" type="presOf" srcId="{DDEB76EA-7D68-46E6-9718-4D3E612BD344}" destId="{749A1E17-2401-483D-8D18-86AEC5DADEFB}" srcOrd="0" destOrd="0" presId="urn:microsoft.com/office/officeart/2005/8/layout/orgChart1"/>
    <dgm:cxn modelId="{AB24F15D-0998-41A0-9395-BE434DEEBDAC}" type="presOf" srcId="{F4D98620-26D0-455C-B007-6D66BE947C57}" destId="{45255872-47B1-4F7D-8301-926B003D3627}" srcOrd="1" destOrd="0" presId="urn:microsoft.com/office/officeart/2005/8/layout/orgChart1"/>
    <dgm:cxn modelId="{7EA40960-74C3-4EB7-9DDE-75F91E1DB801}" srcId="{63744D5B-8843-415C-9420-29D4703C2684}" destId="{14A74EB3-B7BC-4C51-8FBC-48CE2B0378FE}" srcOrd="4" destOrd="0" parTransId="{1D3CD1D1-0460-4892-8D93-F80EA9819034}" sibTransId="{D7B30C47-A0F8-4377-AB56-E1693AAD4572}"/>
    <dgm:cxn modelId="{4FF20B60-9F7A-44B6-A226-89638381617E}" srcId="{693B5955-F3CD-42F0-8EAF-BB946A653BE9}" destId="{9FEA7618-48E9-4A37-8C6C-4335DF2FA933}" srcOrd="0" destOrd="0" parTransId="{D7E7E9EB-E718-4991-A941-221D9C73FD53}" sibTransId="{8175A7B3-813B-48D2-8816-2A1C3FAD849F}"/>
    <dgm:cxn modelId="{CCDD2041-B345-483D-8B66-903AC5BBB893}" type="presOf" srcId="{D98472DE-CDDF-43D7-9844-055A3ED79AC4}" destId="{5026845C-3277-41BD-A77A-AFD100B996FE}" srcOrd="1" destOrd="0" presId="urn:microsoft.com/office/officeart/2005/8/layout/orgChart1"/>
    <dgm:cxn modelId="{4A9B5642-412A-4DD1-B3A9-3F4AD4C96598}" type="presOf" srcId="{32E0A85B-266A-44F5-9607-375D08311238}" destId="{E5B6C72D-D9E9-4B2D-8048-0935E11A3F95}" srcOrd="1" destOrd="0" presId="urn:microsoft.com/office/officeart/2005/8/layout/orgChart1"/>
    <dgm:cxn modelId="{7B0C7263-4C62-435F-9E20-B643BA684A69}" type="presOf" srcId="{26506789-5698-4347-88D0-C756970E9720}" destId="{AD785349-B40C-4C82-985B-CF228A8E0570}" srcOrd="1" destOrd="0" presId="urn:microsoft.com/office/officeart/2005/8/layout/orgChart1"/>
    <dgm:cxn modelId="{888BD745-1378-46AA-950E-F6B5E1A61520}" type="presOf" srcId="{63744D5B-8843-415C-9420-29D4703C2684}" destId="{FEE92303-3092-4611-8B7E-B889741145E3}" srcOrd="0" destOrd="0" presId="urn:microsoft.com/office/officeart/2005/8/layout/orgChart1"/>
    <dgm:cxn modelId="{EFA91146-C1E0-41E5-89B9-350C8306A079}" type="presOf" srcId="{2E36A62F-577D-4C60-A1C0-CD1060CC01CF}" destId="{80D6A624-23D5-4403-B3CE-ADFA5F7464C0}" srcOrd="0" destOrd="0" presId="urn:microsoft.com/office/officeart/2005/8/layout/orgChart1"/>
    <dgm:cxn modelId="{2D489647-6AEF-4B40-BCEE-FF461E3D1B6B}" type="presOf" srcId="{7435F372-7B29-4E31-BA94-E203ABFA8EF6}" destId="{30082AD9-5FE7-43E7-915A-2B80B50852E1}" srcOrd="0" destOrd="0" presId="urn:microsoft.com/office/officeart/2005/8/layout/orgChart1"/>
    <dgm:cxn modelId="{8A14FE48-11CC-4D0E-B380-9E43CE21BCCB}" type="presOf" srcId="{63728D25-3562-41CB-B73A-AAC76BA6352C}" destId="{CC6500DA-14E8-4CDD-BB87-05DFC5178373}" srcOrd="0" destOrd="0" presId="urn:microsoft.com/office/officeart/2005/8/layout/orgChart1"/>
    <dgm:cxn modelId="{4EFCBA49-16F0-4B37-989C-A4550F8911F0}" srcId="{63744D5B-8843-415C-9420-29D4703C2684}" destId="{12FEA235-194B-476C-BEBC-B050280AFD5B}" srcOrd="2" destOrd="0" parTransId="{71E06620-5460-466C-B2D4-46B16592BC32}" sibTransId="{002C7746-2C9C-460C-8DCD-3445A6EE0888}"/>
    <dgm:cxn modelId="{EAD40E4A-06F7-427C-9EAE-E3BD670C6541}" srcId="{63744D5B-8843-415C-9420-29D4703C2684}" destId="{C65F04E3-EBBC-4646-9CB9-9E9C6B7AA041}" srcOrd="3" destOrd="0" parTransId="{20454B91-0BC1-4F68-897C-18AA88B8E995}" sibTransId="{56E340CC-3B8D-4B45-9276-1CF2D177C5D6}"/>
    <dgm:cxn modelId="{26CE3576-E2F1-485D-BB68-52E7CA9116AF}" type="presOf" srcId="{AABBBBBB-9E88-458A-AACF-3E8780AB52C3}" destId="{C1927024-0920-4FC4-95F7-17CD8C4EA423}" srcOrd="0" destOrd="0" presId="urn:microsoft.com/office/officeart/2005/8/layout/orgChart1"/>
    <dgm:cxn modelId="{41214C56-AF4B-423A-B620-FF952ABB1CD4}" type="presOf" srcId="{20454B91-0BC1-4F68-897C-18AA88B8E995}" destId="{A6B98DD8-9ADF-41C3-9735-326FF2C68D01}" srcOrd="0" destOrd="0" presId="urn:microsoft.com/office/officeart/2005/8/layout/orgChart1"/>
    <dgm:cxn modelId="{69F5E877-FEF7-4213-9959-386D46B5AC95}" type="presOf" srcId="{C8DB41E5-A606-43F4-98CD-1274E11BC5FD}" destId="{A2580B5F-5C4A-4EA0-88B9-7097D1599108}" srcOrd="1" destOrd="0" presId="urn:microsoft.com/office/officeart/2005/8/layout/orgChart1"/>
    <dgm:cxn modelId="{F43C5759-07E0-4C54-98D4-AA689127C9F9}" type="presOf" srcId="{298B1AD3-7E94-4935-A6EE-1FB4F1D99AB9}" destId="{8BDAA86F-34CA-43FD-8EA3-B3AFCD6D06B8}" srcOrd="0" destOrd="0" presId="urn:microsoft.com/office/officeart/2005/8/layout/orgChart1"/>
    <dgm:cxn modelId="{9BCF8A7D-391D-4FF5-8008-506EEC7E6958}" type="presOf" srcId="{693B5955-F3CD-42F0-8EAF-BB946A653BE9}" destId="{F2D65A23-ECFA-4BBC-B45D-476A863B1DA9}" srcOrd="0" destOrd="0" presId="urn:microsoft.com/office/officeart/2005/8/layout/orgChart1"/>
    <dgm:cxn modelId="{08BD0185-A999-4CFE-8413-49608BA926F2}" type="presOf" srcId="{C65F04E3-EBBC-4646-9CB9-9E9C6B7AA041}" destId="{2991DF7B-FBDA-4D5C-8376-B84A0AB4E6BB}" srcOrd="1" destOrd="0" presId="urn:microsoft.com/office/officeart/2005/8/layout/orgChart1"/>
    <dgm:cxn modelId="{5F5E2785-F151-4393-B6A4-A2A4EAB4332F}" type="presOf" srcId="{45982857-D92D-4E42-B391-57FC84AED5C1}" destId="{0ED28D6B-ED22-4622-9A5B-56460AC7F222}" srcOrd="0" destOrd="0" presId="urn:microsoft.com/office/officeart/2005/8/layout/orgChart1"/>
    <dgm:cxn modelId="{DEE89985-85CC-4E8C-9395-F811F0ABAABC}" type="presOf" srcId="{B4C3B692-D42D-4480-82A6-D8319650FF1B}" destId="{75E563E0-DF2F-41AC-AE34-DBA5BF9EA5F3}" srcOrd="0" destOrd="0" presId="urn:microsoft.com/office/officeart/2005/8/layout/orgChart1"/>
    <dgm:cxn modelId="{F40DF68E-0B78-4AC9-8E1A-8F53AE179CE1}" srcId="{26506789-5698-4347-88D0-C756970E9720}" destId="{B4C3B692-D42D-4480-82A6-D8319650FF1B}" srcOrd="0" destOrd="0" parTransId="{298B1AD3-7E94-4935-A6EE-1FB4F1D99AB9}" sibTransId="{14B1ED74-11AD-4E5C-B84B-47936A60FCC1}"/>
    <dgm:cxn modelId="{1C400697-B5ED-4125-A56E-AE7542358FB9}" type="presOf" srcId="{C4C69680-E8A6-4567-A63D-F9D254904198}" destId="{1AC6F55B-9CE6-461F-9460-48084F4C7573}" srcOrd="0" destOrd="0" presId="urn:microsoft.com/office/officeart/2005/8/layout/orgChart1"/>
    <dgm:cxn modelId="{16763C99-A16D-46C2-A835-1D65A8F94F44}" type="presOf" srcId="{B7F146FC-8CBB-4D65-9D9B-97BD3A44E4F8}" destId="{F26BB0A1-B0E1-492B-A1E4-B87A8E6EB2A5}" srcOrd="0" destOrd="0" presId="urn:microsoft.com/office/officeart/2005/8/layout/orgChart1"/>
    <dgm:cxn modelId="{97C19A9B-420D-4F9A-8FAA-7968BF7F142D}" type="presOf" srcId="{12FEA235-194B-476C-BEBC-B050280AFD5B}" destId="{6D558635-CFB3-46ED-B3DC-F375DAB0AF02}" srcOrd="0" destOrd="0" presId="urn:microsoft.com/office/officeart/2005/8/layout/orgChart1"/>
    <dgm:cxn modelId="{BD1B7EA5-2338-4E06-A7CD-B5C5D343D8E5}" srcId="{32E0A85B-266A-44F5-9607-375D08311238}" destId="{6BEC2F64-58B6-4A9E-A0AC-8825DEF48CD8}" srcOrd="1" destOrd="0" parTransId="{935C4E7F-6EE4-43F2-ADF4-824DAEF29105}" sibTransId="{F7121546-67E7-4451-A34B-F90DB007550A}"/>
    <dgm:cxn modelId="{0CF887AC-1140-4061-A337-64914D8D2F90}" type="presOf" srcId="{26506789-5698-4347-88D0-C756970E9720}" destId="{366C1847-4F3A-4AA6-B006-B42D926D362E}" srcOrd="0" destOrd="0" presId="urn:microsoft.com/office/officeart/2005/8/layout/orgChart1"/>
    <dgm:cxn modelId="{6FD675B5-1871-46DF-BC29-01D4DF256D37}" type="presOf" srcId="{D98472DE-CDDF-43D7-9844-055A3ED79AC4}" destId="{57D026F9-D653-4FFF-82D3-69FCF0C226BB}" srcOrd="0" destOrd="0" presId="urn:microsoft.com/office/officeart/2005/8/layout/orgChart1"/>
    <dgm:cxn modelId="{BC553FBA-F026-494E-B233-0C4BA5883598}" type="presOf" srcId="{F73DD03B-1131-49CB-8314-AE9D85669C41}" destId="{02B62800-6A0D-4067-AF59-19E00F88ED5A}" srcOrd="0" destOrd="0" presId="urn:microsoft.com/office/officeart/2005/8/layout/orgChart1"/>
    <dgm:cxn modelId="{0088D9BC-0CAE-4158-B3F8-376F14DA5CA4}" type="presOf" srcId="{6BEC2F64-58B6-4A9E-A0AC-8825DEF48CD8}" destId="{AB93729A-7677-4151-9126-EA5B1AF6E30B}" srcOrd="1" destOrd="0" presId="urn:microsoft.com/office/officeart/2005/8/layout/orgChart1"/>
    <dgm:cxn modelId="{E76E52BD-1F7D-4B6E-B48B-072EBED6B566}" type="presOf" srcId="{90493C97-BDDA-49EB-B524-96217870DBE1}" destId="{F150E140-EC51-4FEA-B0F0-B3E29D2044C3}" srcOrd="1" destOrd="0" presId="urn:microsoft.com/office/officeart/2005/8/layout/orgChart1"/>
    <dgm:cxn modelId="{B84436BF-AC20-456D-931D-81C704376373}" type="presOf" srcId="{09FEE958-25DE-4EB5-A6F5-9ED5B2002481}" destId="{D1676B94-6432-4323-8917-67810D994584}" srcOrd="0" destOrd="0" presId="urn:microsoft.com/office/officeart/2005/8/layout/orgChart1"/>
    <dgm:cxn modelId="{8BDC19C5-A716-436D-AD24-5F8D56119278}" type="presOf" srcId="{71E06620-5460-466C-B2D4-46B16592BC32}" destId="{69DBAFE1-3127-4AE3-A470-5C51117463BB}" srcOrd="0" destOrd="0" presId="urn:microsoft.com/office/officeart/2005/8/layout/orgChart1"/>
    <dgm:cxn modelId="{2B6785CC-76EE-4C48-BCC9-158F875348AC}" srcId="{63744D5B-8843-415C-9420-29D4703C2684}" destId="{3C8F7B76-02A9-4F07-A204-B511C824D1EA}" srcOrd="0" destOrd="0" parTransId="{B7F146FC-8CBB-4D65-9D9B-97BD3A44E4F8}" sibTransId="{D58D6418-586A-46BF-B259-1C28DC12EE43}"/>
    <dgm:cxn modelId="{BB358ACD-855D-4548-97BB-1C79B257CA9B}" type="presOf" srcId="{1D3CD1D1-0460-4892-8D93-F80EA9819034}" destId="{CDF98314-E8B8-4C18-830C-02BCE38D3040}" srcOrd="0" destOrd="0" presId="urn:microsoft.com/office/officeart/2005/8/layout/orgChart1"/>
    <dgm:cxn modelId="{1FE9BAD1-3FE8-4594-9957-1B03C82E9B92}" srcId="{B4488355-E9F6-4D20-BE4F-77500D279ADA}" destId="{F4D98620-26D0-455C-B007-6D66BE947C57}" srcOrd="0" destOrd="0" parTransId="{45982857-D92D-4E42-B391-57FC84AED5C1}" sibTransId="{845E99EF-BF3B-4CF5-AC0E-4691563DD26E}"/>
    <dgm:cxn modelId="{E3C1C0D1-BE74-4F73-9D25-851A2B7C8B61}" type="presOf" srcId="{B4488355-E9F6-4D20-BE4F-77500D279ADA}" destId="{0F827C22-120E-4A2E-BF28-1423BD621682}" srcOrd="1" destOrd="0" presId="urn:microsoft.com/office/officeart/2005/8/layout/orgChart1"/>
    <dgm:cxn modelId="{B1FAD5D2-892A-4520-AC87-1F87280AA00F}" type="presOf" srcId="{B4488355-E9F6-4D20-BE4F-77500D279ADA}" destId="{2F4C68C8-22D3-45DC-8F6C-4EF48967AF88}" srcOrd="0" destOrd="0" presId="urn:microsoft.com/office/officeart/2005/8/layout/orgChart1"/>
    <dgm:cxn modelId="{0951DBD4-A1E9-46A2-A0FC-8F319685B820}" srcId="{9FEA7618-48E9-4A37-8C6C-4335DF2FA933}" destId="{B4488355-E9F6-4D20-BE4F-77500D279ADA}" srcOrd="0" destOrd="0" parTransId="{63728D25-3562-41CB-B73A-AAC76BA6352C}" sibTransId="{B0334E73-26CB-46B6-83FD-B33A9E13A6D0}"/>
    <dgm:cxn modelId="{A4EC75DC-86CF-41F9-946A-C74127574F83}" type="presOf" srcId="{51C4A42C-A1C6-4139-A5D9-08D9B701993A}" destId="{FF1AB167-A776-4475-9F86-6F841C1A0A86}" srcOrd="0" destOrd="0" presId="urn:microsoft.com/office/officeart/2005/8/layout/orgChart1"/>
    <dgm:cxn modelId="{DAF71FDE-8071-4ECF-8637-4FE95E878E78}" srcId="{9FEA7618-48E9-4A37-8C6C-4335DF2FA933}" destId="{26506789-5698-4347-88D0-C756970E9720}" srcOrd="1" destOrd="0" parTransId="{51C4A42C-A1C6-4139-A5D9-08D9B701993A}" sibTransId="{59568D2A-4E83-4FE1-8F53-6E8A4A6F7B70}"/>
    <dgm:cxn modelId="{3CBBD8DF-E460-450A-8CF5-C4F5FFF2EB85}" srcId="{2E36A62F-577D-4C60-A1C0-CD1060CC01CF}" destId="{693B5955-F3CD-42F0-8EAF-BB946A653BE9}" srcOrd="0" destOrd="0" parTransId="{E5B13AD3-E75A-4872-A7D2-F8E6294A945F}" sibTransId="{9DC0708A-AB6D-48AE-AE81-9FBC1FE3B8B0}"/>
    <dgm:cxn modelId="{D27C86E3-495C-42CE-9C16-C18F037F7DCA}" type="presOf" srcId="{9FEA7618-48E9-4A37-8C6C-4335DF2FA933}" destId="{8A8EAC30-6D2C-4C05-A2F4-26A3DA5FB8FA}" srcOrd="1" destOrd="0" presId="urn:microsoft.com/office/officeart/2005/8/layout/orgChart1"/>
    <dgm:cxn modelId="{799319E6-2CEE-46FC-AACE-668C1AC0FD13}" type="presOf" srcId="{B4C3B692-D42D-4480-82A6-D8319650FF1B}" destId="{2C818517-BC8D-4428-A5F5-717047C4D477}" srcOrd="1" destOrd="0" presId="urn:microsoft.com/office/officeart/2005/8/layout/orgChart1"/>
    <dgm:cxn modelId="{ABBFE1E9-BA1C-4B65-981C-CE78AE2C4A47}" type="presOf" srcId="{63744D5B-8843-415C-9420-29D4703C2684}" destId="{FF9E65C5-ADB5-428C-A631-13C415C48283}" srcOrd="1" destOrd="0" presId="urn:microsoft.com/office/officeart/2005/8/layout/orgChart1"/>
    <dgm:cxn modelId="{0999EBF4-C6DF-4F7C-9CFB-1C95C5BF6727}" type="presOf" srcId="{90493C97-BDDA-49EB-B524-96217870DBE1}" destId="{80545F3C-6B11-4072-AA34-D6738509E97D}" srcOrd="0" destOrd="0" presId="urn:microsoft.com/office/officeart/2005/8/layout/orgChart1"/>
    <dgm:cxn modelId="{1510D1F8-8DF2-440E-B4B8-695154647E5A}" srcId="{32E0A85B-266A-44F5-9607-375D08311238}" destId="{63744D5B-8843-415C-9420-29D4703C2684}" srcOrd="0" destOrd="0" parTransId="{09FEE958-25DE-4EB5-A6F5-9ED5B2002481}" sibTransId="{0268D7AA-735B-4888-8D70-C791DE38C780}"/>
    <dgm:cxn modelId="{C2D4C1F9-F780-48C8-B5B4-0211879A15D6}" type="presOf" srcId="{12FEA235-194B-476C-BEBC-B050280AFD5B}" destId="{2E832A5C-5FE4-48FF-9740-A497D88958CE}" srcOrd="1" destOrd="0" presId="urn:microsoft.com/office/officeart/2005/8/layout/orgChart1"/>
    <dgm:cxn modelId="{0406FCF9-5B65-4E21-A7B8-EB229D9A89C3}" type="presOf" srcId="{3C8F7B76-02A9-4F07-A204-B511C824D1EA}" destId="{9F51285B-528E-44EF-9E7D-15577EBA0248}" srcOrd="0" destOrd="0" presId="urn:microsoft.com/office/officeart/2005/8/layout/orgChart1"/>
    <dgm:cxn modelId="{EC3065FC-4AEA-407F-A33A-171505542188}" type="presOf" srcId="{C65F04E3-EBBC-4646-9CB9-9E9C6B7AA041}" destId="{8493C7F1-5510-4C3D-BC48-69E731B1830B}" srcOrd="0" destOrd="0" presId="urn:microsoft.com/office/officeart/2005/8/layout/orgChart1"/>
    <dgm:cxn modelId="{833092FD-1992-41E4-A3A6-F1BCB6EEC715}" type="presOf" srcId="{32E0A85B-266A-44F5-9607-375D08311238}" destId="{3AD7D5A0-8172-457F-9A78-F952109523B6}" srcOrd="0" destOrd="0" presId="urn:microsoft.com/office/officeart/2005/8/layout/orgChart1"/>
    <dgm:cxn modelId="{6ADB1AFE-5C76-4828-A8D6-D15722E60D03}" type="presOf" srcId="{8AF2226C-2161-458D-B447-3A02BDA749C7}" destId="{FE7300D0-F401-4293-A3C7-C28CA59F2F96}" srcOrd="0" destOrd="0" presId="urn:microsoft.com/office/officeart/2005/8/layout/orgChart1"/>
    <dgm:cxn modelId="{EBA60F42-2B27-4535-B0EE-15AACDB276F4}" type="presParOf" srcId="{80D6A624-23D5-4403-B3CE-ADFA5F7464C0}" destId="{F9249235-B43F-4E11-B871-70D250243A8C}" srcOrd="0" destOrd="0" presId="urn:microsoft.com/office/officeart/2005/8/layout/orgChart1"/>
    <dgm:cxn modelId="{2135B4F4-C435-40D1-9C1C-87389B20B6FB}" type="presParOf" srcId="{F9249235-B43F-4E11-B871-70D250243A8C}" destId="{474AD972-1A3E-4EA1-82E7-680A311229B5}" srcOrd="0" destOrd="0" presId="urn:microsoft.com/office/officeart/2005/8/layout/orgChart1"/>
    <dgm:cxn modelId="{54335EC1-DA57-4C84-AAC0-6797286E64E8}" type="presParOf" srcId="{474AD972-1A3E-4EA1-82E7-680A311229B5}" destId="{F2D65A23-ECFA-4BBC-B45D-476A863B1DA9}" srcOrd="0" destOrd="0" presId="urn:microsoft.com/office/officeart/2005/8/layout/orgChart1"/>
    <dgm:cxn modelId="{5E397DAF-AB85-4FFB-80FB-1027D2F79971}" type="presParOf" srcId="{474AD972-1A3E-4EA1-82E7-680A311229B5}" destId="{B97E37FC-9A0C-41D8-BCAE-5F4AD4CE8670}" srcOrd="1" destOrd="0" presId="urn:microsoft.com/office/officeart/2005/8/layout/orgChart1"/>
    <dgm:cxn modelId="{E93DD241-6E18-41F1-AEC3-B001A4B1FC17}" type="presParOf" srcId="{F9249235-B43F-4E11-B871-70D250243A8C}" destId="{BDB27CA4-5744-4AEE-A9FF-4D07D2BDB314}" srcOrd="1" destOrd="0" presId="urn:microsoft.com/office/officeart/2005/8/layout/orgChart1"/>
    <dgm:cxn modelId="{5A080C41-57AB-493A-B007-DAA326E93F19}" type="presParOf" srcId="{BDB27CA4-5744-4AEE-A9FF-4D07D2BDB314}" destId="{86693736-E4D1-448D-A412-7553DAB129D9}" srcOrd="0" destOrd="0" presId="urn:microsoft.com/office/officeart/2005/8/layout/orgChart1"/>
    <dgm:cxn modelId="{CB00FD62-56F3-471C-8C70-9D84FCE5196B}" type="presParOf" srcId="{BDB27CA4-5744-4AEE-A9FF-4D07D2BDB314}" destId="{D5A3DE9C-D002-4AAC-A642-19B2B8976248}" srcOrd="1" destOrd="0" presId="urn:microsoft.com/office/officeart/2005/8/layout/orgChart1"/>
    <dgm:cxn modelId="{888973DB-ADF5-4DE3-A1B5-D4195BE57F6A}" type="presParOf" srcId="{D5A3DE9C-D002-4AAC-A642-19B2B8976248}" destId="{AA393EA8-0CB5-4D9D-A97B-36367B1EEABE}" srcOrd="0" destOrd="0" presId="urn:microsoft.com/office/officeart/2005/8/layout/orgChart1"/>
    <dgm:cxn modelId="{6AD6FD72-458E-47F9-9EA6-DB429E45A5F0}" type="presParOf" srcId="{AA393EA8-0CB5-4D9D-A97B-36367B1EEABE}" destId="{5D637B7F-762A-4DD3-83D3-AB644D555915}" srcOrd="0" destOrd="0" presId="urn:microsoft.com/office/officeart/2005/8/layout/orgChart1"/>
    <dgm:cxn modelId="{3FDCD191-FCC8-4C59-BA1A-85BFB8FA03DA}" type="presParOf" srcId="{AA393EA8-0CB5-4D9D-A97B-36367B1EEABE}" destId="{8A8EAC30-6D2C-4C05-A2F4-26A3DA5FB8FA}" srcOrd="1" destOrd="0" presId="urn:microsoft.com/office/officeart/2005/8/layout/orgChart1"/>
    <dgm:cxn modelId="{B025A284-7A44-4E0C-ACFB-13B8ECBFA281}" type="presParOf" srcId="{D5A3DE9C-D002-4AAC-A642-19B2B8976248}" destId="{59B23334-C279-4F5E-9A54-18D6FC858911}" srcOrd="1" destOrd="0" presId="urn:microsoft.com/office/officeart/2005/8/layout/orgChart1"/>
    <dgm:cxn modelId="{DFC894CF-D7C3-41FD-A43D-F990DFCBCF7F}" type="presParOf" srcId="{59B23334-C279-4F5E-9A54-18D6FC858911}" destId="{CC6500DA-14E8-4CDD-BB87-05DFC5178373}" srcOrd="0" destOrd="0" presId="urn:microsoft.com/office/officeart/2005/8/layout/orgChart1"/>
    <dgm:cxn modelId="{B31D5EC5-36DD-41F5-A4D1-C580CE40E3CA}" type="presParOf" srcId="{59B23334-C279-4F5E-9A54-18D6FC858911}" destId="{A0BDC793-E1F4-4A27-82A0-9264EEBA4EC3}" srcOrd="1" destOrd="0" presId="urn:microsoft.com/office/officeart/2005/8/layout/orgChart1"/>
    <dgm:cxn modelId="{B03EE2AA-2567-4F4B-A00C-1588080E120A}" type="presParOf" srcId="{A0BDC793-E1F4-4A27-82A0-9264EEBA4EC3}" destId="{B680B664-A6E6-445A-A15E-638AE4F84D52}" srcOrd="0" destOrd="0" presId="urn:microsoft.com/office/officeart/2005/8/layout/orgChart1"/>
    <dgm:cxn modelId="{35DEF5DF-4A5C-4554-AF0C-5ED0D19C9306}" type="presParOf" srcId="{B680B664-A6E6-445A-A15E-638AE4F84D52}" destId="{2F4C68C8-22D3-45DC-8F6C-4EF48967AF88}" srcOrd="0" destOrd="0" presId="urn:microsoft.com/office/officeart/2005/8/layout/orgChart1"/>
    <dgm:cxn modelId="{A4D267A2-8641-4B04-A200-91DEAC3C0F1B}" type="presParOf" srcId="{B680B664-A6E6-445A-A15E-638AE4F84D52}" destId="{0F827C22-120E-4A2E-BF28-1423BD621682}" srcOrd="1" destOrd="0" presId="urn:microsoft.com/office/officeart/2005/8/layout/orgChart1"/>
    <dgm:cxn modelId="{4B109B18-FA73-4BF2-8ABF-92569E611194}" type="presParOf" srcId="{A0BDC793-E1F4-4A27-82A0-9264EEBA4EC3}" destId="{94B8A4A9-AEBA-4E9B-AFFD-DFEC717E688F}" srcOrd="1" destOrd="0" presId="urn:microsoft.com/office/officeart/2005/8/layout/orgChart1"/>
    <dgm:cxn modelId="{6CFEE9DD-1CA8-4685-9924-8C133C448AC3}" type="presParOf" srcId="{94B8A4A9-AEBA-4E9B-AFFD-DFEC717E688F}" destId="{0ED28D6B-ED22-4622-9A5B-56460AC7F222}" srcOrd="0" destOrd="0" presId="urn:microsoft.com/office/officeart/2005/8/layout/orgChart1"/>
    <dgm:cxn modelId="{9E01A8FB-128A-4158-9D81-1B306495E4EF}" type="presParOf" srcId="{94B8A4A9-AEBA-4E9B-AFFD-DFEC717E688F}" destId="{73120BEE-103E-44DB-9932-93E88C150975}" srcOrd="1" destOrd="0" presId="urn:microsoft.com/office/officeart/2005/8/layout/orgChart1"/>
    <dgm:cxn modelId="{75167506-010C-4AA5-AB82-82D222DC1AF3}" type="presParOf" srcId="{73120BEE-103E-44DB-9932-93E88C150975}" destId="{B4C49F68-235B-4C71-A788-0FF691FC2DB2}" srcOrd="0" destOrd="0" presId="urn:microsoft.com/office/officeart/2005/8/layout/orgChart1"/>
    <dgm:cxn modelId="{204B6E80-014A-4876-876C-FFDD2285DB4E}" type="presParOf" srcId="{B4C49F68-235B-4C71-A788-0FF691FC2DB2}" destId="{6835C43C-2E8A-4932-8915-63771E5033F0}" srcOrd="0" destOrd="0" presId="urn:microsoft.com/office/officeart/2005/8/layout/orgChart1"/>
    <dgm:cxn modelId="{C911CD81-4232-4B85-BF79-6CFDE1C7CDF3}" type="presParOf" srcId="{B4C49F68-235B-4C71-A788-0FF691FC2DB2}" destId="{45255872-47B1-4F7D-8301-926B003D3627}" srcOrd="1" destOrd="0" presId="urn:microsoft.com/office/officeart/2005/8/layout/orgChart1"/>
    <dgm:cxn modelId="{AD116985-C7AA-4EBC-8DCA-5D580F2A3006}" type="presParOf" srcId="{73120BEE-103E-44DB-9932-93E88C150975}" destId="{BB0B1459-5430-44CE-B1B0-D43872ADD57E}" srcOrd="1" destOrd="0" presId="urn:microsoft.com/office/officeart/2005/8/layout/orgChart1"/>
    <dgm:cxn modelId="{D093738D-2431-4667-AE6C-6F22E0BC90FD}" type="presParOf" srcId="{73120BEE-103E-44DB-9932-93E88C150975}" destId="{12D5DC1F-66EE-4749-8A4A-DCC0B46938E2}" srcOrd="2" destOrd="0" presId="urn:microsoft.com/office/officeart/2005/8/layout/orgChart1"/>
    <dgm:cxn modelId="{BC9C72D7-3598-43E1-BC13-3B0F953AD86C}" type="presParOf" srcId="{94B8A4A9-AEBA-4E9B-AFFD-DFEC717E688F}" destId="{C1927024-0920-4FC4-95F7-17CD8C4EA423}" srcOrd="2" destOrd="0" presId="urn:microsoft.com/office/officeart/2005/8/layout/orgChart1"/>
    <dgm:cxn modelId="{6D906083-AE3E-4283-8E39-CFD872A1A67E}" type="presParOf" srcId="{94B8A4A9-AEBA-4E9B-AFFD-DFEC717E688F}" destId="{BD9716BC-387E-4F38-8145-4D779DE8FED2}" srcOrd="3" destOrd="0" presId="urn:microsoft.com/office/officeart/2005/8/layout/orgChart1"/>
    <dgm:cxn modelId="{CC63AA22-4E62-483E-A2A9-3FAFB064CBBB}" type="presParOf" srcId="{BD9716BC-387E-4F38-8145-4D779DE8FED2}" destId="{9F0F10A5-AED6-4DCC-979E-8AAE03F88CDF}" srcOrd="0" destOrd="0" presId="urn:microsoft.com/office/officeart/2005/8/layout/orgChart1"/>
    <dgm:cxn modelId="{0A2261C1-5E9D-489D-8F95-494BA7C9474E}" type="presParOf" srcId="{9F0F10A5-AED6-4DCC-979E-8AAE03F88CDF}" destId="{80545F3C-6B11-4072-AA34-D6738509E97D}" srcOrd="0" destOrd="0" presId="urn:microsoft.com/office/officeart/2005/8/layout/orgChart1"/>
    <dgm:cxn modelId="{7CF40E1B-03C0-4638-9C7A-A3B633458E49}" type="presParOf" srcId="{9F0F10A5-AED6-4DCC-979E-8AAE03F88CDF}" destId="{F150E140-EC51-4FEA-B0F0-B3E29D2044C3}" srcOrd="1" destOrd="0" presId="urn:microsoft.com/office/officeart/2005/8/layout/orgChart1"/>
    <dgm:cxn modelId="{3A3C4489-E5DF-4916-9116-2F86A8DF8528}" type="presParOf" srcId="{BD9716BC-387E-4F38-8145-4D779DE8FED2}" destId="{E5F267F1-F47F-4468-B0FD-EAF333E9C18A}" srcOrd="1" destOrd="0" presId="urn:microsoft.com/office/officeart/2005/8/layout/orgChart1"/>
    <dgm:cxn modelId="{F9F0A4DA-7433-46A3-A66E-9C790B5C948D}" type="presParOf" srcId="{BD9716BC-387E-4F38-8145-4D779DE8FED2}" destId="{34187A94-D135-4C68-9BE5-4D1BF7F7E4C8}" srcOrd="2" destOrd="0" presId="urn:microsoft.com/office/officeart/2005/8/layout/orgChart1"/>
    <dgm:cxn modelId="{A0E5F10C-33E6-491F-8ECB-C54B46FD4FC7}" type="presParOf" srcId="{A0BDC793-E1F4-4A27-82A0-9264EEBA4EC3}" destId="{0ED5D083-E17E-4264-99FA-8AC243326BE4}" srcOrd="2" destOrd="0" presId="urn:microsoft.com/office/officeart/2005/8/layout/orgChart1"/>
    <dgm:cxn modelId="{D2D9A934-FACA-4473-BE47-74262C501C9D}" type="presParOf" srcId="{59B23334-C279-4F5E-9A54-18D6FC858911}" destId="{FF1AB167-A776-4475-9F86-6F841C1A0A86}" srcOrd="2" destOrd="0" presId="urn:microsoft.com/office/officeart/2005/8/layout/orgChart1"/>
    <dgm:cxn modelId="{6AF4F857-EA6D-4DB3-8DDF-DCB06B8C90E0}" type="presParOf" srcId="{59B23334-C279-4F5E-9A54-18D6FC858911}" destId="{BEDA098F-8058-4D1C-89EA-4C75D54F195C}" srcOrd="3" destOrd="0" presId="urn:microsoft.com/office/officeart/2005/8/layout/orgChart1"/>
    <dgm:cxn modelId="{5F32BB6D-F471-4BC6-9864-D3A7C160BE0A}" type="presParOf" srcId="{BEDA098F-8058-4D1C-89EA-4C75D54F195C}" destId="{68A40EEF-2BCB-4935-9713-30127F57556E}" srcOrd="0" destOrd="0" presId="urn:microsoft.com/office/officeart/2005/8/layout/orgChart1"/>
    <dgm:cxn modelId="{36955670-8E9E-46BF-BB7F-97B6B66AA6AE}" type="presParOf" srcId="{68A40EEF-2BCB-4935-9713-30127F57556E}" destId="{366C1847-4F3A-4AA6-B006-B42D926D362E}" srcOrd="0" destOrd="0" presId="urn:microsoft.com/office/officeart/2005/8/layout/orgChart1"/>
    <dgm:cxn modelId="{875CDB40-77FF-4C85-A1D3-A89119E5426B}" type="presParOf" srcId="{68A40EEF-2BCB-4935-9713-30127F57556E}" destId="{AD785349-B40C-4C82-985B-CF228A8E0570}" srcOrd="1" destOrd="0" presId="urn:microsoft.com/office/officeart/2005/8/layout/orgChart1"/>
    <dgm:cxn modelId="{9C5E09AB-0155-430F-9F0F-59BB9B6F86CF}" type="presParOf" srcId="{BEDA098F-8058-4D1C-89EA-4C75D54F195C}" destId="{65E3542F-D500-4363-A918-BF25F5EE959D}" srcOrd="1" destOrd="0" presId="urn:microsoft.com/office/officeart/2005/8/layout/orgChart1"/>
    <dgm:cxn modelId="{D3E69E7A-5586-44B9-B54E-87037BFB8EA6}" type="presParOf" srcId="{65E3542F-D500-4363-A918-BF25F5EE959D}" destId="{8BDAA86F-34CA-43FD-8EA3-B3AFCD6D06B8}" srcOrd="0" destOrd="0" presId="urn:microsoft.com/office/officeart/2005/8/layout/orgChart1"/>
    <dgm:cxn modelId="{CE8BAD60-3205-499E-AE6C-510617DAFFDC}" type="presParOf" srcId="{65E3542F-D500-4363-A918-BF25F5EE959D}" destId="{91C5FAF7-ED40-433D-B009-428EBAC5004C}" srcOrd="1" destOrd="0" presId="urn:microsoft.com/office/officeart/2005/8/layout/orgChart1"/>
    <dgm:cxn modelId="{C9F22337-C053-4690-93D2-F6EC81BFC314}" type="presParOf" srcId="{91C5FAF7-ED40-433D-B009-428EBAC5004C}" destId="{BC472D93-68F7-4272-88AD-17428C5C7E6E}" srcOrd="0" destOrd="0" presId="urn:microsoft.com/office/officeart/2005/8/layout/orgChart1"/>
    <dgm:cxn modelId="{A99432D8-7C11-4468-A71F-15845D76DCEF}" type="presParOf" srcId="{BC472D93-68F7-4272-88AD-17428C5C7E6E}" destId="{75E563E0-DF2F-41AC-AE34-DBA5BF9EA5F3}" srcOrd="0" destOrd="0" presId="urn:microsoft.com/office/officeart/2005/8/layout/orgChart1"/>
    <dgm:cxn modelId="{D9CFFF92-1EBD-4384-AD27-19791B739AB5}" type="presParOf" srcId="{BC472D93-68F7-4272-88AD-17428C5C7E6E}" destId="{2C818517-BC8D-4428-A5F5-717047C4D477}" srcOrd="1" destOrd="0" presId="urn:microsoft.com/office/officeart/2005/8/layout/orgChart1"/>
    <dgm:cxn modelId="{56C09312-6525-4C24-B97D-12E2C0006EA9}" type="presParOf" srcId="{91C5FAF7-ED40-433D-B009-428EBAC5004C}" destId="{B88655F5-7176-4043-8677-8F252097942B}" srcOrd="1" destOrd="0" presId="urn:microsoft.com/office/officeart/2005/8/layout/orgChart1"/>
    <dgm:cxn modelId="{4E15079D-2B81-409F-A713-FDF8AA75E540}" type="presParOf" srcId="{91C5FAF7-ED40-433D-B009-428EBAC5004C}" destId="{D2563BAA-9530-4058-A042-8325B3A03F56}" srcOrd="2" destOrd="0" presId="urn:microsoft.com/office/officeart/2005/8/layout/orgChart1"/>
    <dgm:cxn modelId="{0F20302A-966D-4181-A124-C24EC8685DD4}" type="presParOf" srcId="{65E3542F-D500-4363-A918-BF25F5EE959D}" destId="{FE7300D0-F401-4293-A3C7-C28CA59F2F96}" srcOrd="2" destOrd="0" presId="urn:microsoft.com/office/officeart/2005/8/layout/orgChart1"/>
    <dgm:cxn modelId="{400EF069-084C-4074-B37D-EA3D748BEBD8}" type="presParOf" srcId="{65E3542F-D500-4363-A918-BF25F5EE959D}" destId="{4031960C-3546-44A2-8841-CBDDBDF1D877}" srcOrd="3" destOrd="0" presId="urn:microsoft.com/office/officeart/2005/8/layout/orgChart1"/>
    <dgm:cxn modelId="{A55E8BBD-2FFD-4693-AB2E-CFDD27AD73AE}" type="presParOf" srcId="{4031960C-3546-44A2-8841-CBDDBDF1D877}" destId="{AC80B72E-A499-460A-A5F2-044E45D9D001}" srcOrd="0" destOrd="0" presId="urn:microsoft.com/office/officeart/2005/8/layout/orgChart1"/>
    <dgm:cxn modelId="{5ED29208-4ADA-4B07-B9B4-47AD2EDCF6D3}" type="presParOf" srcId="{AC80B72E-A499-460A-A5F2-044E45D9D001}" destId="{57D026F9-D653-4FFF-82D3-69FCF0C226BB}" srcOrd="0" destOrd="0" presId="urn:microsoft.com/office/officeart/2005/8/layout/orgChart1"/>
    <dgm:cxn modelId="{176B3604-3736-437B-A0A7-050C9E21B16A}" type="presParOf" srcId="{AC80B72E-A499-460A-A5F2-044E45D9D001}" destId="{5026845C-3277-41BD-A77A-AFD100B996FE}" srcOrd="1" destOrd="0" presId="urn:microsoft.com/office/officeart/2005/8/layout/orgChart1"/>
    <dgm:cxn modelId="{3AF173F4-1024-41CF-BAF1-531410D361DE}" type="presParOf" srcId="{4031960C-3546-44A2-8841-CBDDBDF1D877}" destId="{3B102E6F-6FB2-461A-9182-C37956EBF81F}" srcOrd="1" destOrd="0" presId="urn:microsoft.com/office/officeart/2005/8/layout/orgChart1"/>
    <dgm:cxn modelId="{0B12540E-AB8B-48B2-92A6-DA7693F25CB5}" type="presParOf" srcId="{4031960C-3546-44A2-8841-CBDDBDF1D877}" destId="{092F7009-9C85-4C31-8890-13F66AB688AF}" srcOrd="2" destOrd="0" presId="urn:microsoft.com/office/officeart/2005/8/layout/orgChart1"/>
    <dgm:cxn modelId="{0A8B1910-6F2B-42EB-81E1-F9061D9633C5}" type="presParOf" srcId="{BEDA098F-8058-4D1C-89EA-4C75D54F195C}" destId="{666409A0-D213-41B9-902B-DAB8088AF5CD}" srcOrd="2" destOrd="0" presId="urn:microsoft.com/office/officeart/2005/8/layout/orgChart1"/>
    <dgm:cxn modelId="{97DF9D40-04BB-47B2-9B3C-DD3477ABA7F3}" type="presParOf" srcId="{D5A3DE9C-D002-4AAC-A642-19B2B8976248}" destId="{C00E904A-E4FD-40D8-95F4-4A5F4735B5A6}" srcOrd="2" destOrd="0" presId="urn:microsoft.com/office/officeart/2005/8/layout/orgChart1"/>
    <dgm:cxn modelId="{3B12A3CE-0758-419A-B656-6E87A513F6FE}" type="presParOf" srcId="{BDB27CA4-5744-4AEE-A9FF-4D07D2BDB314}" destId="{02B62800-6A0D-4067-AF59-19E00F88ED5A}" srcOrd="2" destOrd="0" presId="urn:microsoft.com/office/officeart/2005/8/layout/orgChart1"/>
    <dgm:cxn modelId="{C4D1D931-54D9-4DA8-8FF3-3839CDA6A183}" type="presParOf" srcId="{BDB27CA4-5744-4AEE-A9FF-4D07D2BDB314}" destId="{B29B81E6-4029-4CDB-9048-B37D706399B0}" srcOrd="3" destOrd="0" presId="urn:microsoft.com/office/officeart/2005/8/layout/orgChart1"/>
    <dgm:cxn modelId="{B07DA424-3B07-4135-B6AE-C1AFED86D04D}" type="presParOf" srcId="{B29B81E6-4029-4CDB-9048-B37D706399B0}" destId="{D6B4FE65-EE97-40C9-9FBC-D4601995B1DD}" srcOrd="0" destOrd="0" presId="urn:microsoft.com/office/officeart/2005/8/layout/orgChart1"/>
    <dgm:cxn modelId="{7C67180D-F177-4ACD-894B-B4D63A5840DF}" type="presParOf" srcId="{D6B4FE65-EE97-40C9-9FBC-D4601995B1DD}" destId="{3AD7D5A0-8172-457F-9A78-F952109523B6}" srcOrd="0" destOrd="0" presId="urn:microsoft.com/office/officeart/2005/8/layout/orgChart1"/>
    <dgm:cxn modelId="{7D69E348-5DA7-4EAB-A3C5-B9F1549B0C71}" type="presParOf" srcId="{D6B4FE65-EE97-40C9-9FBC-D4601995B1DD}" destId="{E5B6C72D-D9E9-4B2D-8048-0935E11A3F95}" srcOrd="1" destOrd="0" presId="urn:microsoft.com/office/officeart/2005/8/layout/orgChart1"/>
    <dgm:cxn modelId="{9C025437-C23F-41D1-9032-A9D91FD21335}" type="presParOf" srcId="{B29B81E6-4029-4CDB-9048-B37D706399B0}" destId="{7885FF3B-6719-4086-92A0-4B2006A2FB6A}" srcOrd="1" destOrd="0" presId="urn:microsoft.com/office/officeart/2005/8/layout/orgChart1"/>
    <dgm:cxn modelId="{E8DD9C10-76E3-42C9-B144-10239C245EE9}" type="presParOf" srcId="{7885FF3B-6719-4086-92A0-4B2006A2FB6A}" destId="{D1676B94-6432-4323-8917-67810D994584}" srcOrd="0" destOrd="0" presId="urn:microsoft.com/office/officeart/2005/8/layout/orgChart1"/>
    <dgm:cxn modelId="{D8E2F067-6DE7-4959-A053-0C47029A7FED}" type="presParOf" srcId="{7885FF3B-6719-4086-92A0-4B2006A2FB6A}" destId="{686A8FB3-CC19-4DAE-800E-B4D34B678959}" srcOrd="1" destOrd="0" presId="urn:microsoft.com/office/officeart/2005/8/layout/orgChart1"/>
    <dgm:cxn modelId="{30C94C91-8D0E-45AF-AE27-A45876DD8B14}" type="presParOf" srcId="{686A8FB3-CC19-4DAE-800E-B4D34B678959}" destId="{5DA60D83-30D7-4AA1-A8B0-EE9BE59C7F20}" srcOrd="0" destOrd="0" presId="urn:microsoft.com/office/officeart/2005/8/layout/orgChart1"/>
    <dgm:cxn modelId="{C4AC812C-DCAE-43E0-9C26-3B70DBBDD586}" type="presParOf" srcId="{5DA60D83-30D7-4AA1-A8B0-EE9BE59C7F20}" destId="{FEE92303-3092-4611-8B7E-B889741145E3}" srcOrd="0" destOrd="0" presId="urn:microsoft.com/office/officeart/2005/8/layout/orgChart1"/>
    <dgm:cxn modelId="{151EB4BD-1511-406F-8D9C-2F746D71DA60}" type="presParOf" srcId="{5DA60D83-30D7-4AA1-A8B0-EE9BE59C7F20}" destId="{FF9E65C5-ADB5-428C-A631-13C415C48283}" srcOrd="1" destOrd="0" presId="urn:microsoft.com/office/officeart/2005/8/layout/orgChart1"/>
    <dgm:cxn modelId="{B403D11D-02DD-4C59-B3EB-40404FBC42EF}" type="presParOf" srcId="{686A8FB3-CC19-4DAE-800E-B4D34B678959}" destId="{88E3DB19-925A-4D80-95B2-260182ED814B}" srcOrd="1" destOrd="0" presId="urn:microsoft.com/office/officeart/2005/8/layout/orgChart1"/>
    <dgm:cxn modelId="{6A9697EC-2043-47F3-98DC-DF6C02D0AAA9}" type="presParOf" srcId="{88E3DB19-925A-4D80-95B2-260182ED814B}" destId="{F26BB0A1-B0E1-492B-A1E4-B87A8E6EB2A5}" srcOrd="0" destOrd="0" presId="urn:microsoft.com/office/officeart/2005/8/layout/orgChart1"/>
    <dgm:cxn modelId="{6A86546A-5600-4CAE-8297-7D3C2694090F}" type="presParOf" srcId="{88E3DB19-925A-4D80-95B2-260182ED814B}" destId="{EBAC9386-1648-47F0-AE26-1228BD02F4EF}" srcOrd="1" destOrd="0" presId="urn:microsoft.com/office/officeart/2005/8/layout/orgChart1"/>
    <dgm:cxn modelId="{6B9EBC54-89BF-42C0-9186-1CA8F972140B}" type="presParOf" srcId="{EBAC9386-1648-47F0-AE26-1228BD02F4EF}" destId="{F324D96C-50D5-4AEA-8CB8-47C237B50C22}" srcOrd="0" destOrd="0" presId="urn:microsoft.com/office/officeart/2005/8/layout/orgChart1"/>
    <dgm:cxn modelId="{EB2675A1-939A-41BE-9757-7A227BA034D8}" type="presParOf" srcId="{F324D96C-50D5-4AEA-8CB8-47C237B50C22}" destId="{9F51285B-528E-44EF-9E7D-15577EBA0248}" srcOrd="0" destOrd="0" presId="urn:microsoft.com/office/officeart/2005/8/layout/orgChart1"/>
    <dgm:cxn modelId="{A1631861-A49F-4679-9382-4E8259F5845F}" type="presParOf" srcId="{F324D96C-50D5-4AEA-8CB8-47C237B50C22}" destId="{95142D40-4002-4A77-B55E-7C1602A093E9}" srcOrd="1" destOrd="0" presId="urn:microsoft.com/office/officeart/2005/8/layout/orgChart1"/>
    <dgm:cxn modelId="{5407A941-502D-41E3-8C42-89D50284D6CF}" type="presParOf" srcId="{EBAC9386-1648-47F0-AE26-1228BD02F4EF}" destId="{D463C19C-D82E-4C90-B764-47212170F35C}" srcOrd="1" destOrd="0" presId="urn:microsoft.com/office/officeart/2005/8/layout/orgChart1"/>
    <dgm:cxn modelId="{43F47869-A599-49D5-970D-2CC2DCFF0872}" type="presParOf" srcId="{EBAC9386-1648-47F0-AE26-1228BD02F4EF}" destId="{719E779F-17C9-438F-AA24-A388EEBD6756}" srcOrd="2" destOrd="0" presId="urn:microsoft.com/office/officeart/2005/8/layout/orgChart1"/>
    <dgm:cxn modelId="{0E9B1746-27E4-46BC-8E51-9E95E2FDD5D9}" type="presParOf" srcId="{88E3DB19-925A-4D80-95B2-260182ED814B}" destId="{1AC6F55B-9CE6-461F-9460-48084F4C7573}" srcOrd="2" destOrd="0" presId="urn:microsoft.com/office/officeart/2005/8/layout/orgChart1"/>
    <dgm:cxn modelId="{40BD3FEB-E37E-4834-83D3-566E0BFF1447}" type="presParOf" srcId="{88E3DB19-925A-4D80-95B2-260182ED814B}" destId="{40AA7BAD-E1F5-414C-821C-16CEB170BF11}" srcOrd="3" destOrd="0" presId="urn:microsoft.com/office/officeart/2005/8/layout/orgChart1"/>
    <dgm:cxn modelId="{BCB52887-D04A-485F-B76A-AB4CF161DFC6}" type="presParOf" srcId="{40AA7BAD-E1F5-414C-821C-16CEB170BF11}" destId="{DB18A539-E231-4B3C-BE1B-46D8251F4571}" srcOrd="0" destOrd="0" presId="urn:microsoft.com/office/officeart/2005/8/layout/orgChart1"/>
    <dgm:cxn modelId="{7BA3464F-C865-40BC-AD6E-FC62E4944397}" type="presParOf" srcId="{DB18A539-E231-4B3C-BE1B-46D8251F4571}" destId="{3F1F48EB-7DA1-4506-9309-1158F4342125}" srcOrd="0" destOrd="0" presId="urn:microsoft.com/office/officeart/2005/8/layout/orgChart1"/>
    <dgm:cxn modelId="{BDC1A54F-D4A5-410D-AF62-BDE1A43C41B0}" type="presParOf" srcId="{DB18A539-E231-4B3C-BE1B-46D8251F4571}" destId="{A2580B5F-5C4A-4EA0-88B9-7097D1599108}" srcOrd="1" destOrd="0" presId="urn:microsoft.com/office/officeart/2005/8/layout/orgChart1"/>
    <dgm:cxn modelId="{2C2A3F99-F060-41C5-985A-8F8220E00A6F}" type="presParOf" srcId="{40AA7BAD-E1F5-414C-821C-16CEB170BF11}" destId="{242DCBB0-DD11-4C01-AC02-0D158DCA86A5}" srcOrd="1" destOrd="0" presId="urn:microsoft.com/office/officeart/2005/8/layout/orgChart1"/>
    <dgm:cxn modelId="{E4B1B6BF-3388-4DF7-A1D5-A186B6806D25}" type="presParOf" srcId="{40AA7BAD-E1F5-414C-821C-16CEB170BF11}" destId="{BD3162B9-4777-4882-B9C4-960ED33B6B47}" srcOrd="2" destOrd="0" presId="urn:microsoft.com/office/officeart/2005/8/layout/orgChart1"/>
    <dgm:cxn modelId="{950C408E-5DDA-46F0-BB92-FF0A630D6664}" type="presParOf" srcId="{88E3DB19-925A-4D80-95B2-260182ED814B}" destId="{69DBAFE1-3127-4AE3-A470-5C51117463BB}" srcOrd="4" destOrd="0" presId="urn:microsoft.com/office/officeart/2005/8/layout/orgChart1"/>
    <dgm:cxn modelId="{D2A5F4B5-FAAB-4A64-8F1F-CC88483E1692}" type="presParOf" srcId="{88E3DB19-925A-4D80-95B2-260182ED814B}" destId="{03F19340-2930-4C8A-8FD7-20D42B5D5BF7}" srcOrd="5" destOrd="0" presId="urn:microsoft.com/office/officeart/2005/8/layout/orgChart1"/>
    <dgm:cxn modelId="{27984D35-BB0C-44E5-B71A-BA83AF0F1915}" type="presParOf" srcId="{03F19340-2930-4C8A-8FD7-20D42B5D5BF7}" destId="{4F8023A3-B76C-4BB3-AEB9-524650DCEED7}" srcOrd="0" destOrd="0" presId="urn:microsoft.com/office/officeart/2005/8/layout/orgChart1"/>
    <dgm:cxn modelId="{1024D15A-B5F0-4229-B3FA-9F2286ED9836}" type="presParOf" srcId="{4F8023A3-B76C-4BB3-AEB9-524650DCEED7}" destId="{6D558635-CFB3-46ED-B3DC-F375DAB0AF02}" srcOrd="0" destOrd="0" presId="urn:microsoft.com/office/officeart/2005/8/layout/orgChart1"/>
    <dgm:cxn modelId="{C4CA2602-487C-4811-B5D0-3DA69E153085}" type="presParOf" srcId="{4F8023A3-B76C-4BB3-AEB9-524650DCEED7}" destId="{2E832A5C-5FE4-48FF-9740-A497D88958CE}" srcOrd="1" destOrd="0" presId="urn:microsoft.com/office/officeart/2005/8/layout/orgChart1"/>
    <dgm:cxn modelId="{DA03F3C8-215E-4430-B657-2EB99D46BB49}" type="presParOf" srcId="{03F19340-2930-4C8A-8FD7-20D42B5D5BF7}" destId="{C4DB75EC-453E-449E-BAB6-549346B63DD3}" srcOrd="1" destOrd="0" presId="urn:microsoft.com/office/officeart/2005/8/layout/orgChart1"/>
    <dgm:cxn modelId="{50C5012E-42B3-411A-AAFF-290492FE41BA}" type="presParOf" srcId="{03F19340-2930-4C8A-8FD7-20D42B5D5BF7}" destId="{BEAADC0F-7A69-4C2A-AAA9-2DDF99BC92EB}" srcOrd="2" destOrd="0" presId="urn:microsoft.com/office/officeart/2005/8/layout/orgChart1"/>
    <dgm:cxn modelId="{3FB8883C-607D-4BF2-87D7-576F6D8431FE}" type="presParOf" srcId="{88E3DB19-925A-4D80-95B2-260182ED814B}" destId="{A6B98DD8-9ADF-41C3-9735-326FF2C68D01}" srcOrd="6" destOrd="0" presId="urn:microsoft.com/office/officeart/2005/8/layout/orgChart1"/>
    <dgm:cxn modelId="{22EFFE5F-B890-4843-9B5B-9AE6778DEC81}" type="presParOf" srcId="{88E3DB19-925A-4D80-95B2-260182ED814B}" destId="{FCE715D1-42FC-4D84-8AA0-37E0DC1AE515}" srcOrd="7" destOrd="0" presId="urn:microsoft.com/office/officeart/2005/8/layout/orgChart1"/>
    <dgm:cxn modelId="{70DC7672-B15D-430B-929E-B3785F493DF3}" type="presParOf" srcId="{FCE715D1-42FC-4D84-8AA0-37E0DC1AE515}" destId="{2620862E-F00F-4500-A43D-E06AF9E99E5A}" srcOrd="0" destOrd="0" presId="urn:microsoft.com/office/officeart/2005/8/layout/orgChart1"/>
    <dgm:cxn modelId="{8D1FEAEE-4664-4C55-8CDE-94B419333A48}" type="presParOf" srcId="{2620862E-F00F-4500-A43D-E06AF9E99E5A}" destId="{8493C7F1-5510-4C3D-BC48-69E731B1830B}" srcOrd="0" destOrd="0" presId="urn:microsoft.com/office/officeart/2005/8/layout/orgChart1"/>
    <dgm:cxn modelId="{317122A2-58D4-4055-B07F-87F04ECCBE7D}" type="presParOf" srcId="{2620862E-F00F-4500-A43D-E06AF9E99E5A}" destId="{2991DF7B-FBDA-4D5C-8376-B84A0AB4E6BB}" srcOrd="1" destOrd="0" presId="urn:microsoft.com/office/officeart/2005/8/layout/orgChart1"/>
    <dgm:cxn modelId="{0B7FB350-D2EF-4CEA-9103-3C9D2D1C5A66}" type="presParOf" srcId="{FCE715D1-42FC-4D84-8AA0-37E0DC1AE515}" destId="{7051BA9B-5597-4E5A-ABB4-EC31CA43DE7E}" srcOrd="1" destOrd="0" presId="urn:microsoft.com/office/officeart/2005/8/layout/orgChart1"/>
    <dgm:cxn modelId="{07B283BD-7667-4B28-8F86-1DB64068E48F}" type="presParOf" srcId="{FCE715D1-42FC-4D84-8AA0-37E0DC1AE515}" destId="{A820FC28-B527-4C13-94D1-DAD18DF1B288}" srcOrd="2" destOrd="0" presId="urn:microsoft.com/office/officeart/2005/8/layout/orgChart1"/>
    <dgm:cxn modelId="{55D6436A-B073-4B6D-9EB3-7DAE307F2040}" type="presParOf" srcId="{88E3DB19-925A-4D80-95B2-260182ED814B}" destId="{CDF98314-E8B8-4C18-830C-02BCE38D3040}" srcOrd="8" destOrd="0" presId="urn:microsoft.com/office/officeart/2005/8/layout/orgChart1"/>
    <dgm:cxn modelId="{386CC399-880E-4F0D-9065-E19B9E85A58F}" type="presParOf" srcId="{88E3DB19-925A-4D80-95B2-260182ED814B}" destId="{5B49FA5C-3B76-40F1-B0CB-D13082CBDAF1}" srcOrd="9" destOrd="0" presId="urn:microsoft.com/office/officeart/2005/8/layout/orgChart1"/>
    <dgm:cxn modelId="{CDEE0D15-CBC2-47F9-9C7F-75805513E3FB}" type="presParOf" srcId="{5B49FA5C-3B76-40F1-B0CB-D13082CBDAF1}" destId="{1CFB551B-7CAB-498D-869B-1F177BBC87DD}" srcOrd="0" destOrd="0" presId="urn:microsoft.com/office/officeart/2005/8/layout/orgChart1"/>
    <dgm:cxn modelId="{4ECFC915-4D73-4739-BC5D-EC55933FF816}" type="presParOf" srcId="{1CFB551B-7CAB-498D-869B-1F177BBC87DD}" destId="{2380C693-FA8B-45D8-87EC-08069B6E1C01}" srcOrd="0" destOrd="0" presId="urn:microsoft.com/office/officeart/2005/8/layout/orgChart1"/>
    <dgm:cxn modelId="{B9DDDA3C-1FC0-48A9-A2BF-F9C1C2A83120}" type="presParOf" srcId="{1CFB551B-7CAB-498D-869B-1F177BBC87DD}" destId="{4225A092-8B92-4CC5-978B-87D75820686A}" srcOrd="1" destOrd="0" presId="urn:microsoft.com/office/officeart/2005/8/layout/orgChart1"/>
    <dgm:cxn modelId="{54B1D9D9-BA58-4170-8BC3-D365A339E446}" type="presParOf" srcId="{5B49FA5C-3B76-40F1-B0CB-D13082CBDAF1}" destId="{B6C3E414-BB07-47FE-A73A-8C36B5679BFD}" srcOrd="1" destOrd="0" presId="urn:microsoft.com/office/officeart/2005/8/layout/orgChart1"/>
    <dgm:cxn modelId="{7C27B188-CCB7-41A6-AC7B-008C40329195}" type="presParOf" srcId="{5B49FA5C-3B76-40F1-B0CB-D13082CBDAF1}" destId="{3E337076-9D5F-466A-82D8-F1AE978A2B76}" srcOrd="2" destOrd="0" presId="urn:microsoft.com/office/officeart/2005/8/layout/orgChart1"/>
    <dgm:cxn modelId="{2A5CCDB7-51F7-4447-98FE-47E3CE852F9E}" type="presParOf" srcId="{686A8FB3-CC19-4DAE-800E-B4D34B678959}" destId="{1F1AD243-9D8C-4B97-BAB9-449D08B3932F}" srcOrd="2" destOrd="0" presId="urn:microsoft.com/office/officeart/2005/8/layout/orgChart1"/>
    <dgm:cxn modelId="{CE1F4953-EC2F-499B-857C-341E47592E22}" type="presParOf" srcId="{7885FF3B-6719-4086-92A0-4B2006A2FB6A}" destId="{B4F05531-E74D-45AF-BFA4-9AD2D9A3B20D}" srcOrd="2" destOrd="0" presId="urn:microsoft.com/office/officeart/2005/8/layout/orgChart1"/>
    <dgm:cxn modelId="{F0A2A44B-2D07-4C80-BCC6-8C2B610881DD}" type="presParOf" srcId="{7885FF3B-6719-4086-92A0-4B2006A2FB6A}" destId="{AAAD2284-18F1-419A-96DC-0593AD2F65BB}" srcOrd="3" destOrd="0" presId="urn:microsoft.com/office/officeart/2005/8/layout/orgChart1"/>
    <dgm:cxn modelId="{482B430C-002D-4496-A9F0-299BF0DA17F4}" type="presParOf" srcId="{AAAD2284-18F1-419A-96DC-0593AD2F65BB}" destId="{1FFC1BD2-E09A-41D2-A046-9F5857ABB6ED}" srcOrd="0" destOrd="0" presId="urn:microsoft.com/office/officeart/2005/8/layout/orgChart1"/>
    <dgm:cxn modelId="{8B50100D-7011-4154-8E1A-EBA8FAB6B4DA}" type="presParOf" srcId="{1FFC1BD2-E09A-41D2-A046-9F5857ABB6ED}" destId="{8AA25170-C84F-4810-8A5A-DE3FB89A7D08}" srcOrd="0" destOrd="0" presId="urn:microsoft.com/office/officeart/2005/8/layout/orgChart1"/>
    <dgm:cxn modelId="{F32E71D8-CD58-44E2-8D81-1B76D87BA107}" type="presParOf" srcId="{1FFC1BD2-E09A-41D2-A046-9F5857ABB6ED}" destId="{AB93729A-7677-4151-9126-EA5B1AF6E30B}" srcOrd="1" destOrd="0" presId="urn:microsoft.com/office/officeart/2005/8/layout/orgChart1"/>
    <dgm:cxn modelId="{762A1BED-4A9F-4B5A-B603-A1128923DFD2}" type="presParOf" srcId="{AAAD2284-18F1-419A-96DC-0593AD2F65BB}" destId="{3506D15D-A33C-47FA-ABF7-2634FD7D71CB}" srcOrd="1" destOrd="0" presId="urn:microsoft.com/office/officeart/2005/8/layout/orgChart1"/>
    <dgm:cxn modelId="{8FC23715-BBDA-4907-8BED-61EED9723607}" type="presParOf" srcId="{3506D15D-A33C-47FA-ABF7-2634FD7D71CB}" destId="{30082AD9-5FE7-43E7-915A-2B80B50852E1}" srcOrd="0" destOrd="0" presId="urn:microsoft.com/office/officeart/2005/8/layout/orgChart1"/>
    <dgm:cxn modelId="{0F873A70-D801-467B-A6F3-98D2869CB588}" type="presParOf" srcId="{3506D15D-A33C-47FA-ABF7-2634FD7D71CB}" destId="{0F50D047-97B9-44C9-A70E-492E00D4CF49}" srcOrd="1" destOrd="0" presId="urn:microsoft.com/office/officeart/2005/8/layout/orgChart1"/>
    <dgm:cxn modelId="{255F6A3F-96EF-4EA0-8629-A41FA0422F7F}" type="presParOf" srcId="{0F50D047-97B9-44C9-A70E-492E00D4CF49}" destId="{7C0AC132-E0A0-4A45-A154-B94FAA7D1200}" srcOrd="0" destOrd="0" presId="urn:microsoft.com/office/officeart/2005/8/layout/orgChart1"/>
    <dgm:cxn modelId="{403EAF78-DEE2-477F-85AC-422E338E0DCE}" type="presParOf" srcId="{7C0AC132-E0A0-4A45-A154-B94FAA7D1200}" destId="{749A1E17-2401-483D-8D18-86AEC5DADEFB}" srcOrd="0" destOrd="0" presId="urn:microsoft.com/office/officeart/2005/8/layout/orgChart1"/>
    <dgm:cxn modelId="{CCE78713-7544-4790-BC66-E2A958B1EEC1}" type="presParOf" srcId="{7C0AC132-E0A0-4A45-A154-B94FAA7D1200}" destId="{89BB8D39-CE33-4780-91B4-4FA2E110366C}" srcOrd="1" destOrd="0" presId="urn:microsoft.com/office/officeart/2005/8/layout/orgChart1"/>
    <dgm:cxn modelId="{A60A2CD5-F340-4664-B69F-A22F87599783}" type="presParOf" srcId="{0F50D047-97B9-44C9-A70E-492E00D4CF49}" destId="{245B62AD-CB6A-4918-94B2-7E23B0722013}" srcOrd="1" destOrd="0" presId="urn:microsoft.com/office/officeart/2005/8/layout/orgChart1"/>
    <dgm:cxn modelId="{36EA5568-FA57-49DB-8140-D0044446FABA}" type="presParOf" srcId="{0F50D047-97B9-44C9-A70E-492E00D4CF49}" destId="{D4F70E73-BB7D-4D9B-9B96-5481E4E287D7}" srcOrd="2" destOrd="0" presId="urn:microsoft.com/office/officeart/2005/8/layout/orgChart1"/>
    <dgm:cxn modelId="{BAE9B9B1-BACB-4678-8313-42628D74FDBB}" type="presParOf" srcId="{AAAD2284-18F1-419A-96DC-0593AD2F65BB}" destId="{2AF5216C-E035-4213-A32D-2C19865EC540}" srcOrd="2" destOrd="0" presId="urn:microsoft.com/office/officeart/2005/8/layout/orgChart1"/>
    <dgm:cxn modelId="{5B993E43-127A-4F7E-9980-82E91132CADB}" type="presParOf" srcId="{B29B81E6-4029-4CDB-9048-B37D706399B0}" destId="{F95C27C0-9559-4C73-89A9-E8F03EEDFC43}" srcOrd="2" destOrd="0" presId="urn:microsoft.com/office/officeart/2005/8/layout/orgChart1"/>
    <dgm:cxn modelId="{FB4B4C5F-AEC7-449E-BBEC-09A16110CD98}" type="presParOf" srcId="{F9249235-B43F-4E11-B871-70D250243A8C}" destId="{70F42915-3CDD-47DE-B272-E288EFCB6A40}" srcOrd="2" destOrd="0" presId="urn:microsoft.com/office/officeart/2005/8/layout/orgChart1"/>
  </dgm:cxnLst>
  <dgm:bg/>
  <dgm:whole>
    <a:ln>
      <a:noFill/>
    </a:ln>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6DDAF5D-3C60-474C-BB8F-C988F35C45FD}" type="doc">
      <dgm:prSet loTypeId="urn:microsoft.com/office/officeart/2005/8/layout/process1" loCatId="process" qsTypeId="urn:microsoft.com/office/officeart/2005/8/quickstyle/simple1" qsCatId="simple" csTypeId="urn:microsoft.com/office/officeart/2005/8/colors/accent1_2" csCatId="accent1" phldr="1"/>
      <dgm:spPr/>
    </dgm:pt>
    <dgm:pt modelId="{B51DDBA0-F314-4642-891E-E8BB2CBF9471}">
      <dgm:prSet phldrT="[Text]" custT="1"/>
      <dgm:spPr/>
      <dgm:t>
        <a:bodyPr/>
        <a:lstStyle/>
        <a:p>
          <a:pPr algn="ctr"/>
          <a:r>
            <a:rPr lang="en-US" sz="1200" dirty="0">
              <a:latin typeface="Times New Roman" panose="02020603050405020304" pitchFamily="18" charset="0"/>
              <a:cs typeface="Times New Roman" panose="02020603050405020304" pitchFamily="18" charset="0"/>
            </a:rPr>
            <a:t>STEP 1:</a:t>
          </a:r>
        </a:p>
        <a:p>
          <a:pPr algn="ctr"/>
          <a:r>
            <a:rPr lang="en-US" sz="1200" dirty="0">
              <a:latin typeface="Times New Roman" panose="02020603050405020304" pitchFamily="18" charset="0"/>
              <a:cs typeface="Times New Roman" panose="02020603050405020304" pitchFamily="18" charset="0"/>
            </a:rPr>
            <a:t>Obtain client samples (malicious and non-malicious)</a:t>
          </a:r>
        </a:p>
      </dgm:t>
    </dgm:pt>
    <dgm:pt modelId="{083D200A-C6E2-4D01-A24B-FE00FC7377BD}" type="parTrans" cxnId="{B8200980-3353-4746-B116-36A37BE2B709}">
      <dgm:prSet/>
      <dgm:spPr/>
      <dgm:t>
        <a:bodyPr/>
        <a:lstStyle/>
        <a:p>
          <a:pPr algn="ctr"/>
          <a:endParaRPr lang="en-US"/>
        </a:p>
      </dgm:t>
    </dgm:pt>
    <dgm:pt modelId="{0042AA9E-51CD-47D8-BCE2-78F16EA2B4B8}" type="sibTrans" cxnId="{B8200980-3353-4746-B116-36A37BE2B709}">
      <dgm:prSet/>
      <dgm:spPr/>
      <dgm:t>
        <a:bodyPr/>
        <a:lstStyle/>
        <a:p>
          <a:pPr algn="ctr"/>
          <a:endParaRPr lang="en-US"/>
        </a:p>
      </dgm:t>
    </dgm:pt>
    <dgm:pt modelId="{CA2EC189-849E-4956-8EF0-19201E7C59D4}">
      <dgm:prSet phldrT="[Text]" custT="1"/>
      <dgm:spPr/>
      <dgm:t>
        <a:bodyPr/>
        <a:lstStyle/>
        <a:p>
          <a:pPr algn="ctr"/>
          <a:r>
            <a:rPr lang="en-US" sz="1200" dirty="0">
              <a:latin typeface="Times New Roman" panose="02020603050405020304" pitchFamily="18" charset="0"/>
              <a:cs typeface="Times New Roman" panose="02020603050405020304" pitchFamily="18" charset="0"/>
            </a:rPr>
            <a:t>STEP 4:</a:t>
          </a:r>
        </a:p>
        <a:p>
          <a:pPr algn="l"/>
          <a:r>
            <a:rPr lang="en-US" sz="1200" dirty="0">
              <a:latin typeface="Times New Roman" panose="02020603050405020304" pitchFamily="18" charset="0"/>
              <a:cs typeface="Times New Roman" panose="02020603050405020304" pitchFamily="18" charset="0"/>
            </a:rPr>
            <a:t>Use classification techniques to:</a:t>
          </a:r>
        </a:p>
      </dgm:t>
    </dgm:pt>
    <dgm:pt modelId="{1D7562D6-3CA8-4B2A-98C7-6A92577FE9DF}" type="parTrans" cxnId="{FF74A88E-21EE-4D70-B5F7-D13C18C76230}">
      <dgm:prSet/>
      <dgm:spPr/>
      <dgm:t>
        <a:bodyPr/>
        <a:lstStyle/>
        <a:p>
          <a:pPr algn="ctr"/>
          <a:endParaRPr lang="en-US"/>
        </a:p>
      </dgm:t>
    </dgm:pt>
    <dgm:pt modelId="{D4328386-7808-4960-8ABC-24ED3026181B}" type="sibTrans" cxnId="{FF74A88E-21EE-4D70-B5F7-D13C18C76230}">
      <dgm:prSet/>
      <dgm:spPr/>
      <dgm:t>
        <a:bodyPr/>
        <a:lstStyle/>
        <a:p>
          <a:pPr algn="ctr"/>
          <a:endParaRPr lang="en-US"/>
        </a:p>
      </dgm:t>
    </dgm:pt>
    <dgm:pt modelId="{71E9A899-6F8B-4029-8AE9-9F9121AEE74E}">
      <dgm:prSet phldrT="[Text]" custT="1"/>
      <dgm:spPr/>
      <dgm:t>
        <a:bodyPr/>
        <a:lstStyle/>
        <a:p>
          <a:pPr algn="ctr"/>
          <a:r>
            <a:rPr lang="en-US" sz="1200" dirty="0">
              <a:latin typeface="Times New Roman" panose="02020603050405020304" pitchFamily="18" charset="0"/>
              <a:cs typeface="Times New Roman" panose="02020603050405020304" pitchFamily="18" charset="0"/>
            </a:rPr>
            <a:t>STEP 3:</a:t>
          </a:r>
        </a:p>
        <a:p>
          <a:pPr algn="ctr"/>
          <a:r>
            <a:rPr lang="en-US" sz="1200" dirty="0">
              <a:latin typeface="Times New Roman" panose="02020603050405020304" pitchFamily="18" charset="0"/>
              <a:cs typeface="Times New Roman" panose="02020603050405020304" pitchFamily="18" charset="0"/>
            </a:rPr>
            <a:t>Extract features from the samples (static and live analysis)</a:t>
          </a:r>
        </a:p>
      </dgm:t>
    </dgm:pt>
    <dgm:pt modelId="{DE8B6D46-B014-40FD-AADC-5257978652D6}" type="parTrans" cxnId="{E2C6C6A7-6F04-4256-AD0B-23E032D7A9DA}">
      <dgm:prSet/>
      <dgm:spPr/>
      <dgm:t>
        <a:bodyPr/>
        <a:lstStyle/>
        <a:p>
          <a:pPr algn="ctr"/>
          <a:endParaRPr lang="en-US"/>
        </a:p>
      </dgm:t>
    </dgm:pt>
    <dgm:pt modelId="{1D3B2A71-17B5-4E47-84CE-AB4BC74C73D4}" type="sibTrans" cxnId="{E2C6C6A7-6F04-4256-AD0B-23E032D7A9DA}">
      <dgm:prSet/>
      <dgm:spPr/>
      <dgm:t>
        <a:bodyPr/>
        <a:lstStyle/>
        <a:p>
          <a:pPr algn="ctr"/>
          <a:endParaRPr lang="en-US"/>
        </a:p>
      </dgm:t>
    </dgm:pt>
    <dgm:pt modelId="{9D11CEBE-9232-4632-8C3C-A505BF7844E5}">
      <dgm:prSet phldrT="[Text]" custT="1"/>
      <dgm:spPr/>
      <dgm:t>
        <a:bodyPr/>
        <a:lstStyle/>
        <a:p>
          <a:pPr algn="l"/>
          <a:r>
            <a:rPr lang="en-US" sz="1200" dirty="0">
              <a:latin typeface="Times New Roman" panose="02020603050405020304" pitchFamily="18" charset="0"/>
              <a:cs typeface="Times New Roman" panose="02020603050405020304" pitchFamily="18" charset="0"/>
            </a:rPr>
            <a:t>Determine prominent features</a:t>
          </a:r>
        </a:p>
      </dgm:t>
    </dgm:pt>
    <dgm:pt modelId="{D7EB6616-2D46-4F0C-A6CB-13DEC6A5D766}" type="parTrans" cxnId="{25B1B4D9-51F7-41E4-B15E-0332972E99F7}">
      <dgm:prSet/>
      <dgm:spPr/>
      <dgm:t>
        <a:bodyPr/>
        <a:lstStyle/>
        <a:p>
          <a:pPr algn="ctr"/>
          <a:endParaRPr lang="en-US"/>
        </a:p>
      </dgm:t>
    </dgm:pt>
    <dgm:pt modelId="{C320062F-8071-460B-91AF-DE30C1F4A907}" type="sibTrans" cxnId="{25B1B4D9-51F7-41E4-B15E-0332972E99F7}">
      <dgm:prSet/>
      <dgm:spPr/>
      <dgm:t>
        <a:bodyPr/>
        <a:lstStyle/>
        <a:p>
          <a:pPr algn="ctr"/>
          <a:endParaRPr lang="en-US"/>
        </a:p>
      </dgm:t>
    </dgm:pt>
    <dgm:pt modelId="{BE39B151-A3B2-4B54-B74A-F56682658032}">
      <dgm:prSet phldrT="[Text]" custT="1"/>
      <dgm:spPr/>
      <dgm:t>
        <a:bodyPr/>
        <a:lstStyle/>
        <a:p>
          <a:pPr algn="l"/>
          <a:r>
            <a:rPr lang="en-US" sz="1200" dirty="0">
              <a:latin typeface="Times New Roman" panose="02020603050405020304" pitchFamily="18" charset="0"/>
              <a:cs typeface="Times New Roman" panose="02020603050405020304" pitchFamily="18" charset="0"/>
            </a:rPr>
            <a:t>Create a model to distinguish between malicious and non-malicious clients</a:t>
          </a:r>
        </a:p>
      </dgm:t>
    </dgm:pt>
    <dgm:pt modelId="{E7720CCD-AA13-4EEF-8F9C-661B7F2DE97B}" type="parTrans" cxnId="{D9ADA7DC-55AB-443E-B005-1DF14BDEFFF9}">
      <dgm:prSet/>
      <dgm:spPr/>
      <dgm:t>
        <a:bodyPr/>
        <a:lstStyle/>
        <a:p>
          <a:pPr algn="ctr"/>
          <a:endParaRPr lang="en-US"/>
        </a:p>
      </dgm:t>
    </dgm:pt>
    <dgm:pt modelId="{5A1C425A-D7D5-498A-8A87-139D7DE7DD74}" type="sibTrans" cxnId="{D9ADA7DC-55AB-443E-B005-1DF14BDEFFF9}">
      <dgm:prSet/>
      <dgm:spPr/>
      <dgm:t>
        <a:bodyPr/>
        <a:lstStyle/>
        <a:p>
          <a:pPr algn="ctr"/>
          <a:endParaRPr lang="en-US"/>
        </a:p>
      </dgm:t>
    </dgm:pt>
    <dgm:pt modelId="{97E71713-B677-4DB5-922B-D8894CBC07D3}">
      <dgm:prSet phldrT="[Text]" custT="1"/>
      <dgm:spPr/>
      <dgm:t>
        <a:bodyPr/>
        <a:lstStyle/>
        <a:p>
          <a:pPr algn="ctr"/>
          <a:r>
            <a:rPr lang="en-US" sz="1200" dirty="0">
              <a:latin typeface="Times New Roman" panose="02020603050405020304" pitchFamily="18" charset="0"/>
              <a:cs typeface="Times New Roman" panose="02020603050405020304" pitchFamily="18" charset="0"/>
            </a:rPr>
            <a:t>STEP 2: Run client software through sandbox</a:t>
          </a:r>
        </a:p>
      </dgm:t>
    </dgm:pt>
    <dgm:pt modelId="{050E446E-8EA6-4350-8761-AD8EAD92E8F7}" type="parTrans" cxnId="{94BEB418-6F90-42D5-A44C-D75BF008DF4B}">
      <dgm:prSet/>
      <dgm:spPr/>
      <dgm:t>
        <a:bodyPr/>
        <a:lstStyle/>
        <a:p>
          <a:endParaRPr lang="en-US"/>
        </a:p>
      </dgm:t>
    </dgm:pt>
    <dgm:pt modelId="{652620F5-E1A0-4681-A5ED-1BE0FC8670FD}" type="sibTrans" cxnId="{94BEB418-6F90-42D5-A44C-D75BF008DF4B}">
      <dgm:prSet/>
      <dgm:spPr/>
      <dgm:t>
        <a:bodyPr/>
        <a:lstStyle/>
        <a:p>
          <a:endParaRPr lang="en-US"/>
        </a:p>
      </dgm:t>
    </dgm:pt>
    <dgm:pt modelId="{8B26A9D2-6D2D-45DC-AA65-82B06846FBEB}" type="pres">
      <dgm:prSet presAssocID="{C6DDAF5D-3C60-474C-BB8F-C988F35C45FD}" presName="Name0" presStyleCnt="0">
        <dgm:presLayoutVars>
          <dgm:dir/>
          <dgm:resizeHandles val="exact"/>
        </dgm:presLayoutVars>
      </dgm:prSet>
      <dgm:spPr/>
    </dgm:pt>
    <dgm:pt modelId="{183D8618-1441-4D8B-A5E5-830CA67E0604}" type="pres">
      <dgm:prSet presAssocID="{B51DDBA0-F314-4642-891E-E8BB2CBF9471}" presName="node" presStyleLbl="node1" presStyleIdx="0" presStyleCnt="4">
        <dgm:presLayoutVars>
          <dgm:bulletEnabled val="1"/>
        </dgm:presLayoutVars>
      </dgm:prSet>
      <dgm:spPr/>
    </dgm:pt>
    <dgm:pt modelId="{CF558D9F-7220-4554-A03F-7567C594403D}" type="pres">
      <dgm:prSet presAssocID="{0042AA9E-51CD-47D8-BCE2-78F16EA2B4B8}" presName="sibTrans" presStyleLbl="sibTrans2D1" presStyleIdx="0" presStyleCnt="3"/>
      <dgm:spPr/>
    </dgm:pt>
    <dgm:pt modelId="{701DAE14-7A08-48B8-9712-5F5A3B6111B0}" type="pres">
      <dgm:prSet presAssocID="{0042AA9E-51CD-47D8-BCE2-78F16EA2B4B8}" presName="connectorText" presStyleLbl="sibTrans2D1" presStyleIdx="0" presStyleCnt="3"/>
      <dgm:spPr/>
    </dgm:pt>
    <dgm:pt modelId="{20686E70-F802-4821-AAC0-CDC699450072}" type="pres">
      <dgm:prSet presAssocID="{97E71713-B677-4DB5-922B-D8894CBC07D3}" presName="node" presStyleLbl="node1" presStyleIdx="1" presStyleCnt="4">
        <dgm:presLayoutVars>
          <dgm:bulletEnabled val="1"/>
        </dgm:presLayoutVars>
      </dgm:prSet>
      <dgm:spPr/>
    </dgm:pt>
    <dgm:pt modelId="{F46A5B0A-9782-4AC3-A1B0-EC834EE62881}" type="pres">
      <dgm:prSet presAssocID="{652620F5-E1A0-4681-A5ED-1BE0FC8670FD}" presName="sibTrans" presStyleLbl="sibTrans2D1" presStyleIdx="1" presStyleCnt="3"/>
      <dgm:spPr/>
    </dgm:pt>
    <dgm:pt modelId="{6EA8C773-CBCD-4A54-814C-6EB31A96CBD3}" type="pres">
      <dgm:prSet presAssocID="{652620F5-E1A0-4681-A5ED-1BE0FC8670FD}" presName="connectorText" presStyleLbl="sibTrans2D1" presStyleIdx="1" presStyleCnt="3"/>
      <dgm:spPr/>
    </dgm:pt>
    <dgm:pt modelId="{64A7FF11-07D9-48D0-8CED-076F6C44591D}" type="pres">
      <dgm:prSet presAssocID="{71E9A899-6F8B-4029-8AE9-9F9121AEE74E}" presName="node" presStyleLbl="node1" presStyleIdx="2" presStyleCnt="4">
        <dgm:presLayoutVars>
          <dgm:bulletEnabled val="1"/>
        </dgm:presLayoutVars>
      </dgm:prSet>
      <dgm:spPr/>
    </dgm:pt>
    <dgm:pt modelId="{C3305791-4899-40DA-B094-AD30FF9A432C}" type="pres">
      <dgm:prSet presAssocID="{1D3B2A71-17B5-4E47-84CE-AB4BC74C73D4}" presName="sibTrans" presStyleLbl="sibTrans2D1" presStyleIdx="2" presStyleCnt="3"/>
      <dgm:spPr/>
    </dgm:pt>
    <dgm:pt modelId="{4C172A49-848E-414D-AA43-E344A38366C7}" type="pres">
      <dgm:prSet presAssocID="{1D3B2A71-17B5-4E47-84CE-AB4BC74C73D4}" presName="connectorText" presStyleLbl="sibTrans2D1" presStyleIdx="2" presStyleCnt="3"/>
      <dgm:spPr/>
    </dgm:pt>
    <dgm:pt modelId="{CE99361E-98A9-49CD-A6ED-451486DCAFD9}" type="pres">
      <dgm:prSet presAssocID="{CA2EC189-849E-4956-8EF0-19201E7C59D4}" presName="node" presStyleLbl="node1" presStyleIdx="3" presStyleCnt="4">
        <dgm:presLayoutVars>
          <dgm:bulletEnabled val="1"/>
        </dgm:presLayoutVars>
      </dgm:prSet>
      <dgm:spPr/>
    </dgm:pt>
  </dgm:ptLst>
  <dgm:cxnLst>
    <dgm:cxn modelId="{51261E08-C169-40B1-A51B-8CE1EA7C2826}" type="presOf" srcId="{97E71713-B677-4DB5-922B-D8894CBC07D3}" destId="{20686E70-F802-4821-AAC0-CDC699450072}" srcOrd="0" destOrd="0" presId="urn:microsoft.com/office/officeart/2005/8/layout/process1"/>
    <dgm:cxn modelId="{F2463E17-F6A1-4E5B-8C6A-1B5A07A84CAA}" type="presOf" srcId="{C6DDAF5D-3C60-474C-BB8F-C988F35C45FD}" destId="{8B26A9D2-6D2D-45DC-AA65-82B06846FBEB}" srcOrd="0" destOrd="0" presId="urn:microsoft.com/office/officeart/2005/8/layout/process1"/>
    <dgm:cxn modelId="{94BEB418-6F90-42D5-A44C-D75BF008DF4B}" srcId="{C6DDAF5D-3C60-474C-BB8F-C988F35C45FD}" destId="{97E71713-B677-4DB5-922B-D8894CBC07D3}" srcOrd="1" destOrd="0" parTransId="{050E446E-8EA6-4350-8761-AD8EAD92E8F7}" sibTransId="{652620F5-E1A0-4681-A5ED-1BE0FC8670FD}"/>
    <dgm:cxn modelId="{DE47FF27-7D9A-488B-A8D0-E85C77AB0C37}" type="presOf" srcId="{1D3B2A71-17B5-4E47-84CE-AB4BC74C73D4}" destId="{4C172A49-848E-414D-AA43-E344A38366C7}" srcOrd="1" destOrd="0" presId="urn:microsoft.com/office/officeart/2005/8/layout/process1"/>
    <dgm:cxn modelId="{A03A602C-4C55-45BA-B3A5-393D11351BED}" type="presOf" srcId="{652620F5-E1A0-4681-A5ED-1BE0FC8670FD}" destId="{6EA8C773-CBCD-4A54-814C-6EB31A96CBD3}" srcOrd="1" destOrd="0" presId="urn:microsoft.com/office/officeart/2005/8/layout/process1"/>
    <dgm:cxn modelId="{4B25CB37-B125-4674-BEB1-182BC63CB5B3}" type="presOf" srcId="{0042AA9E-51CD-47D8-BCE2-78F16EA2B4B8}" destId="{701DAE14-7A08-48B8-9712-5F5A3B6111B0}" srcOrd="1" destOrd="0" presId="urn:microsoft.com/office/officeart/2005/8/layout/process1"/>
    <dgm:cxn modelId="{52FCCD5F-5EE9-4557-8758-043B97936522}" type="presOf" srcId="{BE39B151-A3B2-4B54-B74A-F56682658032}" destId="{CE99361E-98A9-49CD-A6ED-451486DCAFD9}" srcOrd="0" destOrd="2" presId="urn:microsoft.com/office/officeart/2005/8/layout/process1"/>
    <dgm:cxn modelId="{ECA5386A-64F9-42ED-90F8-C226125DC48C}" type="presOf" srcId="{1D3B2A71-17B5-4E47-84CE-AB4BC74C73D4}" destId="{C3305791-4899-40DA-B094-AD30FF9A432C}" srcOrd="0" destOrd="0" presId="urn:microsoft.com/office/officeart/2005/8/layout/process1"/>
    <dgm:cxn modelId="{423BD258-756A-4BE4-A329-6B49467D9799}" type="presOf" srcId="{B51DDBA0-F314-4642-891E-E8BB2CBF9471}" destId="{183D8618-1441-4D8B-A5E5-830CA67E0604}" srcOrd="0" destOrd="0" presId="urn:microsoft.com/office/officeart/2005/8/layout/process1"/>
    <dgm:cxn modelId="{535EE259-08D8-459C-8D78-73454297C597}" type="presOf" srcId="{652620F5-E1A0-4681-A5ED-1BE0FC8670FD}" destId="{F46A5B0A-9782-4AC3-A1B0-EC834EE62881}" srcOrd="0" destOrd="0" presId="urn:microsoft.com/office/officeart/2005/8/layout/process1"/>
    <dgm:cxn modelId="{B8200980-3353-4746-B116-36A37BE2B709}" srcId="{C6DDAF5D-3C60-474C-BB8F-C988F35C45FD}" destId="{B51DDBA0-F314-4642-891E-E8BB2CBF9471}" srcOrd="0" destOrd="0" parTransId="{083D200A-C6E2-4D01-A24B-FE00FC7377BD}" sibTransId="{0042AA9E-51CD-47D8-BCE2-78F16EA2B4B8}"/>
    <dgm:cxn modelId="{2700BA83-5E70-4068-9538-BA22D5DEA9FE}" type="presOf" srcId="{CA2EC189-849E-4956-8EF0-19201E7C59D4}" destId="{CE99361E-98A9-49CD-A6ED-451486DCAFD9}" srcOrd="0" destOrd="0" presId="urn:microsoft.com/office/officeart/2005/8/layout/process1"/>
    <dgm:cxn modelId="{FF74A88E-21EE-4D70-B5F7-D13C18C76230}" srcId="{C6DDAF5D-3C60-474C-BB8F-C988F35C45FD}" destId="{CA2EC189-849E-4956-8EF0-19201E7C59D4}" srcOrd="3" destOrd="0" parTransId="{1D7562D6-3CA8-4B2A-98C7-6A92577FE9DF}" sibTransId="{D4328386-7808-4960-8ABC-24ED3026181B}"/>
    <dgm:cxn modelId="{E2C6C6A7-6F04-4256-AD0B-23E032D7A9DA}" srcId="{C6DDAF5D-3C60-474C-BB8F-C988F35C45FD}" destId="{71E9A899-6F8B-4029-8AE9-9F9121AEE74E}" srcOrd="2" destOrd="0" parTransId="{DE8B6D46-B014-40FD-AADC-5257978652D6}" sibTransId="{1D3B2A71-17B5-4E47-84CE-AB4BC74C73D4}"/>
    <dgm:cxn modelId="{EBD9EEB7-15B2-4851-8474-8B8C3DF63642}" type="presOf" srcId="{71E9A899-6F8B-4029-8AE9-9F9121AEE74E}" destId="{64A7FF11-07D9-48D0-8CED-076F6C44591D}" srcOrd="0" destOrd="0" presId="urn:microsoft.com/office/officeart/2005/8/layout/process1"/>
    <dgm:cxn modelId="{25B1B4D9-51F7-41E4-B15E-0332972E99F7}" srcId="{CA2EC189-849E-4956-8EF0-19201E7C59D4}" destId="{9D11CEBE-9232-4632-8C3C-A505BF7844E5}" srcOrd="0" destOrd="0" parTransId="{D7EB6616-2D46-4F0C-A6CB-13DEC6A5D766}" sibTransId="{C320062F-8071-460B-91AF-DE30C1F4A907}"/>
    <dgm:cxn modelId="{D9ADA7DC-55AB-443E-B005-1DF14BDEFFF9}" srcId="{CA2EC189-849E-4956-8EF0-19201E7C59D4}" destId="{BE39B151-A3B2-4B54-B74A-F56682658032}" srcOrd="1" destOrd="0" parTransId="{E7720CCD-AA13-4EEF-8F9C-661B7F2DE97B}" sibTransId="{5A1C425A-D7D5-498A-8A87-139D7DE7DD74}"/>
    <dgm:cxn modelId="{3763BFE6-B552-4180-A2B5-C62D58E633BF}" type="presOf" srcId="{9D11CEBE-9232-4632-8C3C-A505BF7844E5}" destId="{CE99361E-98A9-49CD-A6ED-451486DCAFD9}" srcOrd="0" destOrd="1" presId="urn:microsoft.com/office/officeart/2005/8/layout/process1"/>
    <dgm:cxn modelId="{2904E7EE-59F3-4809-A4AE-BE3C8B74C215}" type="presOf" srcId="{0042AA9E-51CD-47D8-BCE2-78F16EA2B4B8}" destId="{CF558D9F-7220-4554-A03F-7567C594403D}" srcOrd="0" destOrd="0" presId="urn:microsoft.com/office/officeart/2005/8/layout/process1"/>
    <dgm:cxn modelId="{0B443020-15AC-4D1F-B87F-524EBADD2624}" type="presParOf" srcId="{8B26A9D2-6D2D-45DC-AA65-82B06846FBEB}" destId="{183D8618-1441-4D8B-A5E5-830CA67E0604}" srcOrd="0" destOrd="0" presId="urn:microsoft.com/office/officeart/2005/8/layout/process1"/>
    <dgm:cxn modelId="{44D9ECB5-2678-48F6-A11E-2D992237C230}" type="presParOf" srcId="{8B26A9D2-6D2D-45DC-AA65-82B06846FBEB}" destId="{CF558D9F-7220-4554-A03F-7567C594403D}" srcOrd="1" destOrd="0" presId="urn:microsoft.com/office/officeart/2005/8/layout/process1"/>
    <dgm:cxn modelId="{59F5599C-ED72-47A3-89A1-CF76E525305C}" type="presParOf" srcId="{CF558D9F-7220-4554-A03F-7567C594403D}" destId="{701DAE14-7A08-48B8-9712-5F5A3B6111B0}" srcOrd="0" destOrd="0" presId="urn:microsoft.com/office/officeart/2005/8/layout/process1"/>
    <dgm:cxn modelId="{14F9CA31-1BB1-4DD0-8523-4356A4B4C905}" type="presParOf" srcId="{8B26A9D2-6D2D-45DC-AA65-82B06846FBEB}" destId="{20686E70-F802-4821-AAC0-CDC699450072}" srcOrd="2" destOrd="0" presId="urn:microsoft.com/office/officeart/2005/8/layout/process1"/>
    <dgm:cxn modelId="{1CEA0FD0-3F39-469F-A1B1-39DCDDA84B7F}" type="presParOf" srcId="{8B26A9D2-6D2D-45DC-AA65-82B06846FBEB}" destId="{F46A5B0A-9782-4AC3-A1B0-EC834EE62881}" srcOrd="3" destOrd="0" presId="urn:microsoft.com/office/officeart/2005/8/layout/process1"/>
    <dgm:cxn modelId="{7C9EDDBC-6879-40B8-9ADB-32F56A80D8E4}" type="presParOf" srcId="{F46A5B0A-9782-4AC3-A1B0-EC834EE62881}" destId="{6EA8C773-CBCD-4A54-814C-6EB31A96CBD3}" srcOrd="0" destOrd="0" presId="urn:microsoft.com/office/officeart/2005/8/layout/process1"/>
    <dgm:cxn modelId="{C1DFFF39-88C1-43C7-93E0-497E4C68D17A}" type="presParOf" srcId="{8B26A9D2-6D2D-45DC-AA65-82B06846FBEB}" destId="{64A7FF11-07D9-48D0-8CED-076F6C44591D}" srcOrd="4" destOrd="0" presId="urn:microsoft.com/office/officeart/2005/8/layout/process1"/>
    <dgm:cxn modelId="{CC9E7990-61E5-4DDE-8A3F-31C45B7A23DF}" type="presParOf" srcId="{8B26A9D2-6D2D-45DC-AA65-82B06846FBEB}" destId="{C3305791-4899-40DA-B094-AD30FF9A432C}" srcOrd="5" destOrd="0" presId="urn:microsoft.com/office/officeart/2005/8/layout/process1"/>
    <dgm:cxn modelId="{E28EAA50-3AB0-4538-A427-3C9B84443D10}" type="presParOf" srcId="{C3305791-4899-40DA-B094-AD30FF9A432C}" destId="{4C172A49-848E-414D-AA43-E344A38366C7}" srcOrd="0" destOrd="0" presId="urn:microsoft.com/office/officeart/2005/8/layout/process1"/>
    <dgm:cxn modelId="{4D497F6B-3762-45BB-9864-C4B38F28D593}" type="presParOf" srcId="{8B26A9D2-6D2D-45DC-AA65-82B06846FBEB}" destId="{CE99361E-98A9-49CD-A6ED-451486DCAFD9}" srcOrd="6"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418C0F-2A05-4B68-AB04-3E397221D050}">
      <dsp:nvSpPr>
        <dsp:cNvPr id="0" name=""/>
        <dsp:cNvSpPr/>
      </dsp:nvSpPr>
      <dsp:spPr>
        <a:xfrm>
          <a:off x="4833427" y="1629924"/>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DB4358-3C47-4DA1-815E-BE6CF7BA7A0C}">
      <dsp:nvSpPr>
        <dsp:cNvPr id="0" name=""/>
        <dsp:cNvSpPr/>
      </dsp:nvSpPr>
      <dsp:spPr>
        <a:xfrm>
          <a:off x="3120771" y="1027950"/>
          <a:ext cx="2051796" cy="178048"/>
        </a:xfrm>
        <a:custGeom>
          <a:avLst/>
          <a:gdLst/>
          <a:ahLst/>
          <a:cxnLst/>
          <a:rect l="0" t="0" r="0" b="0"/>
          <a:pathLst>
            <a:path>
              <a:moveTo>
                <a:pt x="0" y="0"/>
              </a:moveTo>
              <a:lnTo>
                <a:pt x="0" y="89024"/>
              </a:lnTo>
              <a:lnTo>
                <a:pt x="2051796" y="89024"/>
              </a:lnTo>
              <a:lnTo>
                <a:pt x="2051796"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0A95D8-2CC6-4577-AB11-A78738B67042}">
      <dsp:nvSpPr>
        <dsp:cNvPr id="0" name=""/>
        <dsp:cNvSpPr/>
      </dsp:nvSpPr>
      <dsp:spPr>
        <a:xfrm>
          <a:off x="3807529" y="1629924"/>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FB0C9-D9DE-429D-BC91-75936ECCA923}">
      <dsp:nvSpPr>
        <dsp:cNvPr id="0" name=""/>
        <dsp:cNvSpPr/>
      </dsp:nvSpPr>
      <dsp:spPr>
        <a:xfrm>
          <a:off x="3120771" y="1027950"/>
          <a:ext cx="1025898" cy="178048"/>
        </a:xfrm>
        <a:custGeom>
          <a:avLst/>
          <a:gdLst/>
          <a:ahLst/>
          <a:cxnLst/>
          <a:rect l="0" t="0" r="0" b="0"/>
          <a:pathLst>
            <a:path>
              <a:moveTo>
                <a:pt x="0" y="0"/>
              </a:moveTo>
              <a:lnTo>
                <a:pt x="0" y="89024"/>
              </a:lnTo>
              <a:lnTo>
                <a:pt x="1025898" y="89024"/>
              </a:lnTo>
              <a:lnTo>
                <a:pt x="1025898"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5F7FC6-719F-498A-8BF6-365EC58BB4D7}">
      <dsp:nvSpPr>
        <dsp:cNvPr id="0" name=""/>
        <dsp:cNvSpPr/>
      </dsp:nvSpPr>
      <dsp:spPr>
        <a:xfrm>
          <a:off x="2781631" y="1629924"/>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CEFCFC-B4DD-4FC9-9B78-617F13E3E580}">
      <dsp:nvSpPr>
        <dsp:cNvPr id="0" name=""/>
        <dsp:cNvSpPr/>
      </dsp:nvSpPr>
      <dsp:spPr>
        <a:xfrm>
          <a:off x="2781631" y="1629924"/>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0834A-5D6B-45D7-9EDE-DFD8C9E346FA}">
      <dsp:nvSpPr>
        <dsp:cNvPr id="0" name=""/>
        <dsp:cNvSpPr/>
      </dsp:nvSpPr>
      <dsp:spPr>
        <a:xfrm>
          <a:off x="3075051" y="1027950"/>
          <a:ext cx="91440" cy="178048"/>
        </a:xfrm>
        <a:custGeom>
          <a:avLst/>
          <a:gdLst/>
          <a:ahLst/>
          <a:cxnLst/>
          <a:rect l="0" t="0" r="0" b="0"/>
          <a:pathLst>
            <a:path>
              <a:moveTo>
                <a:pt x="45720" y="0"/>
              </a:moveTo>
              <a:lnTo>
                <a:pt x="4572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61DA3-4B73-4E63-84C4-2E6A26D591DC}">
      <dsp:nvSpPr>
        <dsp:cNvPr id="0" name=""/>
        <dsp:cNvSpPr/>
      </dsp:nvSpPr>
      <dsp:spPr>
        <a:xfrm>
          <a:off x="1755733" y="1629924"/>
          <a:ext cx="127177" cy="2195930"/>
        </a:xfrm>
        <a:custGeom>
          <a:avLst/>
          <a:gdLst/>
          <a:ahLst/>
          <a:cxnLst/>
          <a:rect l="0" t="0" r="0" b="0"/>
          <a:pathLst>
            <a:path>
              <a:moveTo>
                <a:pt x="0" y="0"/>
              </a:moveTo>
              <a:lnTo>
                <a:pt x="0" y="2195930"/>
              </a:lnTo>
              <a:lnTo>
                <a:pt x="127177" y="219593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872A73-C66A-4098-A6DD-67CC82BFB9CB}">
      <dsp:nvSpPr>
        <dsp:cNvPr id="0" name=""/>
        <dsp:cNvSpPr/>
      </dsp:nvSpPr>
      <dsp:spPr>
        <a:xfrm>
          <a:off x="1755733" y="1629924"/>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A98848-DBB9-4DB4-9508-F4454A88D5B9}">
      <dsp:nvSpPr>
        <dsp:cNvPr id="0" name=""/>
        <dsp:cNvSpPr/>
      </dsp:nvSpPr>
      <dsp:spPr>
        <a:xfrm>
          <a:off x="1755733" y="1629924"/>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1B0E45-6ED4-42A5-B63E-408F4908DD40}">
      <dsp:nvSpPr>
        <dsp:cNvPr id="0" name=""/>
        <dsp:cNvSpPr/>
      </dsp:nvSpPr>
      <dsp:spPr>
        <a:xfrm>
          <a:off x="1755733" y="1629924"/>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1613F4-E934-44A4-9877-0FA8D73E4931}">
      <dsp:nvSpPr>
        <dsp:cNvPr id="0" name=""/>
        <dsp:cNvSpPr/>
      </dsp:nvSpPr>
      <dsp:spPr>
        <a:xfrm>
          <a:off x="2094873" y="1027950"/>
          <a:ext cx="1025898" cy="178048"/>
        </a:xfrm>
        <a:custGeom>
          <a:avLst/>
          <a:gdLst/>
          <a:ahLst/>
          <a:cxnLst/>
          <a:rect l="0" t="0" r="0" b="0"/>
          <a:pathLst>
            <a:path>
              <a:moveTo>
                <a:pt x="1025898" y="0"/>
              </a:moveTo>
              <a:lnTo>
                <a:pt x="1025898"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029313-A01F-428B-9A15-7FFFFEAB9E35}">
      <dsp:nvSpPr>
        <dsp:cNvPr id="0" name=""/>
        <dsp:cNvSpPr/>
      </dsp:nvSpPr>
      <dsp:spPr>
        <a:xfrm>
          <a:off x="729835" y="1629924"/>
          <a:ext cx="127177" cy="1593957"/>
        </a:xfrm>
        <a:custGeom>
          <a:avLst/>
          <a:gdLst/>
          <a:ahLst/>
          <a:cxnLst/>
          <a:rect l="0" t="0" r="0" b="0"/>
          <a:pathLst>
            <a:path>
              <a:moveTo>
                <a:pt x="0" y="0"/>
              </a:moveTo>
              <a:lnTo>
                <a:pt x="0" y="1593957"/>
              </a:lnTo>
              <a:lnTo>
                <a:pt x="127177" y="159395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024BC6-AB7D-42C6-B09D-D22935F42A7B}">
      <dsp:nvSpPr>
        <dsp:cNvPr id="0" name=""/>
        <dsp:cNvSpPr/>
      </dsp:nvSpPr>
      <dsp:spPr>
        <a:xfrm>
          <a:off x="729835" y="1629924"/>
          <a:ext cx="127177" cy="991984"/>
        </a:xfrm>
        <a:custGeom>
          <a:avLst/>
          <a:gdLst/>
          <a:ahLst/>
          <a:cxnLst/>
          <a:rect l="0" t="0" r="0" b="0"/>
          <a:pathLst>
            <a:path>
              <a:moveTo>
                <a:pt x="0" y="0"/>
              </a:moveTo>
              <a:lnTo>
                <a:pt x="0" y="991984"/>
              </a:lnTo>
              <a:lnTo>
                <a:pt x="127177" y="9919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39452-4F96-4CF4-BFDC-38D4C464B3EA}">
      <dsp:nvSpPr>
        <dsp:cNvPr id="0" name=""/>
        <dsp:cNvSpPr/>
      </dsp:nvSpPr>
      <dsp:spPr>
        <a:xfrm>
          <a:off x="729835" y="1629924"/>
          <a:ext cx="127177" cy="390010"/>
        </a:xfrm>
        <a:custGeom>
          <a:avLst/>
          <a:gdLst/>
          <a:ahLst/>
          <a:cxnLst/>
          <a:rect l="0" t="0" r="0" b="0"/>
          <a:pathLst>
            <a:path>
              <a:moveTo>
                <a:pt x="0" y="0"/>
              </a:moveTo>
              <a:lnTo>
                <a:pt x="0" y="390010"/>
              </a:lnTo>
              <a:lnTo>
                <a:pt x="127177" y="39001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41DA-C416-4A8E-BDE8-C11DD4F4E5B4}">
      <dsp:nvSpPr>
        <dsp:cNvPr id="0" name=""/>
        <dsp:cNvSpPr/>
      </dsp:nvSpPr>
      <dsp:spPr>
        <a:xfrm>
          <a:off x="1068975" y="1027950"/>
          <a:ext cx="2051796" cy="178048"/>
        </a:xfrm>
        <a:custGeom>
          <a:avLst/>
          <a:gdLst/>
          <a:ahLst/>
          <a:cxnLst/>
          <a:rect l="0" t="0" r="0" b="0"/>
          <a:pathLst>
            <a:path>
              <a:moveTo>
                <a:pt x="2051796" y="0"/>
              </a:moveTo>
              <a:lnTo>
                <a:pt x="2051796" y="89024"/>
              </a:lnTo>
              <a:lnTo>
                <a:pt x="0" y="89024"/>
              </a:lnTo>
              <a:lnTo>
                <a:pt x="0" y="1780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62D40B-DFAA-4187-A3E1-2C6AECC7B332}">
      <dsp:nvSpPr>
        <dsp:cNvPr id="0" name=""/>
        <dsp:cNvSpPr/>
      </dsp:nvSpPr>
      <dsp:spPr>
        <a:xfrm>
          <a:off x="3075051" y="425977"/>
          <a:ext cx="91440" cy="178048"/>
        </a:xfrm>
        <a:custGeom>
          <a:avLst/>
          <a:gdLst/>
          <a:ahLst/>
          <a:cxnLst/>
          <a:rect l="0" t="0" r="0" b="0"/>
          <a:pathLst>
            <a:path>
              <a:moveTo>
                <a:pt x="45720" y="0"/>
              </a:moveTo>
              <a:lnTo>
                <a:pt x="45720" y="17804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5A3142-E517-451B-AC17-3CF5DD843F16}">
      <dsp:nvSpPr>
        <dsp:cNvPr id="0" name=""/>
        <dsp:cNvSpPr/>
      </dsp:nvSpPr>
      <dsp:spPr>
        <a:xfrm>
          <a:off x="2696846" y="2052"/>
          <a:ext cx="847849" cy="4239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Live Analysis</a:t>
          </a:r>
        </a:p>
      </dsp:txBody>
      <dsp:txXfrm>
        <a:off x="2696846" y="2052"/>
        <a:ext cx="847849" cy="423924"/>
      </dsp:txXfrm>
    </dsp:sp>
    <dsp:sp modelId="{0062B1FD-A5EE-460F-8524-5CD2AB8D2B6A}">
      <dsp:nvSpPr>
        <dsp:cNvPr id="0" name=""/>
        <dsp:cNvSpPr/>
      </dsp:nvSpPr>
      <dsp:spPr>
        <a:xfrm>
          <a:off x="2696846" y="604025"/>
          <a:ext cx="847849" cy="423924"/>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PE/Jar Files</a:t>
          </a:r>
        </a:p>
      </dsp:txBody>
      <dsp:txXfrm>
        <a:off x="2696846" y="604025"/>
        <a:ext cx="847849" cy="423924"/>
      </dsp:txXfrm>
    </dsp:sp>
    <dsp:sp modelId="{5D3B2C8E-BE3D-4667-858E-272EADE3902C}">
      <dsp:nvSpPr>
        <dsp:cNvPr id="0" name=""/>
        <dsp:cNvSpPr/>
      </dsp:nvSpPr>
      <dsp:spPr>
        <a:xfrm>
          <a:off x="645050" y="1205999"/>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Network Traffic</a:t>
          </a:r>
        </a:p>
      </dsp:txBody>
      <dsp:txXfrm>
        <a:off x="645050" y="1205999"/>
        <a:ext cx="847849" cy="423924"/>
      </dsp:txXfrm>
    </dsp:sp>
    <dsp:sp modelId="{8B2099C4-2E87-46C5-8FBD-3FC01EE8A88B}">
      <dsp:nvSpPr>
        <dsp:cNvPr id="0" name=""/>
        <dsp:cNvSpPr/>
      </dsp:nvSpPr>
      <dsp:spPr>
        <a:xfrm>
          <a:off x="857012" y="1807972"/>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Quantity of calls</a:t>
          </a:r>
        </a:p>
      </dsp:txBody>
      <dsp:txXfrm>
        <a:off x="857012" y="1807972"/>
        <a:ext cx="847849" cy="423924"/>
      </dsp:txXfrm>
    </dsp:sp>
    <dsp:sp modelId="{D77D8250-68E0-4396-B21D-3127C6A7A29C}">
      <dsp:nvSpPr>
        <dsp:cNvPr id="0" name=""/>
        <dsp:cNvSpPr/>
      </dsp:nvSpPr>
      <dsp:spPr>
        <a:xfrm>
          <a:off x="857012" y="2409945"/>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IP location</a:t>
          </a:r>
        </a:p>
      </dsp:txBody>
      <dsp:txXfrm>
        <a:off x="857012" y="2409945"/>
        <a:ext cx="847849" cy="423924"/>
      </dsp:txXfrm>
    </dsp:sp>
    <dsp:sp modelId="{98ADC057-67FF-40A9-A079-18843C75591A}">
      <dsp:nvSpPr>
        <dsp:cNvPr id="0" name=""/>
        <dsp:cNvSpPr/>
      </dsp:nvSpPr>
      <dsp:spPr>
        <a:xfrm>
          <a:off x="857012" y="3011919"/>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Connection ports</a:t>
          </a:r>
        </a:p>
      </dsp:txBody>
      <dsp:txXfrm>
        <a:off x="857012" y="3011919"/>
        <a:ext cx="847849" cy="423924"/>
      </dsp:txXfrm>
    </dsp:sp>
    <dsp:sp modelId="{D5A68363-8340-4D2A-8D30-B987FC6A69DB}">
      <dsp:nvSpPr>
        <dsp:cNvPr id="0" name=""/>
        <dsp:cNvSpPr/>
      </dsp:nvSpPr>
      <dsp:spPr>
        <a:xfrm>
          <a:off x="1670948" y="1205999"/>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Calls</a:t>
          </a:r>
        </a:p>
      </dsp:txBody>
      <dsp:txXfrm>
        <a:off x="1670948" y="1205999"/>
        <a:ext cx="847849" cy="423924"/>
      </dsp:txXfrm>
    </dsp:sp>
    <dsp:sp modelId="{935E4D4D-1060-429C-A689-7BE6AC42966F}">
      <dsp:nvSpPr>
        <dsp:cNvPr id="0" name=""/>
        <dsp:cNvSpPr/>
      </dsp:nvSpPr>
      <dsp:spPr>
        <a:xfrm>
          <a:off x="1882910" y="1807972"/>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count</a:t>
          </a:r>
        </a:p>
      </dsp:txBody>
      <dsp:txXfrm>
        <a:off x="1882910" y="1807972"/>
        <a:ext cx="847849" cy="423924"/>
      </dsp:txXfrm>
    </dsp:sp>
    <dsp:sp modelId="{14C9F924-4691-45A2-892A-32DF47C9EF75}">
      <dsp:nvSpPr>
        <dsp:cNvPr id="0" name=""/>
        <dsp:cNvSpPr/>
      </dsp:nvSpPr>
      <dsp:spPr>
        <a:xfrm>
          <a:off x="1882910" y="2409945"/>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Process tree</a:t>
          </a:r>
        </a:p>
      </dsp:txBody>
      <dsp:txXfrm>
        <a:off x="1882910" y="2409945"/>
        <a:ext cx="847849" cy="423924"/>
      </dsp:txXfrm>
    </dsp:sp>
    <dsp:sp modelId="{15698D91-1230-4D2E-A9A3-4B2970DC27D1}">
      <dsp:nvSpPr>
        <dsp:cNvPr id="0" name=""/>
        <dsp:cNvSpPr/>
      </dsp:nvSpPr>
      <dsp:spPr>
        <a:xfrm>
          <a:off x="1882910" y="3011919"/>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System API calls</a:t>
          </a:r>
        </a:p>
      </dsp:txBody>
      <dsp:txXfrm>
        <a:off x="1882910" y="3011919"/>
        <a:ext cx="847849" cy="423924"/>
      </dsp:txXfrm>
    </dsp:sp>
    <dsp:sp modelId="{3FAA34A0-93F3-42BA-AD1A-181F11E48C50}">
      <dsp:nvSpPr>
        <dsp:cNvPr id="0" name=""/>
        <dsp:cNvSpPr/>
      </dsp:nvSpPr>
      <dsp:spPr>
        <a:xfrm>
          <a:off x="1882910" y="3613892"/>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Registry changes</a:t>
          </a:r>
        </a:p>
      </dsp:txBody>
      <dsp:txXfrm>
        <a:off x="1882910" y="3613892"/>
        <a:ext cx="847849" cy="423924"/>
      </dsp:txXfrm>
    </dsp:sp>
    <dsp:sp modelId="{49DB9100-0416-478E-B5D3-00A8AD46C1A5}">
      <dsp:nvSpPr>
        <dsp:cNvPr id="0" name=""/>
        <dsp:cNvSpPr/>
      </dsp:nvSpPr>
      <dsp:spPr>
        <a:xfrm>
          <a:off x="2696846" y="1205999"/>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Persistence</a:t>
          </a:r>
        </a:p>
      </dsp:txBody>
      <dsp:txXfrm>
        <a:off x="2696846" y="1205999"/>
        <a:ext cx="847849" cy="423924"/>
      </dsp:txXfrm>
    </dsp:sp>
    <dsp:sp modelId="{7515E068-4CD0-4359-BC51-DD93F6D238C5}">
      <dsp:nvSpPr>
        <dsp:cNvPr id="0" name=""/>
        <dsp:cNvSpPr/>
      </dsp:nvSpPr>
      <dsp:spPr>
        <a:xfrm>
          <a:off x="2908808" y="1807972"/>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Start up modifications</a:t>
          </a:r>
        </a:p>
      </dsp:txBody>
      <dsp:txXfrm>
        <a:off x="2908808" y="1807972"/>
        <a:ext cx="847849" cy="423924"/>
      </dsp:txXfrm>
    </dsp:sp>
    <dsp:sp modelId="{16DEA329-561F-4B2A-8BED-FC128052F072}">
      <dsp:nvSpPr>
        <dsp:cNvPr id="0" name=""/>
        <dsp:cNvSpPr/>
      </dsp:nvSpPr>
      <dsp:spPr>
        <a:xfrm>
          <a:off x="2908808" y="2409945"/>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Suspicious file access</a:t>
          </a:r>
        </a:p>
      </dsp:txBody>
      <dsp:txXfrm>
        <a:off x="2908808" y="2409945"/>
        <a:ext cx="847849" cy="423924"/>
      </dsp:txXfrm>
    </dsp:sp>
    <dsp:sp modelId="{51D4BA23-21D4-4DE8-8A57-74F603B17202}">
      <dsp:nvSpPr>
        <dsp:cNvPr id="0" name=""/>
        <dsp:cNvSpPr/>
      </dsp:nvSpPr>
      <dsp:spPr>
        <a:xfrm>
          <a:off x="3722744" y="1205999"/>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Memory</a:t>
          </a:r>
        </a:p>
      </dsp:txBody>
      <dsp:txXfrm>
        <a:off x="3722744" y="1205999"/>
        <a:ext cx="847849" cy="423924"/>
      </dsp:txXfrm>
    </dsp:sp>
    <dsp:sp modelId="{7921FA63-8017-4587-9099-CC378EBD229A}">
      <dsp:nvSpPr>
        <dsp:cNvPr id="0" name=""/>
        <dsp:cNvSpPr/>
      </dsp:nvSpPr>
      <dsp:spPr>
        <a:xfrm>
          <a:off x="3934707" y="1807972"/>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DLL call quantity</a:t>
          </a:r>
        </a:p>
      </dsp:txBody>
      <dsp:txXfrm>
        <a:off x="3934707" y="1807972"/>
        <a:ext cx="847849" cy="423924"/>
      </dsp:txXfrm>
    </dsp:sp>
    <dsp:sp modelId="{13B88C63-CFD0-4768-84A4-2829B140D137}">
      <dsp:nvSpPr>
        <dsp:cNvPr id="0" name=""/>
        <dsp:cNvSpPr/>
      </dsp:nvSpPr>
      <dsp:spPr>
        <a:xfrm>
          <a:off x="4748642" y="1205999"/>
          <a:ext cx="847849" cy="42392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Anomaly detection</a:t>
          </a:r>
        </a:p>
      </dsp:txBody>
      <dsp:txXfrm>
        <a:off x="4748642" y="1205999"/>
        <a:ext cx="847849" cy="423924"/>
      </dsp:txXfrm>
    </dsp:sp>
    <dsp:sp modelId="{FC1D49F5-F99E-4A3C-AA9F-85FF9A3DF440}">
      <dsp:nvSpPr>
        <dsp:cNvPr id="0" name=""/>
        <dsp:cNvSpPr/>
      </dsp:nvSpPr>
      <dsp:spPr>
        <a:xfrm>
          <a:off x="4960605" y="1807972"/>
          <a:ext cx="847849" cy="4239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CPU/Memory Usage</a:t>
          </a:r>
        </a:p>
      </dsp:txBody>
      <dsp:txXfrm>
        <a:off x="4960605" y="1807972"/>
        <a:ext cx="847849" cy="42392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082AD9-5FE7-43E7-915A-2B80B50852E1}">
      <dsp:nvSpPr>
        <dsp:cNvPr id="0" name=""/>
        <dsp:cNvSpPr/>
      </dsp:nvSpPr>
      <dsp:spPr>
        <a:xfrm>
          <a:off x="4387509" y="1720846"/>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F05531-E74D-45AF-BFA4-9AD2D9A3B20D}">
      <dsp:nvSpPr>
        <dsp:cNvPr id="0" name=""/>
        <dsp:cNvSpPr/>
      </dsp:nvSpPr>
      <dsp:spPr>
        <a:xfrm>
          <a:off x="4203905" y="1084950"/>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F98314-E8B8-4C18-830C-02BCE38D3040}">
      <dsp:nvSpPr>
        <dsp:cNvPr id="0" name=""/>
        <dsp:cNvSpPr/>
      </dsp:nvSpPr>
      <dsp:spPr>
        <a:xfrm>
          <a:off x="3303800" y="1720846"/>
          <a:ext cx="134344" cy="2955570"/>
        </a:xfrm>
        <a:custGeom>
          <a:avLst/>
          <a:gdLst/>
          <a:ahLst/>
          <a:cxnLst/>
          <a:rect l="0" t="0" r="0" b="0"/>
          <a:pathLst>
            <a:path>
              <a:moveTo>
                <a:pt x="0" y="0"/>
              </a:moveTo>
              <a:lnTo>
                <a:pt x="0" y="2955570"/>
              </a:lnTo>
              <a:lnTo>
                <a:pt x="134344" y="295557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B98DD8-9ADF-41C3-9735-326FF2C68D01}">
      <dsp:nvSpPr>
        <dsp:cNvPr id="0" name=""/>
        <dsp:cNvSpPr/>
      </dsp:nvSpPr>
      <dsp:spPr>
        <a:xfrm>
          <a:off x="3303800" y="1720846"/>
          <a:ext cx="134344" cy="2319675"/>
        </a:xfrm>
        <a:custGeom>
          <a:avLst/>
          <a:gdLst/>
          <a:ahLst/>
          <a:cxnLst/>
          <a:rect l="0" t="0" r="0" b="0"/>
          <a:pathLst>
            <a:path>
              <a:moveTo>
                <a:pt x="0" y="0"/>
              </a:moveTo>
              <a:lnTo>
                <a:pt x="0" y="2319675"/>
              </a:lnTo>
              <a:lnTo>
                <a:pt x="134344" y="23196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DBAFE1-3127-4AE3-A470-5C51117463BB}">
      <dsp:nvSpPr>
        <dsp:cNvPr id="0" name=""/>
        <dsp:cNvSpPr/>
      </dsp:nvSpPr>
      <dsp:spPr>
        <a:xfrm>
          <a:off x="3303800" y="1720846"/>
          <a:ext cx="134344" cy="1683779"/>
        </a:xfrm>
        <a:custGeom>
          <a:avLst/>
          <a:gdLst/>
          <a:ahLst/>
          <a:cxnLst/>
          <a:rect l="0" t="0" r="0" b="0"/>
          <a:pathLst>
            <a:path>
              <a:moveTo>
                <a:pt x="0" y="0"/>
              </a:moveTo>
              <a:lnTo>
                <a:pt x="0" y="1683779"/>
              </a:lnTo>
              <a:lnTo>
                <a:pt x="134344" y="1683779"/>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6F55B-9CE6-461F-9460-48084F4C7573}">
      <dsp:nvSpPr>
        <dsp:cNvPr id="0" name=""/>
        <dsp:cNvSpPr/>
      </dsp:nvSpPr>
      <dsp:spPr>
        <a:xfrm>
          <a:off x="3303800" y="1720846"/>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6BB0A1-B0E1-492B-A1E4-B87A8E6EB2A5}">
      <dsp:nvSpPr>
        <dsp:cNvPr id="0" name=""/>
        <dsp:cNvSpPr/>
      </dsp:nvSpPr>
      <dsp:spPr>
        <a:xfrm>
          <a:off x="3303800" y="1720846"/>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676B94-6432-4323-8917-67810D994584}">
      <dsp:nvSpPr>
        <dsp:cNvPr id="0" name=""/>
        <dsp:cNvSpPr/>
      </dsp:nvSpPr>
      <dsp:spPr>
        <a:xfrm>
          <a:off x="3662051" y="1084950"/>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B62800-6A0D-4067-AF59-19E00F88ED5A}">
      <dsp:nvSpPr>
        <dsp:cNvPr id="0" name=""/>
        <dsp:cNvSpPr/>
      </dsp:nvSpPr>
      <dsp:spPr>
        <a:xfrm>
          <a:off x="3120196" y="449055"/>
          <a:ext cx="1083709" cy="188081"/>
        </a:xfrm>
        <a:custGeom>
          <a:avLst/>
          <a:gdLst/>
          <a:ahLst/>
          <a:cxnLst/>
          <a:rect l="0" t="0" r="0" b="0"/>
          <a:pathLst>
            <a:path>
              <a:moveTo>
                <a:pt x="0" y="0"/>
              </a:moveTo>
              <a:lnTo>
                <a:pt x="0" y="94040"/>
              </a:lnTo>
              <a:lnTo>
                <a:pt x="1083709" y="94040"/>
              </a:lnTo>
              <a:lnTo>
                <a:pt x="1083709"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7300D0-F401-4293-A3C7-C28CA59F2F96}">
      <dsp:nvSpPr>
        <dsp:cNvPr id="0" name=""/>
        <dsp:cNvSpPr/>
      </dsp:nvSpPr>
      <dsp:spPr>
        <a:xfrm>
          <a:off x="2220090" y="1720846"/>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DAA86F-34CA-43FD-8EA3-B3AFCD6D06B8}">
      <dsp:nvSpPr>
        <dsp:cNvPr id="0" name=""/>
        <dsp:cNvSpPr/>
      </dsp:nvSpPr>
      <dsp:spPr>
        <a:xfrm>
          <a:off x="2220090" y="1720846"/>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1AB167-A776-4475-9F86-6F841C1A0A86}">
      <dsp:nvSpPr>
        <dsp:cNvPr id="0" name=""/>
        <dsp:cNvSpPr/>
      </dsp:nvSpPr>
      <dsp:spPr>
        <a:xfrm>
          <a:off x="2036487" y="1084950"/>
          <a:ext cx="541854" cy="188081"/>
        </a:xfrm>
        <a:custGeom>
          <a:avLst/>
          <a:gdLst/>
          <a:ahLst/>
          <a:cxnLst/>
          <a:rect l="0" t="0" r="0" b="0"/>
          <a:pathLst>
            <a:path>
              <a:moveTo>
                <a:pt x="0" y="0"/>
              </a:moveTo>
              <a:lnTo>
                <a:pt x="0" y="94040"/>
              </a:lnTo>
              <a:lnTo>
                <a:pt x="541854" y="94040"/>
              </a:lnTo>
              <a:lnTo>
                <a:pt x="541854"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927024-0920-4FC4-95F7-17CD8C4EA423}">
      <dsp:nvSpPr>
        <dsp:cNvPr id="0" name=""/>
        <dsp:cNvSpPr/>
      </dsp:nvSpPr>
      <dsp:spPr>
        <a:xfrm>
          <a:off x="1136381" y="1720846"/>
          <a:ext cx="134344" cy="1047884"/>
        </a:xfrm>
        <a:custGeom>
          <a:avLst/>
          <a:gdLst/>
          <a:ahLst/>
          <a:cxnLst/>
          <a:rect l="0" t="0" r="0" b="0"/>
          <a:pathLst>
            <a:path>
              <a:moveTo>
                <a:pt x="0" y="0"/>
              </a:moveTo>
              <a:lnTo>
                <a:pt x="0" y="1047884"/>
              </a:lnTo>
              <a:lnTo>
                <a:pt x="134344" y="1047884"/>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28D6B-ED22-4622-9A5B-56460AC7F222}">
      <dsp:nvSpPr>
        <dsp:cNvPr id="0" name=""/>
        <dsp:cNvSpPr/>
      </dsp:nvSpPr>
      <dsp:spPr>
        <a:xfrm>
          <a:off x="1136381" y="1720846"/>
          <a:ext cx="134344" cy="411988"/>
        </a:xfrm>
        <a:custGeom>
          <a:avLst/>
          <a:gdLst/>
          <a:ahLst/>
          <a:cxnLst/>
          <a:rect l="0" t="0" r="0" b="0"/>
          <a:pathLst>
            <a:path>
              <a:moveTo>
                <a:pt x="0" y="0"/>
              </a:moveTo>
              <a:lnTo>
                <a:pt x="0" y="411988"/>
              </a:lnTo>
              <a:lnTo>
                <a:pt x="134344" y="41198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6500DA-14E8-4CDD-BB87-05DFC5178373}">
      <dsp:nvSpPr>
        <dsp:cNvPr id="0" name=""/>
        <dsp:cNvSpPr/>
      </dsp:nvSpPr>
      <dsp:spPr>
        <a:xfrm>
          <a:off x="1494632" y="1084950"/>
          <a:ext cx="541854" cy="188081"/>
        </a:xfrm>
        <a:custGeom>
          <a:avLst/>
          <a:gdLst/>
          <a:ahLst/>
          <a:cxnLst/>
          <a:rect l="0" t="0" r="0" b="0"/>
          <a:pathLst>
            <a:path>
              <a:moveTo>
                <a:pt x="541854" y="0"/>
              </a:moveTo>
              <a:lnTo>
                <a:pt x="541854" y="94040"/>
              </a:lnTo>
              <a:lnTo>
                <a:pt x="0" y="94040"/>
              </a:lnTo>
              <a:lnTo>
                <a:pt x="0" y="1880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693736-E4D1-448D-A412-7553DAB129D9}">
      <dsp:nvSpPr>
        <dsp:cNvPr id="0" name=""/>
        <dsp:cNvSpPr/>
      </dsp:nvSpPr>
      <dsp:spPr>
        <a:xfrm>
          <a:off x="2036487" y="449055"/>
          <a:ext cx="1083709" cy="188081"/>
        </a:xfrm>
        <a:custGeom>
          <a:avLst/>
          <a:gdLst/>
          <a:ahLst/>
          <a:cxnLst/>
          <a:rect l="0" t="0" r="0" b="0"/>
          <a:pathLst>
            <a:path>
              <a:moveTo>
                <a:pt x="1083709" y="0"/>
              </a:moveTo>
              <a:lnTo>
                <a:pt x="1083709" y="94040"/>
              </a:lnTo>
              <a:lnTo>
                <a:pt x="0" y="94040"/>
              </a:lnTo>
              <a:lnTo>
                <a:pt x="0" y="18808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65A23-ECFA-4BBC-B45D-476A863B1DA9}">
      <dsp:nvSpPr>
        <dsp:cNvPr id="0" name=""/>
        <dsp:cNvSpPr/>
      </dsp:nvSpPr>
      <dsp:spPr>
        <a:xfrm>
          <a:off x="2672382" y="1241"/>
          <a:ext cx="895627" cy="44781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Static Analysis</a:t>
          </a:r>
        </a:p>
      </dsp:txBody>
      <dsp:txXfrm>
        <a:off x="2672382" y="1241"/>
        <a:ext cx="895627" cy="447813"/>
      </dsp:txXfrm>
    </dsp:sp>
    <dsp:sp modelId="{5D637B7F-762A-4DD3-83D3-AB644D555915}">
      <dsp:nvSpPr>
        <dsp:cNvPr id="0" name=""/>
        <dsp:cNvSpPr/>
      </dsp:nvSpPr>
      <dsp:spPr>
        <a:xfrm>
          <a:off x="1588673" y="637136"/>
          <a:ext cx="895627" cy="447813"/>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PE Files</a:t>
          </a:r>
        </a:p>
      </dsp:txBody>
      <dsp:txXfrm>
        <a:off x="1588673" y="637136"/>
        <a:ext cx="895627" cy="447813"/>
      </dsp:txXfrm>
    </dsp:sp>
    <dsp:sp modelId="{2F4C68C8-22D3-45DC-8F6C-4EF48967AF88}">
      <dsp:nvSpPr>
        <dsp:cNvPr id="0" name=""/>
        <dsp:cNvSpPr/>
      </dsp:nvSpPr>
      <dsp:spPr>
        <a:xfrm>
          <a:off x="1046818" y="1273032"/>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String analysis</a:t>
          </a:r>
        </a:p>
      </dsp:txBody>
      <dsp:txXfrm>
        <a:off x="1046818" y="1273032"/>
        <a:ext cx="895627" cy="447813"/>
      </dsp:txXfrm>
    </dsp:sp>
    <dsp:sp modelId="{6835C43C-2E8A-4932-8915-63771E5033F0}">
      <dsp:nvSpPr>
        <dsp:cNvPr id="0" name=""/>
        <dsp:cNvSpPr/>
      </dsp:nvSpPr>
      <dsp:spPr>
        <a:xfrm>
          <a:off x="1270725" y="1908927"/>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 and URLs</a:t>
          </a:r>
        </a:p>
      </dsp:txBody>
      <dsp:txXfrm>
        <a:off x="1270725" y="1908927"/>
        <a:ext cx="895627" cy="447813"/>
      </dsp:txXfrm>
    </dsp:sp>
    <dsp:sp modelId="{80545F3C-6B11-4072-AA34-D6738509E97D}">
      <dsp:nvSpPr>
        <dsp:cNvPr id="0" name=""/>
        <dsp:cNvSpPr/>
      </dsp:nvSpPr>
      <dsp:spPr>
        <a:xfrm>
          <a:off x="1270725" y="2544823"/>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DLL calls</a:t>
          </a:r>
        </a:p>
      </dsp:txBody>
      <dsp:txXfrm>
        <a:off x="1270725" y="2544823"/>
        <a:ext cx="895627" cy="447813"/>
      </dsp:txXfrm>
    </dsp:sp>
    <dsp:sp modelId="{366C1847-4F3A-4AA6-B006-B42D926D362E}">
      <dsp:nvSpPr>
        <dsp:cNvPr id="0" name=""/>
        <dsp:cNvSpPr/>
      </dsp:nvSpPr>
      <dsp:spPr>
        <a:xfrm>
          <a:off x="2130528" y="1273032"/>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2130528" y="1273032"/>
        <a:ext cx="895627" cy="447813"/>
      </dsp:txXfrm>
    </dsp:sp>
    <dsp:sp modelId="{75E563E0-DF2F-41AC-AE34-DBA5BF9EA5F3}">
      <dsp:nvSpPr>
        <dsp:cNvPr id="0" name=""/>
        <dsp:cNvSpPr/>
      </dsp:nvSpPr>
      <dsp:spPr>
        <a:xfrm>
          <a:off x="2354435" y="1908927"/>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Packer signature presence</a:t>
          </a:r>
        </a:p>
      </dsp:txBody>
      <dsp:txXfrm>
        <a:off x="2354435" y="1908927"/>
        <a:ext cx="895627" cy="447813"/>
      </dsp:txXfrm>
    </dsp:sp>
    <dsp:sp modelId="{57D026F9-D653-4FFF-82D3-69FCF0C226BB}">
      <dsp:nvSpPr>
        <dsp:cNvPr id="0" name=""/>
        <dsp:cNvSpPr/>
      </dsp:nvSpPr>
      <dsp:spPr>
        <a:xfrm>
          <a:off x="2354435" y="2544823"/>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function imports</a:t>
          </a:r>
        </a:p>
      </dsp:txBody>
      <dsp:txXfrm>
        <a:off x="2354435" y="2544823"/>
        <a:ext cx="895627" cy="447813"/>
      </dsp:txXfrm>
    </dsp:sp>
    <dsp:sp modelId="{3AD7D5A0-8172-457F-9A78-F952109523B6}">
      <dsp:nvSpPr>
        <dsp:cNvPr id="0" name=""/>
        <dsp:cNvSpPr/>
      </dsp:nvSpPr>
      <dsp:spPr>
        <a:xfrm>
          <a:off x="3756092" y="637136"/>
          <a:ext cx="895627" cy="447813"/>
        </a:xfrm>
        <a:prstGeom prst="rect">
          <a:avLst/>
        </a:prstGeom>
        <a:solidFill>
          <a:schemeClr val="accent5">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Jar Files</a:t>
          </a:r>
        </a:p>
      </dsp:txBody>
      <dsp:txXfrm>
        <a:off x="3756092" y="637136"/>
        <a:ext cx="895627" cy="447813"/>
      </dsp:txXfrm>
    </dsp:sp>
    <dsp:sp modelId="{FEE92303-3092-4611-8B7E-B889741145E3}">
      <dsp:nvSpPr>
        <dsp:cNvPr id="0" name=""/>
        <dsp:cNvSpPr/>
      </dsp:nvSpPr>
      <dsp:spPr>
        <a:xfrm>
          <a:off x="3214237" y="1273032"/>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Java code analysis</a:t>
          </a:r>
        </a:p>
      </dsp:txBody>
      <dsp:txXfrm>
        <a:off x="3214237" y="1273032"/>
        <a:ext cx="895627" cy="447813"/>
      </dsp:txXfrm>
    </dsp:sp>
    <dsp:sp modelId="{9F51285B-528E-44EF-9E7D-15577EBA0248}">
      <dsp:nvSpPr>
        <dsp:cNvPr id="0" name=""/>
        <dsp:cNvSpPr/>
      </dsp:nvSpPr>
      <dsp:spPr>
        <a:xfrm>
          <a:off x="3438144" y="1908927"/>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IPs</a:t>
          </a:r>
        </a:p>
      </dsp:txBody>
      <dsp:txXfrm>
        <a:off x="3438144" y="1908927"/>
        <a:ext cx="895627" cy="447813"/>
      </dsp:txXfrm>
    </dsp:sp>
    <dsp:sp modelId="{3F1F48EB-7DA1-4506-9309-1158F4342125}">
      <dsp:nvSpPr>
        <dsp:cNvPr id="0" name=""/>
        <dsp:cNvSpPr/>
      </dsp:nvSpPr>
      <dsp:spPr>
        <a:xfrm>
          <a:off x="3438144" y="2544823"/>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Suspicious API calls</a:t>
          </a:r>
        </a:p>
      </dsp:txBody>
      <dsp:txXfrm>
        <a:off x="3438144" y="2544823"/>
        <a:ext cx="895627" cy="447813"/>
      </dsp:txXfrm>
    </dsp:sp>
    <dsp:sp modelId="{6D558635-CFB3-46ED-B3DC-F375DAB0AF02}">
      <dsp:nvSpPr>
        <dsp:cNvPr id="0" name=""/>
        <dsp:cNvSpPr/>
      </dsp:nvSpPr>
      <dsp:spPr>
        <a:xfrm>
          <a:off x="3438144" y="3180718"/>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of empty catch clauses</a:t>
          </a:r>
        </a:p>
      </dsp:txBody>
      <dsp:txXfrm>
        <a:off x="3438144" y="3180718"/>
        <a:ext cx="895627" cy="447813"/>
      </dsp:txXfrm>
    </dsp:sp>
    <dsp:sp modelId="{8493C7F1-5510-4C3D-BC48-69E731B1830B}">
      <dsp:nvSpPr>
        <dsp:cNvPr id="0" name=""/>
        <dsp:cNvSpPr/>
      </dsp:nvSpPr>
      <dsp:spPr>
        <a:xfrm>
          <a:off x="3438144" y="3816614"/>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high entropy strings</a:t>
          </a:r>
        </a:p>
      </dsp:txBody>
      <dsp:txXfrm>
        <a:off x="3438144" y="3816614"/>
        <a:ext cx="895627" cy="447813"/>
      </dsp:txXfrm>
    </dsp:sp>
    <dsp:sp modelId="{2380C693-FA8B-45D8-87EC-08069B6E1C01}">
      <dsp:nvSpPr>
        <dsp:cNvPr id="0" name=""/>
        <dsp:cNvSpPr/>
      </dsp:nvSpPr>
      <dsp:spPr>
        <a:xfrm>
          <a:off x="3438144" y="4452509"/>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Quantity sensitive keywords</a:t>
          </a:r>
        </a:p>
      </dsp:txBody>
      <dsp:txXfrm>
        <a:off x="3438144" y="4452509"/>
        <a:ext cx="895627" cy="447813"/>
      </dsp:txXfrm>
    </dsp:sp>
    <dsp:sp modelId="{8AA25170-C84F-4810-8A5A-DE3FB89A7D08}">
      <dsp:nvSpPr>
        <dsp:cNvPr id="0" name=""/>
        <dsp:cNvSpPr/>
      </dsp:nvSpPr>
      <dsp:spPr>
        <a:xfrm>
          <a:off x="4297946" y="1273032"/>
          <a:ext cx="895627" cy="447813"/>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Header analysis</a:t>
          </a:r>
        </a:p>
      </dsp:txBody>
      <dsp:txXfrm>
        <a:off x="4297946" y="1273032"/>
        <a:ext cx="895627" cy="447813"/>
      </dsp:txXfrm>
    </dsp:sp>
    <dsp:sp modelId="{749A1E17-2401-483D-8D18-86AEC5DADEFB}">
      <dsp:nvSpPr>
        <dsp:cNvPr id="0" name=""/>
        <dsp:cNvSpPr/>
      </dsp:nvSpPr>
      <dsp:spPr>
        <a:xfrm>
          <a:off x="4521853" y="1908927"/>
          <a:ext cx="895627" cy="44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File count</a:t>
          </a:r>
        </a:p>
      </dsp:txBody>
      <dsp:txXfrm>
        <a:off x="4521853" y="1908927"/>
        <a:ext cx="895627" cy="4478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D8618-1441-4D8B-A5E5-830CA67E0604}">
      <dsp:nvSpPr>
        <dsp:cNvPr id="0" name=""/>
        <dsp:cNvSpPr/>
      </dsp:nvSpPr>
      <dsp:spPr>
        <a:xfrm>
          <a:off x="2956" y="698494"/>
          <a:ext cx="1292431" cy="2241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1:</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Obtain client samples (malicious and non-malicious)</a:t>
          </a:r>
        </a:p>
      </dsp:txBody>
      <dsp:txXfrm>
        <a:off x="40810" y="736348"/>
        <a:ext cx="1216723" cy="2165852"/>
      </dsp:txXfrm>
    </dsp:sp>
    <dsp:sp modelId="{CF558D9F-7220-4554-A03F-7567C594403D}">
      <dsp:nvSpPr>
        <dsp:cNvPr id="0" name=""/>
        <dsp:cNvSpPr/>
      </dsp:nvSpPr>
      <dsp:spPr>
        <a:xfrm>
          <a:off x="1424630" y="1659013"/>
          <a:ext cx="273995" cy="3205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424630" y="1723117"/>
        <a:ext cx="191797" cy="192314"/>
      </dsp:txXfrm>
    </dsp:sp>
    <dsp:sp modelId="{20686E70-F802-4821-AAC0-CDC699450072}">
      <dsp:nvSpPr>
        <dsp:cNvPr id="0" name=""/>
        <dsp:cNvSpPr/>
      </dsp:nvSpPr>
      <dsp:spPr>
        <a:xfrm>
          <a:off x="1812359" y="698494"/>
          <a:ext cx="1292431" cy="2241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2: Run client software through sandbox</a:t>
          </a:r>
        </a:p>
      </dsp:txBody>
      <dsp:txXfrm>
        <a:off x="1850213" y="736348"/>
        <a:ext cx="1216723" cy="2165852"/>
      </dsp:txXfrm>
    </dsp:sp>
    <dsp:sp modelId="{F46A5B0A-9782-4AC3-A1B0-EC834EE62881}">
      <dsp:nvSpPr>
        <dsp:cNvPr id="0" name=""/>
        <dsp:cNvSpPr/>
      </dsp:nvSpPr>
      <dsp:spPr>
        <a:xfrm>
          <a:off x="3234034" y="1659013"/>
          <a:ext cx="273995" cy="3205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234034" y="1723117"/>
        <a:ext cx="191797" cy="192314"/>
      </dsp:txXfrm>
    </dsp:sp>
    <dsp:sp modelId="{64A7FF11-07D9-48D0-8CED-076F6C44591D}">
      <dsp:nvSpPr>
        <dsp:cNvPr id="0" name=""/>
        <dsp:cNvSpPr/>
      </dsp:nvSpPr>
      <dsp:spPr>
        <a:xfrm>
          <a:off x="3621763" y="698494"/>
          <a:ext cx="1292431" cy="2241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3:</a:t>
          </a:r>
        </a:p>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Extract features from the samples (static and live analysis)</a:t>
          </a:r>
        </a:p>
      </dsp:txBody>
      <dsp:txXfrm>
        <a:off x="3659617" y="736348"/>
        <a:ext cx="1216723" cy="2165852"/>
      </dsp:txXfrm>
    </dsp:sp>
    <dsp:sp modelId="{C3305791-4899-40DA-B094-AD30FF9A432C}">
      <dsp:nvSpPr>
        <dsp:cNvPr id="0" name=""/>
        <dsp:cNvSpPr/>
      </dsp:nvSpPr>
      <dsp:spPr>
        <a:xfrm>
          <a:off x="5043438" y="1659013"/>
          <a:ext cx="273995" cy="3205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5043438" y="1723117"/>
        <a:ext cx="191797" cy="192314"/>
      </dsp:txXfrm>
    </dsp:sp>
    <dsp:sp modelId="{CE99361E-98A9-49CD-A6ED-451486DCAFD9}">
      <dsp:nvSpPr>
        <dsp:cNvPr id="0" name=""/>
        <dsp:cNvSpPr/>
      </dsp:nvSpPr>
      <dsp:spPr>
        <a:xfrm>
          <a:off x="5431167" y="698494"/>
          <a:ext cx="1292431" cy="2241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STEP 4:</a:t>
          </a:r>
        </a:p>
        <a:p>
          <a:pPr marL="0" lvl="0" indent="0" algn="l" defTabSz="533400">
            <a:lnSpc>
              <a:spcPct val="90000"/>
            </a:lnSpc>
            <a:spcBef>
              <a:spcPct val="0"/>
            </a:spcBef>
            <a:spcAft>
              <a:spcPct val="35000"/>
            </a:spcAft>
            <a:buNone/>
          </a:pPr>
          <a:r>
            <a:rPr lang="en-US" sz="1200" kern="1200" dirty="0">
              <a:latin typeface="Times New Roman" panose="02020603050405020304" pitchFamily="18" charset="0"/>
              <a:cs typeface="Times New Roman" panose="02020603050405020304" pitchFamily="18" charset="0"/>
            </a:rPr>
            <a:t>Use classification techniques to:</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Determine prominent features</a:t>
          </a:r>
        </a:p>
        <a:p>
          <a:pPr marL="114300" lvl="1" indent="-114300" algn="l" defTabSz="533400">
            <a:lnSpc>
              <a:spcPct val="90000"/>
            </a:lnSpc>
            <a:spcBef>
              <a:spcPct val="0"/>
            </a:spcBef>
            <a:spcAft>
              <a:spcPct val="15000"/>
            </a:spcAft>
            <a:buChar char="•"/>
          </a:pPr>
          <a:r>
            <a:rPr lang="en-US" sz="1200" kern="1200" dirty="0">
              <a:latin typeface="Times New Roman" panose="02020603050405020304" pitchFamily="18" charset="0"/>
              <a:cs typeface="Times New Roman" panose="02020603050405020304" pitchFamily="18" charset="0"/>
            </a:rPr>
            <a:t>Create a model to distinguish between malicious and non-malicious clients</a:t>
          </a:r>
        </a:p>
      </dsp:txBody>
      <dsp:txXfrm>
        <a:off x="5469021" y="736348"/>
        <a:ext cx="1216723" cy="216585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CA3BF0AB-F395-4EC9-8442-007D6A61179C}"/>
      </w:docPartPr>
      <w:docPartBody>
        <w:p w:rsidR="00BE50E2" w:rsidRDefault="00D42817">
          <w:r>
            <w:t>Click here to enter text.</w:t>
          </w:r>
        </w:p>
      </w:docPartBody>
    </w:docPart>
    <w:docPart>
      <w:docPartPr>
        <w:name w:val="9E2CE43485BD4FE7B623CBE4B09F9EC8"/>
        <w:category>
          <w:name w:val="General"/>
          <w:gallery w:val="placeholder"/>
        </w:category>
        <w:types>
          <w:type w:val="bbPlcHdr"/>
        </w:types>
        <w:behaviors>
          <w:behavior w:val="content"/>
        </w:behaviors>
        <w:guid w:val="{58B09451-AB40-4EBF-A006-AFDF91C26166}"/>
      </w:docPartPr>
      <w:docPartBody>
        <w:p w:rsidR="00200A39" w:rsidRDefault="00BE50E2">
          <w:r w:rsidRPr="00D81649">
            <w:rPr>
              <w:rStyle w:val="PlaceholderText"/>
            </w:rPr>
            <w:t>Formatting...</w:t>
          </w:r>
        </w:p>
      </w:docPartBody>
    </w:docPart>
    <w:docPart>
      <w:docPartPr>
        <w:name w:val="343B94D909AD4516899CE78D068FF1D4"/>
        <w:category>
          <w:name w:val="General"/>
          <w:gallery w:val="placeholder"/>
        </w:category>
        <w:types>
          <w:type w:val="bbPlcHdr"/>
        </w:types>
        <w:behaviors>
          <w:behavior w:val="content"/>
        </w:behaviors>
        <w:guid w:val="{0A9767BF-EAE5-434E-8A62-7033E260BD19}"/>
      </w:docPartPr>
      <w:docPartBody>
        <w:p w:rsidR="00200A39" w:rsidRDefault="00BE50E2">
          <w:r w:rsidRPr="00D81649">
            <w:rPr>
              <w:rStyle w:val="PlaceholderText"/>
            </w:rPr>
            <w:t>Formatting...</w:t>
          </w:r>
        </w:p>
      </w:docPartBody>
    </w:docPart>
    <w:docPart>
      <w:docPartPr>
        <w:name w:val="DACCF8FFAEFD4B61B4A26782BF493E4A"/>
        <w:category>
          <w:name w:val="General"/>
          <w:gallery w:val="placeholder"/>
        </w:category>
        <w:types>
          <w:type w:val="bbPlcHdr"/>
        </w:types>
        <w:behaviors>
          <w:behavior w:val="content"/>
        </w:behaviors>
        <w:guid w:val="{40213F05-E002-4E4E-897E-595A35D8CE51}"/>
      </w:docPartPr>
      <w:docPartBody>
        <w:p w:rsidR="00200A39" w:rsidRDefault="00BE50E2">
          <w:r w:rsidRPr="00D81649">
            <w:rPr>
              <w:rStyle w:val="PlaceholderText"/>
            </w:rPr>
            <w:t>Formatting...</w:t>
          </w:r>
        </w:p>
      </w:docPartBody>
    </w:docPart>
    <w:docPart>
      <w:docPartPr>
        <w:name w:val="23A42B5D609F4AD2B406A7E3DB42237E"/>
        <w:category>
          <w:name w:val="General"/>
          <w:gallery w:val="placeholder"/>
        </w:category>
        <w:types>
          <w:type w:val="bbPlcHdr"/>
        </w:types>
        <w:behaviors>
          <w:behavior w:val="content"/>
        </w:behaviors>
        <w:guid w:val="{89D34086-F8CF-472A-A88D-74B0114D6717}"/>
      </w:docPartPr>
      <w:docPartBody>
        <w:p w:rsidR="00200A39" w:rsidRDefault="00BE50E2">
          <w:r w:rsidRPr="00D81649">
            <w:rPr>
              <w:rStyle w:val="PlaceholderText"/>
            </w:rPr>
            <w:t>Formatting...</w:t>
          </w:r>
        </w:p>
      </w:docPartBody>
    </w:docPart>
    <w:docPart>
      <w:docPartPr>
        <w:name w:val="16F51F02CD2C400C936FA98D8B0D1B0F"/>
        <w:category>
          <w:name w:val="General"/>
          <w:gallery w:val="placeholder"/>
        </w:category>
        <w:types>
          <w:type w:val="bbPlcHdr"/>
        </w:types>
        <w:behaviors>
          <w:behavior w:val="content"/>
        </w:behaviors>
        <w:guid w:val="{7887AB89-3FFF-4A05-91C3-62A8EF775F31}"/>
      </w:docPartPr>
      <w:docPartBody>
        <w:p w:rsidR="00200A39" w:rsidRDefault="00BE50E2">
          <w:r w:rsidRPr="00D81649">
            <w:rPr>
              <w:rStyle w:val="PlaceholderText"/>
            </w:rPr>
            <w:t>Formatting...</w:t>
          </w:r>
        </w:p>
      </w:docPartBody>
    </w:docPart>
    <w:docPart>
      <w:docPartPr>
        <w:name w:val="940CEEC76C7144E2A0E9B9737ED6441C"/>
        <w:category>
          <w:name w:val="General"/>
          <w:gallery w:val="placeholder"/>
        </w:category>
        <w:types>
          <w:type w:val="bbPlcHdr"/>
        </w:types>
        <w:behaviors>
          <w:behavior w:val="content"/>
        </w:behaviors>
        <w:guid w:val="{FA014A40-72AC-48BB-BB40-993A0989FA2D}"/>
      </w:docPartPr>
      <w:docPartBody>
        <w:p w:rsidR="00200A39" w:rsidRDefault="00BE50E2">
          <w:r w:rsidRPr="00D81649">
            <w:rPr>
              <w:rStyle w:val="PlaceholderText"/>
            </w:rPr>
            <w:t>Formatting...</w:t>
          </w:r>
        </w:p>
      </w:docPartBody>
    </w:docPart>
    <w:docPart>
      <w:docPartPr>
        <w:name w:val="5E72185E71B5411D83773381264A1B16"/>
        <w:category>
          <w:name w:val="General"/>
          <w:gallery w:val="placeholder"/>
        </w:category>
        <w:types>
          <w:type w:val="bbPlcHdr"/>
        </w:types>
        <w:behaviors>
          <w:behavior w:val="content"/>
        </w:behaviors>
        <w:guid w:val="{2D146967-5000-4994-ACDD-D02B13AE48E7}"/>
      </w:docPartPr>
      <w:docPartBody>
        <w:p w:rsidR="00200A39" w:rsidRDefault="00BE50E2">
          <w:r w:rsidRPr="00D81649">
            <w:rPr>
              <w:rStyle w:val="PlaceholderText"/>
            </w:rPr>
            <w:t>Formatting...</w:t>
          </w:r>
        </w:p>
      </w:docPartBody>
    </w:docPart>
    <w:docPart>
      <w:docPartPr>
        <w:name w:val="20E85FF02EA34CE684131DE20A3B8C5B"/>
        <w:category>
          <w:name w:val="General"/>
          <w:gallery w:val="placeholder"/>
        </w:category>
        <w:types>
          <w:type w:val="bbPlcHdr"/>
        </w:types>
        <w:behaviors>
          <w:behavior w:val="content"/>
        </w:behaviors>
        <w:guid w:val="{76BD300F-903D-469D-9A45-AF9DB630FDE8}"/>
      </w:docPartPr>
      <w:docPartBody>
        <w:p w:rsidR="00200A39" w:rsidRDefault="00BE50E2">
          <w:r w:rsidRPr="00D81649">
            <w:rPr>
              <w:rStyle w:val="PlaceholderText"/>
            </w:rPr>
            <w:t>Formatting...</w:t>
          </w:r>
        </w:p>
      </w:docPartBody>
    </w:docPart>
    <w:docPart>
      <w:docPartPr>
        <w:name w:val="19BEC019B2C34BA3917055D4CB3B4983"/>
        <w:category>
          <w:name w:val="General"/>
          <w:gallery w:val="placeholder"/>
        </w:category>
        <w:types>
          <w:type w:val="bbPlcHdr"/>
        </w:types>
        <w:behaviors>
          <w:behavior w:val="content"/>
        </w:behaviors>
        <w:guid w:val="{ECFC658A-6A9F-4171-A540-336E095D31D4}"/>
      </w:docPartPr>
      <w:docPartBody>
        <w:p w:rsidR="00200A39" w:rsidRDefault="00BE50E2">
          <w:r w:rsidRPr="00D81649">
            <w:rPr>
              <w:rStyle w:val="PlaceholderText"/>
            </w:rPr>
            <w:t>Formatting...</w:t>
          </w:r>
        </w:p>
      </w:docPartBody>
    </w:docPart>
    <w:docPart>
      <w:docPartPr>
        <w:name w:val="7BE0D82B2DCE41E2B0067AD50CDF8BD4"/>
        <w:category>
          <w:name w:val="General"/>
          <w:gallery w:val="placeholder"/>
        </w:category>
        <w:types>
          <w:type w:val="bbPlcHdr"/>
        </w:types>
        <w:behaviors>
          <w:behavior w:val="content"/>
        </w:behaviors>
        <w:guid w:val="{C90B9DB9-9628-48D5-9E54-694FD1C90EE0}"/>
      </w:docPartPr>
      <w:docPartBody>
        <w:p w:rsidR="00200A39" w:rsidRDefault="00BE50E2">
          <w:r w:rsidRPr="00D81649">
            <w:rPr>
              <w:rStyle w:val="PlaceholderText"/>
            </w:rPr>
            <w:t>Formatting...</w:t>
          </w:r>
        </w:p>
      </w:docPartBody>
    </w:docPart>
    <w:docPart>
      <w:docPartPr>
        <w:name w:val="216243912C6C4FECA5485E05F21C1511"/>
        <w:category>
          <w:name w:val="General"/>
          <w:gallery w:val="placeholder"/>
        </w:category>
        <w:types>
          <w:type w:val="bbPlcHdr"/>
        </w:types>
        <w:behaviors>
          <w:behavior w:val="content"/>
        </w:behaviors>
        <w:guid w:val="{6633C63F-DE7E-4A05-8383-B735A9F67A7B}"/>
      </w:docPartPr>
      <w:docPartBody>
        <w:p w:rsidR="002C7515" w:rsidRDefault="00493DD0">
          <w:r w:rsidRPr="005F29AC">
            <w:rPr>
              <w:rStyle w:val="PlaceholderText"/>
            </w:rPr>
            <w:t>Formatting...</w:t>
          </w:r>
        </w:p>
      </w:docPartBody>
    </w:docPart>
    <w:docPart>
      <w:docPartPr>
        <w:name w:val="EE0EAF2BE5284926A7B11910E1295F78"/>
        <w:category>
          <w:name w:val="General"/>
          <w:gallery w:val="placeholder"/>
        </w:category>
        <w:types>
          <w:type w:val="bbPlcHdr"/>
        </w:types>
        <w:behaviors>
          <w:behavior w:val="content"/>
        </w:behaviors>
        <w:guid w:val="{410379FD-4CE5-40FC-9E15-F9BD5E101B91}"/>
      </w:docPartPr>
      <w:docPartBody>
        <w:p w:rsidR="00FB0531" w:rsidRDefault="002C7515">
          <w:r w:rsidRPr="005723C9">
            <w:rPr>
              <w:rStyle w:val="PlaceholderText"/>
            </w:rPr>
            <w:t>Formatting...</w:t>
          </w:r>
        </w:p>
      </w:docPartBody>
    </w:docPart>
    <w:docPart>
      <w:docPartPr>
        <w:name w:val="D5419E6D39A5451FBE5C4112B75EFF23"/>
        <w:category>
          <w:name w:val="General"/>
          <w:gallery w:val="placeholder"/>
        </w:category>
        <w:types>
          <w:type w:val="bbPlcHdr"/>
        </w:types>
        <w:behaviors>
          <w:behavior w:val="content"/>
        </w:behaviors>
        <w:guid w:val="{3BA0496A-EDEE-4837-BB27-37B6ACE27765}"/>
      </w:docPartPr>
      <w:docPartBody>
        <w:p w:rsidR="009821B2" w:rsidRDefault="00FB0531" w:rsidP="00FB0531">
          <w:pPr>
            <w:pStyle w:val="D5419E6D39A5451FBE5C4112B75EFF23"/>
          </w:pPr>
          <w:r>
            <w:rPr>
              <w:color w:val="4472C4" w:themeColor="accent1"/>
            </w:rPr>
            <w:t>[Document title]</w:t>
          </w:r>
        </w:p>
      </w:docPartBody>
    </w:docPart>
    <w:docPart>
      <w:docPartPr>
        <w:name w:val="6579934657EB47CC9EE6CE1D638C9F62"/>
        <w:category>
          <w:name w:val="General"/>
          <w:gallery w:val="placeholder"/>
        </w:category>
        <w:types>
          <w:type w:val="bbPlcHdr"/>
        </w:types>
        <w:behaviors>
          <w:behavior w:val="content"/>
        </w:behaviors>
        <w:guid w:val="{FA06116C-2357-47D7-9095-D6E1B7F00A34}"/>
      </w:docPartPr>
      <w:docPartBody>
        <w:p w:rsidR="009821B2" w:rsidRDefault="00FB0531" w:rsidP="00FB0531">
          <w:pPr>
            <w:pStyle w:val="6579934657EB47CC9EE6CE1D638C9F62"/>
          </w:pPr>
          <w:r>
            <w:t>[Author Name]</w:t>
          </w:r>
        </w:p>
      </w:docPartBody>
    </w:docPart>
    <w:docPart>
      <w:docPartPr>
        <w:name w:val="41EF67E9A3434B5497807642FE5DEACB"/>
        <w:category>
          <w:name w:val="General"/>
          <w:gallery w:val="placeholder"/>
        </w:category>
        <w:types>
          <w:type w:val="bbPlcHdr"/>
        </w:types>
        <w:behaviors>
          <w:behavior w:val="content"/>
        </w:behaviors>
        <w:guid w:val="{716EAF3C-B541-4900-B90B-4601DB4E122A}"/>
      </w:docPartPr>
      <w:docPartBody>
        <w:p w:rsidR="00D80108" w:rsidRDefault="00E7055E">
          <w:r w:rsidRPr="00205CA9">
            <w:rPr>
              <w:rStyle w:val="PlaceholderText"/>
            </w:rPr>
            <w:t>Formatting...</w:t>
          </w:r>
        </w:p>
      </w:docPartBody>
    </w:docPart>
    <w:docPart>
      <w:docPartPr>
        <w:name w:val="35CD22A19C974D0D8F67590F372EA46C"/>
        <w:category>
          <w:name w:val="General"/>
          <w:gallery w:val="placeholder"/>
        </w:category>
        <w:types>
          <w:type w:val="bbPlcHdr"/>
        </w:types>
        <w:behaviors>
          <w:behavior w:val="content"/>
        </w:behaviors>
        <w:guid w:val="{E27A2BAC-98CA-4D55-B924-BD1849A03A6B}"/>
      </w:docPartPr>
      <w:docPartBody>
        <w:p w:rsidR="00D80108" w:rsidRDefault="00E7055E">
          <w:r w:rsidRPr="00205CA9">
            <w:rPr>
              <w:rStyle w:val="PlaceholderText"/>
            </w:rPr>
            <w:t>Formatting...</w:t>
          </w:r>
        </w:p>
      </w:docPartBody>
    </w:docPart>
    <w:docPart>
      <w:docPartPr>
        <w:name w:val="4AE19634D6794E1990B9098D2F4DFD67"/>
        <w:category>
          <w:name w:val="General"/>
          <w:gallery w:val="placeholder"/>
        </w:category>
        <w:types>
          <w:type w:val="bbPlcHdr"/>
        </w:types>
        <w:behaviors>
          <w:behavior w:val="content"/>
        </w:behaviors>
        <w:guid w:val="{91504124-55E8-443B-BD6A-21037B5BCA1B}"/>
      </w:docPartPr>
      <w:docPartBody>
        <w:p w:rsidR="00D80108" w:rsidRDefault="00E7055E">
          <w:r w:rsidRPr="00205CA9">
            <w:rPr>
              <w:rStyle w:val="PlaceholderText"/>
            </w:rPr>
            <w:t>Formatting...</w:t>
          </w:r>
        </w:p>
      </w:docPartBody>
    </w:docPart>
    <w:docPart>
      <w:docPartPr>
        <w:name w:val="646C3FC5E9A9457F86E0D3BA9773818D"/>
        <w:category>
          <w:name w:val="General"/>
          <w:gallery w:val="placeholder"/>
        </w:category>
        <w:types>
          <w:type w:val="bbPlcHdr"/>
        </w:types>
        <w:behaviors>
          <w:behavior w:val="content"/>
        </w:behaviors>
        <w:guid w:val="{8F6B738B-F8AE-40EB-929B-0D4B79E1A0A4}"/>
      </w:docPartPr>
      <w:docPartBody>
        <w:p w:rsidR="00D80108" w:rsidRDefault="00E7055E">
          <w:r w:rsidRPr="00205CA9">
            <w:rPr>
              <w:rStyle w:val="PlaceholderText"/>
            </w:rPr>
            <w:t>Formatting...</w:t>
          </w:r>
        </w:p>
      </w:docPartBody>
    </w:docPart>
    <w:docPart>
      <w:docPartPr>
        <w:name w:val="67BE247EBF344161B049C9E9FDC566B4"/>
        <w:category>
          <w:name w:val="General"/>
          <w:gallery w:val="placeholder"/>
        </w:category>
        <w:types>
          <w:type w:val="bbPlcHdr"/>
        </w:types>
        <w:behaviors>
          <w:behavior w:val="content"/>
        </w:behaviors>
        <w:guid w:val="{BF325828-360B-49BA-B867-CB4E5275FD6F}"/>
      </w:docPartPr>
      <w:docPartBody>
        <w:p w:rsidR="00D80108" w:rsidRDefault="00E7055E">
          <w:r w:rsidRPr="00205CA9">
            <w:rPr>
              <w:rStyle w:val="PlaceholderText"/>
            </w:rPr>
            <w:t>Formatting...</w:t>
          </w:r>
        </w:p>
      </w:docPartBody>
    </w:docPart>
    <w:docPart>
      <w:docPartPr>
        <w:name w:val="096AC9FC8B2E49F6885879E49D3BED28"/>
        <w:category>
          <w:name w:val="General"/>
          <w:gallery w:val="placeholder"/>
        </w:category>
        <w:types>
          <w:type w:val="bbPlcHdr"/>
        </w:types>
        <w:behaviors>
          <w:behavior w:val="content"/>
        </w:behaviors>
        <w:guid w:val="{C9DD76D9-ACD4-4B8F-8214-1B902C4C2BF8}"/>
      </w:docPartPr>
      <w:docPartBody>
        <w:p w:rsidR="00D80108" w:rsidRDefault="00E7055E">
          <w:r w:rsidRPr="00205CA9">
            <w:rPr>
              <w:rStyle w:val="PlaceholderText"/>
            </w:rPr>
            <w:t>Formatting...</w:t>
          </w:r>
        </w:p>
      </w:docPartBody>
    </w:docPart>
    <w:docPart>
      <w:docPartPr>
        <w:name w:val="C79EE33045AB4F35AD33003AD4EC1D33"/>
        <w:category>
          <w:name w:val="General"/>
          <w:gallery w:val="placeholder"/>
        </w:category>
        <w:types>
          <w:type w:val="bbPlcHdr"/>
        </w:types>
        <w:behaviors>
          <w:behavior w:val="content"/>
        </w:behaviors>
        <w:guid w:val="{64382D32-C755-4567-A833-B02F310387B5}"/>
      </w:docPartPr>
      <w:docPartBody>
        <w:p w:rsidR="00D80108" w:rsidRDefault="00E7055E">
          <w:r w:rsidRPr="00205CA9">
            <w:rPr>
              <w:rStyle w:val="PlaceholderText"/>
            </w:rPr>
            <w:t>Formatting...</w:t>
          </w:r>
        </w:p>
      </w:docPartBody>
    </w:docPart>
    <w:docPart>
      <w:docPartPr>
        <w:name w:val="ED948C63BC2E4F18A4CE21C865EA9D61"/>
        <w:category>
          <w:name w:val="General"/>
          <w:gallery w:val="placeholder"/>
        </w:category>
        <w:types>
          <w:type w:val="bbPlcHdr"/>
        </w:types>
        <w:behaviors>
          <w:behavior w:val="content"/>
        </w:behaviors>
        <w:guid w:val="{9D21421A-E790-4999-90E3-4A0D141BFB32}"/>
      </w:docPartPr>
      <w:docPartBody>
        <w:p w:rsidR="00D80108" w:rsidRDefault="00E7055E">
          <w:r w:rsidRPr="00205CA9">
            <w:rPr>
              <w:rStyle w:val="PlaceholderText"/>
            </w:rPr>
            <w:t>Formatting...</w:t>
          </w:r>
        </w:p>
      </w:docPartBody>
    </w:docPart>
    <w:docPart>
      <w:docPartPr>
        <w:name w:val="119C13394E8A421AA075F8CAE8B89D81"/>
        <w:category>
          <w:name w:val="General"/>
          <w:gallery w:val="placeholder"/>
        </w:category>
        <w:types>
          <w:type w:val="bbPlcHdr"/>
        </w:types>
        <w:behaviors>
          <w:behavior w:val="content"/>
        </w:behaviors>
        <w:guid w:val="{A913C5AC-7330-4765-AD77-B733805C8A4F}"/>
      </w:docPartPr>
      <w:docPartBody>
        <w:p w:rsidR="00D80108" w:rsidRDefault="00E7055E">
          <w:r w:rsidRPr="00205CA9">
            <w:rPr>
              <w:rStyle w:val="PlaceholderText"/>
            </w:rPr>
            <w:t>Formatting...</w:t>
          </w:r>
        </w:p>
      </w:docPartBody>
    </w:docPart>
    <w:docPart>
      <w:docPartPr>
        <w:name w:val="3BAA8128805644148FFF8298D1867BB6"/>
        <w:category>
          <w:name w:val="General"/>
          <w:gallery w:val="placeholder"/>
        </w:category>
        <w:types>
          <w:type w:val="bbPlcHdr"/>
        </w:types>
        <w:behaviors>
          <w:behavior w:val="content"/>
        </w:behaviors>
        <w:guid w:val="{6198D4D2-1E48-41B2-8688-CB386EB29987}"/>
      </w:docPartPr>
      <w:docPartBody>
        <w:p w:rsidR="00D80108" w:rsidRDefault="00E7055E">
          <w:r w:rsidRPr="00205CA9">
            <w:rPr>
              <w:rStyle w:val="PlaceholderText"/>
            </w:rPr>
            <w:t>Formatting...</w:t>
          </w:r>
        </w:p>
      </w:docPartBody>
    </w:docPart>
    <w:docPart>
      <w:docPartPr>
        <w:name w:val="84533BA927174012AED1E14AAAB103F6"/>
        <w:category>
          <w:name w:val="General"/>
          <w:gallery w:val="placeholder"/>
        </w:category>
        <w:types>
          <w:type w:val="bbPlcHdr"/>
        </w:types>
        <w:behaviors>
          <w:behavior w:val="content"/>
        </w:behaviors>
        <w:guid w:val="{CE7C6C27-9897-4B0D-8AB1-56DDA979F822}"/>
      </w:docPartPr>
      <w:docPartBody>
        <w:p w:rsidR="00DE4C45" w:rsidRDefault="00C56841">
          <w:r w:rsidRPr="00BD3DB9">
            <w:rPr>
              <w:rStyle w:val="PlaceholderText"/>
            </w:rPr>
            <w:t>Formatting...</w:t>
          </w:r>
        </w:p>
      </w:docPartBody>
    </w:docPart>
    <w:docPart>
      <w:docPartPr>
        <w:name w:val="5FAD052537E644BAA4168C9248563109"/>
        <w:category>
          <w:name w:val="General"/>
          <w:gallery w:val="placeholder"/>
        </w:category>
        <w:types>
          <w:type w:val="bbPlcHdr"/>
        </w:types>
        <w:behaviors>
          <w:behavior w:val="content"/>
        </w:behaviors>
        <w:guid w:val="{12D4AEF2-BE79-4CEC-835C-714C2D3491A1}"/>
      </w:docPartPr>
      <w:docPartBody>
        <w:p w:rsidR="00CC04D4" w:rsidRDefault="00DE4C45">
          <w:r w:rsidRPr="00800BBB">
            <w:rPr>
              <w:rStyle w:val="PlaceholderText"/>
            </w:rPr>
            <w:t>Formatting...</w:t>
          </w:r>
        </w:p>
      </w:docPartBody>
    </w:docPart>
    <w:docPart>
      <w:docPartPr>
        <w:name w:val="72481A4E003146FC9233F6341E532FF7"/>
        <w:category>
          <w:name w:val="General"/>
          <w:gallery w:val="placeholder"/>
        </w:category>
        <w:types>
          <w:type w:val="bbPlcHdr"/>
        </w:types>
        <w:behaviors>
          <w:behavior w:val="content"/>
        </w:behaviors>
        <w:guid w:val="{6B7232C9-5B54-40E9-AD10-142E0766E61A}"/>
      </w:docPartPr>
      <w:docPartBody>
        <w:p w:rsidR="00CC04D4" w:rsidRDefault="00DE4C45">
          <w:r w:rsidRPr="00800BBB">
            <w:rPr>
              <w:rStyle w:val="PlaceholderText"/>
            </w:rPr>
            <w:t>Formatting...</w:t>
          </w:r>
        </w:p>
      </w:docPartBody>
    </w:docPart>
    <w:docPart>
      <w:docPartPr>
        <w:name w:val="96B1609178814A1A8CF30AD9C9716530"/>
        <w:category>
          <w:name w:val="General"/>
          <w:gallery w:val="placeholder"/>
        </w:category>
        <w:types>
          <w:type w:val="bbPlcHdr"/>
        </w:types>
        <w:behaviors>
          <w:behavior w:val="content"/>
        </w:behaviors>
        <w:guid w:val="{8F96E398-463E-404F-BFA1-A54228FC444F}"/>
      </w:docPartPr>
      <w:docPartBody>
        <w:p w:rsidR="00CC04D4" w:rsidRDefault="00DE4C45">
          <w:r w:rsidRPr="00800BBB">
            <w:rPr>
              <w:rStyle w:val="PlaceholderText"/>
            </w:rPr>
            <w:t>Formatting...</w:t>
          </w:r>
        </w:p>
      </w:docPartBody>
    </w:docPart>
    <w:docPart>
      <w:docPartPr>
        <w:name w:val="FA4B947CDFB2410EB30EC236B7C4C992"/>
        <w:category>
          <w:name w:val="General"/>
          <w:gallery w:val="placeholder"/>
        </w:category>
        <w:types>
          <w:type w:val="bbPlcHdr"/>
        </w:types>
        <w:behaviors>
          <w:behavior w:val="content"/>
        </w:behaviors>
        <w:guid w:val="{CFFDDF11-3226-4008-842D-339FC747C72F}"/>
      </w:docPartPr>
      <w:docPartBody>
        <w:p w:rsidR="00CC04D4" w:rsidRDefault="00DE4C45">
          <w:r w:rsidRPr="00800BBB">
            <w:rPr>
              <w:rStyle w:val="PlaceholderText"/>
            </w:rPr>
            <w:t>Formatting...</w:t>
          </w:r>
        </w:p>
      </w:docPartBody>
    </w:docPart>
    <w:docPart>
      <w:docPartPr>
        <w:name w:val="18203980CC7144F686E8F3FE7A3DCCD9"/>
        <w:category>
          <w:name w:val="General"/>
          <w:gallery w:val="placeholder"/>
        </w:category>
        <w:types>
          <w:type w:val="bbPlcHdr"/>
        </w:types>
        <w:behaviors>
          <w:behavior w:val="content"/>
        </w:behaviors>
        <w:guid w:val="{065093A2-FECD-466E-B1F8-CD3CAC791A8D}"/>
      </w:docPartPr>
      <w:docPartBody>
        <w:p w:rsidR="00CC04D4" w:rsidRDefault="00DE4C45">
          <w:r w:rsidRPr="00800BBB">
            <w:rPr>
              <w:rStyle w:val="PlaceholderText"/>
            </w:rPr>
            <w:t>Formatting...</w:t>
          </w:r>
        </w:p>
      </w:docPartBody>
    </w:docPart>
    <w:docPart>
      <w:docPartPr>
        <w:name w:val="CB65F63FA4854121B1AC339E4A851B36"/>
        <w:category>
          <w:name w:val="General"/>
          <w:gallery w:val="placeholder"/>
        </w:category>
        <w:types>
          <w:type w:val="bbPlcHdr"/>
        </w:types>
        <w:behaviors>
          <w:behavior w:val="content"/>
        </w:behaviors>
        <w:guid w:val="{7D63116B-AB60-42EB-8C0F-5A4D05EF3D6C}"/>
      </w:docPartPr>
      <w:docPartBody>
        <w:p w:rsidR="00CC04D4" w:rsidRDefault="00DE4C45">
          <w:r w:rsidRPr="00800BBB">
            <w:rPr>
              <w:rStyle w:val="PlaceholderText"/>
            </w:rPr>
            <w:t>Formatting...</w:t>
          </w:r>
        </w:p>
      </w:docPartBody>
    </w:docPart>
    <w:docPart>
      <w:docPartPr>
        <w:name w:val="B4F6062487E248868129E478E4683E7B"/>
        <w:category>
          <w:name w:val="General"/>
          <w:gallery w:val="placeholder"/>
        </w:category>
        <w:types>
          <w:type w:val="bbPlcHdr"/>
        </w:types>
        <w:behaviors>
          <w:behavior w:val="content"/>
        </w:behaviors>
        <w:guid w:val="{B2CE0565-1A18-4D21-82D7-7F91823A7C2B}"/>
      </w:docPartPr>
      <w:docPartBody>
        <w:p w:rsidR="00CC04D4" w:rsidRDefault="00DE4C45">
          <w:r w:rsidRPr="00800BBB">
            <w:rPr>
              <w:rStyle w:val="PlaceholderText"/>
            </w:rPr>
            <w:t>Formatting...</w:t>
          </w:r>
        </w:p>
      </w:docPartBody>
    </w:docPart>
    <w:docPart>
      <w:docPartPr>
        <w:name w:val="EC351E4E6A2C40709108627EE6EC83AD"/>
        <w:category>
          <w:name w:val="General"/>
          <w:gallery w:val="placeholder"/>
        </w:category>
        <w:types>
          <w:type w:val="bbPlcHdr"/>
        </w:types>
        <w:behaviors>
          <w:behavior w:val="content"/>
        </w:behaviors>
        <w:guid w:val="{FC79B183-050C-4D1C-89AA-4505A05C29E4}"/>
      </w:docPartPr>
      <w:docPartBody>
        <w:p w:rsidR="00611A19" w:rsidRDefault="00CD3867">
          <w:r w:rsidRPr="00F07A07">
            <w:rPr>
              <w:rStyle w:val="PlaceholderText"/>
            </w:rPr>
            <w:t>Formatting...</w:t>
          </w:r>
        </w:p>
      </w:docPartBody>
    </w:docPart>
    <w:docPart>
      <w:docPartPr>
        <w:name w:val="B5306368DA9A4028A9CE93572BB593A7"/>
        <w:category>
          <w:name w:val="General"/>
          <w:gallery w:val="placeholder"/>
        </w:category>
        <w:types>
          <w:type w:val="bbPlcHdr"/>
        </w:types>
        <w:behaviors>
          <w:behavior w:val="content"/>
        </w:behaviors>
        <w:guid w:val="{2C773AA4-1513-4BAF-B86D-3F3E874719E9}"/>
      </w:docPartPr>
      <w:docPartBody>
        <w:p w:rsidR="00000000" w:rsidRDefault="00000000">
          <w:r w:rsidRPr="000524B6">
            <w:rPr>
              <w:rStyle w:val="PlaceholderText"/>
            </w:rPr>
            <w:t>Formatting...</w:t>
          </w:r>
        </w:p>
      </w:docPartBody>
    </w:docPart>
    <w:docPart>
      <w:docPartPr>
        <w:name w:val="12371EB035BC4CB480B1AAC066C8E26C"/>
        <w:category>
          <w:name w:val="General"/>
          <w:gallery w:val="placeholder"/>
        </w:category>
        <w:types>
          <w:type w:val="bbPlcHdr"/>
        </w:types>
        <w:behaviors>
          <w:behavior w:val="content"/>
        </w:behaviors>
        <w:guid w:val="{851B6ED1-959E-4AE4-81A9-817B4B28D7AE}"/>
      </w:docPartPr>
      <w:docPartBody>
        <w:p w:rsidR="00000000" w:rsidRDefault="00000000">
          <w:r w:rsidRPr="000524B6">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50E2"/>
    <w:rsid w:val="00024547"/>
    <w:rsid w:val="00115CF7"/>
    <w:rsid w:val="00200A39"/>
    <w:rsid w:val="002C7515"/>
    <w:rsid w:val="00396340"/>
    <w:rsid w:val="0042463C"/>
    <w:rsid w:val="00440964"/>
    <w:rsid w:val="00493DD0"/>
    <w:rsid w:val="004E21F8"/>
    <w:rsid w:val="00543516"/>
    <w:rsid w:val="00547BFF"/>
    <w:rsid w:val="00603C08"/>
    <w:rsid w:val="00611A19"/>
    <w:rsid w:val="006C0688"/>
    <w:rsid w:val="007959F8"/>
    <w:rsid w:val="00901FA8"/>
    <w:rsid w:val="00904315"/>
    <w:rsid w:val="009821B2"/>
    <w:rsid w:val="00B41C0D"/>
    <w:rsid w:val="00BE50E2"/>
    <w:rsid w:val="00C472D0"/>
    <w:rsid w:val="00C56841"/>
    <w:rsid w:val="00C8498C"/>
    <w:rsid w:val="00CC04D4"/>
    <w:rsid w:val="00CD0335"/>
    <w:rsid w:val="00CD3867"/>
    <w:rsid w:val="00CE42E1"/>
    <w:rsid w:val="00D0486B"/>
    <w:rsid w:val="00D42817"/>
    <w:rsid w:val="00D80108"/>
    <w:rsid w:val="00DE4C45"/>
    <w:rsid w:val="00E7055E"/>
    <w:rsid w:val="00F7755E"/>
    <w:rsid w:val="00FB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5419E6D39A5451FBE5C4112B75EFF23">
    <w:name w:val="D5419E6D39A5451FBE5C4112B75EFF23"/>
    <w:rsid w:val="00FB0531"/>
  </w:style>
  <w:style w:type="paragraph" w:customStyle="1" w:styleId="6579934657EB47CC9EE6CE1D638C9F62">
    <w:name w:val="6579934657EB47CC9EE6CE1D638C9F62"/>
    <w:rsid w:val="00FB05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831E1B-27D7-44E0-AF10-8A9004257614}">
  <we:reference id="wa104380122" version="2.1.0.1" store="en-US" storeType="OMEX"/>
  <we:alternateReferences>
    <we:reference id="wa104380122" version="2.1.0.1" store="" storeType="OMEX"/>
  </we:alternateReferences>
  <we:properties>
    <we:property name="citations" value="{&quot;6566324&quot;:{&quot;referencesIds&quot;:[&quot;doc:633b45e98f08d87afa49bdeb&quot;],&quot;referencesOptions&quot;:{&quot;doc:633b45e98f08d87afa49bdeb&quot;:{&quot;author&quot;:true,&quot;year&quot;:true,&quot;pageReplace&quot;:&quot;&quot;,&quot;prefix&quot;:&quot;&quot;,&quot;suffix&quot;:&quot;&quot;}},&quot;hasBrokenReferences&quot;:false,&quot;hasManualEdits&quot;:false,&quot;citationType&quot;:&quot;inline&quot;,&quot;id&quot;:6566324,&quot;citationText&quot;:&quot;&lt;span style=\&quot;font-family:Times New Roman;font-size:16px;color:#000000\&quot;&gt;(Smutz &amp;amp; Stavrou, 2012)&lt;/span&gt;&quot;},&quot;129280553&quot;:{&quot;referencesIds&quot;:[&quot;doc:633b45e98f08d87afa49bddd&quot;],&quot;referencesOptions&quot;:{&quot;doc:633b45e98f08d87afa49bddd&quot;:{&quot;author&quot;:true,&quot;year&quot;:true,&quot;pageReplace&quot;:&quot;&quot;,&quot;prefix&quot;:&quot;&quot;,&quot;suffix&quot;:&quot;&quot;}},&quot;hasBrokenReferences&quot;:false,&quot;hasManualEdits&quot;:false,&quot;citationType&quot;:&quot;inline&quot;,&quot;id&quot;:129280553,&quot;citationText&quot;:&quot;&lt;span style=\&quot;font-family:Times New Roman;font-size:16px;color:#000000\&quot;&gt;(Karkallis et al., 2021)&lt;/span&gt;&quot;},&quot;138417526&quot;:{&quot;referencesIds&quot;:[&quot;doc:633b45e98f08d87afa49bde5&quot;],&quot;referencesOptions&quot;:{&quot;doc:633b45e98f08d87afa49bde5&quot;:{&quot;author&quot;:true,&quot;year&quot;:true,&quot;pageReplace&quot;:&quot;&quot;,&quot;prefix&quot;:&quot;&quot;,&quot;suffix&quot;:&quot;&quot;}},&quot;hasBrokenReferences&quot;:false,&quot;hasManualEdits&quot;:false,&quot;citationType&quot;:&quot;inline&quot;,&quot;id&quot;:138417526,&quot;citationText&quot;:&quot;&lt;span style=\&quot;font-family:Times New Roman;font-size:16px;color:#000000\&quot;&gt;(Poor, 2014)&lt;/span&gt;&quot;},&quot;176085300&quot;:{&quot;referencesIds&quot;:[&quot;doc:64f61c9660e5ce308dbef2cd&quot;],&quot;referencesOptions&quot;:{&quot;doc:64f61c9660e5ce308dbef2cd&quot;:{&quot;author&quot;:false,&quot;year&quot;:true,&quot;pageReplace&quot;:&quot;&quot;,&quot;prefix&quot;:&quot;&quot;,&quot;suffix&quot;:&quot;&quot;}},&quot;hasBrokenReferences&quot;:false,&quot;hasManualEdits&quot;:false,&quot;citationType&quot;:&quot;inline&quot;,&quot;id&quot;:176085300,&quot;citationText&quot;:&quot;&lt;span style=\&quot;font-family:Times New Roman;font-size:16px;color:#000000\&quot;&gt;(2022)&lt;/span&gt;&quot;},&quot;351306490&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351306490,&quot;citationText&quot;:&quot;&lt;span style=\&quot;font-family:Times New Roman;font-size:16px;color:#000000\&quot;&gt;(Aslan &amp;amp; Erdal, 2022)&lt;/span&gt;&quot;},&quot;465708180&quot;:{&quot;referencesIds&quot;:[&quot;doc:64f61e93813037539a6ad7e6&quot;],&quot;referencesOptions&quot;:{&quot;doc:64f61e93813037539a6ad7e6&quot;:{&quot;author&quot;:true,&quot;year&quot;:true,&quot;pageReplace&quot;:&quot;&quot;,&quot;prefix&quot;:&quot;&quot;,&quot;suffix&quot;:&quot;&quot;}},&quot;hasBrokenReferences&quot;:false,&quot;hasManualEdits&quot;:false,&quot;citationType&quot;:&quot;inline&quot;,&quot;id&quot;:465708180,&quot;citationText&quot;:&quot;&lt;span style=\&quot;font-family:Times New Roman;font-size:16px;color:#000000\&quot;&gt;(Shannon, 1948)&lt;/span&gt;&quot;},&quot;571965537&quot;:{&quot;referencesIds&quot;:[&quot;doc:633b45e98f08d87afa49bddc&quot;],&quot;referencesOptions&quot;:{&quot;doc:633b45e98f08d87afa49bddc&quot;:{&quot;author&quot;:false,&quot;year&quot;:true,&quot;pageReplace&quot;:&quot;&quot;,&quot;prefix&quot;:&quot;&quot;,&quot;suffix&quot;:&quot;&quot;}},&quot;hasBrokenReferences&quot;:false,&quot;hasManualEdits&quot;:false,&quot;citationType&quot;:&quot;inline&quot;,&quot;id&quot;:571965537,&quot;citationText&quot;:&quot;&lt;span style=\&quot;font-family:Times New Roman;font-size:16px;color:#000000\&quot;&gt;(2022)&lt;/span&gt;&quot;},&quot;589586741&quot;:{&quot;referencesIds&quot;:[&quot;doc:6490d210e496e069a6520c7f&quot;],&quot;referencesOptions&quot;:{&quot;doc:6490d210e496e069a6520c7f&quot;:{&quot;author&quot;:true,&quot;year&quot;:true,&quot;pageReplace&quot;:&quot;&quot;,&quot;prefix&quot;:&quot;&quot;,&quot;suffix&quot;:&quot;&quot;}},&quot;hasBrokenReferences&quot;:false,&quot;hasManualEdits&quot;:false,&quot;citationType&quot;:&quot;inline&quot;,&quot;id&quot;:589586741,&quot;citationText&quot;:&quot;&lt;span style=\&quot;font-family:Times New Roman;font-size:16px;color:#000000\&quot;&gt;(Barr-Smith et al., 2021)&lt;/span&gt;&quot;},&quot;604326582&quot;:{&quot;referencesIds&quot;:[&quot;doc:633b45e88f08d87afa49bdd8&quot;],&quot;referencesOptions&quot;:{&quot;doc:633b45e88f08d87afa49bdd8&quot;:{&quot;author&quot;:true,&quot;year&quot;:true,&quot;pageReplace&quot;:&quot;&quot;,&quot;prefix&quot;:&quot;&quot;,&quot;suffix&quot;:&quot;&quot;}},&quot;hasBrokenReferences&quot;:false,&quot;hasManualEdits&quot;:false,&quot;citationType&quot;:&quot;inline&quot;,&quot;id&quot;:604326582,&quot;citationText&quot;:&quot;&lt;span style=\&quot;font-family:Times New Roman;font-size:16px;color:#000000\&quot;&gt;(Clement, 2022)&lt;/span&gt;&quot;},&quot;616510416&quot;:{&quot;referencesIds&quot;:[&quot;doc:648f8c710e066a2ac2476470&quot;],&quot;referencesOptions&quot;:{&quot;doc:648f8c710e066a2ac2476470&quot;:{&quot;author&quot;:false,&quot;year&quot;:true,&quot;pageReplace&quot;:&quot;&quot;,&quot;prefix&quot;:&quot;&quot;,&quot;suffix&quot;:&quot;&quot;}},&quot;hasBrokenReferences&quot;:false,&quot;hasManualEdits&quot;:false,&quot;citationType&quot;:&quot;inline&quot;,&quot;id&quot;:616510416,&quot;citationText&quot;:&quot;&lt;span style=\&quot;font-family:Times New Roman;font-size:16px;color:#000000\&quot;&gt;(2015)&lt;/span&gt;&quot;},&quot;663065470&quot;:{&quot;referencesIds&quot;:[&quot;doc:633b45e98f08d87afa49bdde&quot;],&quot;referencesOptions&quot;:{&quot;doc:633b45e98f08d87afa49bdde&quot;:{&quot;author&quot;:true,&quot;year&quot;:true,&quot;pageReplace&quot;:&quot;&quot;,&quot;prefix&quot;:&quot;&quot;,&quot;suffix&quot;:&quot;&quot;}},&quot;hasBrokenReferences&quot;:false,&quot;hasManualEdits&quot;:false,&quot;citationType&quot;:&quot;inline&quot;,&quot;id&quot;:663065470,&quot;citationText&quot;:&quot;&lt;span style=\&quot;font-family:Times New Roman;font-size:16px;color:#000000\&quot;&gt;(Kaspersky, 2021)&lt;/span&gt;&quot;},&quot;692661809&quot;:{&quot;referencesIds&quot;:[&quot;doc:633b45e88f08d87afa49bdd1&quot;],&quot;referencesOptions&quot;:{&quot;doc:633b45e88f08d87afa49bdd1&quot;:{&quot;author&quot;:true,&quot;year&quot;:true,&quot;pageReplace&quot;:&quot;&quot;,&quot;prefix&quot;:&quot;&quot;,&quot;suffix&quot;:&quot;&quot;}},&quot;hasBrokenReferences&quot;:false,&quot;hasManualEdits&quot;:false,&quot;citationType&quot;:&quot;inline&quot;,&quot;id&quot;:692661809,&quot;citationText&quot;:&quot;&lt;span style=\&quot;font-family:Times New Roman;font-size:16px;color:#000000\&quot;&gt;(An et al., 2018)&lt;/span&gt;&quot;},&quot;725408271&quot;:{&quot;referencesIds&quot;:[&quot;doc:651dea1591ac3d226900465b&quot;],&quot;referencesOptions&quot;:{&quot;doc:651dea1591ac3d226900465b&quot;:{&quot;author&quot;:true,&quot;year&quot;:true,&quot;pageReplace&quot;:&quot;&quot;,&quot;prefix&quot;:&quot;&quot;,&quot;suffix&quot;:&quot;&quot;}},&quot;hasBrokenReferences&quot;:false,&quot;hasManualEdits&quot;:false,&quot;citationType&quot;:&quot;inline&quot;,&quot;id&quot;:725408271,&quot;citationText&quot;:&quot;&lt;span style=\&quot;font-family:Times New Roman;font-size:16px;color:#000000\&quot;&gt;(Goodin, 2023)&lt;/span&gt;&quot;},&quot;777371466&quot;:{&quot;referencesIds&quot;:[&quot;doc:6490d9d1ba54e8707d4304c1&quot;],&quot;referencesOptions&quot;:{&quot;doc:6490d9d1ba54e8707d4304c1&quot;:{&quot;author&quot;:true,&quot;year&quot;:true,&quot;pageReplace&quot;:&quot;&quot;,&quot;prefix&quot;:&quot;&quot;,&quot;suffix&quot;:&quot;&quot;}},&quot;hasBrokenReferences&quot;:false,&quot;hasManualEdits&quot;:false,&quot;citationType&quot;:&quot;inline&quot;,&quot;id&quot;:777371466,&quot;citationText&quot;:&quot;&lt;span style=\&quot;font-family:Times New Roman;font-size:16px;color:#000000\&quot;&gt;(Kim &amp;amp; Park, 2022)&lt;/span&gt;&quot;},&quot;832756581&quot;:{&quot;referencesIds&quot;:[&quot;doc:633b45e98f08d87afa49bdd9&quot;],&quot;referencesOptions&quot;:{&quot;doc:633b45e98f08d87afa49bdd9&quot;:{&quot;author&quot;:true,&quot;year&quot;:true,&quot;pageReplace&quot;:&quot;&quot;,&quot;prefix&quot;:&quot;&quot;,&quot;suffix&quot;:&quot;&quot;}},&quot;hasBrokenReferences&quot;:false,&quot;hasManualEdits&quot;:false,&quot;citationType&quot;:&quot;inline&quot;,&quot;id&quot;:832756581,&quot;citationText&quot;:&quot;&lt;span style=\&quot;font-family:Times New Roman;font-size:16px;color:#000000\&quot;&gt;(Curseforge, 2022)&lt;/span&gt;&quot;},&quot;865032140&quot;:{&quot;referencesIds&quot;:[&quot;doc:633b45e98f08d87afa49bde0&quot;],&quot;referencesOptions&quot;:{&quot;doc:633b45e98f08d87afa49bde0&quot;:{&quot;author&quot;:true,&quot;year&quot;:true,&quot;pageReplace&quot;:&quot;&quot;,&quot;prefix&quot;:&quot;&quot;,&quot;suffix&quot;:&quot;&quot;}},&quot;hasBrokenReferences&quot;:false,&quot;hasManualEdits&quot;:false,&quot;citationType&quot;:&quot;inline&quot;,&quot;id&quot;:865032140,&quot;citationText&quot;:&quot;&lt;span style=\&quot;font-family:Times New Roman;font-size:16px;color:#000000\&quot;&gt;(Livingston, 2017)&lt;/span&gt;&quot;},&quot;871810501&quot;:{&quot;referencesIds&quot;:[&quot;doc:6490dbcc237eef686100366d&quot;],&quot;referencesOptions&quot;:{&quot;doc:6490dbcc237eef686100366d&quot;:{&quot;author&quot;:true,&quot;year&quot;:true,&quot;pageReplace&quot;:&quot;&quot;,&quot;prefix&quot;:&quot;&quot;,&quot;suffix&quot;:&quot;&quot;}},&quot;hasBrokenReferences&quot;:false,&quot;hasManualEdits&quot;:false,&quot;citationType&quot;:&quot;inline&quot;,&quot;id&quot;:871810501,&quot;citationText&quot;:&quot;&lt;span style=\&quot;font-family:Times New Roman;font-size:16px;color:#000000\&quot;&gt;(Naseem et al., 2021)&lt;/span&gt;&quot;},&quot;974723811&quot;:{&quot;referencesIds&quot;:[&quot;doc:6490ce6a62b604235d374985&quot;],&quot;referencesOptions&quot;:{&quot;doc:6490ce6a62b604235d374985&quot;:{&quot;author&quot;:true,&quot;year&quot;:true,&quot;pageReplace&quot;:&quot;&quot;,&quot;prefix&quot;:&quot;&quot;,&quot;suffix&quot;:&quot;&quot;}},&quot;hasBrokenReferences&quot;:false,&quot;hasManualEdits&quot;:false,&quot;citationType&quot;:&quot;inline&quot;,&quot;id&quot;:974723811,&quot;citationText&quot;:&quot;&lt;span style=\&quot;font-family:Times New Roman;font-size:16px;color:#000000\&quot;&gt;(Aslan &amp;amp; Erdal, 2022)&lt;/span&gt;&quot;},&quot;1116449627&quot;:{&quot;referencesIds&quot;:[&quot;doc:633b45e98f08d87afa49bde8&quot;],&quot;referencesOptions&quot;:{&quot;doc:633b45e98f08d87afa49bde8&quot;:{&quot;author&quot;:true,&quot;year&quot;:true,&quot;pageReplace&quot;:&quot;&quot;,&quot;prefix&quot;:&quot;&quot;,&quot;suffix&quot;:&quot;&quot;}},&quot;hasBrokenReferences&quot;:false,&quot;hasManualEdits&quot;:false,&quot;citationType&quot;:&quot;inline&quot;,&quot;id&quot;:1116449627,&quot;citationText&quot;:&quot;&lt;span style=\&quot;font-family:Times New Roman;font-size:16px;color:#000000\&quot;&gt;(Schultz et al., 2000)&lt;/span&gt;&quot;},&quot;1163439425&quot;:{&quot;referencesIds&quot;:[&quot;doc:633b45e88f08d87afa49bdd7&quot;],&quot;referencesOptions&quot;:{&quot;doc:633b45e88f08d87afa49bdd7&quot;:{&quot;author&quot;:true,&quot;year&quot;:true,&quot;pageReplace&quot;:&quot;&quot;,&quot;prefix&quot;:&quot;&quot;,&quot;suffix&quot;:&quot;&quot;}},&quot;hasBrokenReferences&quot;:false,&quot;hasManualEdits&quot;:false,&quot;citationType&quot;:&quot;inline&quot;,&quot;id&quot;:1163439425,&quot;citationText&quot;:&quot;&lt;span style=\&quot;font-family:Times New Roman;font-size:16px;color:#000000\&quot;&gt;(Clement, 2021)&lt;/span&gt;&quot;},&quot;1167320622&quot;:{&quot;referencesIds&quot;:[&quot;doc:633b45e98f08d87afa49bddb&quot;],&quot;referencesOptions&quot;:{&quot;doc:633b45e98f08d87afa49bddb&quot;:{&quot;author&quot;:true,&quot;year&quot;:true,&quot;pageReplace&quot;:&quot;&quot;,&quot;prefix&quot;:&quot;&quot;,&quot;suffix&quot;:&quot;&quot;}},&quot;hasBrokenReferences&quot;:false,&quot;hasManualEdits&quot;:false,&quot;citationType&quot;:&quot;inline&quot;,&quot;id&quot;:1167320622,&quot;citationText&quot;:&quot;&lt;span style=\&quot;font-family:Times New Roman;font-size:16px;color:#000000\&quot;&gt;(GTA5-mods, 2022)&lt;/span&gt;&quot;},&quot;1199282866&quot;:{&quot;referencesIds&quot;:[&quot;doc:64f6145780a8466e2bcc077b&quot;],&quot;referencesOptions&quot;:{&quot;doc:64f6145780a8466e2bcc077b&quot;:{&quot;author&quot;:true,&quot;year&quot;:true,&quot;pageReplace&quot;:&quot;&quot;,&quot;prefix&quot;:&quot;&quot;,&quot;suffix&quot;:&quot;&quot;}},&quot;hasBrokenReferences&quot;:false,&quot;hasManualEdits&quot;:false,&quot;citationType&quot;:&quot;inline&quot;,&quot;id&quot;:1199282866,&quot;citationText&quot;:&quot;&lt;span style=\&quot;font-family:Times New Roman;font-size:16px;color:#000000\&quot;&gt;(Nadji et al., 2011)&lt;/span&gt;&quot;},&quot;1242513166&quot;:{&quot;referencesIds&quot;:[&quot;doc:648f8f2a0587f12addccf6c8&quot;],&quot;referencesOptions&quot;:{&quot;doc:648f8f2a0587f12addccf6c8&quot;:{&quot;author&quot;:true,&quot;year&quot;:true,&quot;pageReplace&quot;:&quot;&quot;,&quot;prefix&quot;:&quot;&quot;,&quot;suffix&quot;:&quot;&quot;}},&quot;hasBrokenReferences&quot;:false,&quot;hasManualEdits&quot;:false,&quot;citationType&quot;:&quot;inline&quot;,&quot;id&quot;:1242513166,&quot;citationText&quot;:&quot;&lt;span style=\&quot;font-family:Times New Roman;font-size:16px;color:#000000\&quot;&gt;(Zhao et al., 2015)&lt;/span&gt;&quot;},&quot;1315466744&quot;:{&quot;referencesIds&quot;:[&quot;doc:633b45e88f08d87afa49bdd3&quot;],&quot;referencesOptions&quot;:{&quot;doc:633b45e88f08d87afa49bdd3&quot;:{&quot;author&quot;:true,&quot;year&quot;:true,&quot;pageReplace&quot;:&quot;&quot;,&quot;prefix&quot;:&quot;&quot;,&quot;suffix&quot;:&quot;&quot;}},&quot;hasBrokenReferences&quot;:false,&quot;hasManualEdits&quot;:false,&quot;citationType&quot;:&quot;inline&quot;,&quot;id&quot;:1315466744,&quot;citationText&quot;:&quot;&lt;span style=\&quot;font-family:Times New Roman;font-size:16px;color:#000000\&quot;&gt;(Björkskog, 2019)&lt;/span&gt;&quot;},&quot;1343129091&quot;:{&quot;referencesIds&quot;:[&quot;doc:651df5a7b80c825a65d4f611&quot;],&quot;referencesOptions&quot;:{&quot;doc:651df5a7b80c825a65d4f611&quot;:{&quot;author&quot;:true,&quot;year&quot;:true,&quot;pageReplace&quot;:&quot;&quot;,&quot;prefix&quot;:&quot;&quot;,&quot;suffix&quot;:&quot;&quot;}},&quot;hasBrokenReferences&quot;:false,&quot;hasManualEdits&quot;:false,&quot;citationType&quot;:&quot;inline&quot;,&quot;id&quot;:1343129091,&quot;citationText&quot;:&quot;&lt;span style=\&quot;font-family:Times New Roman;font-size:16px;color:#000000\&quot;&gt;(Croft, 2023)&lt;/span&gt;&quot;},&quot;1395429609&quot;:{&quot;referencesIds&quot;:[&quot;doc:633b45e98f08d87afa49bdef&quot;],&quot;referencesOptions&quot;:{&quot;doc:633b45e98f08d87afa49bdef&quot;:{&quot;author&quot;:true,&quot;year&quot;:true,&quot;pageReplace&quot;:&quot;&quot;,&quot;prefix&quot;:&quot;&quot;,&quot;suffix&quot;:&quot;&quot;}},&quot;hasBrokenReferences&quot;:false,&quot;hasManualEdits&quot;:false,&quot;citationType&quot;:&quot;inline&quot;,&quot;id&quot;:1395429609,&quot;citationText&quot;:&quot;&lt;span style=\&quot;font-family:Times New Roman;font-size:16px;color:#000000\&quot;&gt;(Williams, 2016)&lt;/span&gt;&quot;},&quot;1411626512&quot;:{&quot;referencesIds&quot;:[&quot;doc:633b45e88f08d87afa49bdd1&quot;,&quot;doc:633b45e98f08d87afa49bddf&quot;,&quot;doc:633b45e88f08d87afa49bdd5&quot;],&quot;referencesOptions&quot;:{&quot;doc:633b45e88f08d87afa49bdd1&quot;:{&quot;author&quot;:true,&quot;year&quot;:true,&quot;pageReplace&quot;:&quot;&quot;,&quot;prefix&quot;:&quot;&quot;,&quot;suffix&quot;:&quot;&quot;},&quot;doc:633b45e98f08d87afa49bddf&quot;:{&quot;author&quot;:true,&quot;year&quot;:true,&quot;pageReplace&quot;:&quot;&quot;,&quot;prefix&quot;:&quot;&quot;,&quot;suffix&quot;:&quot;&quot;},&quot;doc:633b45e88f08d87afa49bdd5&quot;:{&quot;author&quot;:true,&quot;year&quot;:true,&quot;pageReplace&quot;:&quot;&quot;,&quot;prefix&quot;:&quot;&quot;,&quot;suffix&quot;:&quot;&quot;}},&quot;hasBrokenReferences&quot;:false,&quot;hasManualEdits&quot;:false,&quot;citationType&quot;:&quot;inline&quot;,&quot;id&quot;:1411626512,&quot;citationText&quot;:&quot;&lt;span style=\&quot;font-family:Times New Roman;font-size:16px;color:#000000\&quot;&gt;(An et al., 2018; Canzanese et al., ; Liang et al., 2016)&lt;/span&gt;&quot;},&quot;1806884130&quot;:{&quot;referencesIds&quot;:[&quot;doc:6490ca82b0af895a95c40ee7&quot;],&quot;referencesOptions&quot;:{&quot;doc:6490ca82b0af895a95c40ee7&quot;:{&quot;author&quot;:true,&quot;year&quot;:false,&quot;pageReplace&quot;:&quot;&quot;,&quot;prefix&quot;:&quot;&quot;,&quot;suffix&quot;:&quot;&quot;}},&quot;hasBrokenReferences&quot;:false,&quot;hasManualEdits&quot;:false,&quot;citationType&quot;:&quot;inline&quot;,&quot;id&quot;:1806884130,&quot;citationText&quot;:&quot;&lt;span style=\&quot;font-family:Times New Roman;font-size:16px;color:#000000\&quot;&gt;(Hampton et al.)&lt;/span&gt;&quot;},&quot;1904284772&quot;:{&quot;referencesIds&quot;:[&quot;doc:633b45e98f08d87afa49bdee&quot;],&quot;referencesOptions&quot;:{&quot;doc:633b45e98f08d87afa49bdee&quot;:{&quot;author&quot;:true,&quot;year&quot;:true,&quot;pageReplace&quot;:&quot;&quot;,&quot;prefix&quot;:&quot;&quot;,&quot;suffix&quot;:&quot;&quot;}},&quot;hasBrokenReferences&quot;:false,&quot;hasManualEdits&quot;:false,&quot;citationType&quot;:&quot;inline&quot;,&quot;id&quot;:1904284772,&quot;citationText&quot;:&quot;&lt;span style=\&quot;font-family:Times New Roman;font-size:16px;color:#000000\&quot;&gt;(Unterbrink, 2021)&lt;/span&gt;&quot;},&quot;1917970724&quot;:{&quot;referencesIds&quot;:[&quot;doc:64f60c52a7c06135d2ca222d&quot;],&quot;referencesOptions&quot;:{&quot;doc:64f60c52a7c06135d2ca222d&quot;:{&quot;author&quot;:true,&quot;year&quot;:true,&quot;pageReplace&quot;:&quot;&quot;,&quot;prefix&quot;:&quot;&quot;,&quot;suffix&quot;:&quot;&quot;}},&quot;hasBrokenReferences&quot;:false,&quot;hasManualEdits&quot;:false,&quot;citationType&quot;:&quot;inline&quot;,&quot;id&quot;:1917970724,&quot;citationText&quot;:&quot;&lt;span style=\&quot;font-family:Times New Roman;font-size:16px;color:#000000\&quot;&gt;(Yuk &amp;amp; Seo, 2022)&lt;/span&gt;&quot;},&quot;1996301250&quot;:{&quot;referencesIds&quot;:[&quot;doc:648f93f2b0af895a95c3e165&quot;],&quot;referencesOptions&quot;:{&quot;doc:648f93f2b0af895a95c3e165&quot;:{&quot;author&quot;:true,&quot;year&quot;:true,&quot;pageReplace&quot;:&quot;&quot;,&quot;prefix&quot;:&quot;&quot;,&quot;suffix&quot;:&quot;&quot;}},&quot;hasBrokenReferences&quot;:false,&quot;hasManualEdits&quot;:false,&quot;citationType&quot;:&quot;inline&quot;,&quot;id&quot;:1996301250,&quot;citationText&quot;:&quot;&lt;span style=\&quot;font-family:Times New Roman;font-size:16px;color:#000000\&quot;&gt;(Oyama, 2018)&lt;/span&gt;&quot;},&quot;2029545210&quot;:{&quot;referencesIds&quot;:[&quot;doc:648f889c0e066a2ac247643d&quot;],&quot;referencesOptions&quot;:{&quot;doc:648f889c0e066a2ac247643d&quot;:{&quot;author&quot;:true,&quot;year&quot;:true,&quot;pageReplace&quot;:&quot;&quot;,&quot;prefix&quot;:&quot;&quot;,&quot;suffix&quot;:&quot;&quot;}},&quot;hasBrokenReferences&quot;:false,&quot;hasManualEdits&quot;:false,&quot;citationType&quot;:&quot;inline&quot;,&quot;id&quot;:2029545210,&quot;citationText&quot;:&quot;&lt;span style=\&quot;font-family:Times New Roman;font-size:16px;color:#000000\&quot;&gt;(Piskozub et al., 2019)&lt;/span&gt;&quot;},&quot;2117119117&quot;:{&quot;referencesIds&quot;:[&quot;doc:633b45e98f08d87afa49bdda&quot;],&quot;referencesOptions&quot;:{&quot;doc:633b45e98f08d87afa49bdda&quot;:{&quot;author&quot;:true,&quot;year&quot;:true,&quot;pageReplace&quot;:&quot;&quot;,&quot;prefix&quot;:&quot;&quot;,&quot;suffix&quot;:&quot;&quot;}},&quot;hasBrokenReferences&quot;:false,&quot;hasManualEdits&quot;:false,&quot;citationType&quot;:&quot;inline&quot;,&quot;id&quot;:2117119117,&quot;citationText&quot;:&quot;&lt;span style=\&quot;font-family:Times New Roman;font-size:16px;color:#000000\&quot;&gt;(Grayson, 2018)&lt;/span&gt;&quot;},&quot;-658615316&quot;:{&quot;referencesIds&quot;:[&quot;doc:633b45e88f08d87afa49bdd4&quot;],&quot;referencesOptions&quot;:{&quot;doc:633b45e88f08d87afa49bdd4&quot;:{&quot;author&quot;:true,&quot;year&quot;:true,&quot;pageReplace&quot;:&quot;&quot;,&quot;prefix&quot;:&quot;&quot;,&quot;suffix&quot;:&quot;&quot;}},&quot;hasBrokenReferences&quot;:false,&quot;hasManualEdits&quot;:false,&quot;citationType&quot;:&quot;inline&quot;,&quot;id&quot;:-658615316,&quot;citationText&quot;:&quot;&lt;span style=\&quot;font-family:Times New Roman;font-size:16px;color:#000000\&quot;&gt;(Canzanese et al., 2011)&lt;/span&gt;&quot;},&quot;-1527480919&quot;:{&quot;referencesIds&quot;:[&quot;doc:633b45e98f08d87afa49bde4&quot;],&quot;referencesOptions&quot;:{&quot;doc:633b45e98f08d87afa49bde4&quot;:{&quot;author&quot;:true,&quot;year&quot;:true,&quot;pageReplace&quot;:&quot;&quot;,&quot;prefix&quot;:&quot;&quot;,&quot;suffix&quot;:&quot;&quot;}},&quot;hasBrokenReferences&quot;:false,&quot;hasManualEdits&quot;:false,&quot;citationType&quot;:&quot;inline&quot;,&quot;id&quot;:-1527480919,&quot;citationText&quot;:&quot;&lt;span style=\&quot;font-family:Times New Roman;font-size:16px;color:#000000\&quot;&gt;(Nguyen et al., 2018)&lt;/span&gt;&quot;},&quot;-2143726489&quot;:{&quot;referencesIds&quot;:[&quot;doc:648f96900e066a2ac24764c8&quot;],&quot;referencesOptions&quot;:{&quot;doc:648f96900e066a2ac24764c8&quot;:{&quot;author&quot;:false,&quot;year&quot;:true,&quot;pageReplace&quot;:&quot;&quot;,&quot;prefix&quot;:&quot;&quot;,&quot;suffix&quot;:&quot;&quot;}},&quot;hasBrokenReferences&quot;:false,&quot;hasManualEdits&quot;:false,&quot;citationType&quot;:&quot;inline&quot;,&quot;id&quot;:-2143726489,&quot;citationText&quot;:&quot;&lt;span style=\&quot;font-family:Times New Roman;font-size:16px;color:#000000\&quot;&gt;(2020)&lt;/span&gt;&quot;},&quot;-2008663593&quot;:{&quot;referencesIds&quot;:[&quot;doc:6490d6a5c0f1b23059146f75&quot;],&quot;referencesOptions&quot;:{&quot;doc:6490d6a5c0f1b23059146f75&quot;:{&quot;author&quot;:true,&quot;year&quot;:true,&quot;pageReplace&quot;:&quot;&quot;,&quot;prefix&quot;:&quot;&quot;,&quot;suffix&quot;:&quot;&quot;}},&quot;hasBrokenReferences&quot;:false,&quot;hasManualEdits&quot;:false,&quot;citationType&quot;:&quot;inline&quot;,&quot;id&quot;:-2008663593,&quot;citationText&quot;:&quot;&lt;span style=\&quot;font-family:Times New Roman;font-size:16px;color:#000000\&quot;&gt;(Matsuda et al., 2020)&lt;/span&gt;&quot;},&quot;-1027100744&quot;:{&quot;referencesIds&quot;:[&quot;doc:64f60c09813037539a6ad6ef&quot;],&quot;referencesOptions&quot;:{&quot;doc:64f60c09813037539a6ad6ef&quot;:{&quot;author&quot;:true,&quot;year&quot;:true,&quot;pageReplace&quot;:&quot;&quot;,&quot;prefix&quot;:&quot;&quot;,&quot;suffix&quot;:&quot;&quot;}},&quot;hasBrokenReferences&quot;:false,&quot;hasManualEdits&quot;:false,&quot;citationType&quot;:&quot;inline&quot;,&quot;id&quot;:-1027100744,&quot;citationText&quot;:&quot;&lt;span style=\&quot;font-family:Times New Roman;font-size:16px;color:#000000\&quot;&gt;(Ahmadi et al., 2016)&lt;/span&gt;&quot;},&quot;-278419663&quot;:{&quot;referencesIds&quot;:[&quot;doc:64f60fcb020bf22c5a160805&quot;],&quot;referencesOptions&quot;:{&quot;doc:64f60fcb020bf22c5a160805&quot;:{&quot;author&quot;:true,&quot;year&quot;:true,&quot;pageReplace&quot;:&quot;&quot;,&quot;prefix&quot;:&quot;&quot;,&quot;suffix&quot;:&quot;&quot;}},&quot;hasBrokenReferences&quot;:false,&quot;hasManualEdits&quot;:false,&quot;citationType&quot;:&quot;inline&quot;,&quot;id&quot;:-278419663,&quot;citationText&quot;:&quot;&lt;span style=\&quot;font-family:Times New Roman;font-size:16px;color:#000000\&quot;&gt;(Shafiq et al., 2009)&lt;/span&gt;&quot;},&quot;-232311750&quot;:{&quot;referencesIds&quot;:[&quot;doc:64f6194f266ffe5da7ad004a&quot;],&quot;referencesOptions&quot;:{&quot;doc:64f6194f266ffe5da7ad004a&quot;:{&quot;author&quot;:true,&quot;year&quot;:true,&quot;pageReplace&quot;:&quot;&quot;,&quot;prefix&quot;:&quot;&quot;,&quot;suffix&quot;:&quot;&quot;}},&quot;hasBrokenReferences&quot;:false,&quot;hasManualEdits&quot;:false,&quot;citationType&quot;:&quot;inline&quot;,&quot;id&quot;:-232311750,&quot;citationText&quot;:&quot;&lt;span style=\&quot;font-family:Times New Roman;font-size:16px;color:#000000\&quot;&gt;(Vyas et al., 2017)&lt;/span&gt;&quot;},&quot;-1816482407&quot;:{&quot;referencesIds&quot;:[&quot;doc:64f61c9660e5ce308dbef2cd&quot;],&quot;referencesOptions&quot;:{&quot;doc:64f61c9660e5ce308dbef2cd&quot;:{&quot;author&quot;:true,&quot;year&quot;:true,&quot;pageReplace&quot;:&quot;&quot;,&quot;prefix&quot;:&quot;&quot;,&quot;suffix&quot;:&quot;&quot;}},&quot;hasBrokenReferences&quot;:false,&quot;hasManualEdits&quot;:false,&quot;citationType&quot;:&quot;inline&quot;,&quot;id&quot;:-1816482407,&quot;citationText&quot;:&quot;&lt;span style=\&quot;font-family:Times New Roman;font-size:16px;color:#000000\&quot;&gt;(Ladisa et al., 2022)&lt;/span&gt;&quot;},&quot;-1421869954&quot;:{&quot;referencesIds&quot;:[&quot;doc:64d5db9d97a1261b865183bd&quot;],&quot;referencesOptions&quot;:{&quot;doc:64d5db9d97a1261b865183bd&quot;:{&quot;author&quot;:true,&quot;year&quot;:true,&quot;pageReplace&quot;:&quot;&quot;,&quot;prefix&quot;:&quot;&quot;,&quot;suffix&quot;:&quot;&quot;}},&quot;hasBrokenReferences&quot;:false,&quot;hasManualEdits&quot;:false,&quot;citationType&quot;:&quot;inline&quot;,&quot;id&quot;:-1421869954,&quot;citationText&quot;:&quot;&lt;span style=\&quot;font-family:Times New Roman;font-size:16px;color:#000000\&quot;&gt;(StatCounter, 2023)&lt;/span&gt;&quot;}}"/>
    <we:property name="currentStyle" value="{&quot;id&quot;:&quot;rwuserstyle:60396e56e8a79207fab4c11c&quot;,&quot;styleType&quot;:&quot;refworks&quot;,&quot;name&quot;:&quot;(BYU Recommended) APA 7th - Sentence Casing, DOI: https://doi.org/&quot;,&quot;userId&quot;:&quot;user:52fbb33871cc104036621aec&quot;,&quot;isInstitutional&quot;:true,&quot;citeStyle&quot;:&quot;INTEXT_ONLY&quot;,&quot;isSorted&quot;:true,&quot;usesNumbers&quot;:false,&quot;authorDisambiguation&quot;:&quot;surname_firstname&quot;}"/>
    <we:property name="rcm.version" value="2"/>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CDC9C92426A546BB961C0E14523A5E" ma:contentTypeVersion="7" ma:contentTypeDescription="Create a new document." ma:contentTypeScope="" ma:versionID="9438d5a9cbc4e272a784d981b0a599e0">
  <xsd:schema xmlns:xsd="http://www.w3.org/2001/XMLSchema" xmlns:xs="http://www.w3.org/2001/XMLSchema" xmlns:p="http://schemas.microsoft.com/office/2006/metadata/properties" xmlns:ns3="6446ad12-72e2-4395-9367-f9918868a0a0" xmlns:ns4="dfdd1abd-b8d8-4c45-b0cb-92e5a4b251eb" targetNamespace="http://schemas.microsoft.com/office/2006/metadata/properties" ma:root="true" ma:fieldsID="ca759f0daf5e9041e96b2e8e83075f22" ns3:_="" ns4:_="">
    <xsd:import namespace="6446ad12-72e2-4395-9367-f9918868a0a0"/>
    <xsd:import namespace="dfdd1abd-b8d8-4c45-b0cb-92e5a4b251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46ad12-72e2-4395-9367-f9918868a0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dd1abd-b8d8-4c45-b0cb-92e5a4b251e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6446ad12-72e2-4395-9367-f9918868a0a0" xsi:nil="true"/>
  </documentManagement>
</p:properties>
</file>

<file path=customXml/itemProps1.xml><?xml version="1.0" encoding="utf-8"?>
<ds:datastoreItem xmlns:ds="http://schemas.openxmlformats.org/officeDocument/2006/customXml" ds:itemID="{70774414-DF4F-4002-B8A1-031291159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46ad12-72e2-4395-9367-f9918868a0a0"/>
    <ds:schemaRef ds:uri="dfdd1abd-b8d8-4c45-b0cb-92e5a4b251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6CB317-EA87-4AF5-B5F4-077B0A55B233}">
  <ds:schemaRefs>
    <ds:schemaRef ds:uri="http://schemas.microsoft.com/sharepoint/v3/contenttype/forms"/>
  </ds:schemaRefs>
</ds:datastoreItem>
</file>

<file path=customXml/itemProps3.xml><?xml version="1.0" encoding="utf-8"?>
<ds:datastoreItem xmlns:ds="http://schemas.openxmlformats.org/officeDocument/2006/customXml" ds:itemID="{BAD8CA31-2FC3-49C0-812D-240A5461CF91}">
  <ds:schemaRefs>
    <ds:schemaRef ds:uri="http://schemas.openxmlformats.org/officeDocument/2006/bibliography"/>
  </ds:schemaRefs>
</ds:datastoreItem>
</file>

<file path=customXml/itemProps4.xml><?xml version="1.0" encoding="utf-8"?>
<ds:datastoreItem xmlns:ds="http://schemas.openxmlformats.org/officeDocument/2006/customXml" ds:itemID="{99532555-2DBF-4B85-A9A0-D474CF7245E6}">
  <ds:schemaRefs>
    <ds:schemaRef ds:uri="http://schemas.microsoft.com/office/2006/metadata/properties"/>
    <ds:schemaRef ds:uri="http://schemas.microsoft.com/office/infopath/2007/PartnerControls"/>
    <ds:schemaRef ds:uri="6446ad12-72e2-4395-9367-f9918868a0a0"/>
  </ds:schemaRefs>
</ds:datastoreItem>
</file>

<file path=docProps/app.xml><?xml version="1.0" encoding="utf-8"?>
<Properties xmlns="http://schemas.openxmlformats.org/officeDocument/2006/extended-properties" xmlns:vt="http://schemas.openxmlformats.org/officeDocument/2006/docPropsVTypes">
  <Template>Normal</Template>
  <TotalTime>5740</TotalTime>
  <Pages>54</Pages>
  <Words>11597</Words>
  <Characters>64252</Characters>
  <Application>Microsoft Office Word</Application>
  <DocSecurity>0</DocSecurity>
  <Lines>2677</Lines>
  <Paragraphs>2106</Paragraphs>
  <ScaleCrop>false</ScaleCrop>
  <HeadingPairs>
    <vt:vector size="2" baseType="variant">
      <vt:variant>
        <vt:lpstr>Title</vt:lpstr>
      </vt:variant>
      <vt:variant>
        <vt:i4>1</vt:i4>
      </vt:variant>
    </vt:vector>
  </HeadingPairs>
  <TitlesOfParts>
    <vt:vector size="1" baseType="lpstr">
      <vt:lpstr>Thesis</vt:lpstr>
    </vt:vector>
  </TitlesOfParts>
  <Company>Brigham Young University</Company>
  <LinksUpToDate>false</LinksUpToDate>
  <CharactersWithSpaces>73743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Spencer</dc:creator>
  <cp:keywords/>
  <dc:description/>
  <cp:lastModifiedBy>Spencer Austad</cp:lastModifiedBy>
  <cp:revision>3</cp:revision>
  <cp:lastPrinted>2022-10-04T14:36:00Z</cp:lastPrinted>
  <dcterms:created xsi:type="dcterms:W3CDTF">2023-09-28T00:16:00Z</dcterms:created>
  <dcterms:modified xsi:type="dcterms:W3CDTF">2023-10-05T00:52:00Z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0x010100E9CDC9C92426A546BB961C0E14523A5E</vt:lpwstr>
  </property>
  <property fmtid="{D5CDD505-2E9C-101B-9397-08002B2CF9AE}" pid="3" name="GrammarlyDocumentId">
    <vt:lpwstr>4ac65076157ca10328cb681a9e7743d1c4830b859d36b30ff32ff403bcc933a1</vt:lpwstr>
  </property>
</Properties>
</file>